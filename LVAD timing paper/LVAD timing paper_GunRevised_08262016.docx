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5FE4" w14:textId="4203117F" w:rsidR="006C7F64" w:rsidRPr="00A40576" w:rsidRDefault="006C7F64" w:rsidP="00C657D5">
      <w:pPr>
        <w:jc w:val="center"/>
        <w:rPr>
          <w:rFonts w:ascii="Times New Roman" w:hAnsi="Times New Roman" w:cs="Times New Roman"/>
          <w:b/>
          <w:sz w:val="24"/>
          <w:szCs w:val="24"/>
        </w:rPr>
      </w:pPr>
    </w:p>
    <w:p w14:paraId="18A1722A" w14:textId="6DDF112A" w:rsidR="00A40576" w:rsidRPr="00C657D5" w:rsidDel="00BE384F" w:rsidRDefault="00A40576" w:rsidP="00C657D5">
      <w:pPr>
        <w:jc w:val="center"/>
        <w:rPr>
          <w:del w:id="0" w:author="David Ouyang" w:date="2016-08-26T08:39:00Z"/>
          <w:rFonts w:ascii="Times New Roman" w:hAnsi="Times New Roman" w:cs="Times New Roman"/>
          <w:b/>
          <w:sz w:val="24"/>
          <w:szCs w:val="24"/>
        </w:rPr>
      </w:pPr>
      <w:del w:id="1" w:author="David Ouyang" w:date="2016-08-26T08:39:00Z">
        <w:r w:rsidRPr="00C657D5" w:rsidDel="00BE384F">
          <w:rPr>
            <w:rFonts w:ascii="Times New Roman" w:hAnsi="Times New Roman" w:cs="Times New Roman"/>
            <w:b/>
            <w:sz w:val="24"/>
            <w:szCs w:val="24"/>
          </w:rPr>
          <w:delText>Impact of wait times for</w:delText>
        </w:r>
        <w:r w:rsidR="00074E0D" w:rsidDel="00BE384F">
          <w:rPr>
            <w:rFonts w:ascii="Times New Roman" w:hAnsi="Times New Roman" w:cs="Times New Roman"/>
            <w:b/>
            <w:sz w:val="24"/>
            <w:szCs w:val="24"/>
          </w:rPr>
          <w:delText xml:space="preserve"> same admission</w:delText>
        </w:r>
        <w:r w:rsidRPr="00C657D5" w:rsidDel="00BE384F">
          <w:rPr>
            <w:rFonts w:ascii="Times New Roman" w:hAnsi="Times New Roman" w:cs="Times New Roman"/>
            <w:b/>
            <w:sz w:val="24"/>
            <w:szCs w:val="24"/>
          </w:rPr>
          <w:delText xml:space="preserve"> cardiac transplantation on outcomes after implantation of left ventricular assist devices (LVAD)</w:delText>
        </w:r>
      </w:del>
    </w:p>
    <w:p w14:paraId="04A581EA" w14:textId="3E29F449" w:rsidR="009775E8" w:rsidRDefault="000E4EC3" w:rsidP="00C657D5">
      <w:pPr>
        <w:jc w:val="center"/>
        <w:rPr>
          <w:rFonts w:ascii="Times New Roman" w:hAnsi="Times New Roman" w:cs="Times New Roman"/>
          <w:b/>
          <w:sz w:val="24"/>
          <w:szCs w:val="24"/>
        </w:rPr>
      </w:pPr>
      <w:r>
        <w:rPr>
          <w:rFonts w:ascii="Times New Roman" w:hAnsi="Times New Roman" w:cs="Times New Roman"/>
          <w:b/>
          <w:sz w:val="24"/>
          <w:szCs w:val="24"/>
        </w:rPr>
        <w:t xml:space="preserve">Optimal </w:t>
      </w:r>
      <w:r w:rsidR="00D25651">
        <w:rPr>
          <w:rFonts w:ascii="Times New Roman" w:hAnsi="Times New Roman" w:cs="Times New Roman"/>
          <w:b/>
          <w:sz w:val="24"/>
          <w:szCs w:val="24"/>
        </w:rPr>
        <w:t xml:space="preserve">timing of </w:t>
      </w:r>
      <w:r w:rsidR="00DE15F5">
        <w:rPr>
          <w:rFonts w:ascii="Times New Roman" w:hAnsi="Times New Roman" w:cs="Times New Roman"/>
          <w:b/>
          <w:sz w:val="24"/>
          <w:szCs w:val="24"/>
        </w:rPr>
        <w:t xml:space="preserve">same-admission </w:t>
      </w:r>
      <w:r w:rsidR="00DB4FB7">
        <w:rPr>
          <w:rFonts w:ascii="Times New Roman" w:hAnsi="Times New Roman" w:cs="Times New Roman"/>
          <w:b/>
          <w:sz w:val="24"/>
          <w:szCs w:val="24"/>
        </w:rPr>
        <w:t>orthotopic heart</w:t>
      </w:r>
      <w:r w:rsidR="003A14F3">
        <w:rPr>
          <w:rFonts w:ascii="Times New Roman" w:hAnsi="Times New Roman" w:cs="Times New Roman"/>
          <w:b/>
          <w:sz w:val="24"/>
          <w:szCs w:val="24"/>
        </w:rPr>
        <w:t xml:space="preserve"> transplantation</w:t>
      </w:r>
      <w:r w:rsidR="00DE15F5">
        <w:rPr>
          <w:rFonts w:ascii="Times New Roman" w:hAnsi="Times New Roman" w:cs="Times New Roman"/>
          <w:b/>
          <w:sz w:val="24"/>
          <w:szCs w:val="24"/>
        </w:rPr>
        <w:t xml:space="preserve"> </w:t>
      </w:r>
      <w:r w:rsidR="003E29AB">
        <w:rPr>
          <w:rFonts w:ascii="Times New Roman" w:hAnsi="Times New Roman" w:cs="Times New Roman"/>
          <w:b/>
          <w:sz w:val="24"/>
          <w:szCs w:val="24"/>
        </w:rPr>
        <w:t xml:space="preserve">after </w:t>
      </w:r>
      <w:r w:rsidR="00DB4FB7">
        <w:rPr>
          <w:rFonts w:ascii="Times New Roman" w:hAnsi="Times New Roman" w:cs="Times New Roman"/>
          <w:b/>
          <w:sz w:val="24"/>
          <w:szCs w:val="24"/>
        </w:rPr>
        <w:t xml:space="preserve">left </w:t>
      </w:r>
      <w:r w:rsidR="003A14F3">
        <w:rPr>
          <w:rFonts w:ascii="Times New Roman" w:hAnsi="Times New Roman" w:cs="Times New Roman"/>
          <w:b/>
          <w:sz w:val="24"/>
          <w:szCs w:val="24"/>
        </w:rPr>
        <w:t>ventricular assist device</w:t>
      </w:r>
      <w:r w:rsidR="00DE15F5">
        <w:rPr>
          <w:rFonts w:ascii="Times New Roman" w:hAnsi="Times New Roman" w:cs="Times New Roman"/>
          <w:b/>
          <w:sz w:val="24"/>
          <w:szCs w:val="24"/>
        </w:rPr>
        <w:t xml:space="preserve"> </w:t>
      </w:r>
      <w:ins w:id="2" w:author="David Ouyang" w:date="2016-08-26T08:39:00Z">
        <w:r w:rsidR="00BE384F" w:rsidRPr="00C657D5">
          <w:rPr>
            <w:rFonts w:ascii="Times New Roman" w:hAnsi="Times New Roman" w:cs="Times New Roman"/>
            <w:b/>
            <w:sz w:val="24"/>
            <w:szCs w:val="24"/>
          </w:rPr>
          <w:t>(LVAD)</w:t>
        </w:r>
        <w:r w:rsidR="00BE384F">
          <w:rPr>
            <w:rFonts w:ascii="Times New Roman" w:hAnsi="Times New Roman" w:cs="Times New Roman"/>
            <w:b/>
            <w:sz w:val="24"/>
            <w:szCs w:val="24"/>
          </w:rPr>
          <w:t xml:space="preserve"> </w:t>
        </w:r>
      </w:ins>
      <w:r w:rsidR="00DE15F5">
        <w:rPr>
          <w:rFonts w:ascii="Times New Roman" w:hAnsi="Times New Roman" w:cs="Times New Roman"/>
          <w:b/>
          <w:sz w:val="24"/>
          <w:szCs w:val="24"/>
        </w:rPr>
        <w:t xml:space="preserve">implantation </w:t>
      </w:r>
    </w:p>
    <w:p w14:paraId="5C759A84" w14:textId="77777777" w:rsidR="006C7F64" w:rsidRPr="002C36ED" w:rsidRDefault="006C7F64" w:rsidP="00C657D5">
      <w:pPr>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26B58FBF" w14:textId="77777777" w:rsidR="006C7F64" w:rsidRPr="002C36ED" w:rsidRDefault="006C7F64" w:rsidP="00C657D5">
      <w:pPr>
        <w:rPr>
          <w:rFonts w:ascii="Times New Roman" w:hAnsi="Times New Roman" w:cs="Times New Roman"/>
          <w:b/>
          <w:sz w:val="24"/>
          <w:szCs w:val="24"/>
        </w:rPr>
      </w:pPr>
    </w:p>
    <w:p w14:paraId="1E586B67" w14:textId="77777777" w:rsidR="00D646D3" w:rsidRPr="00B51BCB" w:rsidRDefault="00D646D3" w:rsidP="00C657D5">
      <w:pPr>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w:t>
      </w:r>
      <w:r w:rsidR="00790211">
        <w:rPr>
          <w:rFonts w:ascii="Times New Roman" w:hAnsi="Times New Roman" w:cs="Times New Roman"/>
          <w:sz w:val="24"/>
          <w:szCs w:val="24"/>
          <w:vertAlign w:val="superscript"/>
        </w:rPr>
        <w:t>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411D202A" w14:textId="3B094ADB" w:rsidR="006C7F64" w:rsidRPr="00B51BCB" w:rsidRDefault="00A40576" w:rsidP="00C657D5">
      <w:pPr>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ins w:id="3" w:author="Gunsagar Gulati" w:date="2016-08-24T13:25:00Z">
        <w:r w:rsidR="00D525EC">
          <w:rPr>
            <w:rFonts w:ascii="Times New Roman" w:hAnsi="Times New Roman" w:cs="Times New Roman"/>
            <w:sz w:val="24"/>
            <w:szCs w:val="24"/>
          </w:rPr>
          <w:t xml:space="preserve"> </w:t>
        </w:r>
      </w:ins>
      <w:r w:rsidR="00790211" w:rsidRPr="00790211">
        <w:rPr>
          <w:rFonts w:ascii="Times New Roman" w:hAnsi="Times New Roman" w:cs="Times New Roman"/>
          <w:sz w:val="24"/>
          <w:szCs w:val="24"/>
        </w:rPr>
        <w:t>2.</w:t>
      </w:r>
      <w:ins w:id="4" w:author="Gunsagar Gulati" w:date="2016-08-24T13:25:00Z">
        <w:r w:rsidR="00D525EC">
          <w:rPr>
            <w:rFonts w:ascii="Times New Roman" w:hAnsi="Times New Roman" w:cs="Times New Roman"/>
            <w:sz w:val="24"/>
            <w:szCs w:val="24"/>
          </w:rPr>
          <w:t xml:space="preserve"> </w:t>
        </w:r>
      </w:ins>
      <w:r w:rsidR="00790211" w:rsidRPr="00DA677F">
        <w:rPr>
          <w:rFonts w:ascii="Times New Roman" w:hAnsi="Times New Roman" w:cs="Times New Roman"/>
          <w:color w:val="000000"/>
          <w:sz w:val="24"/>
          <w:szCs w:val="24"/>
          <w:shd w:val="clear" w:color="auto" w:fill="FFFFFF"/>
        </w:rPr>
        <w:t>Division of Adult Cardiac Surgery, Department of Cardiothoracic Surgery.</w:t>
      </w:r>
      <w:ins w:id="5" w:author="Gunsagar Gulati" w:date="2016-08-24T13:25:00Z">
        <w:r w:rsidR="00D525EC">
          <w:rPr>
            <w:rFonts w:ascii="Times New Roman" w:hAnsi="Times New Roman" w:cs="Times New Roman"/>
            <w:color w:val="000000"/>
            <w:sz w:val="24"/>
            <w:szCs w:val="24"/>
            <w:shd w:val="clear" w:color="auto" w:fill="FFFFFF"/>
          </w:rPr>
          <w:t xml:space="preserve"> </w:t>
        </w:r>
      </w:ins>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1567CB9E" w14:textId="77777777" w:rsidR="00B51BCB" w:rsidRDefault="00B51BCB" w:rsidP="00C657D5">
      <w:pPr>
        <w:rPr>
          <w:rFonts w:ascii="Times New Roman" w:hAnsi="Times New Roman" w:cs="Times New Roman"/>
          <w:sz w:val="24"/>
          <w:szCs w:val="24"/>
        </w:rPr>
      </w:pPr>
    </w:p>
    <w:p w14:paraId="49FB3681" w14:textId="77777777" w:rsidR="00DE0037" w:rsidRDefault="00DE0037" w:rsidP="00C657D5">
      <w:pPr>
        <w:rPr>
          <w:rFonts w:ascii="Times New Roman" w:hAnsi="Times New Roman" w:cs="Times New Roman"/>
          <w:sz w:val="24"/>
          <w:szCs w:val="24"/>
        </w:rPr>
      </w:pPr>
    </w:p>
    <w:p w14:paraId="4566BEFE" w14:textId="77777777" w:rsidR="00DE0037" w:rsidRDefault="00DE0037" w:rsidP="00C657D5">
      <w:pPr>
        <w:rPr>
          <w:rFonts w:ascii="Times New Roman" w:hAnsi="Times New Roman" w:cs="Times New Roman"/>
          <w:sz w:val="24"/>
          <w:szCs w:val="24"/>
        </w:rPr>
      </w:pPr>
    </w:p>
    <w:p w14:paraId="11B9DEBB" w14:textId="77777777" w:rsidR="00DE0037" w:rsidRDefault="00DE0037" w:rsidP="00C657D5">
      <w:pPr>
        <w:rPr>
          <w:rFonts w:ascii="Times New Roman" w:hAnsi="Times New Roman" w:cs="Times New Roman"/>
          <w:sz w:val="24"/>
          <w:szCs w:val="24"/>
        </w:rPr>
      </w:pPr>
    </w:p>
    <w:p w14:paraId="22A27836" w14:textId="77777777" w:rsidR="00DE0037" w:rsidRDefault="00DE0037" w:rsidP="00C657D5">
      <w:pPr>
        <w:rPr>
          <w:rFonts w:ascii="Times New Roman" w:hAnsi="Times New Roman" w:cs="Times New Roman"/>
          <w:sz w:val="24"/>
          <w:szCs w:val="24"/>
        </w:rPr>
      </w:pPr>
    </w:p>
    <w:p w14:paraId="4DEA8602" w14:textId="77777777" w:rsidR="00DE0037" w:rsidRPr="00A40576" w:rsidRDefault="00DE0037" w:rsidP="00C657D5">
      <w:pPr>
        <w:rPr>
          <w:rFonts w:ascii="Times New Roman" w:hAnsi="Times New Roman" w:cs="Times New Roman"/>
          <w:b/>
          <w:sz w:val="24"/>
          <w:szCs w:val="24"/>
        </w:rPr>
      </w:pPr>
    </w:p>
    <w:p w14:paraId="3923E520" w14:textId="77777777" w:rsidR="00A40576" w:rsidRPr="00A40576" w:rsidRDefault="006C7F64"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3119D3C5"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 xml:space="preserve">300 Pasteur </w:t>
      </w:r>
      <w:proofErr w:type="spellStart"/>
      <w:r w:rsidRPr="00A40576">
        <w:rPr>
          <w:rFonts w:ascii="Times New Roman" w:hAnsi="Times New Roman" w:cs="Times New Roman"/>
          <w:color w:val="000000"/>
          <w:sz w:val="24"/>
          <w:szCs w:val="24"/>
          <w:shd w:val="clear" w:color="auto" w:fill="FFFFFF"/>
        </w:rPr>
        <w:t>Dr</w:t>
      </w:r>
      <w:proofErr w:type="spellEnd"/>
      <w:r w:rsidRPr="00A40576">
        <w:rPr>
          <w:rFonts w:ascii="Times New Roman" w:hAnsi="Times New Roman" w:cs="Times New Roman"/>
          <w:color w:val="000000"/>
          <w:sz w:val="24"/>
          <w:szCs w:val="24"/>
          <w:shd w:val="clear" w:color="auto" w:fill="FFFFFF"/>
        </w:rPr>
        <w:t xml:space="preserve"> MC 5319</w:t>
      </w:r>
    </w:p>
    <w:p w14:paraId="46DDE98F"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4A55E73E"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5C951CA0"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5F77FD91" w14:textId="77777777" w:rsidR="006C7F64" w:rsidRDefault="00A40576" w:rsidP="00C657D5">
      <w:pPr>
        <w:rPr>
          <w:ins w:id="6" w:author="David Ouyang" w:date="2016-08-26T17:58:00Z"/>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4940B4A7" w14:textId="77777777" w:rsidR="007C47B8" w:rsidRDefault="007C47B8" w:rsidP="00C657D5">
      <w:pPr>
        <w:rPr>
          <w:ins w:id="7" w:author="David Ouyang" w:date="2016-08-26T17:58:00Z"/>
          <w:rFonts w:ascii="Times New Roman" w:hAnsi="Times New Roman" w:cs="Times New Roman"/>
          <w:color w:val="000000"/>
          <w:sz w:val="24"/>
          <w:szCs w:val="24"/>
          <w:shd w:val="clear" w:color="auto" w:fill="FFFFFF"/>
        </w:rPr>
      </w:pPr>
    </w:p>
    <w:p w14:paraId="525F57C4" w14:textId="77777777" w:rsidR="007C47B8" w:rsidRDefault="007C47B8" w:rsidP="00C657D5">
      <w:pPr>
        <w:rPr>
          <w:ins w:id="8" w:author="David Ouyang" w:date="2016-08-26T17:58:00Z"/>
          <w:rFonts w:ascii="Times New Roman" w:hAnsi="Times New Roman" w:cs="Times New Roman"/>
          <w:color w:val="000000"/>
          <w:sz w:val="24"/>
          <w:szCs w:val="24"/>
          <w:shd w:val="clear" w:color="auto" w:fill="FFFFFF"/>
        </w:rPr>
      </w:pPr>
    </w:p>
    <w:p w14:paraId="2EB6D6AB" w14:textId="77777777" w:rsidR="007C47B8" w:rsidRDefault="007C47B8" w:rsidP="00C657D5">
      <w:pPr>
        <w:rPr>
          <w:ins w:id="9" w:author="David Ouyang" w:date="2016-08-26T17:58:00Z"/>
          <w:rFonts w:ascii="Times New Roman" w:hAnsi="Times New Roman" w:cs="Times New Roman"/>
          <w:color w:val="000000"/>
          <w:sz w:val="24"/>
          <w:szCs w:val="24"/>
          <w:shd w:val="clear" w:color="auto" w:fill="FFFFFF"/>
        </w:rPr>
      </w:pPr>
    </w:p>
    <w:p w14:paraId="37561724" w14:textId="77777777" w:rsidR="007C47B8" w:rsidRDefault="007C47B8" w:rsidP="00C657D5">
      <w:pPr>
        <w:rPr>
          <w:ins w:id="10" w:author="David Ouyang" w:date="2016-08-26T17:58:00Z"/>
          <w:rFonts w:ascii="Times New Roman" w:hAnsi="Times New Roman" w:cs="Times New Roman"/>
          <w:color w:val="000000"/>
          <w:sz w:val="24"/>
          <w:szCs w:val="24"/>
          <w:shd w:val="clear" w:color="auto" w:fill="FFFFFF"/>
        </w:rPr>
      </w:pPr>
    </w:p>
    <w:p w14:paraId="7CC2A2AE" w14:textId="77777777" w:rsidR="007C47B8" w:rsidRPr="002C36ED" w:rsidRDefault="007C47B8" w:rsidP="00C657D5">
      <w:pPr>
        <w:rPr>
          <w:rFonts w:ascii="Times New Roman" w:hAnsi="Times New Roman" w:cs="Times New Roman"/>
          <w:color w:val="000000"/>
          <w:sz w:val="24"/>
          <w:szCs w:val="24"/>
          <w:shd w:val="clear" w:color="auto" w:fill="FFFFFF"/>
        </w:rPr>
      </w:pPr>
    </w:p>
    <w:p w14:paraId="19477C8B" w14:textId="77777777" w:rsidR="006C7F64" w:rsidRPr="00A40576" w:rsidRDefault="006C7F64" w:rsidP="00C657D5">
      <w:pPr>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681A44E" w14:textId="6A01BB47" w:rsidR="00AB2B8E" w:rsidRDefault="006C7F64" w:rsidP="00C657D5">
      <w:pPr>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w:t>
      </w:r>
      <w:r w:rsidR="00DB4FB7">
        <w:rPr>
          <w:rFonts w:ascii="Times New Roman" w:hAnsi="Times New Roman" w:cs="Times New Roman"/>
          <w:sz w:val="24"/>
          <w:szCs w:val="24"/>
        </w:rPr>
        <w:t>of</w:t>
      </w:r>
      <w:r w:rsidR="00A40576" w:rsidRPr="00C657D5">
        <w:rPr>
          <w:rFonts w:ascii="Times New Roman" w:hAnsi="Times New Roman" w:cs="Times New Roman"/>
          <w:sz w:val="24"/>
          <w:szCs w:val="24"/>
        </w:rPr>
        <w:t xml:space="preserve"> </w:t>
      </w:r>
      <w:r w:rsidR="00DB4FB7">
        <w:rPr>
          <w:rFonts w:ascii="Times New Roman" w:hAnsi="Times New Roman" w:cs="Times New Roman"/>
          <w:sz w:val="24"/>
          <w:szCs w:val="24"/>
        </w:rPr>
        <w:t xml:space="preserve">same-admission </w:t>
      </w:r>
      <w:r w:rsidR="00A40576" w:rsidRPr="00C657D5">
        <w:rPr>
          <w:rFonts w:ascii="Times New Roman" w:hAnsi="Times New Roman" w:cs="Times New Roman"/>
          <w:sz w:val="24"/>
          <w:szCs w:val="24"/>
        </w:rPr>
        <w:t xml:space="preserve">orthotopic heart transplantation (OHT) after the implantation of left ventricular assist devices (LVAD) is unknown. Some have argued that performing OHT early after LVAD placement poses an increased risk of morbidity and mortality to patients. </w:t>
      </w:r>
    </w:p>
    <w:p w14:paraId="16892CF0" w14:textId="4B5A38ED" w:rsidR="000548AD" w:rsidRPr="00A40576" w:rsidRDefault="00AB2B8E" w:rsidP="00C657D5">
      <w:pPr>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w:t>
      </w:r>
      <w:r w:rsidR="00DB4FB7">
        <w:rPr>
          <w:rFonts w:ascii="Times New Roman" w:hAnsi="Times New Roman" w:cs="Times New Roman"/>
          <w:sz w:val="24"/>
          <w:szCs w:val="24"/>
        </w:rPr>
        <w:t xml:space="preserve">same-admission OHT after LVAD implantation </w:t>
      </w:r>
      <w:r w:rsidR="000548AD" w:rsidRPr="00A40576">
        <w:rPr>
          <w:rFonts w:ascii="Times New Roman" w:hAnsi="Times New Roman" w:cs="Times New Roman"/>
          <w:sz w:val="24"/>
          <w:szCs w:val="24"/>
        </w:rPr>
        <w:t xml:space="preserve">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w:t>
      </w:r>
      <w:r w:rsidR="00F804EB">
        <w:rPr>
          <w:rFonts w:ascii="Times New Roman" w:hAnsi="Times New Roman" w:cs="Times New Roman"/>
          <w:sz w:val="24"/>
          <w:szCs w:val="24"/>
        </w:rPr>
        <w:t xml:space="preserve">post-transplant </w:t>
      </w:r>
      <w:r w:rsidR="00404679">
        <w:rPr>
          <w:rFonts w:ascii="Times New Roman" w:hAnsi="Times New Roman" w:cs="Times New Roman"/>
          <w:sz w:val="24"/>
          <w:szCs w:val="24"/>
        </w:rPr>
        <w:t>length of stay</w:t>
      </w:r>
      <w:r w:rsidR="00DB18A1">
        <w:rPr>
          <w:rFonts w:ascii="Times New Roman" w:hAnsi="Times New Roman" w:cs="Times New Roman"/>
          <w:sz w:val="24"/>
          <w:szCs w:val="24"/>
        </w:rPr>
        <w:t>.</w:t>
      </w:r>
    </w:p>
    <w:p w14:paraId="278DBC8B" w14:textId="252F4E29" w:rsidR="00DB18A1" w:rsidRDefault="00471DDD" w:rsidP="00C657D5">
      <w:pPr>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w:t>
      </w:r>
      <w:r w:rsidR="00DB4FB7">
        <w:rPr>
          <w:rFonts w:ascii="Times New Roman" w:hAnsi="Times New Roman" w:cs="Times New Roman"/>
          <w:sz w:val="24"/>
          <w:szCs w:val="24"/>
        </w:rPr>
        <w:t>older</w:t>
      </w:r>
      <w:r w:rsidR="00DB4FB7"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who underwent implantation of a LVAD and for </w:t>
      </w:r>
      <w:r w:rsidR="00AB2B8E">
        <w:rPr>
          <w:rFonts w:ascii="Times New Roman" w:hAnsi="Times New Roman" w:cs="Times New Roman"/>
          <w:sz w:val="24"/>
          <w:szCs w:val="24"/>
        </w:rPr>
        <w:t>whom</w:t>
      </w:r>
      <w:r w:rsidR="00DB4FB7">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the </w:t>
      </w:r>
      <w:r w:rsidR="00DB4FB7">
        <w:rPr>
          <w:rFonts w:ascii="Times New Roman" w:hAnsi="Times New Roman" w:cs="Times New Roman"/>
          <w:sz w:val="24"/>
          <w:szCs w:val="24"/>
        </w:rPr>
        <w:t>procedure date</w:t>
      </w:r>
      <w:r w:rsidR="00A40576" w:rsidRPr="00C657D5">
        <w:rPr>
          <w:rFonts w:ascii="Times New Roman" w:hAnsi="Times New Roman" w:cs="Times New Roman"/>
          <w:sz w:val="24"/>
          <w:szCs w:val="24"/>
        </w:rPr>
        <w:t xml:space="preserv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 xml:space="preserve">hospital mortality for those patients who underwent OHT during the same hospitalization as a function of time from LVAD to OHT, adjusting for age, sex, race, household income, and number of comorbid diagnoses. Finally, we analyzed the effect of time to OHT after LVAD </w:t>
      </w:r>
      <w:r w:rsidR="00F804EB">
        <w:rPr>
          <w:rFonts w:ascii="Times New Roman" w:hAnsi="Times New Roman" w:cs="Times New Roman"/>
          <w:sz w:val="24"/>
          <w:szCs w:val="24"/>
        </w:rPr>
        <w:t>implantation</w:t>
      </w:r>
      <w:r w:rsidR="00F804EB"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on the length of hospital stay post-</w:t>
      </w:r>
      <w:r w:rsidR="00DB18A1" w:rsidRPr="00C657D5">
        <w:rPr>
          <w:rFonts w:ascii="Times New Roman" w:hAnsi="Times New Roman" w:cs="Times New Roman"/>
          <w:sz w:val="24"/>
          <w:szCs w:val="24"/>
        </w:rPr>
        <w:t>transplant.</w:t>
      </w:r>
    </w:p>
    <w:p w14:paraId="0386F3AC" w14:textId="57BC92A3" w:rsidR="00A40576" w:rsidRPr="00C657D5" w:rsidRDefault="00DB18A1" w:rsidP="00C657D5">
      <w:pPr>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There was no statistically significant difference in age, sex, race, household income, or number of comorbid diagnoses</w:t>
      </w:r>
      <w:r w:rsidR="00F804EB">
        <w:rPr>
          <w:rFonts w:ascii="Times New Roman" w:hAnsi="Times New Roman" w:cs="Times New Roman"/>
          <w:sz w:val="24"/>
          <w:szCs w:val="24"/>
        </w:rPr>
        <w:t xml:space="preserve"> </w:t>
      </w:r>
      <w:r w:rsidR="00F804EB" w:rsidRPr="00C657D5">
        <w:rPr>
          <w:rFonts w:ascii="Times New Roman" w:hAnsi="Times New Roman" w:cs="Times New Roman"/>
          <w:sz w:val="24"/>
          <w:szCs w:val="24"/>
        </w:rPr>
        <w:t>between the early and late groups</w:t>
      </w:r>
      <w:r w:rsidR="00A40576" w:rsidRPr="00C657D5">
        <w:rPr>
          <w:rFonts w:ascii="Times New Roman" w:hAnsi="Times New Roman" w:cs="Times New Roman"/>
          <w:sz w:val="24"/>
          <w:szCs w:val="24"/>
        </w:rPr>
        <w:t xml:space="preserve">.  Post-transplant </w:t>
      </w:r>
      <w:r w:rsidR="00094F4B">
        <w:rPr>
          <w:rFonts w:ascii="Times New Roman" w:hAnsi="Times New Roman" w:cs="Times New Roman"/>
          <w:sz w:val="24"/>
          <w:szCs w:val="24"/>
        </w:rPr>
        <w:t>length of stay</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was </w:t>
      </w:r>
      <w:r w:rsidR="006B55A3">
        <w:rPr>
          <w:rFonts w:ascii="Times New Roman" w:hAnsi="Times New Roman" w:cs="Times New Roman"/>
          <w:sz w:val="24"/>
          <w:szCs w:val="24"/>
        </w:rPr>
        <w:t xml:space="preserve">also </w:t>
      </w:r>
      <w:r w:rsidR="00A40576" w:rsidRPr="00C657D5">
        <w:rPr>
          <w:rFonts w:ascii="Times New Roman" w:hAnsi="Times New Roman" w:cs="Times New Roman"/>
          <w:sz w:val="24"/>
          <w:szCs w:val="24"/>
        </w:rPr>
        <w:t xml:space="preserve">not significantly different between patients </w:t>
      </w:r>
      <w:r w:rsidR="006B55A3">
        <w:rPr>
          <w:rFonts w:ascii="Times New Roman" w:hAnsi="Times New Roman" w:cs="Times New Roman"/>
          <w:sz w:val="24"/>
          <w:szCs w:val="24"/>
        </w:rPr>
        <w:t xml:space="preserve">who underwent early versus late OHT. </w:t>
      </w:r>
    </w:p>
    <w:p w14:paraId="6B3EB26C" w14:textId="328D139B" w:rsidR="00A40576" w:rsidRPr="00C657D5" w:rsidRDefault="00A53B55" w:rsidP="00C657D5">
      <w:pPr>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w:t>
      </w:r>
      <w:r w:rsidR="00A43E09">
        <w:rPr>
          <w:rFonts w:ascii="Times New Roman" w:hAnsi="Times New Roman" w:cs="Times New Roman"/>
          <w:sz w:val="24"/>
          <w:szCs w:val="24"/>
        </w:rPr>
        <w:t>at least 8</w:t>
      </w:r>
      <w:r w:rsidR="00A40576"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LVAD implantation) compared to patients who underwent </w:t>
      </w:r>
      <w:r w:rsidR="00AB2B8E">
        <w:rPr>
          <w:rFonts w:ascii="Times New Roman" w:hAnsi="Times New Roman" w:cs="Times New Roman"/>
          <w:sz w:val="24"/>
          <w:szCs w:val="24"/>
        </w:rPr>
        <w:t xml:space="preserve">early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w:t>
      </w:r>
      <w:r w:rsidR="002C7213">
        <w:rPr>
          <w:rFonts w:ascii="Times New Roman" w:hAnsi="Times New Roman" w:cs="Times New Roman"/>
          <w:sz w:val="24"/>
          <w:szCs w:val="24"/>
        </w:rPr>
        <w:t xml:space="preserve"> </w:t>
      </w:r>
      <w:r w:rsidR="006B55A3">
        <w:rPr>
          <w:rFonts w:ascii="Times New Roman" w:hAnsi="Times New Roman" w:cs="Times New Roman"/>
          <w:sz w:val="24"/>
          <w:szCs w:val="24"/>
        </w:rPr>
        <w:t>Delayed timing of</w:t>
      </w:r>
      <w:r w:rsidR="00A40576" w:rsidRPr="00C657D5">
        <w:rPr>
          <w:rFonts w:ascii="Times New Roman" w:hAnsi="Times New Roman" w:cs="Times New Roman"/>
          <w:sz w:val="24"/>
          <w:szCs w:val="24"/>
        </w:rPr>
        <w:t xml:space="preserve"> OHT 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did not correlate with longer hospital stays post</w:t>
      </w:r>
      <w:r w:rsidR="006B55A3">
        <w:rPr>
          <w:rFonts w:ascii="Times New Roman" w:hAnsi="Times New Roman" w:cs="Times New Roman"/>
          <w:sz w:val="24"/>
          <w:szCs w:val="24"/>
        </w:rPr>
        <w:t>-transplant</w:t>
      </w:r>
      <w:r w:rsidR="00A40576" w:rsidRPr="00C657D5">
        <w:rPr>
          <w:rFonts w:ascii="Times New Roman" w:hAnsi="Times New Roman" w:cs="Times New Roman"/>
          <w:sz w:val="24"/>
          <w:szCs w:val="24"/>
        </w:rPr>
        <w:t>.</w:t>
      </w:r>
    </w:p>
    <w:p w14:paraId="5F4FC820" w14:textId="77777777" w:rsidR="00384168" w:rsidRPr="001F31C5" w:rsidRDefault="00C71C57" w:rsidP="00C657D5">
      <w:pPr>
        <w:rPr>
          <w:rFonts w:ascii="Times New Roman" w:hAnsi="Times New Roman" w:cs="Times New Roman"/>
          <w:b/>
          <w:sz w:val="24"/>
          <w:szCs w:val="24"/>
        </w:rPr>
      </w:pPr>
      <w:r>
        <w:rPr>
          <w:rFonts w:ascii="Times New Roman" w:hAnsi="Times New Roman" w:cs="Times New Roman"/>
          <w:b/>
          <w:sz w:val="24"/>
          <w:szCs w:val="24"/>
        </w:rPr>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2BD6D3D" w14:textId="77777777" w:rsidR="00031399" w:rsidRDefault="00031399" w:rsidP="00C657D5">
      <w:pPr>
        <w:rPr>
          <w:rFonts w:ascii="Times New Roman" w:hAnsi="Times New Roman" w:cs="Times New Roman"/>
          <w:sz w:val="24"/>
          <w:szCs w:val="24"/>
        </w:rPr>
      </w:pPr>
    </w:p>
    <w:p w14:paraId="08146912" w14:textId="51E7EEE9" w:rsidR="00031399" w:rsidDel="007C47B8" w:rsidRDefault="0097065E" w:rsidP="00C657D5">
      <w:pPr>
        <w:rPr>
          <w:del w:id="11" w:author="David Ouyang" w:date="2016-08-26T17:58:00Z"/>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14:paraId="120F9BF4" w14:textId="49C54AAB" w:rsidR="0097065E" w:rsidRDefault="0097065E" w:rsidP="00C657D5">
      <w:pPr>
        <w:rPr>
          <w:rFonts w:ascii="Times New Roman" w:hAnsi="Times New Roman" w:cs="Times New Roman"/>
          <w:sz w:val="24"/>
          <w:szCs w:val="24"/>
        </w:rPr>
      </w:pPr>
      <w:r>
        <w:rPr>
          <w:rFonts w:ascii="Times New Roman" w:hAnsi="Times New Roman" w:cs="Times New Roman"/>
          <w:sz w:val="24"/>
          <w:szCs w:val="24"/>
        </w:rPr>
        <w:lastRenderedPageBreak/>
        <w:t xml:space="preserve">LVAD - </w:t>
      </w:r>
      <w:r w:rsidRPr="00A32F14">
        <w:rPr>
          <w:rFonts w:ascii="Times New Roman" w:hAnsi="Times New Roman" w:cs="Times New Roman"/>
          <w:sz w:val="24"/>
          <w:szCs w:val="24"/>
        </w:rPr>
        <w:t>Left Ventricular Assist Device</w:t>
      </w:r>
    </w:p>
    <w:p w14:paraId="7BDE8CE5"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14:paraId="23D0224E" w14:textId="77777777" w:rsidR="00031399" w:rsidRDefault="00031399" w:rsidP="00C657D5">
      <w:pPr>
        <w:rPr>
          <w:rFonts w:ascii="Times New Roman" w:hAnsi="Times New Roman" w:cs="Times New Roman"/>
          <w:sz w:val="24"/>
          <w:szCs w:val="24"/>
        </w:rPr>
      </w:pPr>
    </w:p>
    <w:p w14:paraId="02C0E095" w14:textId="77777777" w:rsidR="00031399" w:rsidRDefault="00031399" w:rsidP="00C657D5">
      <w:pPr>
        <w:rPr>
          <w:rFonts w:ascii="Times New Roman" w:hAnsi="Times New Roman" w:cs="Times New Roman"/>
          <w:sz w:val="24"/>
          <w:szCs w:val="24"/>
        </w:rPr>
      </w:pPr>
    </w:p>
    <w:p w14:paraId="3C746A3A" w14:textId="77777777" w:rsidR="00031399" w:rsidRDefault="00031399" w:rsidP="00C657D5">
      <w:pPr>
        <w:rPr>
          <w:rFonts w:ascii="Times New Roman" w:hAnsi="Times New Roman" w:cs="Times New Roman"/>
          <w:sz w:val="24"/>
          <w:szCs w:val="24"/>
        </w:rPr>
      </w:pPr>
    </w:p>
    <w:p w14:paraId="2E500DB4" w14:textId="09A5862F" w:rsidR="00AF6C43" w:rsidRDefault="00AF6C43" w:rsidP="00C657D5">
      <w:pPr>
        <w:rPr>
          <w:rFonts w:ascii="Times New Roman" w:hAnsi="Times New Roman" w:cs="Times New Roman"/>
          <w:sz w:val="24"/>
          <w:szCs w:val="24"/>
        </w:rPr>
      </w:pPr>
    </w:p>
    <w:p w14:paraId="27606971" w14:textId="2E196E5A" w:rsidR="006E641A" w:rsidRPr="002C36ED" w:rsidRDefault="006C7F64">
      <w:pPr>
        <w:rPr>
          <w:rFonts w:ascii="Times New Roman" w:hAnsi="Times New Roman" w:cs="Times New Roman"/>
          <w:b/>
          <w:sz w:val="24"/>
          <w:szCs w:val="24"/>
        </w:rPr>
      </w:pPr>
      <w:r w:rsidRPr="002C36ED">
        <w:rPr>
          <w:rFonts w:ascii="Times New Roman" w:hAnsi="Times New Roman" w:cs="Times New Roman"/>
          <w:b/>
          <w:sz w:val="24"/>
          <w:szCs w:val="24"/>
        </w:rPr>
        <w:t>Introduction</w:t>
      </w:r>
    </w:p>
    <w:p w14:paraId="38B9ED11" w14:textId="3915CBDC"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w:t>
      </w:r>
      <w:proofErr w:type="gramStart"/>
      <w:r w:rsidR="002C36ED" w:rsidRPr="002C36ED">
        <w:rPr>
          <w:rFonts w:ascii="Times New Roman" w:hAnsi="Times New Roman" w:cs="Times New Roman"/>
          <w:sz w:val="24"/>
          <w:szCs w:val="24"/>
          <w:vertAlign w:val="superscript"/>
        </w:rPr>
        <w:t>,2</w:t>
      </w:r>
      <w:proofErr w:type="gramEnd"/>
      <w:r w:rsidR="002C36ED" w:rsidRPr="002C36ED">
        <w:rPr>
          <w:rFonts w:ascii="Times New Roman" w:hAnsi="Times New Roman" w:cs="Times New Roman"/>
          <w:sz w:val="24"/>
          <w:szCs w:val="24"/>
        </w:rPr>
        <w:t xml:space="preserve">. It is the most common cause of hospital admission and readmission in people </w:t>
      </w:r>
      <w:r w:rsidR="00465ACD">
        <w:rPr>
          <w:rFonts w:ascii="Times New Roman" w:hAnsi="Times New Roman" w:cs="Times New Roman"/>
          <w:sz w:val="24"/>
          <w:szCs w:val="24"/>
        </w:rPr>
        <w:t xml:space="preserve">greater than </w:t>
      </w:r>
      <w:r w:rsidR="002C36ED" w:rsidRPr="002C36ED">
        <w:rPr>
          <w:rFonts w:ascii="Times New Roman" w:hAnsi="Times New Roman" w:cs="Times New Roman"/>
          <w:sz w:val="24"/>
          <w:szCs w:val="24"/>
        </w:rPr>
        <w:t>65 years</w:t>
      </w:r>
      <w:r w:rsidR="00465ACD">
        <w:rPr>
          <w:rFonts w:ascii="Times New Roman" w:hAnsi="Times New Roman" w:cs="Times New Roman"/>
          <w:sz w:val="24"/>
          <w:szCs w:val="24"/>
        </w:rPr>
        <w:t xml:space="preserve"> of age</w:t>
      </w:r>
      <w:r w:rsidR="002C36ED" w:rsidRPr="002C36ED">
        <w:rPr>
          <w:rFonts w:ascii="Times New Roman" w:hAnsi="Times New Roman" w:cs="Times New Roman"/>
          <w:sz w:val="24"/>
          <w:szCs w:val="24"/>
        </w:rPr>
        <w:t>, annually accounting for over 2.4 million hospitalizations</w:t>
      </w:r>
      <w:r w:rsidR="002C36ED" w:rsidRPr="002C36ED">
        <w:rPr>
          <w:rFonts w:ascii="Times New Roman" w:hAnsi="Times New Roman" w:cs="Times New Roman"/>
          <w:sz w:val="24"/>
          <w:szCs w:val="24"/>
          <w:vertAlign w:val="superscript"/>
        </w:rPr>
        <w:t>2</w:t>
      </w:r>
      <w:proofErr w:type="gramStart"/>
      <w:r w:rsidR="002C36ED" w:rsidRPr="002C36ED">
        <w:rPr>
          <w:rFonts w:ascii="Times New Roman" w:hAnsi="Times New Roman" w:cs="Times New Roman"/>
          <w:sz w:val="24"/>
          <w:szCs w:val="24"/>
          <w:vertAlign w:val="superscript"/>
        </w:rPr>
        <w:t>,3</w:t>
      </w:r>
      <w:proofErr w:type="gramEnd"/>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465ACD">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465ACD">
        <w:rPr>
          <w:rFonts w:ascii="Times New Roman" w:hAnsi="Times New Roman" w:cs="Times New Roman"/>
          <w:sz w:val="24"/>
          <w:szCs w:val="24"/>
        </w:rPr>
        <w:t xml:space="preserve">, </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00465ACD">
        <w:rPr>
          <w:rFonts w:ascii="Times New Roman" w:hAnsi="Times New Roman" w:cs="Times New Roman"/>
          <w:sz w:val="24"/>
          <w:szCs w:val="24"/>
        </w:rPr>
        <w:t>, a class of electromechanical devices for cardiac circulatory support,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00D312B8">
        <w:rPr>
          <w:rFonts w:ascii="Times New Roman" w:hAnsi="Times New Roman" w:cs="Times New Roman"/>
          <w:sz w:val="24"/>
          <w:szCs w:val="24"/>
          <w:vertAlign w:val="superscript"/>
        </w:rPr>
        <w:t>5</w:t>
      </w:r>
      <w:r w:rsidR="00BD23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w:t>
      </w:r>
      <w:r w:rsidR="00465ACD">
        <w:rPr>
          <w:rFonts w:ascii="Times New Roman" w:hAnsi="Times New Roman" w:cs="Times New Roman"/>
          <w:sz w:val="24"/>
          <w:szCs w:val="24"/>
        </w:rPr>
        <w:t xml:space="preserve"> have</w:t>
      </w:r>
      <w:r w:rsidR="002C36ED" w:rsidRPr="002C36ED">
        <w:rPr>
          <w:rFonts w:ascii="Times New Roman" w:hAnsi="Times New Roman" w:cs="Times New Roman"/>
          <w:sz w:val="24"/>
          <w:szCs w:val="24"/>
        </w:rPr>
        <w:t xml:space="preserv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xml:space="preserve">. As the rate of LVAD implantation in the United States </w:t>
      </w:r>
      <w:r w:rsidR="00465ACD">
        <w:rPr>
          <w:rFonts w:ascii="Times New Roman" w:hAnsi="Times New Roman" w:cs="Times New Roman"/>
          <w:sz w:val="24"/>
          <w:szCs w:val="24"/>
        </w:rPr>
        <w:t>continues to increase</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465ACD">
        <w:rPr>
          <w:rFonts w:ascii="Times New Roman" w:hAnsi="Times New Roman" w:cs="Times New Roman"/>
          <w:sz w:val="24"/>
          <w:szCs w:val="24"/>
        </w:rPr>
        <w:t>needed</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465ACD">
        <w:rPr>
          <w:rFonts w:ascii="Times New Roman" w:hAnsi="Times New Roman" w:cs="Times New Roman"/>
          <w:sz w:val="24"/>
          <w:szCs w:val="24"/>
        </w:rPr>
        <w:t>,</w:t>
      </w:r>
      <w:r w:rsidR="003E0043">
        <w:rPr>
          <w:rFonts w:ascii="Times New Roman" w:hAnsi="Times New Roman" w:cs="Times New Roman"/>
          <w:sz w:val="24"/>
          <w:szCs w:val="24"/>
        </w:rPr>
        <w:t xml:space="preserve"> </w:t>
      </w:r>
      <w:r w:rsidR="00842E7E">
        <w:rPr>
          <w:rFonts w:ascii="Times New Roman" w:hAnsi="Times New Roman" w:cs="Times New Roman"/>
          <w:sz w:val="24"/>
          <w:szCs w:val="24"/>
        </w:rPr>
        <w:t xml:space="preserve">but </w:t>
      </w:r>
      <w:r w:rsidR="003E0043">
        <w:rPr>
          <w:rFonts w:ascii="Times New Roman" w:hAnsi="Times New Roman" w:cs="Times New Roman"/>
          <w:sz w:val="24"/>
          <w:szCs w:val="24"/>
        </w:rPr>
        <w:t xml:space="preserve">there is little data to guide clinicians </w:t>
      </w:r>
      <w:r w:rsidR="00842E7E">
        <w:rPr>
          <w:rFonts w:ascii="Times New Roman" w:hAnsi="Times New Roman" w:cs="Times New Roman"/>
          <w:sz w:val="24"/>
          <w:szCs w:val="24"/>
        </w:rPr>
        <w:t xml:space="preserve">on </w:t>
      </w:r>
      <w:r w:rsidR="003E0043">
        <w:rPr>
          <w:rFonts w:ascii="Times New Roman" w:hAnsi="Times New Roman" w:cs="Times New Roman"/>
          <w:sz w:val="24"/>
          <w:szCs w:val="24"/>
        </w:rPr>
        <w:t>the optimal timing of OHT after LVAD implantation.</w:t>
      </w:r>
      <w:r w:rsidR="00842E7E">
        <w:rPr>
          <w:rFonts w:ascii="Times New Roman" w:hAnsi="Times New Roman" w:cs="Times New Roman"/>
          <w:sz w:val="24"/>
          <w:szCs w:val="24"/>
        </w:rPr>
        <w:t xml:space="preserve"> </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14:paraId="4FC876EC" w14:textId="3A655CD8"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ins w:id="12" w:author="Gunsagar Gulati" w:date="2016-08-22T11:31:00Z">
        <w:r w:rsidR="00842E7E">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w:t>
      </w:r>
      <w:ins w:id="13" w:author="David Ouyang" w:date="2016-08-26T08:44:00Z">
        <w:r w:rsidR="00A77F78">
          <w:rPr>
            <w:rFonts w:ascii="Times New Roman" w:hAnsi="Times New Roman" w:cs="Times New Roman"/>
            <w:sz w:val="24"/>
            <w:szCs w:val="24"/>
          </w:rPr>
          <w:t xml:space="preserve">The NIS </w:t>
        </w:r>
      </w:ins>
      <w:ins w:id="14" w:author="David Ouyang" w:date="2016-08-26T08:42:00Z">
        <w:r w:rsidR="00A77F78">
          <w:rPr>
            <w:rFonts w:ascii="Times New Roman" w:hAnsi="Times New Roman" w:cs="Times New Roman"/>
            <w:sz w:val="24"/>
            <w:szCs w:val="24"/>
          </w:rPr>
          <w:t xml:space="preserve">dataset complements the UNOS database </w:t>
        </w:r>
      </w:ins>
      <w:ins w:id="15" w:author="David Ouyang" w:date="2016-08-26T08:44:00Z">
        <w:r w:rsidR="00A77F78">
          <w:rPr>
            <w:rFonts w:ascii="Times New Roman" w:hAnsi="Times New Roman" w:cs="Times New Roman"/>
            <w:sz w:val="24"/>
            <w:szCs w:val="24"/>
          </w:rPr>
          <w:t xml:space="preserve">and INTERMACS dataset </w:t>
        </w:r>
      </w:ins>
      <w:ins w:id="16" w:author="David Ouyang" w:date="2016-08-26T08:43:00Z">
        <w:r w:rsidR="00A77F78">
          <w:rPr>
            <w:rFonts w:ascii="Times New Roman" w:hAnsi="Times New Roman" w:cs="Times New Roman"/>
            <w:sz w:val="24"/>
            <w:szCs w:val="24"/>
          </w:rPr>
          <w:t xml:space="preserve">with </w:t>
        </w:r>
      </w:ins>
      <w:ins w:id="17" w:author="David Ouyang" w:date="2016-08-26T08:44:00Z">
        <w:r w:rsidR="00A77F78">
          <w:rPr>
            <w:rFonts w:ascii="Times New Roman" w:hAnsi="Times New Roman" w:cs="Times New Roman"/>
            <w:sz w:val="24"/>
            <w:szCs w:val="24"/>
          </w:rPr>
          <w:t xml:space="preserve">additional information </w:t>
        </w:r>
      </w:ins>
      <w:ins w:id="18" w:author="David Ouyang" w:date="2016-08-26T08:45:00Z">
        <w:r w:rsidR="00A77F78">
          <w:rPr>
            <w:rFonts w:ascii="Times New Roman" w:hAnsi="Times New Roman" w:cs="Times New Roman"/>
            <w:sz w:val="24"/>
            <w:szCs w:val="24"/>
          </w:rPr>
          <w:t xml:space="preserve">on patient comorbidities, </w:t>
        </w:r>
      </w:ins>
      <w:ins w:id="19" w:author="David Ouyang" w:date="2016-08-26T08:48:00Z">
        <w:r w:rsidR="00A77F78">
          <w:rPr>
            <w:rFonts w:ascii="Times New Roman" w:hAnsi="Times New Roman" w:cs="Times New Roman"/>
            <w:sz w:val="24"/>
            <w:szCs w:val="24"/>
          </w:rPr>
          <w:t xml:space="preserve">additional same-hospitalization procedures, </w:t>
        </w:r>
      </w:ins>
      <w:ins w:id="20" w:author="David Ouyang" w:date="2016-08-26T17:50:00Z">
        <w:r w:rsidR="00DD2666">
          <w:rPr>
            <w:rFonts w:ascii="Times New Roman" w:hAnsi="Times New Roman" w:cs="Times New Roman"/>
            <w:sz w:val="24"/>
            <w:szCs w:val="24"/>
          </w:rPr>
          <w:t>hospital and center</w:t>
        </w:r>
      </w:ins>
      <w:ins w:id="21" w:author="David Ouyang" w:date="2016-08-26T08:49:00Z">
        <w:r w:rsidR="00A77F78">
          <w:rPr>
            <w:rFonts w:ascii="Times New Roman" w:hAnsi="Times New Roman" w:cs="Times New Roman"/>
            <w:sz w:val="24"/>
            <w:szCs w:val="24"/>
          </w:rPr>
          <w:t xml:space="preserve"> characteristics, </w:t>
        </w:r>
      </w:ins>
      <w:ins w:id="22" w:author="David Ouyang" w:date="2016-08-26T17:50:00Z">
        <w:r w:rsidR="00DD2666">
          <w:rPr>
            <w:rFonts w:ascii="Times New Roman" w:hAnsi="Times New Roman" w:cs="Times New Roman"/>
            <w:sz w:val="24"/>
            <w:szCs w:val="24"/>
          </w:rPr>
          <w:t xml:space="preserve">and </w:t>
        </w:r>
      </w:ins>
      <w:ins w:id="23" w:author="David Ouyang" w:date="2016-08-26T08:51:00Z">
        <w:r w:rsidR="00E06CA7">
          <w:rPr>
            <w:rFonts w:ascii="Times New Roman" w:hAnsi="Times New Roman" w:cs="Times New Roman"/>
            <w:sz w:val="24"/>
            <w:szCs w:val="24"/>
          </w:rPr>
          <w:t xml:space="preserve">markers of </w:t>
        </w:r>
      </w:ins>
      <w:ins w:id="24" w:author="David Ouyang" w:date="2016-08-26T17:50:00Z">
        <w:r w:rsidR="00DD2666">
          <w:rPr>
            <w:rFonts w:ascii="Times New Roman" w:hAnsi="Times New Roman" w:cs="Times New Roman"/>
            <w:sz w:val="24"/>
            <w:szCs w:val="24"/>
          </w:rPr>
          <w:t xml:space="preserve">patient’s </w:t>
        </w:r>
      </w:ins>
      <w:ins w:id="25" w:author="David Ouyang" w:date="2016-08-26T08:51:00Z">
        <w:r w:rsidR="00E06CA7">
          <w:rPr>
            <w:rFonts w:ascii="Times New Roman" w:hAnsi="Times New Roman" w:cs="Times New Roman"/>
            <w:sz w:val="24"/>
            <w:szCs w:val="24"/>
          </w:rPr>
          <w:t>socioeconomic status including insurance provider and regional income quartiles.</w:t>
        </w:r>
      </w:ins>
      <w:ins w:id="26" w:author="David Ouyang" w:date="2016-08-26T08:48:00Z">
        <w:r w:rsidR="00A77F78">
          <w:rPr>
            <w:rFonts w:ascii="Times New Roman" w:hAnsi="Times New Roman" w:cs="Times New Roman"/>
            <w:sz w:val="24"/>
            <w:szCs w:val="24"/>
          </w:rPr>
          <w:t xml:space="preserve"> </w:t>
        </w:r>
      </w:ins>
      <w:del w:id="27" w:author="David Ouyang" w:date="2016-08-26T08:52:00Z">
        <w:r w:rsidR="003E0043" w:rsidDel="00E06CA7">
          <w:rPr>
            <w:rFonts w:ascii="Times New Roman" w:hAnsi="Times New Roman" w:cs="Times New Roman"/>
            <w:sz w:val="24"/>
            <w:szCs w:val="24"/>
          </w:rPr>
          <w:delText>To do this, we</w:delText>
        </w:r>
      </w:del>
      <w:ins w:id="28" w:author="David Ouyang" w:date="2016-08-26T08:52:00Z">
        <w:r w:rsidR="00E06CA7">
          <w:rPr>
            <w:rFonts w:ascii="Times New Roman" w:hAnsi="Times New Roman" w:cs="Times New Roman"/>
            <w:sz w:val="24"/>
            <w:szCs w:val="24"/>
          </w:rPr>
          <w:t>We</w:t>
        </w:r>
      </w:ins>
      <w:r w:rsidR="003E0043">
        <w:rPr>
          <w:rFonts w:ascii="Times New Roman" w:hAnsi="Times New Roman" w:cs="Times New Roman"/>
          <w:sz w:val="24"/>
          <w:szCs w:val="24"/>
        </w:rPr>
        <w:t xml:space="preserve"> analyzed a patient cohort who had OHT performed </w:t>
      </w:r>
      <w:r w:rsidR="00842E7E">
        <w:rPr>
          <w:rFonts w:ascii="Times New Roman" w:hAnsi="Times New Roman" w:cs="Times New Roman"/>
          <w:sz w:val="24"/>
          <w:szCs w:val="24"/>
        </w:rPr>
        <w:t>during the same admission</w:t>
      </w:r>
      <w:r w:rsidR="003E0043">
        <w:rPr>
          <w:rFonts w:ascii="Times New Roman" w:hAnsi="Times New Roman" w:cs="Times New Roman"/>
          <w:sz w:val="24"/>
          <w:szCs w:val="24"/>
        </w:rPr>
        <w:t xml:space="preserve"> after LVAD implantation. We hypothesized that early OHT after LVAD </w:t>
      </w:r>
      <w:r w:rsidR="00842E7E">
        <w:rPr>
          <w:rFonts w:ascii="Times New Roman" w:hAnsi="Times New Roman" w:cs="Times New Roman"/>
          <w:sz w:val="24"/>
          <w:szCs w:val="24"/>
        </w:rPr>
        <w:t xml:space="preserve">implantation </w:t>
      </w:r>
      <w:r w:rsidR="003E0043">
        <w:rPr>
          <w:rFonts w:ascii="Times New Roman" w:hAnsi="Times New Roman" w:cs="Times New Roman"/>
          <w:sz w:val="24"/>
          <w:szCs w:val="24"/>
        </w:rPr>
        <w:t xml:space="preserve">would </w:t>
      </w:r>
      <w:del w:id="29" w:author="David Ouyang" w:date="2016-08-26T08:52:00Z">
        <w:r w:rsidR="003E0043" w:rsidDel="00E06CA7">
          <w:rPr>
            <w:rFonts w:ascii="Times New Roman" w:hAnsi="Times New Roman" w:cs="Times New Roman"/>
            <w:sz w:val="24"/>
            <w:szCs w:val="24"/>
          </w:rPr>
          <w:delText xml:space="preserve">exhibit </w:delText>
        </w:r>
      </w:del>
      <w:ins w:id="30" w:author="David Ouyang" w:date="2016-08-26T08:52:00Z">
        <w:r w:rsidR="00E06CA7">
          <w:rPr>
            <w:rFonts w:ascii="Times New Roman" w:hAnsi="Times New Roman" w:cs="Times New Roman"/>
            <w:sz w:val="24"/>
            <w:szCs w:val="24"/>
          </w:rPr>
          <w:t xml:space="preserve">be </w:t>
        </w:r>
      </w:ins>
      <w:ins w:id="31" w:author="Gunsagar Gulati" w:date="2016-08-22T11:33:00Z">
        <w:r w:rsidR="00842E7E">
          <w:rPr>
            <w:rFonts w:ascii="Times New Roman" w:hAnsi="Times New Roman" w:cs="Times New Roman"/>
            <w:sz w:val="24"/>
            <w:szCs w:val="24"/>
          </w:rPr>
          <w:t>associate</w:t>
        </w:r>
      </w:ins>
      <w:ins w:id="32" w:author="David Ouyang" w:date="2016-08-26T08:52:00Z">
        <w:r w:rsidR="00E06CA7">
          <w:rPr>
            <w:rFonts w:ascii="Times New Roman" w:hAnsi="Times New Roman" w:cs="Times New Roman"/>
            <w:sz w:val="24"/>
            <w:szCs w:val="24"/>
          </w:rPr>
          <w:t>d</w:t>
        </w:r>
      </w:ins>
      <w:ins w:id="33" w:author="Gunsagar Gulati" w:date="2016-08-22T11:33:00Z">
        <w:r w:rsidR="00842E7E">
          <w:rPr>
            <w:rFonts w:ascii="Times New Roman" w:hAnsi="Times New Roman" w:cs="Times New Roman"/>
            <w:sz w:val="24"/>
            <w:szCs w:val="24"/>
          </w:rPr>
          <w:t xml:space="preserve"> with</w:t>
        </w:r>
      </w:ins>
      <w:ins w:id="34" w:author="Gunsagar Gulati" w:date="2016-08-22T11:32:00Z">
        <w:r w:rsidR="00842E7E">
          <w:rPr>
            <w:rFonts w:ascii="Times New Roman" w:hAnsi="Times New Roman" w:cs="Times New Roman"/>
            <w:sz w:val="24"/>
            <w:szCs w:val="24"/>
          </w:rPr>
          <w:t xml:space="preserve"> </w:t>
        </w:r>
      </w:ins>
      <w:r w:rsidR="003E0043">
        <w:rPr>
          <w:rFonts w:ascii="Times New Roman" w:hAnsi="Times New Roman" w:cs="Times New Roman"/>
          <w:sz w:val="24"/>
          <w:szCs w:val="24"/>
        </w:rPr>
        <w:t>higher mortality than late OHT, and</w:t>
      </w:r>
      <w:ins w:id="35" w:author="Gunsagar Gulati" w:date="2016-08-22T11:32:00Z">
        <w:r w:rsidR="00842E7E">
          <w:rPr>
            <w:rFonts w:ascii="Times New Roman" w:hAnsi="Times New Roman" w:cs="Times New Roman"/>
            <w:sz w:val="24"/>
            <w:szCs w:val="24"/>
          </w:rPr>
          <w:t xml:space="preserve"> that </w:t>
        </w:r>
      </w:ins>
      <w:del w:id="36" w:author="Gunsagar Gulati" w:date="2016-08-22T11:32:00Z">
        <w:r w:rsidR="003E0043" w:rsidDel="00842E7E">
          <w:rPr>
            <w:rFonts w:ascii="Times New Roman" w:hAnsi="Times New Roman" w:cs="Times New Roman"/>
            <w:sz w:val="24"/>
            <w:szCs w:val="24"/>
          </w:rPr>
          <w:delText xml:space="preserve"> that </w:delText>
        </w:r>
      </w:del>
      <w:r w:rsidR="003E0043">
        <w:rPr>
          <w:rFonts w:ascii="Times New Roman" w:hAnsi="Times New Roman" w:cs="Times New Roman"/>
          <w:sz w:val="24"/>
          <w:szCs w:val="24"/>
        </w:rPr>
        <w:t xml:space="preserve">the hospital length of stay (LOS) after early OHT would be less than LOS after late OHT. </w:t>
      </w:r>
    </w:p>
    <w:p w14:paraId="58871C17" w14:textId="77777777" w:rsidR="002C36ED" w:rsidDel="000E4EC3" w:rsidRDefault="002C36ED" w:rsidP="00C657D5">
      <w:pPr>
        <w:rPr>
          <w:del w:id="37" w:author="Gunsagar Gulati" w:date="2016-08-24T13:09:00Z"/>
          <w:rFonts w:ascii="Times New Roman" w:hAnsi="Times New Roman" w:cs="Times New Roman"/>
          <w:b/>
          <w:sz w:val="24"/>
          <w:szCs w:val="24"/>
        </w:rPr>
      </w:pPr>
    </w:p>
    <w:p w14:paraId="524D8ED2" w14:textId="63DD6E7C" w:rsidR="00036D0E" w:rsidRPr="002C36ED" w:rsidRDefault="00036D0E" w:rsidP="00C657D5">
      <w:pPr>
        <w:rPr>
          <w:rFonts w:ascii="Times New Roman" w:hAnsi="Times New Roman" w:cs="Times New Roman"/>
          <w:b/>
          <w:sz w:val="24"/>
          <w:szCs w:val="24"/>
        </w:rPr>
      </w:pPr>
    </w:p>
    <w:p w14:paraId="046D00C9"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Methods</w:t>
      </w:r>
    </w:p>
    <w:p w14:paraId="64C3C11C"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Data Source</w:t>
      </w:r>
    </w:p>
    <w:p w14:paraId="6EF92978" w14:textId="469AC5F7" w:rsidR="000E4EC3" w:rsidRPr="002C36ED" w:rsidRDefault="00471DDD" w:rsidP="00C657D5">
      <w:pPr>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w:t>
      </w:r>
      <w:del w:id="38" w:author="Gunsagar Gulati" w:date="2016-08-22T11:36:00Z">
        <w:r w:rsidRPr="002C36ED" w:rsidDel="00B85F21">
          <w:rPr>
            <w:rFonts w:ascii="Times New Roman" w:hAnsi="Times New Roman" w:cs="Times New Roman"/>
            <w:sz w:val="24"/>
            <w:szCs w:val="24"/>
          </w:rPr>
          <w:delText>,</w:delText>
        </w:r>
      </w:del>
      <w:r w:rsidRPr="002C36ED">
        <w:rPr>
          <w:rFonts w:ascii="Times New Roman" w:hAnsi="Times New Roman" w:cs="Times New Roman"/>
          <w:sz w:val="24"/>
          <w:szCs w:val="24"/>
        </w:rPr>
        <w:t xml:space="preserve"> from the Healthcare Cost and Utilization Project</w:t>
      </w:r>
      <w:r w:rsidR="00B85F21">
        <w:rPr>
          <w:rFonts w:ascii="Times New Roman" w:hAnsi="Times New Roman" w:cs="Times New Roman"/>
          <w:sz w:val="24"/>
          <w:szCs w:val="24"/>
        </w:rPr>
        <w:t xml:space="preserve"> sponsored by the</w:t>
      </w:r>
      <w:r w:rsidRPr="002C36ED">
        <w:rPr>
          <w:rFonts w:ascii="Times New Roman" w:hAnsi="Times New Roman" w:cs="Times New Roman"/>
          <w:sz w:val="24"/>
          <w:szCs w:val="24"/>
        </w:rPr>
        <w:t xml:space="preserve"> Agency for Healthcare Research and Quality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It contains discharge data from over 5</w:t>
      </w:r>
      <w:r w:rsidR="00EF260C">
        <w:rPr>
          <w:rFonts w:ascii="Times New Roman" w:hAnsi="Times New Roman" w:cs="Times New Roman"/>
          <w:sz w:val="24"/>
          <w:szCs w:val="24"/>
        </w:rPr>
        <w:t>,</w:t>
      </w:r>
      <w:r w:rsidR="00F86176" w:rsidRPr="002C36ED">
        <w:rPr>
          <w:rFonts w:ascii="Times New Roman" w:hAnsi="Times New Roman" w:cs="Times New Roman"/>
          <w:sz w:val="24"/>
          <w:szCs w:val="24"/>
        </w:rPr>
        <w:t xml:space="preserve">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w:t>
      </w:r>
      <w:r w:rsidR="00EF260C">
        <w:rPr>
          <w:rFonts w:ascii="Times New Roman" w:hAnsi="Times New Roman" w:cs="Times New Roman"/>
          <w:sz w:val="24"/>
          <w:szCs w:val="24"/>
        </w:rPr>
        <w:t>US</w:t>
      </w:r>
      <w:r w:rsidR="00F86176" w:rsidRPr="002C36ED">
        <w:rPr>
          <w:rFonts w:ascii="Times New Roman" w:hAnsi="Times New Roman" w:cs="Times New Roman"/>
          <w:sz w:val="24"/>
          <w:szCs w:val="24"/>
        </w:rPr>
        <w:t xml:space="preserve">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1DED9EF5" w14:textId="77777777" w:rsidR="00471DDD" w:rsidRPr="002C36ED" w:rsidRDefault="00471DDD" w:rsidP="001964A2">
      <w:pPr>
        <w:ind w:firstLine="720"/>
        <w:rPr>
          <w:rFonts w:ascii="Times New Roman" w:hAnsi="Times New Roman" w:cs="Times New Roman"/>
          <w:b/>
          <w:sz w:val="24"/>
          <w:szCs w:val="24"/>
        </w:rPr>
      </w:pPr>
    </w:p>
    <w:p w14:paraId="3FF7E10A"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4874FE35" w14:textId="785723DF" w:rsidR="000E4EC3" w:rsidRPr="002C36ED" w:rsidRDefault="00F86176" w:rsidP="00C657D5">
      <w:pPr>
        <w:ind w:firstLine="720"/>
        <w:rPr>
          <w:rFonts w:ascii="Times New Roman" w:hAnsi="Times New Roman" w:cs="Times New Roman"/>
          <w:sz w:val="24"/>
          <w:szCs w:val="24"/>
        </w:rPr>
      </w:pPr>
      <w:r w:rsidRPr="002C36ED">
        <w:rPr>
          <w:rFonts w:ascii="Times New Roman" w:hAnsi="Times New Roman" w:cs="Times New Roman"/>
          <w:sz w:val="24"/>
          <w:szCs w:val="24"/>
        </w:rPr>
        <w:t>This was a retrospective cross-sectional study using the Nationwide Inpatient Sample (NIS) between 19</w:t>
      </w:r>
      <w:r w:rsidR="00EF260C">
        <w:rPr>
          <w:rFonts w:ascii="Times New Roman" w:hAnsi="Times New Roman" w:cs="Times New Roman"/>
          <w:sz w:val="24"/>
          <w:szCs w:val="24"/>
        </w:rPr>
        <w:t>9</w:t>
      </w:r>
      <w:r w:rsidRPr="002C36ED">
        <w:rPr>
          <w:rFonts w:ascii="Times New Roman" w:hAnsi="Times New Roman" w:cs="Times New Roman"/>
          <w:sz w:val="24"/>
          <w:szCs w:val="24"/>
        </w:rPr>
        <w:t>8 and 2011. We identified all hospitalizations from 19</w:t>
      </w:r>
      <w:r w:rsidR="00EF260C">
        <w:rPr>
          <w:rFonts w:ascii="Times New Roman" w:hAnsi="Times New Roman" w:cs="Times New Roman"/>
          <w:sz w:val="24"/>
          <w:szCs w:val="24"/>
        </w:rPr>
        <w:t>9</w:t>
      </w:r>
      <w:r w:rsidRPr="002C36ED">
        <w:rPr>
          <w:rFonts w:ascii="Times New Roman" w:hAnsi="Times New Roman" w:cs="Times New Roman"/>
          <w:sz w:val="24"/>
          <w:szCs w:val="24"/>
        </w:rPr>
        <w:t xml:space="preserve">8 to 2011 of patients 18 years of age or </w:t>
      </w:r>
      <w:r w:rsidR="00EF260C">
        <w:rPr>
          <w:rFonts w:ascii="Times New Roman" w:hAnsi="Times New Roman" w:cs="Times New Roman"/>
          <w:sz w:val="24"/>
          <w:szCs w:val="24"/>
        </w:rPr>
        <w:t>older</w:t>
      </w:r>
      <w:r w:rsidR="00EF260C" w:rsidRPr="002C36ED">
        <w:rPr>
          <w:rFonts w:ascii="Times New Roman" w:hAnsi="Times New Roman" w:cs="Times New Roman"/>
          <w:sz w:val="24"/>
          <w:szCs w:val="24"/>
        </w:rPr>
        <w:t xml:space="preserve"> </w:t>
      </w:r>
      <w:r w:rsidR="00EF260C">
        <w:rPr>
          <w:rFonts w:ascii="Times New Roman" w:hAnsi="Times New Roman" w:cs="Times New Roman"/>
          <w:sz w:val="24"/>
          <w:szCs w:val="24"/>
        </w:rPr>
        <w:t>who</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underwent </w:t>
      </w:r>
      <w:r w:rsidR="00EF260C">
        <w:rPr>
          <w:rFonts w:ascii="Times New Roman" w:hAnsi="Times New Roman" w:cs="Times New Roman"/>
          <w:sz w:val="24"/>
          <w:szCs w:val="24"/>
        </w:rPr>
        <w:t>LVAD implantation</w:t>
      </w:r>
      <w:r w:rsidRPr="002C36ED">
        <w:rPr>
          <w:rFonts w:ascii="Times New Roman" w:hAnsi="Times New Roman" w:cs="Times New Roman"/>
          <w:sz w:val="24"/>
          <w:szCs w:val="24"/>
        </w:rPr>
        <w:t xml:space="preserve"> and for </w:t>
      </w:r>
      <w:r w:rsidR="00EF260C">
        <w:rPr>
          <w:rFonts w:ascii="Times New Roman" w:hAnsi="Times New Roman" w:cs="Times New Roman"/>
          <w:sz w:val="24"/>
          <w:szCs w:val="24"/>
        </w:rPr>
        <w:t>whom</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the hospital day of </w:t>
      </w:r>
      <w:r w:rsidRPr="002C36ED">
        <w:rPr>
          <w:rFonts w:ascii="Times New Roman" w:hAnsi="Times New Roman" w:cs="Times New Roman"/>
          <w:sz w:val="24"/>
          <w:szCs w:val="24"/>
        </w:rPr>
        <w:lastRenderedPageBreak/>
        <w:t xml:space="preserve">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008222C1">
        <w:rPr>
          <w:rFonts w:ascii="Times New Roman" w:hAnsi="Times New Roman" w:cs="Times New Roman"/>
          <w:sz w:val="24"/>
          <w:szCs w:val="24"/>
        </w:rPr>
        <w:t xml:space="preserve"> </w:t>
      </w:r>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w:t>
      </w:r>
      <w:del w:id="39" w:author="David Ouyang" w:date="2016-08-26T17:53:00Z">
        <w:r w:rsidR="008035B7" w:rsidRPr="004D2A4F" w:rsidDel="007C47B8">
          <w:rPr>
            <w:rFonts w:ascii="Times New Roman" w:hAnsi="Times New Roman" w:cs="Times New Roman"/>
            <w:sz w:val="24"/>
            <w:szCs w:val="24"/>
          </w:rPr>
          <w:delText>A</w:delText>
        </w:r>
      </w:del>
      <w:ins w:id="40" w:author="David Ouyang" w:date="2016-08-26T17:54:00Z">
        <w:r w:rsidR="007C47B8">
          <w:rPr>
            <w:rFonts w:ascii="Times New Roman" w:hAnsi="Times New Roman" w:cs="Times New Roman"/>
            <w:sz w:val="24"/>
            <w:szCs w:val="24"/>
          </w:rPr>
          <w:t>1</w:t>
        </w:r>
      </w:ins>
      <w:r w:rsidR="008035B7" w:rsidRPr="004D2A4F">
        <w:rPr>
          <w:rFonts w:ascii="Times New Roman" w:hAnsi="Times New Roman" w:cs="Times New Roman"/>
          <w:sz w:val="24"/>
          <w:szCs w:val="24"/>
        </w:rPr>
        <w:t>)</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222C1">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29E07649" w14:textId="77777777" w:rsidR="00471DDD" w:rsidRPr="002C36ED" w:rsidRDefault="00471DDD" w:rsidP="001964A2">
      <w:pPr>
        <w:ind w:firstLine="720"/>
        <w:rPr>
          <w:rFonts w:ascii="Times New Roman" w:hAnsi="Times New Roman" w:cs="Times New Roman"/>
          <w:b/>
          <w:sz w:val="24"/>
          <w:szCs w:val="24"/>
        </w:rPr>
      </w:pPr>
    </w:p>
    <w:p w14:paraId="2326A2D1"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Statistical Analysis</w:t>
      </w:r>
    </w:p>
    <w:p w14:paraId="1C40ECAB" w14:textId="79D50E01" w:rsidR="001D2EB0" w:rsidRPr="002C36ED" w:rsidRDefault="001D2EB0" w:rsidP="00C657D5">
      <w:pPr>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t>
      </w:r>
      <w:r w:rsidR="00EF260C">
        <w:rPr>
          <w:rFonts w:ascii="Times New Roman" w:hAnsi="Times New Roman" w:cs="Times New Roman"/>
          <w:sz w:val="24"/>
          <w:szCs w:val="24"/>
        </w:rPr>
        <w:t xml:space="preserve">were </w:t>
      </w:r>
      <w:r w:rsidR="008035B7">
        <w:rPr>
          <w:rFonts w:ascii="Times New Roman" w:hAnsi="Times New Roman" w:cs="Times New Roman"/>
          <w:sz w:val="24"/>
          <w:szCs w:val="24"/>
        </w:rPr>
        <w:t xml:space="preserve">calculated by two-sided t-tests and Chi-squared tests, respectively, with significance thresholds of 0.05. </w:t>
      </w:r>
      <w:r w:rsidR="00036D0E">
        <w:rPr>
          <w:rFonts w:ascii="Times New Roman" w:hAnsi="Times New Roman" w:cs="Times New Roman"/>
          <w:sz w:val="24"/>
          <w:szCs w:val="24"/>
        </w:rPr>
        <w:t xml:space="preserve">The multivariate linear model evaluating </w:t>
      </w:r>
      <w:r w:rsidR="00FC658E">
        <w:rPr>
          <w:rFonts w:ascii="Times New Roman" w:hAnsi="Times New Roman" w:cs="Times New Roman"/>
          <w:sz w:val="24"/>
          <w:szCs w:val="24"/>
        </w:rPr>
        <w:t>post-</w:t>
      </w:r>
      <w:r w:rsidR="00036D0E">
        <w:rPr>
          <w:rFonts w:ascii="Times New Roman" w:hAnsi="Times New Roman" w:cs="Times New Roman"/>
          <w:sz w:val="24"/>
          <w:szCs w:val="24"/>
        </w:rPr>
        <w:t>LVAD</w:t>
      </w:r>
      <w:r w:rsidR="00FC658E">
        <w:rPr>
          <w:rFonts w:ascii="Times New Roman" w:hAnsi="Times New Roman" w:cs="Times New Roman"/>
          <w:sz w:val="24"/>
          <w:szCs w:val="24"/>
        </w:rPr>
        <w:t xml:space="preserve"> OHT</w:t>
      </w:r>
      <w:r w:rsidR="00036D0E">
        <w:rPr>
          <w:rFonts w:ascii="Times New Roman" w:hAnsi="Times New Roman" w:cs="Times New Roman"/>
          <w:sz w:val="24"/>
          <w:szCs w:val="24"/>
        </w:rPr>
        <w:t xml:space="preserve"> mortality was performed using a generalized </w:t>
      </w:r>
      <w:r w:rsidR="00036D0E" w:rsidRPr="006F3CAD">
        <w:rPr>
          <w:rFonts w:ascii="Times New Roman" w:hAnsi="Times New Roman" w:cs="Times New Roman"/>
          <w:sz w:val="24"/>
          <w:szCs w:val="24"/>
        </w:rPr>
        <w:t xml:space="preserve">linear model with input variable selection by Bayesian Information Criteria (BIC).  </w:t>
      </w:r>
      <w:r w:rsidR="006F3CAD" w:rsidRPr="006F3CAD">
        <w:rPr>
          <w:rFonts w:ascii="Times New Roman" w:eastAsia="Times New Roman" w:hAnsi="Times New Roman" w:cs="Times New Roman"/>
          <w:color w:val="000000"/>
          <w:sz w:val="24"/>
          <w:szCs w:val="24"/>
        </w:rPr>
        <w:t xml:space="preserve">Dependent variable was in-hospital mortality. Independent variables of age, gender, median income, </w:t>
      </w:r>
      <w:proofErr w:type="gramStart"/>
      <w:r w:rsidR="006F3CAD" w:rsidRPr="006F3CAD">
        <w:rPr>
          <w:rFonts w:ascii="Times New Roman" w:eastAsia="Times New Roman" w:hAnsi="Times New Roman" w:cs="Times New Roman"/>
          <w:color w:val="000000"/>
          <w:sz w:val="24"/>
          <w:szCs w:val="24"/>
        </w:rPr>
        <w:t>race</w:t>
      </w:r>
      <w:proofErr w:type="gramEnd"/>
      <w:r w:rsidR="006F3CAD" w:rsidRPr="006F3CAD">
        <w:rPr>
          <w:rFonts w:ascii="Times New Roman" w:eastAsia="Times New Roman" w:hAnsi="Times New Roman" w:cs="Times New Roman"/>
          <w:color w:val="000000"/>
          <w:sz w:val="24"/>
          <w:szCs w:val="24"/>
        </w:rPr>
        <w:t xml:space="preserve">, number of comorbidities, </w:t>
      </w:r>
      <w:r w:rsidR="009244FC">
        <w:rPr>
          <w:rFonts w:ascii="Times New Roman" w:eastAsia="Times New Roman" w:hAnsi="Times New Roman" w:cs="Times New Roman"/>
          <w:color w:val="000000"/>
          <w:sz w:val="24"/>
          <w:szCs w:val="24"/>
        </w:rPr>
        <w:t>LVAD era</w:t>
      </w:r>
      <w:r w:rsidR="006F3CAD" w:rsidRPr="006F3CAD">
        <w:rPr>
          <w:rFonts w:ascii="Times New Roman" w:eastAsia="Times New Roman" w:hAnsi="Times New Roman" w:cs="Times New Roman"/>
          <w:color w:val="000000"/>
          <w:sz w:val="24"/>
          <w:szCs w:val="24"/>
        </w:rPr>
        <w:t xml:space="preserve">, and </w:t>
      </w:r>
      <w:r w:rsidR="009244FC">
        <w:rPr>
          <w:rFonts w:ascii="Times New Roman" w:eastAsia="Times New Roman" w:hAnsi="Times New Roman" w:cs="Times New Roman"/>
          <w:color w:val="000000"/>
          <w:sz w:val="24"/>
          <w:szCs w:val="24"/>
        </w:rPr>
        <w:t>timing of</w:t>
      </w:r>
      <w:r w:rsidR="006F3CAD" w:rsidRPr="006F3CAD">
        <w:rPr>
          <w:rFonts w:ascii="Times New Roman" w:eastAsia="Times New Roman" w:hAnsi="Times New Roman" w:cs="Times New Roman"/>
          <w:color w:val="000000"/>
          <w:sz w:val="24"/>
          <w:szCs w:val="24"/>
        </w:rPr>
        <w:t xml:space="preserve"> OHT </w:t>
      </w:r>
      <w:r w:rsidR="009244FC">
        <w:rPr>
          <w:rFonts w:ascii="Times New Roman" w:eastAsia="Times New Roman" w:hAnsi="Times New Roman" w:cs="Times New Roman"/>
          <w:color w:val="000000"/>
          <w:sz w:val="24"/>
          <w:szCs w:val="24"/>
        </w:rPr>
        <w:t>were</w:t>
      </w:r>
      <w:r w:rsidR="009244FC" w:rsidRPr="006F3CAD">
        <w:rPr>
          <w:rFonts w:ascii="Times New Roman" w:eastAsia="Times New Roman" w:hAnsi="Times New Roman" w:cs="Times New Roman"/>
          <w:color w:val="000000"/>
          <w:sz w:val="24"/>
          <w:szCs w:val="24"/>
        </w:rPr>
        <w:t xml:space="preserve"> </w:t>
      </w:r>
      <w:r w:rsidR="006F3CAD" w:rsidRPr="006F3CAD">
        <w:rPr>
          <w:rFonts w:ascii="Times New Roman" w:eastAsia="Times New Roman" w:hAnsi="Times New Roman" w:cs="Times New Roman"/>
          <w:color w:val="000000"/>
          <w:sz w:val="24"/>
          <w:szCs w:val="24"/>
        </w:rPr>
        <w:t>evaluated in the model.</w:t>
      </w:r>
      <w:r w:rsidR="006F3CAD">
        <w:rPr>
          <w:rFonts w:ascii="Arial" w:eastAsia="Times New Roman" w:hAnsi="Arial" w:cs="Arial"/>
          <w:color w:val="000000"/>
          <w:sz w:val="20"/>
          <w:szCs w:val="20"/>
        </w:rPr>
        <w:t xml:space="preserve"> </w:t>
      </w:r>
    </w:p>
    <w:p w14:paraId="01C40D34" w14:textId="77777777" w:rsidR="00F86176" w:rsidRPr="002C36ED" w:rsidRDefault="00F86176" w:rsidP="00C657D5">
      <w:pPr>
        <w:rPr>
          <w:rFonts w:ascii="Times New Roman" w:hAnsi="Times New Roman" w:cs="Times New Roman"/>
          <w:b/>
          <w:sz w:val="24"/>
          <w:szCs w:val="24"/>
        </w:rPr>
      </w:pPr>
    </w:p>
    <w:p w14:paraId="593B3664"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28C2221B" w14:textId="5F16385D" w:rsidR="003351F3" w:rsidRDefault="004D2A4F">
      <w:pPr>
        <w:pStyle w:val="NoSpacing"/>
        <w:tabs>
          <w:tab w:val="left" w:pos="1470"/>
        </w:tabs>
        <w:spacing w:line="360" w:lineRule="auto"/>
        <w:rPr>
          <w:rFonts w:ascii="Times New Roman" w:hAnsi="Times New Roman" w:cs="Times New Roman"/>
          <w:sz w:val="24"/>
          <w:szCs w:val="24"/>
        </w:rPr>
        <w:pPrChange w:id="41" w:author="Gunsagar Gulati" w:date="2016-08-24T12:21:00Z">
          <w:pPr>
            <w:pStyle w:val="NoSpacing"/>
            <w:spacing w:line="360" w:lineRule="auto"/>
          </w:pPr>
        </w:pPrChange>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3AA32619" w14:textId="6BFC4574" w:rsidR="00BA515C" w:rsidRDefault="00691BEA"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identified 2200 patients greater than 18 years of age between 1998 and 2011 who underwent LVAD implantation and </w:t>
      </w:r>
      <w:r w:rsidR="00FF1B61">
        <w:rPr>
          <w:rFonts w:ascii="Times New Roman" w:hAnsi="Times New Roman" w:cs="Times New Roman"/>
          <w:sz w:val="24"/>
          <w:szCs w:val="24"/>
        </w:rPr>
        <w:t xml:space="preserve">for </w:t>
      </w:r>
      <w:r w:rsidR="009244FC">
        <w:rPr>
          <w:rFonts w:ascii="Times New Roman" w:hAnsi="Times New Roman" w:cs="Times New Roman"/>
          <w:sz w:val="24"/>
          <w:szCs w:val="24"/>
        </w:rPr>
        <w:t xml:space="preserve">whom </w:t>
      </w:r>
      <w:r>
        <w:rPr>
          <w:rFonts w:ascii="Times New Roman" w:hAnsi="Times New Roman" w:cs="Times New Roman"/>
          <w:sz w:val="24"/>
          <w:szCs w:val="24"/>
        </w:rPr>
        <w:t>hospital day of procedure was listed</w:t>
      </w:r>
      <w:r w:rsidR="00AA038C">
        <w:rPr>
          <w:rFonts w:ascii="Times New Roman" w:hAnsi="Times New Roman" w:cs="Times New Roman"/>
          <w:sz w:val="24"/>
          <w:szCs w:val="24"/>
        </w:rPr>
        <w:t xml:space="preserve"> (66.4% of all LVAD patients in NIS database 1998-2011)</w:t>
      </w:r>
      <w:r w:rsidR="00DE7180">
        <w:rPr>
          <w:rFonts w:ascii="Times New Roman" w:hAnsi="Times New Roman" w:cs="Times New Roman"/>
          <w:sz w:val="24"/>
          <w:szCs w:val="24"/>
        </w:rPr>
        <w:t>.</w:t>
      </w:r>
      <w:r w:rsidR="009244FC">
        <w:rPr>
          <w:rFonts w:ascii="Times New Roman" w:hAnsi="Times New Roman" w:cs="Times New Roman"/>
          <w:sz w:val="24"/>
          <w:szCs w:val="24"/>
        </w:rPr>
        <w:t xml:space="preserve"> </w:t>
      </w:r>
      <w:ins w:id="42" w:author="David Ouyang" w:date="2016-08-26T08:54:00Z">
        <w:r w:rsidR="00E06CA7">
          <w:rPr>
            <w:rFonts w:ascii="Times New Roman" w:eastAsia="Times New Roman" w:hAnsi="Times New Roman" w:cs="Times New Roman"/>
            <w:color w:val="000000"/>
            <w:sz w:val="24"/>
            <w:szCs w:val="24"/>
          </w:rPr>
          <w:t>Comparison of baseline characteristics between this study sample and all LVAD patients in the NIS 1998-2011 database confirmed that our study sample is representative of the entire patient population</w:t>
        </w:r>
      </w:ins>
      <w:ins w:id="43" w:author="David Ouyang" w:date="2016-08-26T17:52:00Z">
        <w:r w:rsidR="007C47B8">
          <w:rPr>
            <w:rFonts w:ascii="Times New Roman" w:eastAsia="Times New Roman" w:hAnsi="Times New Roman" w:cs="Times New Roman"/>
            <w:color w:val="000000"/>
            <w:sz w:val="24"/>
            <w:szCs w:val="24"/>
          </w:rPr>
          <w:t xml:space="preserve"> (Supplementary Table </w:t>
        </w:r>
      </w:ins>
      <w:ins w:id="44" w:author="David Ouyang" w:date="2016-08-26T17:53:00Z">
        <w:r w:rsidR="007C47B8">
          <w:rPr>
            <w:rFonts w:ascii="Times New Roman" w:eastAsia="Times New Roman" w:hAnsi="Times New Roman" w:cs="Times New Roman"/>
            <w:color w:val="000000"/>
            <w:sz w:val="24"/>
            <w:szCs w:val="24"/>
          </w:rPr>
          <w:t>2</w:t>
        </w:r>
      </w:ins>
      <w:ins w:id="45" w:author="David Ouyang" w:date="2016-08-26T17:52:00Z">
        <w:r w:rsidR="007C47B8">
          <w:rPr>
            <w:rFonts w:ascii="Times New Roman" w:eastAsia="Times New Roman" w:hAnsi="Times New Roman" w:cs="Times New Roman"/>
            <w:color w:val="000000"/>
            <w:sz w:val="24"/>
            <w:szCs w:val="24"/>
          </w:rPr>
          <w:t>).</w:t>
        </w:r>
      </w:ins>
      <w:ins w:id="46" w:author="David Ouyang" w:date="2016-08-26T08:54:00Z">
        <w:r w:rsidR="00E06CA7">
          <w:rPr>
            <w:rFonts w:ascii="Times New Roman" w:eastAsia="Times New Roman" w:hAnsi="Times New Roman" w:cs="Times New Roman"/>
            <w:color w:val="000000"/>
            <w:sz w:val="24"/>
            <w:szCs w:val="24"/>
          </w:rPr>
          <w:t xml:space="preserve"> </w:t>
        </w:r>
      </w:ins>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w:t>
      </w:r>
      <w:r w:rsidR="00CD73BB">
        <w:rPr>
          <w:rFonts w:ascii="Times New Roman" w:hAnsi="Times New Roman" w:cs="Times New Roman"/>
          <w:sz w:val="24"/>
          <w:szCs w:val="24"/>
        </w:rPr>
        <w:t>,</w:t>
      </w:r>
      <w:r w:rsidRPr="002C36ED">
        <w:rPr>
          <w:rFonts w:ascii="Times New Roman" w:hAnsi="Times New Roman" w:cs="Times New Roman"/>
          <w:sz w:val="24"/>
          <w:szCs w:val="24"/>
        </w:rPr>
        <w:t xml:space="preserve"> range = 18-92 years).</w:t>
      </w:r>
      <w:r w:rsidR="009244FC">
        <w:rPr>
          <w:rFonts w:ascii="Times New Roman" w:hAnsi="Times New Roman" w:cs="Times New Roman"/>
          <w:sz w:val="24"/>
          <w:szCs w:val="24"/>
        </w:rPr>
        <w:t xml:space="preserve"> </w:t>
      </w:r>
      <w:r w:rsidR="00DE7180">
        <w:rPr>
          <w:rFonts w:ascii="Times New Roman" w:hAnsi="Times New Roman" w:cs="Times New Roman"/>
          <w:sz w:val="24"/>
          <w:szCs w:val="24"/>
        </w:rPr>
        <w:t xml:space="preserve">Baseline patient demographics, patient comorbidities, and hospital characteristics were well matched between LVAD patients </w:t>
      </w:r>
      <w:r w:rsidR="002C72E4">
        <w:rPr>
          <w:rFonts w:ascii="Times New Roman" w:hAnsi="Times New Roman" w:cs="Times New Roman"/>
          <w:sz w:val="24"/>
          <w:szCs w:val="24"/>
        </w:rPr>
        <w:t>with and without same-admission OHT</w:t>
      </w:r>
      <w:r w:rsidR="00DE7180">
        <w:rPr>
          <w:rFonts w:ascii="Times New Roman" w:hAnsi="Times New Roman" w:cs="Times New Roman"/>
          <w:sz w:val="24"/>
          <w:szCs w:val="24"/>
        </w:rPr>
        <w:t xml:space="preserve"> (Table 1). </w:t>
      </w:r>
      <w:r w:rsidR="00DE7180" w:rsidRPr="002C36ED">
        <w:rPr>
          <w:rFonts w:ascii="Times New Roman" w:hAnsi="Times New Roman" w:cs="Times New Roman"/>
          <w:sz w:val="24"/>
          <w:szCs w:val="24"/>
        </w:rPr>
        <w:t>Most LVAD implantations were performed in large</w:t>
      </w:r>
      <w:r w:rsidR="00D312B8">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w:t>
      </w:r>
      <w:r w:rsidR="002C72E4">
        <w:rPr>
          <w:rFonts w:ascii="Times New Roman" w:hAnsi="Times New Roman" w:cs="Times New Roman"/>
          <w:sz w:val="24"/>
          <w:szCs w:val="24"/>
        </w:rPr>
        <w:t xml:space="preserve"> </w:t>
      </w:r>
      <w:r w:rsidR="00DE7180" w:rsidRPr="002C36ED">
        <w:rPr>
          <w:rFonts w:ascii="Times New Roman" w:hAnsi="Times New Roman" w:cs="Times New Roman"/>
          <w:sz w:val="24"/>
          <w:szCs w:val="24"/>
        </w:rPr>
        <w:t>The most common comorbidities were diabetes (17.8%), disorders of lipid metabolism (14.1%), hypertension (13.7%), history of or current use of tobacco (6.5</w:t>
      </w:r>
      <w:r w:rsidR="00DE7180">
        <w:rPr>
          <w:rFonts w:ascii="Times New Roman" w:hAnsi="Times New Roman" w:cs="Times New Roman"/>
          <w:sz w:val="24"/>
          <w:szCs w:val="24"/>
        </w:rPr>
        <w:t>%)</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mean day of LVAD implantation was 9.4 days (SD = 12.5 days) into the hospitalization.</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 xml:space="preserve">The overall in-hospital </w:t>
      </w:r>
      <w:r w:rsidR="00DE7180">
        <w:rPr>
          <w:rFonts w:ascii="Times New Roman" w:hAnsi="Times New Roman" w:cs="Times New Roman"/>
          <w:sz w:val="24"/>
          <w:szCs w:val="24"/>
        </w:rPr>
        <w:lastRenderedPageBreak/>
        <w:t>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r w:rsidR="00D312B8">
        <w:rPr>
          <w:rFonts w:ascii="Times New Roman" w:hAnsi="Times New Roman" w:cs="Times New Roman"/>
          <w:sz w:val="24"/>
          <w:szCs w:val="24"/>
        </w:rPr>
        <w:t xml:space="preserve"> </w:t>
      </w:r>
    </w:p>
    <w:p w14:paraId="3D0E077E" w14:textId="08607414" w:rsidR="00E637F5" w:rsidDel="00AA038C" w:rsidRDefault="00F55D28">
      <w:pPr>
        <w:pStyle w:val="NoSpacing"/>
        <w:spacing w:line="360" w:lineRule="auto"/>
        <w:ind w:firstLine="720"/>
        <w:rPr>
          <w:del w:id="47" w:author="Gunsagar Gulati" w:date="2016-08-24T12:40:00Z"/>
          <w:rFonts w:ascii="Times New Roman" w:eastAsia="Times New Roman" w:hAnsi="Times New Roman" w:cs="Times New Roman"/>
          <w:color w:val="000000"/>
          <w:sz w:val="24"/>
          <w:szCs w:val="24"/>
        </w:rPr>
      </w:pPr>
      <w:r>
        <w:rPr>
          <w:rFonts w:ascii="Times New Roman" w:hAnsi="Times New Roman" w:cs="Times New Roman"/>
          <w:sz w:val="24"/>
          <w:szCs w:val="24"/>
        </w:rPr>
        <w:t xml:space="preserve">Our dataset includes patients from </w:t>
      </w:r>
      <w:r w:rsidR="00983D66">
        <w:rPr>
          <w:rFonts w:ascii="Times New Roman" w:hAnsi="Times New Roman" w:cs="Times New Roman"/>
          <w:sz w:val="24"/>
          <w:szCs w:val="24"/>
        </w:rPr>
        <w:t>both the pulsatile-flow era (</w:t>
      </w:r>
      <w:r w:rsidR="00251CBC">
        <w:rPr>
          <w:rFonts w:ascii="Times New Roman" w:hAnsi="Times New Roman" w:cs="Times New Roman"/>
          <w:sz w:val="24"/>
          <w:szCs w:val="24"/>
        </w:rPr>
        <w:t>1998 - 2005</w:t>
      </w:r>
      <w:r w:rsidR="00983D66">
        <w:rPr>
          <w:rFonts w:ascii="Times New Roman" w:hAnsi="Times New Roman" w:cs="Times New Roman"/>
          <w:sz w:val="24"/>
          <w:szCs w:val="24"/>
        </w:rPr>
        <w:t xml:space="preserve">) and the continuous-flow era (2006 </w:t>
      </w:r>
      <w:r w:rsidR="00251CBC">
        <w:rPr>
          <w:rFonts w:ascii="Times New Roman" w:hAnsi="Times New Roman" w:cs="Times New Roman"/>
          <w:sz w:val="24"/>
          <w:szCs w:val="24"/>
        </w:rPr>
        <w:t>- 2011</w:t>
      </w:r>
      <w:r w:rsidR="00983D66">
        <w:rPr>
          <w:rFonts w:ascii="Times New Roman" w:hAnsi="Times New Roman" w:cs="Times New Roman"/>
          <w:sz w:val="24"/>
          <w:szCs w:val="24"/>
        </w:rPr>
        <w:t>) of mechanical support</w:t>
      </w:r>
      <w:r w:rsidR="00036D0E">
        <w:rPr>
          <w:rFonts w:ascii="Times New Roman" w:hAnsi="Times New Roman" w:cs="Times New Roman"/>
          <w:sz w:val="24"/>
          <w:szCs w:val="24"/>
        </w:rPr>
        <w:t xml:space="preserve"> (Table 2)</w:t>
      </w:r>
      <w:r w:rsidR="00983D66">
        <w:rPr>
          <w:rFonts w:ascii="Times New Roman" w:hAnsi="Times New Roman" w:cs="Times New Roman"/>
          <w:sz w:val="24"/>
          <w:szCs w:val="24"/>
        </w:rPr>
        <w:t xml:space="preserve">. </w:t>
      </w:r>
      <w:r w:rsidR="00251CBC">
        <w:rPr>
          <w:rFonts w:ascii="Times New Roman" w:hAnsi="Times New Roman" w:cs="Times New Roman"/>
          <w:sz w:val="24"/>
          <w:szCs w:val="24"/>
        </w:rPr>
        <w:t>Comparing the two eras, there was significantly less mortality in the continuous-flow era compared to the pulsatile-flow era (</w:t>
      </w:r>
      <w:r w:rsidR="002C72E4">
        <w:rPr>
          <w:rFonts w:ascii="Times New Roman" w:hAnsi="Times New Roman" w:cs="Times New Roman"/>
          <w:sz w:val="24"/>
          <w:szCs w:val="24"/>
        </w:rPr>
        <w:t>20.4</w:t>
      </w:r>
      <w:r w:rsidR="00251CBC">
        <w:rPr>
          <w:rFonts w:ascii="Times New Roman" w:hAnsi="Times New Roman" w:cs="Times New Roman"/>
          <w:sz w:val="24"/>
          <w:szCs w:val="24"/>
        </w:rPr>
        <w:t xml:space="preserve">% vs. </w:t>
      </w:r>
      <w:r w:rsidR="002C72E4">
        <w:rPr>
          <w:rFonts w:ascii="Times New Roman" w:hAnsi="Times New Roman" w:cs="Times New Roman"/>
          <w:sz w:val="24"/>
          <w:szCs w:val="24"/>
        </w:rPr>
        <w:t>43.0</w:t>
      </w:r>
      <w:r w:rsidR="00251CBC">
        <w:rPr>
          <w:rFonts w:ascii="Times New Roman" w:hAnsi="Times New Roman" w:cs="Times New Roman"/>
          <w:sz w:val="24"/>
          <w:szCs w:val="24"/>
        </w:rPr>
        <w:t>%</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even as patients were older (55.4 </w:t>
      </w:r>
      <w:r w:rsidR="002C72E4">
        <w:rPr>
          <w:rFonts w:ascii="Times New Roman" w:hAnsi="Times New Roman" w:cs="Times New Roman"/>
          <w:sz w:val="24"/>
          <w:szCs w:val="24"/>
        </w:rPr>
        <w:t xml:space="preserve">years </w:t>
      </w:r>
      <w:r w:rsidR="00251CBC">
        <w:rPr>
          <w:rFonts w:ascii="Times New Roman" w:hAnsi="Times New Roman" w:cs="Times New Roman"/>
          <w:sz w:val="24"/>
          <w:szCs w:val="24"/>
        </w:rPr>
        <w:t>vs. 53.2</w:t>
      </w:r>
      <w:r w:rsidR="002C72E4">
        <w:rPr>
          <w:rFonts w:ascii="Times New Roman" w:hAnsi="Times New Roman" w:cs="Times New Roman"/>
          <w:sz w:val="24"/>
          <w:szCs w:val="24"/>
        </w:rPr>
        <w:t xml:space="preserve"> years</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and </w:t>
      </w:r>
      <w:r w:rsidR="002C72E4">
        <w:rPr>
          <w:rFonts w:ascii="Times New Roman" w:hAnsi="Times New Roman" w:cs="Times New Roman"/>
          <w:sz w:val="24"/>
          <w:szCs w:val="24"/>
        </w:rPr>
        <w:t xml:space="preserve">suffering </w:t>
      </w:r>
      <w:r w:rsidR="00251CBC">
        <w:rPr>
          <w:rFonts w:ascii="Times New Roman" w:hAnsi="Times New Roman" w:cs="Times New Roman"/>
          <w:sz w:val="24"/>
          <w:szCs w:val="24"/>
        </w:rPr>
        <w:t>more comorbid</w:t>
      </w:r>
      <w:r w:rsidR="002C72E4">
        <w:rPr>
          <w:rFonts w:ascii="Times New Roman" w:hAnsi="Times New Roman" w:cs="Times New Roman"/>
          <w:sz w:val="24"/>
          <w:szCs w:val="24"/>
        </w:rPr>
        <w:t xml:space="preserve"> diagnoses</w:t>
      </w:r>
      <w:r w:rsidR="00251CBC">
        <w:rPr>
          <w:rFonts w:ascii="Times New Roman" w:hAnsi="Times New Roman" w:cs="Times New Roman"/>
          <w:sz w:val="24"/>
          <w:szCs w:val="24"/>
        </w:rPr>
        <w:t xml:space="preserve"> (13.5 vs. 10.6</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During the continuous-flow era, fewer patients </w:t>
      </w:r>
      <w:r w:rsidR="002C72E4">
        <w:rPr>
          <w:rFonts w:ascii="Times New Roman" w:hAnsi="Times New Roman" w:cs="Times New Roman"/>
          <w:sz w:val="24"/>
          <w:szCs w:val="24"/>
        </w:rPr>
        <w:t>received</w:t>
      </w:r>
      <w:r w:rsidR="00251CBC">
        <w:rPr>
          <w:rFonts w:ascii="Times New Roman" w:hAnsi="Times New Roman" w:cs="Times New Roman"/>
          <w:sz w:val="24"/>
          <w:szCs w:val="24"/>
        </w:rPr>
        <w:t xml:space="preserve"> </w:t>
      </w:r>
      <w:r w:rsidR="002C72E4">
        <w:rPr>
          <w:rFonts w:ascii="Times New Roman" w:hAnsi="Times New Roman" w:cs="Times New Roman"/>
          <w:sz w:val="24"/>
          <w:szCs w:val="24"/>
        </w:rPr>
        <w:t xml:space="preserve">OHT </w:t>
      </w:r>
      <w:r w:rsidR="00251CBC">
        <w:rPr>
          <w:rFonts w:ascii="Times New Roman" w:hAnsi="Times New Roman" w:cs="Times New Roman"/>
          <w:sz w:val="24"/>
          <w:szCs w:val="24"/>
        </w:rPr>
        <w:t>during the same hospitalization as LVAD implantation (3.8% vs. 17.3%</w:t>
      </w:r>
      <w:r w:rsidR="00CD73BB">
        <w:rPr>
          <w:rFonts w:ascii="Times New Roman" w:hAnsi="Times New Roman" w:cs="Times New Roman"/>
          <w:sz w:val="24"/>
          <w:szCs w:val="24"/>
        </w:rPr>
        <w:t>;</w:t>
      </w:r>
      <w:r w:rsidR="00F311CE">
        <w:rPr>
          <w:rFonts w:ascii="Times New Roman" w:hAnsi="Times New Roman" w:cs="Times New Roman"/>
          <w:sz w:val="24"/>
          <w:szCs w:val="24"/>
        </w:rPr>
        <w:t xml:space="preserve"> p&lt;0.001</w:t>
      </w:r>
      <w:r w:rsidR="00251CBC">
        <w:rPr>
          <w:rFonts w:ascii="Times New Roman" w:hAnsi="Times New Roman" w:cs="Times New Roman"/>
          <w:sz w:val="24"/>
          <w:szCs w:val="24"/>
        </w:rPr>
        <w:t>), and mechanical support was more frequently initiated in large (88.8% vs. 85.1%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 0.002), teaching (94.4% vs. 87.1%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institutions. </w:t>
      </w:r>
      <w:r w:rsidR="00251CBC">
        <w:rPr>
          <w:rFonts w:ascii="Times New Roman" w:eastAsia="Times New Roman" w:hAnsi="Times New Roman" w:cs="Times New Roman"/>
          <w:color w:val="000000"/>
          <w:sz w:val="24"/>
          <w:szCs w:val="24"/>
        </w:rPr>
        <w:t xml:space="preserve">Median household income quartile and race distribution also </w:t>
      </w:r>
      <w:r w:rsidR="00015AAD">
        <w:rPr>
          <w:rFonts w:ascii="Times New Roman" w:eastAsia="Times New Roman" w:hAnsi="Times New Roman" w:cs="Times New Roman"/>
          <w:color w:val="000000"/>
          <w:sz w:val="24"/>
          <w:szCs w:val="24"/>
        </w:rPr>
        <w:t xml:space="preserve">were </w:t>
      </w:r>
      <w:r w:rsidR="00251CBC">
        <w:rPr>
          <w:rFonts w:ascii="Times New Roman" w:eastAsia="Times New Roman" w:hAnsi="Times New Roman" w:cs="Times New Roman"/>
          <w:color w:val="000000"/>
          <w:sz w:val="24"/>
          <w:szCs w:val="24"/>
        </w:rPr>
        <w:t>different between the two eras, although there was no difference in gender ratio of patients.</w:t>
      </w:r>
      <w:ins w:id="48" w:author="Gunsagar Gulati" w:date="2016-08-24T12:28:00Z">
        <w:r w:rsidR="00880C18">
          <w:rPr>
            <w:rFonts w:ascii="Times New Roman" w:eastAsia="Times New Roman" w:hAnsi="Times New Roman" w:cs="Times New Roman"/>
            <w:color w:val="000000"/>
            <w:sz w:val="24"/>
            <w:szCs w:val="24"/>
          </w:rPr>
          <w:t xml:space="preserve"> </w:t>
        </w:r>
      </w:ins>
      <w:ins w:id="49" w:author="Gunsagar Gulati" w:date="2016-08-24T12:38:00Z">
        <w:del w:id="50" w:author="David Ouyang" w:date="2016-08-26T08:54:00Z">
          <w:r w:rsidR="00AA038C" w:rsidDel="00E06CA7">
            <w:rPr>
              <w:rFonts w:ascii="Times New Roman" w:eastAsia="Times New Roman" w:hAnsi="Times New Roman" w:cs="Times New Roman"/>
              <w:color w:val="000000"/>
              <w:sz w:val="24"/>
              <w:szCs w:val="24"/>
            </w:rPr>
            <w:delText>Finally</w:delText>
          </w:r>
        </w:del>
      </w:ins>
      <w:ins w:id="51" w:author="Gunsagar Gulati" w:date="2016-08-24T12:29:00Z">
        <w:del w:id="52" w:author="David Ouyang" w:date="2016-08-26T08:54:00Z">
          <w:r w:rsidR="00880C18" w:rsidDel="00E06CA7">
            <w:rPr>
              <w:rFonts w:ascii="Times New Roman" w:eastAsia="Times New Roman" w:hAnsi="Times New Roman" w:cs="Times New Roman"/>
              <w:color w:val="000000"/>
              <w:sz w:val="24"/>
              <w:szCs w:val="24"/>
            </w:rPr>
            <w:delText xml:space="preserve">, </w:delText>
          </w:r>
        </w:del>
      </w:ins>
      <w:ins w:id="53" w:author="Gunsagar Gulati" w:date="2016-08-24T12:39:00Z">
        <w:del w:id="54" w:author="David Ouyang" w:date="2016-08-26T08:54:00Z">
          <w:r w:rsidR="00AA038C" w:rsidDel="00E06CA7">
            <w:rPr>
              <w:rFonts w:ascii="Times New Roman" w:eastAsia="Times New Roman" w:hAnsi="Times New Roman" w:cs="Times New Roman"/>
              <w:color w:val="000000"/>
              <w:sz w:val="24"/>
              <w:szCs w:val="24"/>
            </w:rPr>
            <w:delText xml:space="preserve">comparison of </w:delText>
          </w:r>
        </w:del>
      </w:ins>
      <w:ins w:id="55" w:author="Gunsagar Gulati" w:date="2016-08-24T12:29:00Z">
        <w:del w:id="56" w:author="David Ouyang" w:date="2016-08-26T08:54:00Z">
          <w:r w:rsidR="00880C18" w:rsidDel="00E06CA7">
            <w:rPr>
              <w:rFonts w:ascii="Times New Roman" w:eastAsia="Times New Roman" w:hAnsi="Times New Roman" w:cs="Times New Roman"/>
              <w:color w:val="000000"/>
              <w:sz w:val="24"/>
              <w:szCs w:val="24"/>
            </w:rPr>
            <w:delText xml:space="preserve">baseline characteristics </w:delText>
          </w:r>
        </w:del>
      </w:ins>
      <w:ins w:id="57" w:author="Gunsagar Gulati" w:date="2016-08-24T12:39:00Z">
        <w:del w:id="58" w:author="David Ouyang" w:date="2016-08-26T08:54:00Z">
          <w:r w:rsidR="00AA038C" w:rsidDel="00E06CA7">
            <w:rPr>
              <w:rFonts w:ascii="Times New Roman" w:eastAsia="Times New Roman" w:hAnsi="Times New Roman" w:cs="Times New Roman"/>
              <w:color w:val="000000"/>
              <w:sz w:val="24"/>
              <w:szCs w:val="24"/>
            </w:rPr>
            <w:delText xml:space="preserve">between this study sample and all LVAD patients in the NIS 1998-2011 database confirmed that </w:delText>
          </w:r>
        </w:del>
      </w:ins>
      <w:ins w:id="59" w:author="Gunsagar Gulati" w:date="2016-08-24T12:41:00Z">
        <w:del w:id="60" w:author="David Ouyang" w:date="2016-08-26T08:54:00Z">
          <w:r w:rsidR="00AA038C" w:rsidDel="00E06CA7">
            <w:rPr>
              <w:rFonts w:ascii="Times New Roman" w:eastAsia="Times New Roman" w:hAnsi="Times New Roman" w:cs="Times New Roman"/>
              <w:color w:val="000000"/>
              <w:sz w:val="24"/>
              <w:szCs w:val="24"/>
            </w:rPr>
            <w:delText>our</w:delText>
          </w:r>
        </w:del>
      </w:ins>
      <w:ins w:id="61" w:author="Gunsagar Gulati" w:date="2016-08-24T12:39:00Z">
        <w:del w:id="62" w:author="David Ouyang" w:date="2016-08-26T08:54:00Z">
          <w:r w:rsidR="00AA038C" w:rsidDel="00E06CA7">
            <w:rPr>
              <w:rFonts w:ascii="Times New Roman" w:eastAsia="Times New Roman" w:hAnsi="Times New Roman" w:cs="Times New Roman"/>
              <w:color w:val="000000"/>
              <w:sz w:val="24"/>
              <w:szCs w:val="24"/>
            </w:rPr>
            <w:delText xml:space="preserve"> study sample is representative of the </w:delText>
          </w:r>
        </w:del>
      </w:ins>
      <w:ins w:id="63" w:author="Gunsagar Gulati" w:date="2016-08-24T12:40:00Z">
        <w:del w:id="64" w:author="David Ouyang" w:date="2016-08-26T08:54:00Z">
          <w:r w:rsidR="00AA038C" w:rsidDel="00E06CA7">
            <w:rPr>
              <w:rFonts w:ascii="Times New Roman" w:eastAsia="Times New Roman" w:hAnsi="Times New Roman" w:cs="Times New Roman"/>
              <w:color w:val="000000"/>
              <w:sz w:val="24"/>
              <w:szCs w:val="24"/>
            </w:rPr>
            <w:delText xml:space="preserve">entire </w:delText>
          </w:r>
        </w:del>
      </w:ins>
      <w:ins w:id="65" w:author="Gunsagar Gulati" w:date="2016-08-24T12:39:00Z">
        <w:del w:id="66" w:author="David Ouyang" w:date="2016-08-26T08:54:00Z">
          <w:r w:rsidR="00AA038C" w:rsidDel="00E06CA7">
            <w:rPr>
              <w:rFonts w:ascii="Times New Roman" w:eastAsia="Times New Roman" w:hAnsi="Times New Roman" w:cs="Times New Roman"/>
              <w:color w:val="000000"/>
              <w:sz w:val="24"/>
              <w:szCs w:val="24"/>
            </w:rPr>
            <w:delText xml:space="preserve">patient population. </w:delText>
          </w:r>
        </w:del>
      </w:ins>
      <w:del w:id="67" w:author="David Ouyang" w:date="2016-08-26T08:54:00Z">
        <w:r w:rsidR="00251CBC" w:rsidDel="00E06CA7">
          <w:rPr>
            <w:rFonts w:ascii="Times New Roman" w:eastAsia="Times New Roman" w:hAnsi="Times New Roman" w:cs="Times New Roman"/>
            <w:color w:val="000000"/>
            <w:sz w:val="24"/>
            <w:szCs w:val="24"/>
          </w:rPr>
          <w:delText xml:space="preserve"> </w:delText>
        </w:r>
      </w:del>
    </w:p>
    <w:p w14:paraId="5E4254B3" w14:textId="71FA2505" w:rsidR="004D2A4F" w:rsidDel="00AA038C" w:rsidRDefault="004D2A4F">
      <w:pPr>
        <w:pStyle w:val="NoSpacing"/>
        <w:spacing w:line="360" w:lineRule="auto"/>
        <w:ind w:firstLine="720"/>
        <w:rPr>
          <w:del w:id="68" w:author="Gunsagar Gulati" w:date="2016-08-24T12:40:00Z"/>
        </w:rPr>
        <w:pPrChange w:id="69" w:author="Gunsagar Gulati" w:date="2016-08-24T12:41:00Z">
          <w:pPr>
            <w:pStyle w:val="NoSpacing"/>
            <w:spacing w:line="360" w:lineRule="auto"/>
          </w:pPr>
        </w:pPrChange>
      </w:pPr>
    </w:p>
    <w:p w14:paraId="31B82E65" w14:textId="57C8BD1F" w:rsidR="002840AC" w:rsidDel="00AA038C" w:rsidRDefault="002840AC">
      <w:pPr>
        <w:pStyle w:val="NoSpacing"/>
        <w:spacing w:line="360" w:lineRule="auto"/>
        <w:ind w:firstLine="720"/>
        <w:rPr>
          <w:del w:id="70" w:author="Gunsagar Gulati" w:date="2016-08-24T12:40:00Z"/>
        </w:rPr>
        <w:pPrChange w:id="71" w:author="Gunsagar Gulati" w:date="2016-08-24T12:41:00Z">
          <w:pPr>
            <w:pStyle w:val="NoSpacing"/>
            <w:spacing w:line="360" w:lineRule="auto"/>
          </w:pPr>
        </w:pPrChange>
      </w:pPr>
    </w:p>
    <w:p w14:paraId="01D8AA98" w14:textId="2AA8E861" w:rsidR="00036D0E" w:rsidRDefault="00036D0E">
      <w:pPr>
        <w:pStyle w:val="NoSpacing"/>
        <w:spacing w:line="360" w:lineRule="auto"/>
        <w:ind w:firstLine="720"/>
        <w:pPrChange w:id="72" w:author="Gunsagar Gulati" w:date="2016-08-24T12:41:00Z">
          <w:pPr>
            <w:pStyle w:val="NoSpacing"/>
            <w:spacing w:line="360" w:lineRule="auto"/>
          </w:pPr>
        </w:pPrChange>
      </w:pPr>
    </w:p>
    <w:p w14:paraId="70152AC9" w14:textId="77777777" w:rsidR="002840AC" w:rsidRDefault="002840AC" w:rsidP="00DA677F">
      <w:pPr>
        <w:pStyle w:val="NoSpacing"/>
        <w:spacing w:line="360" w:lineRule="auto"/>
      </w:pPr>
    </w:p>
    <w:p w14:paraId="7717493E" w14:textId="7D58CB30" w:rsidR="007505C4" w:rsidRPr="003351F3" w:rsidRDefault="004D2A4F" w:rsidP="00C657D5">
      <w:pPr>
        <w:rPr>
          <w:rFonts w:ascii="Times New Roman" w:hAnsi="Times New Roman" w:cs="Times New Roman"/>
          <w:sz w:val="24"/>
          <w:szCs w:val="24"/>
        </w:rPr>
      </w:pPr>
      <w:r>
        <w:rPr>
          <w:rFonts w:ascii="Times New Roman" w:hAnsi="Times New Roman" w:cs="Times New Roman"/>
          <w:b/>
          <w:sz w:val="24"/>
          <w:szCs w:val="24"/>
        </w:rPr>
        <w:t xml:space="preserve">Timing of Post-LVAD </w:t>
      </w:r>
      <w:r w:rsidR="00015AAD">
        <w:rPr>
          <w:rFonts w:ascii="Times New Roman" w:hAnsi="Times New Roman" w:cs="Times New Roman"/>
          <w:b/>
          <w:sz w:val="24"/>
          <w:szCs w:val="24"/>
        </w:rPr>
        <w:t xml:space="preserve">Orthotopic </w:t>
      </w:r>
      <w:r>
        <w:rPr>
          <w:rFonts w:ascii="Times New Roman" w:hAnsi="Times New Roman" w:cs="Times New Roman"/>
          <w:b/>
          <w:sz w:val="24"/>
          <w:szCs w:val="24"/>
        </w:rPr>
        <w:t>Heart Transplant</w:t>
      </w:r>
    </w:p>
    <w:p w14:paraId="6BEC12FC" w14:textId="0A99A9C5" w:rsidR="00036D0E" w:rsidRDefault="003351F3" w:rsidP="00C657D5">
      <w:pPr>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w:t>
      </w:r>
      <w:r w:rsidR="00015AAD">
        <w:rPr>
          <w:rFonts w:ascii="Times New Roman" w:hAnsi="Times New Roman" w:cs="Times New Roman"/>
          <w:sz w:val="24"/>
          <w:szCs w:val="24"/>
        </w:rPr>
        <w:t xml:space="preserve">the </w:t>
      </w:r>
      <w:r w:rsidR="004D2A4F">
        <w:rPr>
          <w:rFonts w:ascii="Times New Roman" w:hAnsi="Times New Roman" w:cs="Times New Roman"/>
          <w:sz w:val="24"/>
          <w:szCs w:val="24"/>
        </w:rPr>
        <w:t xml:space="preserve">patients who underwent LVAD implantation, </w:t>
      </w:r>
      <w:r w:rsidRPr="003351F3">
        <w:rPr>
          <w:rFonts w:ascii="Times New Roman" w:hAnsi="Times New Roman" w:cs="Times New Roman"/>
          <w:sz w:val="24"/>
          <w:szCs w:val="24"/>
        </w:rPr>
        <w:t xml:space="preserve">164 (7.5%) also underwent </w:t>
      </w:r>
      <w:r w:rsidR="00623D68">
        <w:rPr>
          <w:rFonts w:ascii="Times New Roman" w:hAnsi="Times New Roman" w:cs="Times New Roman"/>
          <w:sz w:val="24"/>
          <w:szCs w:val="24"/>
        </w:rPr>
        <w:t>orth</w:t>
      </w:r>
      <w:r w:rsidR="00623D68" w:rsidRPr="003351F3">
        <w:rPr>
          <w:rFonts w:ascii="Times New Roman" w:hAnsi="Times New Roman" w:cs="Times New Roman"/>
          <w:sz w:val="24"/>
          <w:szCs w:val="24"/>
        </w:rPr>
        <w:t>o</w:t>
      </w:r>
      <w:r w:rsidR="00623D68">
        <w:rPr>
          <w:rFonts w:ascii="Times New Roman" w:hAnsi="Times New Roman" w:cs="Times New Roman"/>
          <w:sz w:val="24"/>
          <w:szCs w:val="24"/>
        </w:rPr>
        <w:t xml:space="preserve">topic </w:t>
      </w:r>
      <w:r w:rsidR="00623D68" w:rsidRPr="003351F3">
        <w:rPr>
          <w:rFonts w:ascii="Times New Roman" w:hAnsi="Times New Roman" w:cs="Times New Roman"/>
          <w:sz w:val="24"/>
          <w:szCs w:val="24"/>
        </w:rPr>
        <w:t>heart</w:t>
      </w:r>
      <w:r w:rsidRPr="003351F3">
        <w:rPr>
          <w:rFonts w:ascii="Times New Roman" w:hAnsi="Times New Roman" w:cs="Times New Roman"/>
          <w:sz w:val="24"/>
          <w:szCs w:val="24"/>
        </w:rPr>
        <w:t xml:space="preserve"> transplant</w:t>
      </w:r>
      <w:r w:rsidR="00015AAD">
        <w:rPr>
          <w:rFonts w:ascii="Times New Roman" w:hAnsi="Times New Roman" w:cs="Times New Roman"/>
          <w:sz w:val="24"/>
          <w:szCs w:val="24"/>
        </w:rPr>
        <w:t xml:space="preserve"> (OHT)</w:t>
      </w:r>
      <w:r w:rsidRPr="003351F3">
        <w:rPr>
          <w:rFonts w:ascii="Times New Roman" w:hAnsi="Times New Roman" w:cs="Times New Roman"/>
          <w:sz w:val="24"/>
          <w:szCs w:val="24"/>
        </w:rPr>
        <w:t xml:space="preserve"> during the same hospitalization</w:t>
      </w:r>
      <w:r w:rsidR="00036D0E">
        <w:rPr>
          <w:rFonts w:ascii="Times New Roman" w:hAnsi="Times New Roman" w:cs="Times New Roman"/>
          <w:sz w:val="24"/>
          <w:szCs w:val="24"/>
        </w:rPr>
        <w:t xml:space="preserve">. </w:t>
      </w:r>
      <w:r w:rsidRPr="003351F3">
        <w:rPr>
          <w:rFonts w:ascii="Times New Roman" w:hAnsi="Times New Roman" w:cs="Times New Roman"/>
          <w:sz w:val="24"/>
          <w:szCs w:val="24"/>
        </w:rPr>
        <w:t xml:space="preserve">OHT occurred a median of 32 days (IQR 7.75 </w:t>
      </w:r>
      <w:r w:rsidR="00015AAD">
        <w:rPr>
          <w:rFonts w:ascii="Times New Roman" w:hAnsi="Times New Roman" w:cs="Times New Roman"/>
          <w:sz w:val="24"/>
          <w:szCs w:val="24"/>
        </w:rPr>
        <w:t>-</w:t>
      </w:r>
      <w:r w:rsidR="00015AAD" w:rsidRPr="003351F3">
        <w:rPr>
          <w:rFonts w:ascii="Times New Roman" w:hAnsi="Times New Roman" w:cs="Times New Roman"/>
          <w:sz w:val="24"/>
          <w:szCs w:val="24"/>
        </w:rPr>
        <w:t xml:space="preserve"> </w:t>
      </w:r>
      <w:r w:rsidRPr="003351F3">
        <w:rPr>
          <w:rFonts w:ascii="Times New Roman" w:hAnsi="Times New Roman" w:cs="Times New Roman"/>
          <w:sz w:val="24"/>
          <w:szCs w:val="24"/>
        </w:rPr>
        <w:t xml:space="preserve">66 days) after LVAD implantation. </w:t>
      </w:r>
      <w:r w:rsidR="00A43E09">
        <w:rPr>
          <w:rFonts w:ascii="Times New Roman" w:hAnsi="Times New Roman" w:cs="Times New Roman"/>
          <w:sz w:val="24"/>
          <w:szCs w:val="24"/>
        </w:rPr>
        <w:t>P</w:t>
      </w:r>
      <w:r w:rsidRPr="00C657D5">
        <w:rPr>
          <w:rFonts w:ascii="Times New Roman" w:hAnsi="Times New Roman" w:cs="Times New Roman"/>
          <w:sz w:val="24"/>
          <w:szCs w:val="24"/>
        </w:rPr>
        <w:t xml:space="preserve">atients who underwent </w:t>
      </w:r>
      <w:r w:rsidR="00015AAD">
        <w:rPr>
          <w:rFonts w:ascii="Times New Roman" w:hAnsi="Times New Roman" w:cs="Times New Roman"/>
          <w:sz w:val="24"/>
          <w:szCs w:val="24"/>
        </w:rPr>
        <w:t>OHT</w:t>
      </w:r>
      <w:r w:rsidR="00015AAD" w:rsidRPr="00C657D5">
        <w:rPr>
          <w:rFonts w:ascii="Times New Roman" w:hAnsi="Times New Roman" w:cs="Times New Roman"/>
          <w:sz w:val="24"/>
          <w:szCs w:val="24"/>
        </w:rPr>
        <w:t xml:space="preserve"> </w:t>
      </w:r>
      <w:r w:rsidR="00A43E09">
        <w:rPr>
          <w:rFonts w:ascii="Times New Roman" w:hAnsi="Times New Roman" w:cs="Times New Roman"/>
          <w:sz w:val="24"/>
          <w:szCs w:val="24"/>
        </w:rPr>
        <w:t>at least 8</w:t>
      </w:r>
      <w:r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Pr="00C657D5">
        <w:rPr>
          <w:rFonts w:ascii="Times New Roman" w:hAnsi="Times New Roman" w:cs="Times New Roman"/>
          <w:sz w:val="24"/>
          <w:szCs w:val="24"/>
        </w:rPr>
        <w:t>LVAD implantation</w:t>
      </w:r>
      <w:r w:rsidR="00A43E09">
        <w:rPr>
          <w:rFonts w:ascii="Times New Roman" w:hAnsi="Times New Roman" w:cs="Times New Roman"/>
          <w:sz w:val="24"/>
          <w:szCs w:val="24"/>
        </w:rPr>
        <w:t xml:space="preserve"> </w:t>
      </w:r>
      <w:r w:rsidR="00015AAD">
        <w:rPr>
          <w:rFonts w:ascii="Times New Roman" w:hAnsi="Times New Roman" w:cs="Times New Roman"/>
          <w:sz w:val="24"/>
          <w:szCs w:val="24"/>
        </w:rPr>
        <w:t xml:space="preserve">experienced </w:t>
      </w:r>
      <w:r w:rsidR="00A43E09">
        <w:rPr>
          <w:rFonts w:ascii="Times New Roman" w:hAnsi="Times New Roman" w:cs="Times New Roman"/>
          <w:sz w:val="24"/>
          <w:szCs w:val="24"/>
        </w:rPr>
        <w:t>significantly lower</w:t>
      </w:r>
      <w:r w:rsidR="00015AAD">
        <w:rPr>
          <w:rFonts w:ascii="Times New Roman" w:hAnsi="Times New Roman" w:cs="Times New Roman"/>
          <w:sz w:val="24"/>
          <w:szCs w:val="24"/>
        </w:rPr>
        <w:t xml:space="preserve"> </w:t>
      </w:r>
      <w:r w:rsidR="005D120A">
        <w:rPr>
          <w:rFonts w:ascii="Times New Roman" w:hAnsi="Times New Roman" w:cs="Times New Roman"/>
          <w:sz w:val="24"/>
          <w:szCs w:val="24"/>
        </w:rPr>
        <w:t>mortality</w:t>
      </w:r>
      <w:r w:rsidR="00015AAD">
        <w:rPr>
          <w:rFonts w:ascii="Times New Roman" w:hAnsi="Times New Roman" w:cs="Times New Roman"/>
          <w:sz w:val="24"/>
          <w:szCs w:val="24"/>
        </w:rPr>
        <w:t xml:space="preserve"> </w:t>
      </w:r>
      <w:r w:rsidRPr="00C657D5">
        <w:rPr>
          <w:rFonts w:ascii="Times New Roman" w:hAnsi="Times New Roman" w:cs="Times New Roman"/>
          <w:sz w:val="24"/>
          <w:szCs w:val="24"/>
        </w:rPr>
        <w:t xml:space="preserve">compared to patients who underwent </w:t>
      </w:r>
      <w:r w:rsidR="005D120A">
        <w:rPr>
          <w:rFonts w:ascii="Times New Roman" w:hAnsi="Times New Roman" w:cs="Times New Roman"/>
          <w:sz w:val="24"/>
          <w:szCs w:val="24"/>
        </w:rPr>
        <w:t>OHT</w:t>
      </w:r>
      <w:r w:rsidR="005D120A" w:rsidRPr="00C657D5">
        <w:rPr>
          <w:rFonts w:ascii="Times New Roman" w:hAnsi="Times New Roman" w:cs="Times New Roman"/>
          <w:sz w:val="24"/>
          <w:szCs w:val="24"/>
        </w:rPr>
        <w:t xml:space="preserve"> </w:t>
      </w:r>
      <w:r w:rsidR="00A43E09">
        <w:rPr>
          <w:rFonts w:ascii="Times New Roman" w:hAnsi="Times New Roman" w:cs="Times New Roman"/>
          <w:sz w:val="24"/>
          <w:szCs w:val="24"/>
        </w:rPr>
        <w:t xml:space="preserve">earlier </w:t>
      </w:r>
      <w:r w:rsidR="008222C1">
        <w:rPr>
          <w:rFonts w:ascii="Times New Roman" w:hAnsi="Times New Roman" w:cs="Times New Roman"/>
          <w:sz w:val="24"/>
          <w:szCs w:val="24"/>
        </w:rPr>
        <w:t>(26.8% vs. 12.2%</w:t>
      </w:r>
      <w:r w:rsidR="00CD73BB">
        <w:rPr>
          <w:rFonts w:ascii="Times New Roman" w:hAnsi="Times New Roman" w:cs="Times New Roman"/>
          <w:sz w:val="24"/>
          <w:szCs w:val="24"/>
        </w:rPr>
        <w:t>;</w:t>
      </w:r>
      <w:r w:rsidR="008222C1">
        <w:rPr>
          <w:rFonts w:ascii="Times New Roman" w:hAnsi="Times New Roman" w:cs="Times New Roman"/>
          <w:sz w:val="24"/>
          <w:szCs w:val="24"/>
        </w:rPr>
        <w:t xml:space="preserve"> p = 0.048</w:t>
      </w:r>
      <w:r w:rsidR="00CD73BB">
        <w:rPr>
          <w:rFonts w:ascii="Times New Roman" w:hAnsi="Times New Roman" w:cs="Times New Roman"/>
          <w:sz w:val="24"/>
          <w:szCs w:val="24"/>
        </w:rPr>
        <w:t>; Table 1 and Figure 1</w:t>
      </w:r>
      <w:r w:rsidRPr="00C657D5">
        <w:rPr>
          <w:rFonts w:ascii="Times New Roman" w:hAnsi="Times New Roman" w:cs="Times New Roman"/>
          <w:sz w:val="24"/>
          <w:szCs w:val="24"/>
        </w:rPr>
        <w:t xml:space="preserve">). </w:t>
      </w:r>
      <w:r w:rsidR="00036D0E">
        <w:rPr>
          <w:rFonts w:ascii="Times New Roman" w:hAnsi="Times New Roman" w:cs="Times New Roman"/>
          <w:sz w:val="24"/>
          <w:szCs w:val="24"/>
        </w:rPr>
        <w:t xml:space="preserve">Baseline patient demographics, patient comorbidities, and hospital characteristics were similar between </w:t>
      </w:r>
      <w:r w:rsidR="005D120A">
        <w:rPr>
          <w:rFonts w:ascii="Times New Roman" w:hAnsi="Times New Roman" w:cs="Times New Roman"/>
          <w:sz w:val="24"/>
          <w:szCs w:val="24"/>
        </w:rPr>
        <w:t>the</w:t>
      </w:r>
      <w:r w:rsidR="00036D0E">
        <w:rPr>
          <w:rFonts w:ascii="Times New Roman" w:hAnsi="Times New Roman" w:cs="Times New Roman"/>
          <w:sz w:val="24"/>
          <w:szCs w:val="24"/>
        </w:rPr>
        <w:t xml:space="preserve"> early and late OHT</w:t>
      </w:r>
      <w:r w:rsidR="005D120A">
        <w:rPr>
          <w:rFonts w:ascii="Times New Roman" w:hAnsi="Times New Roman" w:cs="Times New Roman"/>
          <w:sz w:val="24"/>
          <w:szCs w:val="24"/>
        </w:rPr>
        <w:t xml:space="preserve"> groups</w:t>
      </w:r>
      <w:r w:rsidR="00036D0E">
        <w:rPr>
          <w:rFonts w:ascii="Times New Roman" w:hAnsi="Times New Roman" w:cs="Times New Roman"/>
          <w:sz w:val="24"/>
          <w:szCs w:val="24"/>
        </w:rPr>
        <w:t xml:space="preserve">. </w:t>
      </w:r>
      <w:r w:rsidR="005E2738">
        <w:rPr>
          <w:rFonts w:ascii="Times New Roman" w:hAnsi="Times New Roman" w:cs="Times New Roman"/>
          <w:sz w:val="24"/>
          <w:szCs w:val="24"/>
        </w:rPr>
        <w:t>LVAD patients who underwent late OHT also had lower mortality compared to LVAD patients who were not transplanted</w:t>
      </w:r>
      <w:r w:rsidR="002E2736">
        <w:rPr>
          <w:rFonts w:ascii="Times New Roman" w:hAnsi="Times New Roman" w:cs="Times New Roman"/>
          <w:sz w:val="24"/>
          <w:szCs w:val="24"/>
        </w:rPr>
        <w:t xml:space="preserve"> </w:t>
      </w:r>
      <w:r w:rsidR="002E2736" w:rsidRPr="00C657D5">
        <w:rPr>
          <w:rFonts w:ascii="Times New Roman" w:hAnsi="Times New Roman" w:cs="Times New Roman"/>
          <w:sz w:val="24"/>
          <w:szCs w:val="24"/>
        </w:rPr>
        <w:t>(12.2% vs. 27.</w:t>
      </w:r>
      <w:r w:rsidR="002E2736">
        <w:rPr>
          <w:rFonts w:ascii="Times New Roman" w:hAnsi="Times New Roman" w:cs="Times New Roman"/>
          <w:sz w:val="24"/>
          <w:szCs w:val="24"/>
        </w:rPr>
        <w:t>0</w:t>
      </w:r>
      <w:r w:rsidR="002E2736" w:rsidRPr="00C657D5">
        <w:rPr>
          <w:rFonts w:ascii="Times New Roman" w:hAnsi="Times New Roman" w:cs="Times New Roman"/>
          <w:sz w:val="24"/>
          <w:szCs w:val="24"/>
        </w:rPr>
        <w:t>%</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&lt; 0.001)</w:t>
      </w:r>
      <w:r w:rsidR="005E2738">
        <w:rPr>
          <w:rFonts w:ascii="Times New Roman" w:hAnsi="Times New Roman" w:cs="Times New Roman"/>
          <w:sz w:val="24"/>
          <w:szCs w:val="24"/>
        </w:rPr>
        <w:t xml:space="preserve">. However, LVAD patients who underwent early transplant did not experience </w:t>
      </w:r>
      <w:r w:rsidR="002E2736">
        <w:rPr>
          <w:rFonts w:ascii="Times New Roman" w:hAnsi="Times New Roman" w:cs="Times New Roman"/>
          <w:sz w:val="24"/>
          <w:szCs w:val="24"/>
        </w:rPr>
        <w:t xml:space="preserve">a similar mortality benefit </w:t>
      </w:r>
      <w:r w:rsidR="002E2736" w:rsidRPr="00C657D5">
        <w:rPr>
          <w:rFonts w:ascii="Times New Roman" w:hAnsi="Times New Roman" w:cs="Times New Roman"/>
          <w:sz w:val="24"/>
          <w:szCs w:val="24"/>
        </w:rPr>
        <w:t>(26.8% vs. 27.</w:t>
      </w:r>
      <w:r w:rsidR="002E2736">
        <w:rPr>
          <w:rFonts w:ascii="Times New Roman" w:hAnsi="Times New Roman" w:cs="Times New Roman"/>
          <w:sz w:val="24"/>
          <w:szCs w:val="24"/>
        </w:rPr>
        <w:t>0</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 0.946)</w:t>
      </w:r>
      <w:r w:rsidR="002E2736">
        <w:rPr>
          <w:rFonts w:ascii="Times New Roman" w:hAnsi="Times New Roman" w:cs="Times New Roman"/>
          <w:sz w:val="24"/>
          <w:szCs w:val="24"/>
        </w:rPr>
        <w:t xml:space="preserve">. </w:t>
      </w:r>
      <w:r w:rsidR="008222C1">
        <w:rPr>
          <w:rFonts w:ascii="Times New Roman" w:hAnsi="Times New Roman" w:cs="Times New Roman"/>
          <w:sz w:val="24"/>
          <w:szCs w:val="24"/>
        </w:rPr>
        <w:t xml:space="preserve">Multivariate linear model also confirms the strong </w:t>
      </w:r>
      <w:r w:rsidR="008222C1">
        <w:rPr>
          <w:rFonts w:ascii="Times New Roman" w:hAnsi="Times New Roman" w:cs="Times New Roman"/>
          <w:sz w:val="24"/>
          <w:szCs w:val="24"/>
        </w:rPr>
        <w:lastRenderedPageBreak/>
        <w:t xml:space="preserve">association between early OHT after LVAD and </w:t>
      </w:r>
      <w:r w:rsidR="002E2736">
        <w:rPr>
          <w:rFonts w:ascii="Times New Roman" w:hAnsi="Times New Roman" w:cs="Times New Roman"/>
          <w:sz w:val="24"/>
          <w:szCs w:val="24"/>
        </w:rPr>
        <w:t xml:space="preserve">in-hospital </w:t>
      </w:r>
      <w:r w:rsidR="008222C1">
        <w:rPr>
          <w:rFonts w:ascii="Times New Roman" w:hAnsi="Times New Roman" w:cs="Times New Roman"/>
          <w:sz w:val="24"/>
          <w:szCs w:val="24"/>
        </w:rPr>
        <w:t xml:space="preserve">mortality, independent of patient age, </w:t>
      </w:r>
      <w:r w:rsidR="002E2736">
        <w:rPr>
          <w:rFonts w:ascii="Times New Roman" w:hAnsi="Times New Roman" w:cs="Times New Roman"/>
          <w:sz w:val="24"/>
          <w:szCs w:val="24"/>
        </w:rPr>
        <w:t>LVAD</w:t>
      </w:r>
      <w:r w:rsidR="008222C1">
        <w:rPr>
          <w:rFonts w:ascii="Times New Roman" w:hAnsi="Times New Roman" w:cs="Times New Roman"/>
          <w:sz w:val="24"/>
          <w:szCs w:val="24"/>
        </w:rPr>
        <w:t xml:space="preserve"> era, comorbidities, and demographics (Table 4). </w:t>
      </w:r>
    </w:p>
    <w:p w14:paraId="5AA14522" w14:textId="4C4969EE" w:rsidR="003351F3" w:rsidDel="000E4EC3" w:rsidRDefault="00D227A3" w:rsidP="00BC4067">
      <w:pPr>
        <w:ind w:firstLine="720"/>
        <w:rPr>
          <w:del w:id="73" w:author="Gunsagar Gulati" w:date="2016-08-24T13:09:00Z"/>
          <w:rFonts w:ascii="Times New Roman" w:hAnsi="Times New Roman" w:cs="Times New Roman"/>
          <w:b/>
          <w:sz w:val="24"/>
          <w:szCs w:val="24"/>
        </w:rPr>
      </w:pPr>
      <w:r>
        <w:rPr>
          <w:rFonts w:ascii="Times New Roman" w:eastAsia="Times New Roman" w:hAnsi="Times New Roman" w:cs="Times New Roman"/>
          <w:color w:val="000000"/>
          <w:sz w:val="24"/>
          <w:szCs w:val="24"/>
        </w:rPr>
        <w:t>Comparing the quartiles of post-LVAD OHT transplant times, t</w:t>
      </w:r>
      <w:r w:rsidR="00E767B3">
        <w:rPr>
          <w:rFonts w:ascii="Times New Roman" w:eastAsia="Times New Roman" w:hAnsi="Times New Roman" w:cs="Times New Roman"/>
          <w:color w:val="000000"/>
          <w:sz w:val="24"/>
          <w:szCs w:val="24"/>
        </w:rPr>
        <w:t>here was no statistically significant</w:t>
      </w:r>
      <w:r w:rsidR="002E2736">
        <w:rPr>
          <w:rFonts w:ascii="Times New Roman" w:eastAsia="Times New Roman" w:hAnsi="Times New Roman" w:cs="Times New Roman"/>
          <w:color w:val="000000"/>
          <w:sz w:val="24"/>
          <w:szCs w:val="24"/>
        </w:rPr>
        <w:t xml:space="preserve"> difference</w:t>
      </w:r>
      <w:r w:rsidR="00E767B3">
        <w:rPr>
          <w:rFonts w:ascii="Times New Roman" w:eastAsia="Times New Roman" w:hAnsi="Times New Roman" w:cs="Times New Roman"/>
          <w:color w:val="000000"/>
          <w:sz w:val="24"/>
          <w:szCs w:val="24"/>
        </w:rPr>
        <w:t xml:space="preserve">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CD73BB">
        <w:rPr>
          <w:rFonts w:ascii="Times New Roman" w:eastAsia="Times New Roman" w:hAnsi="Times New Roman" w:cs="Times New Roman"/>
          <w:color w:val="000000"/>
          <w:sz w:val="24"/>
          <w:szCs w:val="24"/>
        </w:rPr>
        <w:t xml:space="preserve">; </w:t>
      </w:r>
      <w:r w:rsidR="00E767B3">
        <w:rPr>
          <w:rFonts w:ascii="Times New Roman" w:eastAsia="Times New Roman" w:hAnsi="Times New Roman" w:cs="Times New Roman"/>
          <w:color w:val="000000"/>
          <w:sz w:val="24"/>
          <w:szCs w:val="24"/>
        </w:rPr>
        <w:t>p = 0.6571</w:t>
      </w:r>
      <w:r w:rsidR="0008666D">
        <w:rPr>
          <w:rFonts w:ascii="Times New Roman" w:eastAsia="Times New Roman" w:hAnsi="Times New Roman" w:cs="Times New Roman"/>
          <w:color w:val="000000"/>
          <w:sz w:val="24"/>
          <w:szCs w:val="24"/>
        </w:rPr>
        <w:t>; Table 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r w:rsidRPr="00D227A3">
        <w:rPr>
          <w:rFonts w:ascii="Times New Roman" w:hAnsi="Times New Roman" w:cs="Times New Roman"/>
          <w:sz w:val="24"/>
          <w:szCs w:val="24"/>
        </w:rPr>
        <w:t xml:space="preserve"> </w:t>
      </w:r>
      <w:r w:rsidR="00CD73BB">
        <w:rPr>
          <w:rFonts w:ascii="Times New Roman" w:hAnsi="Times New Roman" w:cs="Times New Roman"/>
          <w:sz w:val="24"/>
          <w:szCs w:val="24"/>
        </w:rPr>
        <w:t>However, as expected, p</w:t>
      </w:r>
      <w:r w:rsidRPr="00C657D5">
        <w:rPr>
          <w:rFonts w:ascii="Times New Roman" w:hAnsi="Times New Roman" w:cs="Times New Roman"/>
          <w:sz w:val="24"/>
          <w:szCs w:val="24"/>
        </w:rPr>
        <w:t xml:space="preserve">atients who waited longer after LVAD implantation for OHT had longer </w:t>
      </w:r>
      <w:r w:rsidR="0010368C">
        <w:rPr>
          <w:rFonts w:ascii="Times New Roman" w:hAnsi="Times New Roman" w:cs="Times New Roman"/>
          <w:sz w:val="24"/>
          <w:szCs w:val="24"/>
        </w:rPr>
        <w:t xml:space="preserve">overall </w:t>
      </w:r>
      <w:r w:rsidRPr="00C657D5">
        <w:rPr>
          <w:rFonts w:ascii="Times New Roman" w:hAnsi="Times New Roman" w:cs="Times New Roman"/>
          <w:sz w:val="24"/>
          <w:szCs w:val="24"/>
        </w:rPr>
        <w:t>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proofErr w:type="gramStart"/>
      <w:r w:rsidRPr="00C657D5">
        <w:rPr>
          <w:rFonts w:ascii="Times New Roman" w:eastAsia="Times New Roman" w:hAnsi="Times New Roman" w:cs="Times New Roman"/>
          <w:color w:val="000000"/>
          <w:sz w:val="24"/>
          <w:szCs w:val="24"/>
        </w:rPr>
        <w:t>151.2</w:t>
      </w:r>
      <w:proofErr w:type="gramEnd"/>
      <w:r w:rsidRPr="00C657D5">
        <w:rPr>
          <w:rFonts w:ascii="Times New Roman" w:eastAsia="Times New Roman" w:hAnsi="Times New Roman" w:cs="Times New Roman"/>
          <w:color w:val="000000"/>
          <w:sz w:val="24"/>
          <w:szCs w:val="24"/>
        </w:rPr>
        <w:t xml:space="preserve"> ± 52.6 days for the fourth </w:t>
      </w:r>
      <w:commentRangeStart w:id="74"/>
      <w:r w:rsidRPr="00C657D5">
        <w:rPr>
          <w:rFonts w:ascii="Times New Roman" w:eastAsia="Times New Roman" w:hAnsi="Times New Roman" w:cs="Times New Roman"/>
          <w:color w:val="000000"/>
          <w:sz w:val="24"/>
          <w:szCs w:val="24"/>
        </w:rPr>
        <w:t>quartile</w:t>
      </w:r>
      <w:commentRangeEnd w:id="74"/>
      <w:r w:rsidR="00CD73BB">
        <w:rPr>
          <w:rStyle w:val="CommentReference"/>
        </w:rPr>
        <w:commentReference w:id="74"/>
      </w:r>
      <w:ins w:id="75" w:author="Gunsagar Gulati" w:date="2016-08-24T12:55:00Z">
        <w:r w:rsidR="0008666D">
          <w:rPr>
            <w:rFonts w:ascii="Times New Roman" w:eastAsia="Times New Roman" w:hAnsi="Times New Roman" w:cs="Times New Roman"/>
            <w:color w:val="000000"/>
            <w:sz w:val="24"/>
            <w:szCs w:val="24"/>
          </w:rPr>
          <w:t>; Table 1</w:t>
        </w:r>
      </w:ins>
      <w:r w:rsidRPr="00C657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7D914252" w14:textId="77777777" w:rsidR="000E4EC3" w:rsidRPr="00C657D5" w:rsidRDefault="000E4EC3" w:rsidP="00E637F5">
      <w:pPr>
        <w:ind w:firstLine="720"/>
        <w:rPr>
          <w:ins w:id="76" w:author="Gunsagar Gulati" w:date="2016-08-24T13:09:00Z"/>
          <w:rFonts w:ascii="Times New Roman" w:eastAsia="Times New Roman" w:hAnsi="Times New Roman" w:cs="Times New Roman"/>
          <w:color w:val="000000"/>
          <w:sz w:val="24"/>
          <w:szCs w:val="24"/>
        </w:rPr>
      </w:pPr>
    </w:p>
    <w:p w14:paraId="77E5FF4B" w14:textId="77777777" w:rsidR="004D2A4F" w:rsidRPr="00FB22B2" w:rsidRDefault="004D2A4F">
      <w:pPr>
        <w:spacing w:after="160"/>
        <w:ind w:firstLine="720"/>
        <w:rPr>
          <w:rFonts w:ascii="Times New Roman" w:hAnsi="Times New Roman" w:cs="Times New Roman"/>
          <w:b/>
          <w:sz w:val="24"/>
          <w:szCs w:val="24"/>
        </w:rPr>
        <w:pPrChange w:id="77" w:author="Gunsagar Gulati" w:date="2016-08-24T13:09:00Z">
          <w:pPr/>
        </w:pPrChange>
      </w:pPr>
    </w:p>
    <w:p w14:paraId="4D7FC732" w14:textId="77777777" w:rsidR="009222BE" w:rsidRPr="00C657D5" w:rsidRDefault="009222BE" w:rsidP="00A3794B">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22DE15FD" w14:textId="57CEF2DE" w:rsidR="00870497" w:rsidRDefault="00CC6FB6" w:rsidP="00BC4067">
      <w:pPr>
        <w:rPr>
          <w:rFonts w:ascii="Times New Roman" w:hAnsi="Times New Roman" w:cs="Times New Roman"/>
          <w:sz w:val="24"/>
          <w:szCs w:val="24"/>
        </w:rPr>
      </w:pPr>
      <w:r>
        <w:rPr>
          <w:rFonts w:ascii="Times New Roman" w:hAnsi="Times New Roman" w:cs="Times New Roman"/>
          <w:sz w:val="24"/>
          <w:szCs w:val="24"/>
        </w:rPr>
        <w:tab/>
      </w:r>
      <w:r w:rsidR="0028154B">
        <w:rPr>
          <w:rFonts w:ascii="Times New Roman" w:hAnsi="Times New Roman" w:cs="Times New Roman"/>
          <w:sz w:val="24"/>
          <w:szCs w:val="24"/>
        </w:rPr>
        <w:t>Our study</w:t>
      </w:r>
      <w:r w:rsidR="00784A7E">
        <w:rPr>
          <w:rFonts w:ascii="Times New Roman" w:hAnsi="Times New Roman" w:cs="Times New Roman"/>
          <w:sz w:val="24"/>
          <w:szCs w:val="24"/>
        </w:rPr>
        <w:t xml:space="preserve"> </w:t>
      </w:r>
      <w:r w:rsidR="008D5E4A">
        <w:rPr>
          <w:rFonts w:ascii="Times New Roman" w:hAnsi="Times New Roman" w:cs="Times New Roman"/>
          <w:sz w:val="24"/>
          <w:szCs w:val="24"/>
        </w:rPr>
        <w:t>address</w:t>
      </w:r>
      <w:r w:rsidR="00784A7E">
        <w:rPr>
          <w:rFonts w:ascii="Times New Roman" w:hAnsi="Times New Roman" w:cs="Times New Roman"/>
          <w:sz w:val="24"/>
          <w:szCs w:val="24"/>
        </w:rPr>
        <w:t>es</w:t>
      </w:r>
      <w:r w:rsidR="008D5E4A">
        <w:rPr>
          <w:rFonts w:ascii="Times New Roman" w:hAnsi="Times New Roman" w:cs="Times New Roman"/>
          <w:sz w:val="24"/>
          <w:szCs w:val="24"/>
        </w:rPr>
        <w:t xml:space="preserve"> the difficult question of timing of </w:t>
      </w:r>
      <w:r w:rsidR="00784A7E">
        <w:rPr>
          <w:rFonts w:ascii="Times New Roman" w:hAnsi="Times New Roman" w:cs="Times New Roman"/>
          <w:sz w:val="24"/>
          <w:szCs w:val="24"/>
        </w:rPr>
        <w:t xml:space="preserve">same-admission </w:t>
      </w:r>
      <w:r w:rsidR="008D5E4A">
        <w:rPr>
          <w:rFonts w:ascii="Times New Roman" w:hAnsi="Times New Roman" w:cs="Times New Roman"/>
          <w:sz w:val="24"/>
          <w:szCs w:val="24"/>
        </w:rPr>
        <w:t>OHT after LVAD implantation.</w:t>
      </w:r>
      <w:r w:rsidR="0084132A">
        <w:rPr>
          <w:rFonts w:ascii="Times New Roman" w:hAnsi="Times New Roman" w:cs="Times New Roman"/>
          <w:sz w:val="24"/>
          <w:szCs w:val="24"/>
        </w:rPr>
        <w:t xml:space="preserve"> </w:t>
      </w:r>
      <w:r w:rsidR="00F809B3">
        <w:rPr>
          <w:rFonts w:ascii="Times New Roman" w:hAnsi="Times New Roman" w:cs="Times New Roman"/>
          <w:sz w:val="24"/>
          <w:szCs w:val="24"/>
        </w:rPr>
        <w:t>Using the inpatient data on procedure timing from the NIS 1998-2011, we show that</w:t>
      </w:r>
      <w:r w:rsidR="0084132A">
        <w:rPr>
          <w:rFonts w:ascii="Times New Roman" w:hAnsi="Times New Roman" w:cs="Times New Roman"/>
          <w:sz w:val="24"/>
          <w:szCs w:val="24"/>
        </w:rPr>
        <w:t xml:space="preserve"> mortality </w:t>
      </w:r>
      <w:r w:rsidR="00F809B3">
        <w:rPr>
          <w:rFonts w:ascii="Times New Roman" w:hAnsi="Times New Roman" w:cs="Times New Roman"/>
          <w:sz w:val="24"/>
          <w:szCs w:val="24"/>
        </w:rPr>
        <w:t>risk significantly decreases</w:t>
      </w:r>
      <w:r w:rsidR="00BC4067">
        <w:rPr>
          <w:rFonts w:ascii="Times New Roman" w:hAnsi="Times New Roman" w:cs="Times New Roman"/>
          <w:sz w:val="24"/>
          <w:szCs w:val="24"/>
        </w:rPr>
        <w:t xml:space="preserve"> in</w:t>
      </w:r>
      <w:r w:rsidR="0084132A">
        <w:rPr>
          <w:rFonts w:ascii="Times New Roman" w:hAnsi="Times New Roman" w:cs="Times New Roman"/>
          <w:sz w:val="24"/>
          <w:szCs w:val="24"/>
        </w:rPr>
        <w:t xml:space="preserve"> patients who </w:t>
      </w:r>
      <w:r w:rsidR="00F809B3">
        <w:rPr>
          <w:rFonts w:ascii="Times New Roman" w:hAnsi="Times New Roman" w:cs="Times New Roman"/>
          <w:sz w:val="24"/>
          <w:szCs w:val="24"/>
        </w:rPr>
        <w:t xml:space="preserve">undergo </w:t>
      </w:r>
      <w:r w:rsidR="0084132A">
        <w:rPr>
          <w:rFonts w:ascii="Times New Roman" w:hAnsi="Times New Roman" w:cs="Times New Roman"/>
          <w:sz w:val="24"/>
          <w:szCs w:val="24"/>
        </w:rPr>
        <w:t xml:space="preserve">OHT </w:t>
      </w:r>
      <w:r w:rsidR="00F809B3">
        <w:rPr>
          <w:rFonts w:ascii="Times New Roman" w:hAnsi="Times New Roman" w:cs="Times New Roman"/>
          <w:sz w:val="24"/>
          <w:szCs w:val="24"/>
        </w:rPr>
        <w:t>at least</w:t>
      </w:r>
      <w:r w:rsidR="0084132A">
        <w:rPr>
          <w:rFonts w:ascii="Times New Roman" w:hAnsi="Times New Roman" w:cs="Times New Roman"/>
          <w:sz w:val="24"/>
          <w:szCs w:val="24"/>
        </w:rPr>
        <w:t xml:space="preserve"> 8 days after LVAD implantation</w:t>
      </w:r>
      <w:r w:rsidR="00870497">
        <w:rPr>
          <w:rFonts w:ascii="Times New Roman" w:hAnsi="Times New Roman" w:cs="Times New Roman"/>
          <w:sz w:val="24"/>
          <w:szCs w:val="24"/>
        </w:rPr>
        <w:t>. We also report that</w:t>
      </w:r>
      <w:r w:rsidR="0084132A">
        <w:rPr>
          <w:rFonts w:ascii="Times New Roman" w:hAnsi="Times New Roman" w:cs="Times New Roman"/>
          <w:sz w:val="24"/>
          <w:szCs w:val="24"/>
        </w:rPr>
        <w:t xml:space="preserve"> p</w:t>
      </w:r>
      <w:r w:rsidR="0084132A" w:rsidRPr="00C657D5">
        <w:rPr>
          <w:rFonts w:ascii="Times New Roman" w:hAnsi="Times New Roman" w:cs="Times New Roman"/>
          <w:sz w:val="24"/>
          <w:szCs w:val="24"/>
        </w:rPr>
        <w:t>os</w:t>
      </w:r>
      <w:r w:rsidR="00F809B3">
        <w:rPr>
          <w:rFonts w:ascii="Times New Roman" w:hAnsi="Times New Roman" w:cs="Times New Roman"/>
          <w:sz w:val="24"/>
          <w:szCs w:val="24"/>
        </w:rPr>
        <w:t>t-transplant</w:t>
      </w:r>
      <w:r w:rsidR="0084132A" w:rsidRPr="00C657D5">
        <w:rPr>
          <w:rFonts w:ascii="Times New Roman" w:hAnsi="Times New Roman" w:cs="Times New Roman"/>
          <w:sz w:val="24"/>
          <w:szCs w:val="24"/>
        </w:rPr>
        <w:t xml:space="preserve">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w:t>
      </w:r>
      <w:r w:rsidR="00F809B3">
        <w:rPr>
          <w:rFonts w:ascii="Times New Roman" w:hAnsi="Times New Roman" w:cs="Times New Roman"/>
          <w:sz w:val="24"/>
          <w:szCs w:val="24"/>
        </w:rPr>
        <w:t xml:space="preserve">is independent of the timing of OHT after LVAD. </w:t>
      </w:r>
    </w:p>
    <w:p w14:paraId="221208C2" w14:textId="7D05CB59" w:rsidR="00626FF6" w:rsidRDefault="00626FF6" w:rsidP="00A3794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870497">
        <w:rPr>
          <w:rFonts w:ascii="Times New Roman" w:hAnsi="Times New Roman" w:cs="Times New Roman"/>
          <w:sz w:val="24"/>
          <w:szCs w:val="24"/>
        </w:rPr>
        <w:t>ation</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F41B18">
        <w:rPr>
          <w:rFonts w:ascii="Times New Roman" w:hAnsi="Times New Roman" w:cs="Times New Roman"/>
          <w:sz w:val="24"/>
          <w:szCs w:val="24"/>
        </w:rPr>
        <w:t>that delaying</w:t>
      </w:r>
      <w:r w:rsidR="0084384A">
        <w:rPr>
          <w:rFonts w:ascii="Times New Roman" w:hAnsi="Times New Roman" w:cs="Times New Roman"/>
          <w:sz w:val="24"/>
          <w:szCs w:val="24"/>
        </w:rPr>
        <w:t xml:space="preserve"> </w:t>
      </w:r>
      <w:r w:rsidR="007866C2">
        <w:rPr>
          <w:rFonts w:ascii="Times New Roman" w:hAnsi="Times New Roman" w:cs="Times New Roman"/>
          <w:sz w:val="24"/>
          <w:szCs w:val="24"/>
        </w:rPr>
        <w:t xml:space="preserve">post-LVAD transplant can lead to </w:t>
      </w:r>
      <w:r w:rsidR="0084384A">
        <w:rPr>
          <w:rFonts w:ascii="Times New Roman" w:hAnsi="Times New Roman" w:cs="Times New Roman"/>
          <w:sz w:val="24"/>
          <w:szCs w:val="24"/>
        </w:rPr>
        <w:t xml:space="preserve">superior </w:t>
      </w:r>
      <w:r w:rsidR="007866C2">
        <w:rPr>
          <w:rFonts w:ascii="Times New Roman" w:hAnsi="Times New Roman" w:cs="Times New Roman"/>
          <w:sz w:val="24"/>
          <w:szCs w:val="24"/>
        </w:rPr>
        <w:t>outcomes is consistent with</w:t>
      </w:r>
      <w:r w:rsidR="008166A8">
        <w:rPr>
          <w:rFonts w:ascii="Times New Roman" w:hAnsi="Times New Roman" w:cs="Times New Roman"/>
          <w:sz w:val="24"/>
          <w:szCs w:val="24"/>
        </w:rPr>
        <w:t xml:space="preserve"> the excellent long term outcomes of BTT mechanical support</w:t>
      </w:r>
      <w:r w:rsidR="0084384A">
        <w:rPr>
          <w:rFonts w:ascii="Times New Roman" w:hAnsi="Times New Roman" w:cs="Times New Roman"/>
          <w:sz w:val="24"/>
          <w:szCs w:val="24"/>
        </w:rPr>
        <w:t>,</w:t>
      </w:r>
      <w:r w:rsidR="008166A8">
        <w:rPr>
          <w:rFonts w:ascii="Times New Roman" w:hAnsi="Times New Roman" w:cs="Times New Roman"/>
          <w:sz w:val="24"/>
          <w:szCs w:val="24"/>
        </w:rPr>
        <w:t xml:space="preserve"> pushing some individuals to question the justification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14:paraId="56F7B2C6" w14:textId="06E48A32" w:rsidR="00F94EB2" w:rsidRDefault="009070EE" w:rsidP="004B07B5">
      <w:pPr>
        <w:pStyle w:val="NoSpacing"/>
        <w:spacing w:line="360" w:lineRule="auto"/>
        <w:rPr>
          <w:ins w:id="78" w:author="David Ouyang" w:date="2016-08-26T18:02:00Z"/>
          <w:rFonts w:ascii="Times New Roman" w:hAnsi="Times New Roman" w:cs="Times New Roman"/>
          <w:sz w:val="24"/>
          <w:szCs w:val="24"/>
        </w:rPr>
      </w:pPr>
      <w:ins w:id="79" w:author="Gunsagar Gulati" w:date="2016-08-24T09:07:00Z">
        <w:r>
          <w:rPr>
            <w:rFonts w:ascii="Times New Roman" w:hAnsi="Times New Roman" w:cs="Times New Roman"/>
            <w:sz w:val="24"/>
            <w:szCs w:val="24"/>
          </w:rPr>
          <w:tab/>
        </w:r>
      </w:ins>
      <w:ins w:id="80" w:author="David Ouyang" w:date="2016-08-26T18:02:00Z">
        <w:r w:rsidR="00F94EB2">
          <w:rPr>
            <w:rFonts w:ascii="Times New Roman" w:hAnsi="Times New Roman" w:cs="Times New Roman"/>
            <w:sz w:val="24"/>
            <w:szCs w:val="24"/>
          </w:rPr>
          <w:t xml:space="preserve">Our study confirms previous findings that early transplantation after initiation of BTT mechanical support is associated with worse outcomes with analysis from </w:t>
        </w:r>
      </w:ins>
      <w:ins w:id="81" w:author="David Ouyang" w:date="2016-08-26T18:03:00Z">
        <w:r w:rsidR="00784C5A">
          <w:rPr>
            <w:rFonts w:ascii="Times New Roman" w:hAnsi="Times New Roman" w:cs="Times New Roman"/>
            <w:sz w:val="24"/>
            <w:szCs w:val="24"/>
          </w:rPr>
          <w:t xml:space="preserve">an underutilized </w:t>
        </w:r>
      </w:ins>
      <w:ins w:id="82" w:author="David Ouyang" w:date="2016-08-26T18:02:00Z">
        <w:r w:rsidR="00784C5A">
          <w:rPr>
            <w:rFonts w:ascii="Times New Roman" w:hAnsi="Times New Roman" w:cs="Times New Roman"/>
            <w:sz w:val="24"/>
            <w:szCs w:val="24"/>
          </w:rPr>
          <w:t xml:space="preserve">large </w:t>
        </w:r>
      </w:ins>
      <w:ins w:id="83" w:author="David Ouyang" w:date="2016-08-26T18:03:00Z">
        <w:r w:rsidR="00784C5A">
          <w:rPr>
            <w:rFonts w:ascii="Times New Roman" w:hAnsi="Times New Roman" w:cs="Times New Roman"/>
            <w:sz w:val="24"/>
            <w:szCs w:val="24"/>
          </w:rPr>
          <w:t>national database</w:t>
        </w:r>
      </w:ins>
      <w:ins w:id="84" w:author="David Ouyang" w:date="2016-08-26T18:08:00Z">
        <w:r w:rsidR="00784C5A">
          <w:rPr>
            <w:rFonts w:ascii="Times New Roman" w:hAnsi="Times New Roman" w:cs="Times New Roman"/>
            <w:sz w:val="24"/>
            <w:szCs w:val="24"/>
          </w:rPr>
          <w:t>. W</w:t>
        </w:r>
      </w:ins>
      <w:ins w:id="85" w:author="David Ouyang" w:date="2016-08-26T18:02:00Z">
        <w:r w:rsidR="00F94EB2">
          <w:rPr>
            <w:rFonts w:ascii="Times New Roman" w:hAnsi="Times New Roman" w:cs="Times New Roman"/>
            <w:sz w:val="24"/>
            <w:szCs w:val="24"/>
          </w:rPr>
          <w:t xml:space="preserve">ith procedural timing data </w:t>
        </w:r>
      </w:ins>
      <w:ins w:id="86" w:author="David Ouyang" w:date="2016-08-26T18:08:00Z">
        <w:r w:rsidR="00784C5A">
          <w:rPr>
            <w:rFonts w:ascii="Times New Roman" w:hAnsi="Times New Roman" w:cs="Times New Roman"/>
            <w:sz w:val="24"/>
            <w:szCs w:val="24"/>
          </w:rPr>
          <w:t xml:space="preserve">of patients who underwent same hospitalization </w:t>
        </w:r>
        <w:r w:rsidR="00784C5A">
          <w:rPr>
            <w:rFonts w:ascii="Times New Roman" w:hAnsi="Times New Roman" w:cs="Times New Roman"/>
            <w:sz w:val="24"/>
            <w:szCs w:val="24"/>
          </w:rPr>
          <w:lastRenderedPageBreak/>
          <w:t>LVAD implantation and transplant</w:t>
        </w:r>
      </w:ins>
      <w:ins w:id="87" w:author="David Ouyang" w:date="2016-08-26T18:09:00Z">
        <w:r w:rsidR="00784C5A">
          <w:rPr>
            <w:rFonts w:ascii="Times New Roman" w:hAnsi="Times New Roman" w:cs="Times New Roman"/>
            <w:sz w:val="24"/>
            <w:szCs w:val="24"/>
          </w:rPr>
          <w:t>, we confirm increased</w:t>
        </w:r>
        <w:r w:rsidR="00784C5A">
          <w:rPr>
            <w:rFonts w:ascii="Times New Roman" w:hAnsi="Times New Roman" w:cs="Times New Roman"/>
            <w:sz w:val="24"/>
            <w:szCs w:val="24"/>
          </w:rPr>
          <w:t xml:space="preserve"> mor</w:t>
        </w:r>
        <w:r w:rsidR="00784C5A">
          <w:rPr>
            <w:rFonts w:ascii="Times New Roman" w:hAnsi="Times New Roman" w:cs="Times New Roman"/>
            <w:sz w:val="24"/>
            <w:szCs w:val="24"/>
          </w:rPr>
          <w:t>tality risk associated with early</w:t>
        </w:r>
        <w:r w:rsidR="00784C5A">
          <w:rPr>
            <w:rFonts w:ascii="Times New Roman" w:hAnsi="Times New Roman" w:cs="Times New Roman"/>
            <w:sz w:val="24"/>
            <w:szCs w:val="24"/>
          </w:rPr>
          <w:t xml:space="preserve"> same-admission transplant after LVAD. </w:t>
        </w:r>
      </w:ins>
      <w:ins w:id="88" w:author="David Ouyang" w:date="2016-08-26T18:02:00Z">
        <w:r w:rsidR="00F94EB2">
          <w:rPr>
            <w:rFonts w:ascii="Times New Roman" w:hAnsi="Times New Roman" w:cs="Times New Roman"/>
            <w:sz w:val="24"/>
            <w:szCs w:val="24"/>
          </w:rPr>
          <w:t xml:space="preserve"> </w:t>
        </w:r>
      </w:ins>
      <w:ins w:id="89" w:author="Gunsagar Gulati" w:date="2016-08-24T01:21:00Z">
        <w:del w:id="90" w:author="David Ouyang" w:date="2016-08-26T18:02:00Z">
          <w:r w:rsidR="00F41B18" w:rsidDel="00F94EB2">
            <w:rPr>
              <w:rFonts w:ascii="Times New Roman" w:hAnsi="Times New Roman" w:cs="Times New Roman"/>
              <w:sz w:val="24"/>
              <w:szCs w:val="24"/>
            </w:rPr>
            <w:delText xml:space="preserve">Previous studies with multicenter databases and the UNOS database </w:delText>
          </w:r>
          <w:r w:rsidR="00804E88" w:rsidDel="00F94EB2">
            <w:rPr>
              <w:rFonts w:ascii="Times New Roman" w:hAnsi="Times New Roman" w:cs="Times New Roman"/>
              <w:sz w:val="24"/>
              <w:szCs w:val="24"/>
            </w:rPr>
            <w:delText xml:space="preserve">have also reported that early transplantation after LVAD increases mortality risk. </w:delText>
          </w:r>
        </w:del>
        <w:r w:rsidR="00804E88">
          <w:rPr>
            <w:rFonts w:ascii="Times New Roman" w:hAnsi="Times New Roman" w:cs="Times New Roman"/>
            <w:sz w:val="24"/>
            <w:szCs w:val="24"/>
          </w:rPr>
          <w:t>John et al.</w:t>
        </w:r>
      </w:ins>
      <w:ins w:id="91" w:author="Gunsagar Gulati" w:date="2016-08-24T08:57:00Z">
        <w:r w:rsidR="00722609">
          <w:rPr>
            <w:rFonts w:ascii="Times New Roman" w:hAnsi="Times New Roman" w:cs="Times New Roman"/>
            <w:sz w:val="24"/>
            <w:szCs w:val="24"/>
          </w:rPr>
          <w:t xml:space="preserve"> (2010)</w:t>
        </w:r>
      </w:ins>
      <w:ins w:id="92" w:author="Gunsagar Gulati" w:date="2016-08-24T11:58:00Z">
        <w:r w:rsidR="004521BB">
          <w:rPr>
            <w:rFonts w:ascii="Times New Roman" w:hAnsi="Times New Roman" w:cs="Times New Roman"/>
            <w:sz w:val="24"/>
            <w:szCs w:val="24"/>
            <w:vertAlign w:val="superscript"/>
          </w:rPr>
          <w:t>24</w:t>
        </w:r>
      </w:ins>
      <w:ins w:id="93" w:author="Gunsagar Gulati" w:date="2016-08-24T08:57:00Z">
        <w:r w:rsidR="00722609">
          <w:rPr>
            <w:rFonts w:ascii="Times New Roman" w:hAnsi="Times New Roman" w:cs="Times New Roman"/>
            <w:sz w:val="24"/>
            <w:szCs w:val="24"/>
          </w:rPr>
          <w:t xml:space="preserve"> have shown</w:t>
        </w:r>
      </w:ins>
      <w:ins w:id="94" w:author="Gunsagar Gulati" w:date="2016-08-24T01:21:00Z">
        <w:r w:rsidR="00804E88">
          <w:rPr>
            <w:rFonts w:ascii="Times New Roman" w:hAnsi="Times New Roman" w:cs="Times New Roman"/>
            <w:sz w:val="24"/>
            <w:szCs w:val="24"/>
          </w:rPr>
          <w:t xml:space="preserve"> that cardiac transplants done less than 6 weeks after LVAD confer high</w:t>
        </w:r>
      </w:ins>
      <w:ins w:id="95" w:author="Gunsagar Gulati" w:date="2016-08-24T09:05:00Z">
        <w:r>
          <w:rPr>
            <w:rFonts w:ascii="Times New Roman" w:hAnsi="Times New Roman" w:cs="Times New Roman"/>
            <w:sz w:val="24"/>
            <w:szCs w:val="24"/>
          </w:rPr>
          <w:t>er</w:t>
        </w:r>
      </w:ins>
      <w:ins w:id="96" w:author="Gunsagar Gulati" w:date="2016-08-24T01:21:00Z">
        <w:r w:rsidR="00804E88">
          <w:rPr>
            <w:rFonts w:ascii="Times New Roman" w:hAnsi="Times New Roman" w:cs="Times New Roman"/>
            <w:sz w:val="24"/>
            <w:szCs w:val="24"/>
          </w:rPr>
          <w:t xml:space="preserve"> mortality risk in patients, </w:t>
        </w:r>
      </w:ins>
      <w:ins w:id="97" w:author="Gunsagar Gulati" w:date="2016-08-24T09:05:00Z">
        <w:r>
          <w:rPr>
            <w:rFonts w:ascii="Times New Roman" w:hAnsi="Times New Roman" w:cs="Times New Roman"/>
            <w:sz w:val="24"/>
            <w:szCs w:val="24"/>
          </w:rPr>
          <w:t>and</w:t>
        </w:r>
      </w:ins>
      <w:ins w:id="98" w:author="Gunsagar Gulati" w:date="2016-08-24T01:21:00Z">
        <w:r w:rsidR="00804E88">
          <w:rPr>
            <w:rFonts w:ascii="Times New Roman" w:hAnsi="Times New Roman" w:cs="Times New Roman"/>
            <w:sz w:val="24"/>
            <w:szCs w:val="24"/>
          </w:rPr>
          <w:t xml:space="preserve"> </w:t>
        </w:r>
        <w:proofErr w:type="spellStart"/>
        <w:r w:rsidR="00804E88">
          <w:rPr>
            <w:rFonts w:ascii="Times New Roman" w:hAnsi="Times New Roman" w:cs="Times New Roman"/>
            <w:sz w:val="24"/>
            <w:szCs w:val="24"/>
          </w:rPr>
          <w:t>Gammie</w:t>
        </w:r>
        <w:proofErr w:type="spellEnd"/>
        <w:r w:rsidR="00804E88">
          <w:rPr>
            <w:rFonts w:ascii="Times New Roman" w:hAnsi="Times New Roman" w:cs="Times New Roman"/>
            <w:sz w:val="24"/>
            <w:szCs w:val="24"/>
          </w:rPr>
          <w:t xml:space="preserve"> et al.</w:t>
        </w:r>
      </w:ins>
      <w:ins w:id="99" w:author="Gunsagar Gulati" w:date="2016-08-24T08:57:00Z">
        <w:r w:rsidR="00722609">
          <w:rPr>
            <w:rFonts w:ascii="Times New Roman" w:hAnsi="Times New Roman" w:cs="Times New Roman"/>
            <w:sz w:val="24"/>
            <w:szCs w:val="24"/>
          </w:rPr>
          <w:t xml:space="preserve"> (2003)</w:t>
        </w:r>
      </w:ins>
      <w:ins w:id="100" w:author="Gunsagar Gulati" w:date="2016-08-24T11:58:00Z">
        <w:r w:rsidR="004521BB">
          <w:rPr>
            <w:rFonts w:ascii="Times New Roman" w:hAnsi="Times New Roman" w:cs="Times New Roman"/>
            <w:sz w:val="24"/>
            <w:szCs w:val="24"/>
            <w:vertAlign w:val="superscript"/>
          </w:rPr>
          <w:t>25</w:t>
        </w:r>
      </w:ins>
      <w:ins w:id="101" w:author="Gunsagar Gulati" w:date="2016-08-24T01:21:00Z">
        <w:r w:rsidR="00804E88">
          <w:rPr>
            <w:rFonts w:ascii="Times New Roman" w:hAnsi="Times New Roman" w:cs="Times New Roman"/>
            <w:sz w:val="24"/>
            <w:szCs w:val="24"/>
          </w:rPr>
          <w:t xml:space="preserve"> and Ashton et al.</w:t>
        </w:r>
      </w:ins>
      <w:ins w:id="102" w:author="Gunsagar Gulati" w:date="2016-08-24T08:57:00Z">
        <w:r w:rsidR="00722609">
          <w:rPr>
            <w:rFonts w:ascii="Times New Roman" w:hAnsi="Times New Roman" w:cs="Times New Roman"/>
            <w:sz w:val="24"/>
            <w:szCs w:val="24"/>
          </w:rPr>
          <w:t xml:space="preserve"> (1996)</w:t>
        </w:r>
      </w:ins>
      <w:ins w:id="103" w:author="Gunsagar Gulati" w:date="2016-08-24T11:58:00Z">
        <w:r w:rsidR="004521BB">
          <w:rPr>
            <w:rFonts w:ascii="Times New Roman" w:hAnsi="Times New Roman" w:cs="Times New Roman"/>
            <w:sz w:val="24"/>
            <w:szCs w:val="24"/>
            <w:vertAlign w:val="superscript"/>
          </w:rPr>
          <w:t>26</w:t>
        </w:r>
      </w:ins>
      <w:ins w:id="104" w:author="Gunsagar Gulati" w:date="2016-08-24T01:21:00Z">
        <w:r w:rsidR="00804E88">
          <w:rPr>
            <w:rFonts w:ascii="Times New Roman" w:hAnsi="Times New Roman" w:cs="Times New Roman"/>
            <w:sz w:val="24"/>
            <w:szCs w:val="24"/>
          </w:rPr>
          <w:t xml:space="preserve"> </w:t>
        </w:r>
      </w:ins>
      <w:ins w:id="105" w:author="Gunsagar Gulati" w:date="2016-08-24T09:05:00Z">
        <w:r>
          <w:rPr>
            <w:rFonts w:ascii="Times New Roman" w:hAnsi="Times New Roman" w:cs="Times New Roman"/>
            <w:sz w:val="24"/>
            <w:szCs w:val="24"/>
          </w:rPr>
          <w:t xml:space="preserve">have similarly </w:t>
        </w:r>
      </w:ins>
      <w:ins w:id="106" w:author="Gunsagar Gulati" w:date="2016-08-24T08:59:00Z">
        <w:r w:rsidR="00722609">
          <w:rPr>
            <w:rFonts w:ascii="Times New Roman" w:hAnsi="Times New Roman" w:cs="Times New Roman"/>
            <w:sz w:val="24"/>
            <w:szCs w:val="24"/>
          </w:rPr>
          <w:t>report</w:t>
        </w:r>
      </w:ins>
      <w:ins w:id="107" w:author="Gunsagar Gulati" w:date="2016-08-24T09:05:00Z">
        <w:r>
          <w:rPr>
            <w:rFonts w:ascii="Times New Roman" w:hAnsi="Times New Roman" w:cs="Times New Roman"/>
            <w:sz w:val="24"/>
            <w:szCs w:val="24"/>
          </w:rPr>
          <w:t>ed</w:t>
        </w:r>
      </w:ins>
      <w:ins w:id="108" w:author="Gunsagar Gulati" w:date="2016-08-24T01:21:00Z">
        <w:r>
          <w:rPr>
            <w:rFonts w:ascii="Times New Roman" w:hAnsi="Times New Roman" w:cs="Times New Roman"/>
            <w:sz w:val="24"/>
            <w:szCs w:val="24"/>
          </w:rPr>
          <w:t xml:space="preserve"> optimal timing to be after 2 weeks of LVAD implantation. </w:t>
        </w:r>
      </w:ins>
      <w:ins w:id="109" w:author="David Ouyang" w:date="2016-08-26T18:03:00Z">
        <w:r w:rsidR="00784C5A">
          <w:rPr>
            <w:rFonts w:ascii="Times New Roman" w:hAnsi="Times New Roman" w:cs="Times New Roman"/>
            <w:sz w:val="24"/>
            <w:szCs w:val="24"/>
          </w:rPr>
          <w:t xml:space="preserve"> </w:t>
        </w:r>
      </w:ins>
      <w:ins w:id="110" w:author="Gunsagar Gulati" w:date="2016-08-24T01:21:00Z">
        <w:del w:id="111" w:author="David Ouyang" w:date="2016-08-26T09:13:00Z">
          <w:r w:rsidDel="004B07B5">
            <w:rPr>
              <w:rFonts w:ascii="Times New Roman" w:hAnsi="Times New Roman" w:cs="Times New Roman"/>
              <w:sz w:val="24"/>
              <w:szCs w:val="24"/>
            </w:rPr>
            <w:delText xml:space="preserve">However, our study is unique </w:delText>
          </w:r>
        </w:del>
      </w:ins>
      <w:ins w:id="112" w:author="Gunsagar Gulati" w:date="2016-08-24T09:11:00Z">
        <w:del w:id="113" w:author="David Ouyang" w:date="2016-08-26T09:13:00Z">
          <w:r w:rsidDel="004B07B5">
            <w:rPr>
              <w:rFonts w:ascii="Times New Roman" w:hAnsi="Times New Roman" w:cs="Times New Roman"/>
              <w:sz w:val="24"/>
              <w:szCs w:val="24"/>
            </w:rPr>
            <w:delText xml:space="preserve">in that we </w:delText>
          </w:r>
        </w:del>
      </w:ins>
      <w:ins w:id="114" w:author="Gunsagar Gulati" w:date="2016-08-24T09:13:00Z">
        <w:del w:id="115" w:author="David Ouyang" w:date="2016-08-26T09:13:00Z">
          <w:r w:rsidDel="004B07B5">
            <w:rPr>
              <w:rFonts w:ascii="Times New Roman" w:hAnsi="Times New Roman" w:cs="Times New Roman"/>
              <w:sz w:val="24"/>
              <w:szCs w:val="24"/>
            </w:rPr>
            <w:delText xml:space="preserve">use a </w:delText>
          </w:r>
        </w:del>
        <w:del w:id="116" w:author="David Ouyang" w:date="2016-08-26T18:02:00Z">
          <w:r w:rsidDel="00F94EB2">
            <w:rPr>
              <w:rFonts w:ascii="Times New Roman" w:hAnsi="Times New Roman" w:cs="Times New Roman"/>
              <w:sz w:val="24"/>
              <w:szCs w:val="24"/>
            </w:rPr>
            <w:delText>large, unbiased inpatie</w:delText>
          </w:r>
          <w:r w:rsidR="006B11AE" w:rsidDel="00F94EB2">
            <w:rPr>
              <w:rFonts w:ascii="Times New Roman" w:hAnsi="Times New Roman" w:cs="Times New Roman"/>
              <w:sz w:val="24"/>
              <w:szCs w:val="24"/>
            </w:rPr>
            <w:delText xml:space="preserve">nt sample </w:delText>
          </w:r>
        </w:del>
      </w:ins>
      <w:ins w:id="117" w:author="Gunsagar Gulati" w:date="2016-08-24T09:19:00Z">
        <w:del w:id="118" w:author="David Ouyang" w:date="2016-08-26T18:02:00Z">
          <w:r w:rsidR="006B11AE" w:rsidDel="00F94EB2">
            <w:rPr>
              <w:rFonts w:ascii="Times New Roman" w:hAnsi="Times New Roman" w:cs="Times New Roman"/>
              <w:sz w:val="24"/>
              <w:szCs w:val="24"/>
            </w:rPr>
            <w:delText xml:space="preserve">with procedural timing data from 1998 to 2011 </w:delText>
          </w:r>
        </w:del>
      </w:ins>
      <w:ins w:id="119" w:author="Gunsagar Gulati" w:date="2016-08-24T09:21:00Z">
        <w:del w:id="120" w:author="David Ouyang" w:date="2016-08-26T18:02:00Z">
          <w:r w:rsidR="006B11AE" w:rsidDel="00F94EB2">
            <w:rPr>
              <w:rFonts w:ascii="Times New Roman" w:hAnsi="Times New Roman" w:cs="Times New Roman"/>
              <w:sz w:val="24"/>
              <w:szCs w:val="24"/>
            </w:rPr>
            <w:delText xml:space="preserve">and specifically report on mortality risk associated with the timing of same-admission </w:delText>
          </w:r>
        </w:del>
      </w:ins>
      <w:ins w:id="121" w:author="Gunsagar Gulati" w:date="2016-08-24T09:22:00Z">
        <w:del w:id="122" w:author="David Ouyang" w:date="2016-08-26T18:02:00Z">
          <w:r w:rsidR="006B11AE" w:rsidDel="00F94EB2">
            <w:rPr>
              <w:rFonts w:ascii="Times New Roman" w:hAnsi="Times New Roman" w:cs="Times New Roman"/>
              <w:sz w:val="24"/>
              <w:szCs w:val="24"/>
            </w:rPr>
            <w:delText xml:space="preserve">transplant after LVAD. </w:delText>
          </w:r>
        </w:del>
      </w:ins>
    </w:p>
    <w:p w14:paraId="1E64C7CC" w14:textId="2B415139" w:rsidR="00804E88" w:rsidDel="00626827" w:rsidRDefault="00784C5A" w:rsidP="0079032D">
      <w:pPr>
        <w:pStyle w:val="NoSpacing"/>
        <w:spacing w:line="360" w:lineRule="auto"/>
        <w:ind w:firstLine="720"/>
        <w:rPr>
          <w:del w:id="123" w:author="Gunsagar Gulati" w:date="2016-08-24T09:38:00Z"/>
          <w:rFonts w:ascii="Times New Roman" w:hAnsi="Times New Roman" w:cs="Times New Roman"/>
          <w:sz w:val="24"/>
          <w:szCs w:val="24"/>
        </w:rPr>
        <w:pPrChange w:id="124" w:author="David Ouyang" w:date="2016-08-26T18:13:00Z">
          <w:pPr>
            <w:pStyle w:val="NoSpacing"/>
            <w:spacing w:line="360" w:lineRule="auto"/>
          </w:pPr>
        </w:pPrChange>
      </w:pPr>
      <w:ins w:id="125" w:author="David Ouyang" w:date="2016-08-26T18:10:00Z">
        <w:r>
          <w:rPr>
            <w:rFonts w:ascii="Times New Roman" w:hAnsi="Times New Roman" w:cs="Times New Roman"/>
            <w:sz w:val="24"/>
            <w:szCs w:val="24"/>
          </w:rPr>
          <w:t>During the study period of between</w:t>
        </w:r>
      </w:ins>
      <w:ins w:id="126" w:author="David Ouyang" w:date="2016-08-26T18:11:00Z">
        <w:r>
          <w:rPr>
            <w:rFonts w:ascii="Times New Roman" w:hAnsi="Times New Roman" w:cs="Times New Roman"/>
            <w:sz w:val="24"/>
            <w:szCs w:val="24"/>
          </w:rPr>
          <w:t xml:space="preserve"> </w:t>
        </w:r>
      </w:ins>
      <w:ins w:id="127" w:author="Gunsagar Gulati" w:date="2016-08-24T09:07:00Z">
        <w:del w:id="128" w:author="David Ouyang" w:date="2016-08-26T18:10:00Z">
          <w:r w:rsidR="009070EE" w:rsidDel="00784C5A">
            <w:rPr>
              <w:rFonts w:ascii="Times New Roman" w:hAnsi="Times New Roman" w:cs="Times New Roman"/>
              <w:sz w:val="24"/>
              <w:szCs w:val="24"/>
            </w:rPr>
            <w:delText xml:space="preserve">Between </w:delText>
          </w:r>
        </w:del>
        <w:r w:rsidR="009070EE">
          <w:rPr>
            <w:rFonts w:ascii="Times New Roman" w:hAnsi="Times New Roman" w:cs="Times New Roman"/>
            <w:sz w:val="24"/>
            <w:szCs w:val="24"/>
          </w:rPr>
          <w:t xml:space="preserve">1998 and 2011, there was a significant increase in the number of LVAD implantations, but </w:t>
        </w:r>
        <w:del w:id="129" w:author="David Ouyang" w:date="2016-08-26T18:10:00Z">
          <w:r w:rsidR="009070EE" w:rsidDel="00784C5A">
            <w:rPr>
              <w:rFonts w:ascii="Times New Roman" w:hAnsi="Times New Roman" w:cs="Times New Roman"/>
              <w:sz w:val="24"/>
              <w:szCs w:val="24"/>
            </w:rPr>
            <w:delText>the</w:delText>
          </w:r>
        </w:del>
      </w:ins>
      <w:ins w:id="130" w:author="David Ouyang" w:date="2016-08-26T18:10:00Z">
        <w:r>
          <w:rPr>
            <w:rFonts w:ascii="Times New Roman" w:hAnsi="Times New Roman" w:cs="Times New Roman"/>
            <w:sz w:val="24"/>
            <w:szCs w:val="24"/>
          </w:rPr>
          <w:t>patient</w:t>
        </w:r>
      </w:ins>
      <w:ins w:id="131" w:author="Gunsagar Gulati" w:date="2016-08-24T09:07:00Z">
        <w:r w:rsidR="009070EE">
          <w:rPr>
            <w:rFonts w:ascii="Times New Roman" w:hAnsi="Times New Roman" w:cs="Times New Roman"/>
            <w:sz w:val="24"/>
            <w:szCs w:val="24"/>
          </w:rPr>
          <w:t xml:space="preserve"> characteristics of this population - including timing of LVAD, usage of invasive hemodynamic monitoring, and timing of post-LVAD OHT - has remained relatively unchanged. Our </w:t>
        </w:r>
      </w:ins>
      <w:ins w:id="132" w:author="Gunsagar Gulati" w:date="2016-08-24T09:31:00Z">
        <w:r w:rsidR="003820D7">
          <w:rPr>
            <w:rFonts w:ascii="Times New Roman" w:hAnsi="Times New Roman" w:cs="Times New Roman"/>
            <w:sz w:val="24"/>
            <w:szCs w:val="24"/>
          </w:rPr>
          <w:t xml:space="preserve">sample </w:t>
        </w:r>
      </w:ins>
      <w:ins w:id="133" w:author="Gunsagar Gulati" w:date="2016-08-24T09:37:00Z">
        <w:r w:rsidR="003820D7">
          <w:rPr>
            <w:rFonts w:ascii="Times New Roman" w:hAnsi="Times New Roman" w:cs="Times New Roman"/>
            <w:sz w:val="24"/>
            <w:szCs w:val="24"/>
          </w:rPr>
          <w:t>patient population</w:t>
        </w:r>
      </w:ins>
      <w:ins w:id="134" w:author="Gunsagar Gulati" w:date="2016-08-24T09:07:00Z">
        <w:r w:rsidR="003820D7">
          <w:rPr>
            <w:rFonts w:ascii="Times New Roman" w:hAnsi="Times New Roman" w:cs="Times New Roman"/>
            <w:sz w:val="24"/>
            <w:szCs w:val="24"/>
          </w:rPr>
          <w:t xml:space="preserve"> is representative of</w:t>
        </w:r>
      </w:ins>
      <w:ins w:id="135" w:author="Gunsagar Gulati" w:date="2016-08-24T09:35:00Z">
        <w:r w:rsidR="003820D7">
          <w:rPr>
            <w:rFonts w:ascii="Times New Roman" w:hAnsi="Times New Roman" w:cs="Times New Roman"/>
            <w:sz w:val="24"/>
            <w:szCs w:val="24"/>
          </w:rPr>
          <w:t xml:space="preserve"> LVAD patients</w:t>
        </w:r>
      </w:ins>
      <w:ins w:id="136" w:author="Gunsagar Gulati" w:date="2016-08-24T09:36:00Z">
        <w:r w:rsidR="003820D7">
          <w:rPr>
            <w:rFonts w:ascii="Times New Roman" w:hAnsi="Times New Roman" w:cs="Times New Roman"/>
            <w:sz w:val="24"/>
            <w:szCs w:val="24"/>
          </w:rPr>
          <w:t xml:space="preserve"> studied</w:t>
        </w:r>
      </w:ins>
      <w:ins w:id="137" w:author="Gunsagar Gulati" w:date="2016-08-24T09:35:00Z">
        <w:r w:rsidR="003820D7">
          <w:rPr>
            <w:rFonts w:ascii="Times New Roman" w:hAnsi="Times New Roman" w:cs="Times New Roman"/>
            <w:sz w:val="24"/>
            <w:szCs w:val="24"/>
          </w:rPr>
          <w:t xml:space="preserve"> in other databases</w:t>
        </w:r>
      </w:ins>
      <w:ins w:id="138" w:author="Gunsagar Gulati" w:date="2016-08-24T09:36:00Z">
        <w:r w:rsidR="003820D7">
          <w:rPr>
            <w:rFonts w:ascii="Times New Roman" w:hAnsi="Times New Roman" w:cs="Times New Roman"/>
            <w:sz w:val="24"/>
            <w:szCs w:val="24"/>
          </w:rPr>
          <w:t xml:space="preserve"> with</w:t>
        </w:r>
      </w:ins>
      <w:ins w:id="139" w:author="Gunsagar Gulati" w:date="2016-08-24T09:07:00Z">
        <w:r w:rsidR="003820D7">
          <w:rPr>
            <w:rFonts w:ascii="Times New Roman" w:hAnsi="Times New Roman" w:cs="Times New Roman"/>
            <w:sz w:val="24"/>
            <w:szCs w:val="24"/>
          </w:rPr>
          <w:t xml:space="preserve"> </w:t>
        </w:r>
        <w:r w:rsidR="009070EE">
          <w:rPr>
            <w:rFonts w:ascii="Times New Roman" w:hAnsi="Times New Roman" w:cs="Times New Roman"/>
            <w:sz w:val="24"/>
            <w:szCs w:val="24"/>
          </w:rPr>
          <w:t>regard</w:t>
        </w:r>
      </w:ins>
      <w:ins w:id="140" w:author="Gunsagar Gulati" w:date="2016-08-24T09:36:00Z">
        <w:r w:rsidR="003820D7">
          <w:rPr>
            <w:rFonts w:ascii="Times New Roman" w:hAnsi="Times New Roman" w:cs="Times New Roman"/>
            <w:sz w:val="24"/>
            <w:szCs w:val="24"/>
          </w:rPr>
          <w:t>s</w:t>
        </w:r>
      </w:ins>
      <w:ins w:id="141" w:author="Gunsagar Gulati" w:date="2016-08-24T09:07:00Z">
        <w:r w:rsidR="009070EE">
          <w:rPr>
            <w:rFonts w:ascii="Times New Roman" w:hAnsi="Times New Roman" w:cs="Times New Roman"/>
            <w:sz w:val="24"/>
            <w:szCs w:val="24"/>
          </w:rPr>
          <w:t xml:space="preserve"> to age, gender, race, and other demographic characteristics</w:t>
        </w:r>
      </w:ins>
      <w:ins w:id="142" w:author="Gunsagar Gulati" w:date="2016-08-24T09:37:00Z">
        <w:r w:rsidR="003820D7">
          <w:rPr>
            <w:rFonts w:ascii="Times New Roman" w:hAnsi="Times New Roman" w:cs="Times New Roman"/>
            <w:sz w:val="24"/>
            <w:szCs w:val="24"/>
          </w:rPr>
          <w:t xml:space="preserve"> and </w:t>
        </w:r>
      </w:ins>
      <w:ins w:id="143" w:author="Gunsagar Gulati" w:date="2016-08-24T09:38:00Z">
        <w:r w:rsidR="00626827">
          <w:rPr>
            <w:rFonts w:ascii="Times New Roman" w:hAnsi="Times New Roman" w:cs="Times New Roman"/>
            <w:sz w:val="24"/>
            <w:szCs w:val="24"/>
          </w:rPr>
          <w:t>also mortality</w:t>
        </w:r>
      </w:ins>
      <w:ins w:id="144" w:author="Gunsagar Gulati" w:date="2016-08-24T09:37:00Z">
        <w:r w:rsidR="003820D7">
          <w:rPr>
            <w:rFonts w:ascii="Times New Roman" w:hAnsi="Times New Roman" w:cs="Times New Roman"/>
            <w:sz w:val="24"/>
            <w:szCs w:val="24"/>
          </w:rPr>
          <w:t xml:space="preserve"> trends between the pulsatile and continuous-flow eras</w:t>
        </w:r>
      </w:ins>
      <w:ins w:id="145" w:author="Gunsagar Gulati" w:date="2016-08-24T09:07:00Z">
        <w:r w:rsidR="009070EE">
          <w:rPr>
            <w:rFonts w:ascii="Times New Roman" w:hAnsi="Times New Roman" w:cs="Times New Roman"/>
            <w:sz w:val="24"/>
            <w:szCs w:val="24"/>
          </w:rPr>
          <w:t xml:space="preserve">. </w:t>
        </w:r>
      </w:ins>
      <w:ins w:id="146" w:author="David Ouyang" w:date="2016-08-26T18:12:00Z">
        <w:r>
          <w:rPr>
            <w:rFonts w:ascii="Times New Roman" w:hAnsi="Times New Roman" w:cs="Times New Roman"/>
            <w:sz w:val="24"/>
            <w:szCs w:val="24"/>
          </w:rPr>
          <w:t xml:space="preserve">Without randomized control trials to better characterize the optimal management and timing of transplant after LVAD, </w:t>
        </w:r>
        <w:r w:rsidR="0079032D">
          <w:rPr>
            <w:rFonts w:ascii="Times New Roman" w:hAnsi="Times New Roman" w:cs="Times New Roman"/>
            <w:sz w:val="24"/>
            <w:szCs w:val="24"/>
          </w:rPr>
          <w:t xml:space="preserve">our study describes representative clinical practice and trends in outcomes associated with changing practice patterns. </w:t>
        </w:r>
      </w:ins>
      <w:ins w:id="147" w:author="Gunsagar Gulati" w:date="2016-08-24T09:07:00Z">
        <w:del w:id="148" w:author="David Ouyang" w:date="2016-08-26T18:13:00Z">
          <w:r w:rsidR="009070EE" w:rsidDel="0079032D">
            <w:rPr>
              <w:rFonts w:ascii="Times New Roman" w:hAnsi="Times New Roman" w:cs="Times New Roman"/>
              <w:sz w:val="24"/>
              <w:szCs w:val="24"/>
            </w:rPr>
            <w:delText>The optimal management and timing of LVAD implantation is still mostly dependent on institutional experience and provider preference as there are no randomized control trials due to the relatively recent introduction of LVADs and small patient populations. We thus find our study representative of clinical practice.</w:delText>
          </w:r>
        </w:del>
      </w:ins>
    </w:p>
    <w:p w14:paraId="06032D02" w14:textId="03D5B8F9" w:rsidR="00626827" w:rsidDel="0079032D" w:rsidRDefault="00626827" w:rsidP="00C657D5">
      <w:pPr>
        <w:pStyle w:val="NoSpacing"/>
        <w:spacing w:line="360" w:lineRule="auto"/>
        <w:rPr>
          <w:ins w:id="149" w:author="Gunsagar Gulati" w:date="2016-08-24T09:39:00Z"/>
          <w:del w:id="150" w:author="David Ouyang" w:date="2016-08-26T18:13:00Z"/>
          <w:rFonts w:ascii="Times New Roman" w:hAnsi="Times New Roman" w:cs="Times New Roman"/>
          <w:sz w:val="24"/>
          <w:szCs w:val="24"/>
        </w:rPr>
      </w:pPr>
    </w:p>
    <w:p w14:paraId="35C5EEA4" w14:textId="07DE7A67"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This database also lack</w:t>
      </w:r>
      <w:ins w:id="151" w:author="Gunsagar Gulati" w:date="2016-08-24T09:39:00Z">
        <w:r w:rsidR="00626827">
          <w:rPr>
            <w:rFonts w:ascii="Times New Roman" w:hAnsi="Times New Roman" w:cs="Times New Roman"/>
            <w:sz w:val="24"/>
            <w:szCs w:val="24"/>
          </w:rPr>
          <w:t>s</w:t>
        </w:r>
      </w:ins>
      <w:r w:rsidR="00FA093D">
        <w:rPr>
          <w:rFonts w:ascii="Times New Roman" w:hAnsi="Times New Roman" w:cs="Times New Roman"/>
          <w:sz w:val="24"/>
          <w:szCs w:val="24"/>
        </w:rPr>
        <w:t xml:space="preserve">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w:t>
      </w:r>
      <w:r w:rsidR="00FA093D">
        <w:rPr>
          <w:rFonts w:ascii="Times New Roman" w:hAnsi="Times New Roman" w:cs="Times New Roman"/>
          <w:sz w:val="24"/>
          <w:szCs w:val="24"/>
        </w:rPr>
        <w:lastRenderedPageBreak/>
        <w:t xml:space="preserve">centers. Additionally, patients who underwent LVAD implantation have long hospital stays that capture most, if not </w:t>
      </w:r>
      <w:del w:id="152" w:author="Gunsagar Gulati" w:date="2016-08-24T09:40:00Z">
        <w:r w:rsidR="00FA093D" w:rsidDel="00626827">
          <w:rPr>
            <w:rFonts w:ascii="Times New Roman" w:hAnsi="Times New Roman" w:cs="Times New Roman"/>
            <w:sz w:val="24"/>
            <w:szCs w:val="24"/>
          </w:rPr>
          <w:delText>many</w:delText>
        </w:r>
      </w:del>
      <w:ins w:id="153" w:author="Gunsagar Gulati" w:date="2016-08-24T09:40:00Z">
        <w:r w:rsidR="00626827">
          <w:rPr>
            <w:rFonts w:ascii="Times New Roman" w:hAnsi="Times New Roman" w:cs="Times New Roman"/>
            <w:sz w:val="24"/>
            <w:szCs w:val="24"/>
          </w:rPr>
          <w:t>all</w:t>
        </w:r>
      </w:ins>
      <w:r w:rsidR="00FA093D">
        <w:rPr>
          <w:rFonts w:ascii="Times New Roman" w:hAnsi="Times New Roman" w:cs="Times New Roman"/>
          <w:sz w:val="24"/>
          <w:szCs w:val="24"/>
        </w:rPr>
        <w:t xml:space="preserve">, of the acute complications causing morbidity and mortality. Studies have shown excellent long-term outcomes in LVAD patients who have uncomplicated hospital courses past 30 days. </w:t>
      </w:r>
    </w:p>
    <w:p w14:paraId="0560CEBE" w14:textId="01ACF0D5"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del w:id="154" w:author="Gunsagar Gulati" w:date="2016-08-24T09:43:00Z">
        <w:r w:rsidDel="00626827">
          <w:rPr>
            <w:rFonts w:ascii="Times New Roman" w:hAnsi="Times New Roman" w:cs="Times New Roman"/>
            <w:sz w:val="24"/>
            <w:szCs w:val="24"/>
          </w:rPr>
          <w:delText xml:space="preserve">Another major limitation </w:delText>
        </w:r>
        <w:r w:rsidR="00401F27" w:rsidDel="00626827">
          <w:rPr>
            <w:rFonts w:ascii="Times New Roman" w:hAnsi="Times New Roman" w:cs="Times New Roman"/>
            <w:sz w:val="24"/>
            <w:szCs w:val="24"/>
          </w:rPr>
          <w:delText>of our study is that</w:delText>
        </w:r>
      </w:del>
      <w:ins w:id="155" w:author="Gunsagar Gulati" w:date="2016-08-24T09:43:00Z">
        <w:r w:rsidR="00626827">
          <w:rPr>
            <w:rFonts w:ascii="Times New Roman" w:hAnsi="Times New Roman" w:cs="Times New Roman"/>
            <w:sz w:val="24"/>
            <w:szCs w:val="24"/>
          </w:rPr>
          <w:t xml:space="preserve">It is important to </w:t>
        </w:r>
      </w:ins>
      <w:ins w:id="156" w:author="Gunsagar Gulati" w:date="2016-08-24T09:50:00Z">
        <w:r w:rsidR="00A3794B">
          <w:rPr>
            <w:rFonts w:ascii="Times New Roman" w:hAnsi="Times New Roman" w:cs="Times New Roman"/>
            <w:sz w:val="24"/>
            <w:szCs w:val="24"/>
          </w:rPr>
          <w:t>note</w:t>
        </w:r>
      </w:ins>
      <w:ins w:id="157" w:author="Gunsagar Gulati" w:date="2016-08-24T09:43:00Z">
        <w:r w:rsidR="00626827">
          <w:rPr>
            <w:rFonts w:ascii="Times New Roman" w:hAnsi="Times New Roman" w:cs="Times New Roman"/>
            <w:sz w:val="24"/>
            <w:szCs w:val="24"/>
          </w:rPr>
          <w:t xml:space="preserve"> that</w:t>
        </w:r>
      </w:ins>
      <w:r w:rsidR="00401F27">
        <w:rPr>
          <w:rFonts w:ascii="Times New Roman" w:hAnsi="Times New Roman" w:cs="Times New Roman"/>
          <w:sz w:val="24"/>
          <w:szCs w:val="24"/>
        </w:rPr>
        <w:t xml:space="preserve"> our cohort only assessed outcomes of OHT after LVAD placement in </w:t>
      </w:r>
      <w:ins w:id="158" w:author="Gunsagar Gulati" w:date="2016-08-24T09:41:00Z">
        <w:r w:rsidR="00626827">
          <w:rPr>
            <w:rFonts w:ascii="Times New Roman" w:hAnsi="Times New Roman" w:cs="Times New Roman"/>
            <w:sz w:val="24"/>
            <w:szCs w:val="24"/>
          </w:rPr>
          <w:t xml:space="preserve">hospitalized </w:t>
        </w:r>
      </w:ins>
      <w:del w:id="159" w:author="Gunsagar Gulati" w:date="2016-08-24T09:41:00Z">
        <w:r w:rsidR="00401F27" w:rsidDel="00626827">
          <w:rPr>
            <w:rFonts w:ascii="Times New Roman" w:hAnsi="Times New Roman" w:cs="Times New Roman"/>
            <w:sz w:val="24"/>
            <w:szCs w:val="24"/>
          </w:rPr>
          <w:delText>in</w:delText>
        </w:r>
      </w:del>
      <w:r w:rsidR="00401F27">
        <w:rPr>
          <w:rFonts w:ascii="Times New Roman" w:hAnsi="Times New Roman" w:cs="Times New Roman"/>
          <w:sz w:val="24"/>
          <w:szCs w:val="24"/>
        </w:rPr>
        <w:t>patients. This represents a minority of patients in contemporary practice, as most institutions prefer to wait 2-3 months after LVAD implant</w:t>
      </w:r>
      <w:ins w:id="160" w:author="Gunsagar Gulati" w:date="2016-08-24T09:42:00Z">
        <w:r w:rsidR="00626827">
          <w:rPr>
            <w:rFonts w:ascii="Times New Roman" w:hAnsi="Times New Roman" w:cs="Times New Roman"/>
            <w:sz w:val="24"/>
            <w:szCs w:val="24"/>
          </w:rPr>
          <w:t>ation</w:t>
        </w:r>
      </w:ins>
      <w:r w:rsidR="00401F27">
        <w:rPr>
          <w:rFonts w:ascii="Times New Roman" w:hAnsi="Times New Roman" w:cs="Times New Roman"/>
          <w:sz w:val="24"/>
          <w:szCs w:val="24"/>
        </w:rPr>
        <w:t xml:space="preserve"> to list patients for cardiac transplantation</w:t>
      </w:r>
      <w:r w:rsidR="00063233">
        <w:rPr>
          <w:rFonts w:ascii="Times New Roman" w:hAnsi="Times New Roman" w:cs="Times New Roman"/>
          <w:sz w:val="24"/>
          <w:szCs w:val="24"/>
        </w:rPr>
        <w:t xml:space="preserve">, </w:t>
      </w:r>
      <w:del w:id="161" w:author="David Ouyang" w:date="2016-08-26T18:13:00Z">
        <w:r w:rsidR="00063233" w:rsidDel="0079032D">
          <w:rPr>
            <w:rFonts w:ascii="Times New Roman" w:hAnsi="Times New Roman" w:cs="Times New Roman"/>
            <w:sz w:val="24"/>
            <w:szCs w:val="24"/>
          </w:rPr>
          <w:delText>a</w:delText>
        </w:r>
        <w:r w:rsidR="00401F27" w:rsidDel="0079032D">
          <w:rPr>
            <w:rFonts w:ascii="Times New Roman" w:hAnsi="Times New Roman" w:cs="Times New Roman"/>
            <w:sz w:val="24"/>
            <w:szCs w:val="24"/>
          </w:rPr>
          <w:delText xml:space="preserve"> strategy our cohort could not evaluate. </w:delText>
        </w:r>
      </w:del>
      <w:ins w:id="162" w:author="David Ouyang" w:date="2016-08-26T18:13:00Z">
        <w:r w:rsidR="0079032D">
          <w:rPr>
            <w:rFonts w:ascii="Times New Roman" w:hAnsi="Times New Roman" w:cs="Times New Roman"/>
            <w:sz w:val="24"/>
            <w:szCs w:val="24"/>
          </w:rPr>
          <w:t>n</w:t>
        </w:r>
      </w:ins>
      <w:del w:id="163" w:author="David Ouyang" w:date="2016-08-26T18:13:00Z">
        <w:r w:rsidR="00401F27" w:rsidDel="0079032D">
          <w:rPr>
            <w:rFonts w:ascii="Times New Roman" w:hAnsi="Times New Roman" w:cs="Times New Roman"/>
            <w:sz w:val="24"/>
            <w:szCs w:val="24"/>
          </w:rPr>
          <w:delText>N</w:delText>
        </w:r>
      </w:del>
      <w:r w:rsidR="00401F27">
        <w:rPr>
          <w:rFonts w:ascii="Times New Roman" w:hAnsi="Times New Roman" w:cs="Times New Roman"/>
          <w:sz w:val="24"/>
          <w:szCs w:val="24"/>
        </w:rPr>
        <w:t xml:space="preserve">evertheless, there will continue to be patients in the future who receive </w:t>
      </w:r>
      <w:ins w:id="164" w:author="Gunsagar Gulati" w:date="2016-08-24T09:50:00Z">
        <w:r w:rsidR="00A3794B">
          <w:rPr>
            <w:rFonts w:ascii="Times New Roman" w:hAnsi="Times New Roman" w:cs="Times New Roman"/>
            <w:sz w:val="24"/>
            <w:szCs w:val="24"/>
          </w:rPr>
          <w:t xml:space="preserve">same admission </w:t>
        </w:r>
      </w:ins>
      <w:r w:rsidR="00401F27">
        <w:rPr>
          <w:rFonts w:ascii="Times New Roman" w:hAnsi="Times New Roman" w:cs="Times New Roman"/>
          <w:sz w:val="24"/>
          <w:szCs w:val="24"/>
        </w:rPr>
        <w:t>OHT after LVAD implant</w:t>
      </w:r>
      <w:del w:id="165" w:author="Gunsagar Gulati" w:date="2016-08-24T09:51:00Z">
        <w:r w:rsidR="00401F27" w:rsidDel="00A3794B">
          <w:rPr>
            <w:rFonts w:ascii="Times New Roman" w:hAnsi="Times New Roman" w:cs="Times New Roman"/>
            <w:sz w:val="24"/>
            <w:szCs w:val="24"/>
          </w:rPr>
          <w:delText xml:space="preserve"> while still </w:delText>
        </w:r>
        <w:r w:rsidR="00063233" w:rsidDel="00A3794B">
          <w:rPr>
            <w:rFonts w:ascii="Times New Roman" w:hAnsi="Times New Roman" w:cs="Times New Roman"/>
            <w:sz w:val="24"/>
            <w:szCs w:val="24"/>
          </w:rPr>
          <w:delText>in the hospital</w:delText>
        </w:r>
      </w:del>
      <w:r w:rsidR="00401F27">
        <w:rPr>
          <w:rFonts w:ascii="Times New Roman" w:hAnsi="Times New Roman" w:cs="Times New Roman"/>
          <w:sz w:val="24"/>
          <w:szCs w:val="24"/>
        </w:rPr>
        <w:t>, and our study provides meaningful guidelines on the timing of such OHT.</w:t>
      </w:r>
    </w:p>
    <w:p w14:paraId="6DE7F53C" w14:textId="2E879E02"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ins w:id="166" w:author="Gunsagar Gulati" w:date="2016-08-24T09:44:00Z">
        <w:r w:rsidR="00626827">
          <w:rPr>
            <w:rFonts w:ascii="Times New Roman" w:hAnsi="Times New Roman" w:cs="Times New Roman"/>
            <w:sz w:val="24"/>
            <w:szCs w:val="24"/>
          </w:rPr>
          <w:t xml:space="preserve"> </w:t>
        </w:r>
      </w:ins>
      <w:ins w:id="167" w:author="Gunsagar Gulati" w:date="2016-08-24T09:55:00Z">
        <w:r w:rsidR="00A3794B">
          <w:rPr>
            <w:rFonts w:ascii="Times New Roman" w:hAnsi="Times New Roman" w:cs="Times New Roman"/>
            <w:sz w:val="24"/>
            <w:szCs w:val="24"/>
          </w:rPr>
          <w:t xml:space="preserve">same-admission </w:t>
        </w:r>
      </w:ins>
      <w:ins w:id="168" w:author="Gunsagar Gulati" w:date="2016-08-24T09:44:00Z">
        <w:r w:rsidR="00626827">
          <w:rPr>
            <w:rFonts w:ascii="Times New Roman" w:hAnsi="Times New Roman" w:cs="Times New Roman"/>
            <w:sz w:val="24"/>
            <w:szCs w:val="24"/>
          </w:rPr>
          <w:t>OHT after</w:t>
        </w:r>
      </w:ins>
      <w:r>
        <w:rPr>
          <w:rFonts w:ascii="Times New Roman" w:hAnsi="Times New Roman" w:cs="Times New Roman"/>
          <w:sz w:val="24"/>
          <w:szCs w:val="24"/>
        </w:rPr>
        <w:t xml:space="preserve"> LVAD </w:t>
      </w:r>
      <w:ins w:id="169" w:author="Gunsagar Gulati" w:date="2016-08-24T09:55:00Z">
        <w:r w:rsidR="00A3794B">
          <w:rPr>
            <w:rFonts w:ascii="Times New Roman" w:hAnsi="Times New Roman" w:cs="Times New Roman"/>
            <w:sz w:val="24"/>
            <w:szCs w:val="24"/>
          </w:rPr>
          <w:t xml:space="preserve">implantation </w:t>
        </w:r>
      </w:ins>
      <w:del w:id="170" w:author="Gunsagar Gulati" w:date="2016-08-24T09:55:00Z">
        <w:r w:rsidDel="00A3794B">
          <w:rPr>
            <w:rFonts w:ascii="Times New Roman" w:hAnsi="Times New Roman" w:cs="Times New Roman"/>
            <w:sz w:val="24"/>
            <w:szCs w:val="24"/>
          </w:rPr>
          <w:delText xml:space="preserve">implantation during the hospitalization </w:delText>
        </w:r>
      </w:del>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This</w:t>
      </w:r>
      <w:ins w:id="171" w:author="Gunsagar Gulati" w:date="2016-08-24T09:55:00Z">
        <w:r w:rsidR="00A3794B">
          <w:rPr>
            <w:rFonts w:ascii="Times New Roman" w:hAnsi="Times New Roman" w:cs="Times New Roman"/>
            <w:sz w:val="24"/>
            <w:szCs w:val="24"/>
          </w:rPr>
          <w:t xml:space="preserve"> new</w:t>
        </w:r>
      </w:ins>
      <w:r w:rsidR="00401F27">
        <w:rPr>
          <w:rFonts w:ascii="Times New Roman" w:hAnsi="Times New Roman" w:cs="Times New Roman"/>
          <w:sz w:val="24"/>
          <w:szCs w:val="24"/>
        </w:rPr>
        <w:t xml:space="preserve"> </w:t>
      </w:r>
      <w:r w:rsidR="000A7615">
        <w:rPr>
          <w:rFonts w:ascii="Times New Roman" w:hAnsi="Times New Roman" w:cs="Times New Roman"/>
          <w:sz w:val="24"/>
          <w:szCs w:val="24"/>
        </w:rPr>
        <w:t xml:space="preserve">understanding of the </w:t>
      </w:r>
      <w:ins w:id="172" w:author="Gunsagar Gulati" w:date="2016-08-24T09:45:00Z">
        <w:r w:rsidR="00626827">
          <w:rPr>
            <w:rFonts w:ascii="Times New Roman" w:hAnsi="Times New Roman" w:cs="Times New Roman"/>
            <w:sz w:val="24"/>
            <w:szCs w:val="24"/>
          </w:rPr>
          <w:t xml:space="preserve">optimal </w:t>
        </w:r>
      </w:ins>
      <w:r w:rsidR="000A7615">
        <w:rPr>
          <w:rFonts w:ascii="Times New Roman" w:hAnsi="Times New Roman" w:cs="Times New Roman"/>
          <w:sz w:val="24"/>
          <w:szCs w:val="24"/>
        </w:rPr>
        <w:t xml:space="preserve">timing of </w:t>
      </w:r>
      <w:ins w:id="173" w:author="Gunsagar Gulati" w:date="2016-08-24T09:46:00Z">
        <w:r w:rsidR="00626827">
          <w:rPr>
            <w:rFonts w:ascii="Times New Roman" w:hAnsi="Times New Roman" w:cs="Times New Roman"/>
            <w:sz w:val="24"/>
            <w:szCs w:val="24"/>
          </w:rPr>
          <w:t>same-admission O</w:t>
        </w:r>
      </w:ins>
      <w:del w:id="174" w:author="Gunsagar Gulati" w:date="2016-08-24T09:46:00Z">
        <w:r w:rsidR="00401F27" w:rsidDel="00626827">
          <w:rPr>
            <w:rFonts w:ascii="Times New Roman" w:hAnsi="Times New Roman" w:cs="Times New Roman"/>
            <w:sz w:val="24"/>
            <w:szCs w:val="24"/>
          </w:rPr>
          <w:delText>O</w:delText>
        </w:r>
      </w:del>
      <w:r w:rsidR="00401F27">
        <w:rPr>
          <w:rFonts w:ascii="Times New Roman" w:hAnsi="Times New Roman" w:cs="Times New Roman"/>
          <w:sz w:val="24"/>
          <w:szCs w:val="24"/>
        </w:rPr>
        <w:t xml:space="preserve">HT after </w:t>
      </w:r>
      <w:r w:rsidR="000A7615">
        <w:rPr>
          <w:rFonts w:ascii="Times New Roman" w:hAnsi="Times New Roman" w:cs="Times New Roman"/>
          <w:sz w:val="24"/>
          <w:szCs w:val="24"/>
        </w:rPr>
        <w:t xml:space="preserve">LVAD implantation </w:t>
      </w:r>
      <w:del w:id="175" w:author="Gunsagar Gulati" w:date="2016-08-24T09:56:00Z">
        <w:r w:rsidR="00401F27" w:rsidDel="00A3794B">
          <w:rPr>
            <w:rFonts w:ascii="Times New Roman" w:hAnsi="Times New Roman" w:cs="Times New Roman"/>
            <w:sz w:val="24"/>
            <w:szCs w:val="24"/>
          </w:rPr>
          <w:delText xml:space="preserve">may </w:delText>
        </w:r>
      </w:del>
      <w:ins w:id="176" w:author="Gunsagar Gulati" w:date="2016-08-24T09:56:00Z">
        <w:r w:rsidR="00A3794B">
          <w:rPr>
            <w:rFonts w:ascii="Times New Roman" w:hAnsi="Times New Roman" w:cs="Times New Roman"/>
            <w:sz w:val="24"/>
            <w:szCs w:val="24"/>
          </w:rPr>
          <w:t xml:space="preserve">can greatly </w:t>
        </w:r>
      </w:ins>
      <w:r w:rsidR="00401F27">
        <w:rPr>
          <w:rFonts w:ascii="Times New Roman" w:hAnsi="Times New Roman" w:cs="Times New Roman"/>
          <w:sz w:val="24"/>
          <w:szCs w:val="24"/>
        </w:rPr>
        <w:t xml:space="preserve">improve </w:t>
      </w:r>
      <w:del w:id="177" w:author="Gunsagar Gulati" w:date="2016-08-24T09:56:00Z">
        <w:r w:rsidR="000A7615" w:rsidDel="00A3794B">
          <w:rPr>
            <w:rFonts w:ascii="Times New Roman" w:hAnsi="Times New Roman" w:cs="Times New Roman"/>
            <w:sz w:val="24"/>
            <w:szCs w:val="24"/>
          </w:rPr>
          <w:delText>post-LVAD transplant</w:delText>
        </w:r>
      </w:del>
      <w:ins w:id="178" w:author="Gunsagar Gulati" w:date="2016-08-24T09:56:00Z">
        <w:r w:rsidR="00A3794B">
          <w:rPr>
            <w:rFonts w:ascii="Times New Roman" w:hAnsi="Times New Roman" w:cs="Times New Roman"/>
            <w:sz w:val="24"/>
            <w:szCs w:val="24"/>
          </w:rPr>
          <w:t>patient</w:t>
        </w:r>
      </w:ins>
      <w:r w:rsidR="000A7615">
        <w:rPr>
          <w:rFonts w:ascii="Times New Roman" w:hAnsi="Times New Roman" w:cs="Times New Roman"/>
          <w:sz w:val="24"/>
          <w:szCs w:val="24"/>
        </w:rPr>
        <w:t xml:space="preserve"> outcomes</w:t>
      </w:r>
      <w:r w:rsidR="00401F27">
        <w:rPr>
          <w:rFonts w:ascii="Times New Roman" w:hAnsi="Times New Roman" w:cs="Times New Roman"/>
          <w:sz w:val="24"/>
          <w:szCs w:val="24"/>
        </w:rPr>
        <w:t xml:space="preserve">, </w:t>
      </w:r>
      <w:ins w:id="179" w:author="Gunsagar Gulati" w:date="2016-08-24T09:46:00Z">
        <w:r w:rsidR="00626827">
          <w:rPr>
            <w:rFonts w:ascii="Times New Roman" w:hAnsi="Times New Roman" w:cs="Times New Roman"/>
            <w:sz w:val="24"/>
            <w:szCs w:val="24"/>
          </w:rPr>
          <w:t>al</w:t>
        </w:r>
      </w:ins>
      <w:r w:rsidR="00401F27">
        <w:rPr>
          <w:rFonts w:ascii="Times New Roman" w:hAnsi="Times New Roman" w:cs="Times New Roman"/>
          <w:sz w:val="24"/>
          <w:szCs w:val="24"/>
        </w:rPr>
        <w:t xml:space="preserve">though prospective data </w:t>
      </w:r>
      <w:ins w:id="180" w:author="Gunsagar Gulati" w:date="2016-08-24T09:46:00Z">
        <w:r w:rsidR="00626827">
          <w:rPr>
            <w:rFonts w:ascii="Times New Roman" w:hAnsi="Times New Roman" w:cs="Times New Roman"/>
            <w:sz w:val="24"/>
            <w:szCs w:val="24"/>
          </w:rPr>
          <w:t>will be needed to</w:t>
        </w:r>
      </w:ins>
      <w:del w:id="181" w:author="Gunsagar Gulati" w:date="2016-08-24T09:46:00Z">
        <w:r w:rsidR="00401F27" w:rsidDel="00626827">
          <w:rPr>
            <w:rFonts w:ascii="Times New Roman" w:hAnsi="Times New Roman" w:cs="Times New Roman"/>
            <w:sz w:val="24"/>
            <w:szCs w:val="24"/>
          </w:rPr>
          <w:delText xml:space="preserve">would </w:delText>
        </w:r>
      </w:del>
      <w:ins w:id="182" w:author="Gunsagar Gulati" w:date="2016-08-24T09:46:00Z">
        <w:r w:rsidR="00626827">
          <w:rPr>
            <w:rFonts w:ascii="Times New Roman" w:hAnsi="Times New Roman" w:cs="Times New Roman"/>
            <w:sz w:val="24"/>
            <w:szCs w:val="24"/>
          </w:rPr>
          <w:t xml:space="preserve"> </w:t>
        </w:r>
      </w:ins>
      <w:r w:rsidR="00401F27">
        <w:rPr>
          <w:rFonts w:ascii="Times New Roman" w:hAnsi="Times New Roman" w:cs="Times New Roman"/>
          <w:sz w:val="24"/>
          <w:szCs w:val="24"/>
        </w:rPr>
        <w:t>enhance the validity of our findings</w:t>
      </w:r>
      <w:r w:rsidR="000A7615">
        <w:rPr>
          <w:rFonts w:ascii="Times New Roman" w:hAnsi="Times New Roman" w:cs="Times New Roman"/>
          <w:sz w:val="24"/>
          <w:szCs w:val="24"/>
        </w:rPr>
        <w:t>.</w:t>
      </w:r>
      <w:bookmarkStart w:id="183" w:name="_GoBack"/>
      <w:bookmarkEnd w:id="183"/>
    </w:p>
    <w:p w14:paraId="76B7F10F" w14:textId="77777777" w:rsidR="004E3532" w:rsidRPr="00FB22B2" w:rsidRDefault="004E3532" w:rsidP="00C657D5">
      <w:pPr>
        <w:rPr>
          <w:rFonts w:ascii="Times New Roman" w:hAnsi="Times New Roman" w:cs="Times New Roman"/>
          <w:b/>
          <w:sz w:val="24"/>
          <w:szCs w:val="24"/>
        </w:rPr>
      </w:pPr>
    </w:p>
    <w:p w14:paraId="09A7CCCE" w14:textId="489C6CC8" w:rsidR="006C7F64" w:rsidRPr="00FB22B2" w:rsidRDefault="006C7F64" w:rsidP="00C657D5">
      <w:pPr>
        <w:rPr>
          <w:rFonts w:ascii="Times New Roman" w:hAnsi="Times New Roman" w:cs="Times New Roman"/>
          <w:sz w:val="24"/>
          <w:szCs w:val="24"/>
        </w:rPr>
      </w:pPr>
      <w:r w:rsidRPr="00FB22B2">
        <w:rPr>
          <w:rFonts w:ascii="Times New Roman" w:hAnsi="Times New Roman" w:cs="Times New Roman"/>
          <w:b/>
          <w:sz w:val="24"/>
          <w:szCs w:val="24"/>
        </w:rP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568B429" w14:textId="77777777" w:rsidR="00080D48" w:rsidRDefault="00080D48" w:rsidP="00C657D5">
      <w:pPr>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1CD43AA6" w14:textId="77777777" w:rsidR="000E1DA3" w:rsidRDefault="000E1DA3" w:rsidP="00C657D5">
      <w:pPr>
        <w:rPr>
          <w:rFonts w:ascii="Times New Roman" w:hAnsi="Times New Roman" w:cs="Times New Roman"/>
          <w:sz w:val="24"/>
          <w:szCs w:val="24"/>
        </w:rPr>
      </w:pPr>
    </w:p>
    <w:p w14:paraId="14DABD29" w14:textId="77777777" w:rsidR="0097065E" w:rsidRDefault="0097065E" w:rsidP="0097065E">
      <w:pPr>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269792FB" w14:textId="77777777" w:rsidR="0097065E" w:rsidRDefault="0097065E" w:rsidP="0025051B">
      <w:pPr>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1FEE6CCB"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18D077C6" w14:textId="77777777" w:rsidR="0097065E" w:rsidRPr="00FB22B2" w:rsidRDefault="0097065E" w:rsidP="00C657D5">
      <w:pPr>
        <w:rPr>
          <w:rFonts w:ascii="Times New Roman" w:hAnsi="Times New Roman" w:cs="Times New Roman"/>
          <w:sz w:val="24"/>
          <w:szCs w:val="24"/>
        </w:rPr>
      </w:pPr>
    </w:p>
    <w:p w14:paraId="108F9A1C" w14:textId="77777777" w:rsidR="006E641A" w:rsidRPr="00FB22B2" w:rsidRDefault="00080D48" w:rsidP="00C657D5">
      <w:pPr>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7017D9F8" w14:textId="689A8D6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Bui, Anh L., Tamara B. </w:t>
      </w:r>
      <w:proofErr w:type="spellStart"/>
      <w:r w:rsidRPr="00BC4067">
        <w:rPr>
          <w:rFonts w:ascii="Times New Roman" w:hAnsi="Times New Roman" w:cs="Times New Roman"/>
          <w:sz w:val="24"/>
          <w:szCs w:val="24"/>
        </w:rPr>
        <w:t>Horwich</w:t>
      </w:r>
      <w:proofErr w:type="spellEnd"/>
      <w:r w:rsidRPr="00BC4067">
        <w:rPr>
          <w:rFonts w:ascii="Times New Roman" w:hAnsi="Times New Roman" w:cs="Times New Roman"/>
          <w:sz w:val="24"/>
          <w:szCs w:val="24"/>
        </w:rPr>
        <w:t xml:space="preserve">, and Gregg C. </w:t>
      </w:r>
      <w:proofErr w:type="spellStart"/>
      <w:r w:rsidRPr="00BC4067">
        <w:rPr>
          <w:rFonts w:ascii="Times New Roman" w:hAnsi="Times New Roman" w:cs="Times New Roman"/>
          <w:sz w:val="24"/>
          <w:szCs w:val="24"/>
        </w:rPr>
        <w:t>Fonarow</w:t>
      </w:r>
      <w:proofErr w:type="spellEnd"/>
      <w:r w:rsidRPr="00BC4067">
        <w:rPr>
          <w:rFonts w:ascii="Times New Roman" w:hAnsi="Times New Roman" w:cs="Times New Roman"/>
          <w:sz w:val="24"/>
          <w:szCs w:val="24"/>
        </w:rPr>
        <w:t>. "Epidemiology and risk profile of heart failure." Nature Reviews Cardiology 8.1 (2011): 30-41.</w:t>
      </w:r>
    </w:p>
    <w:p w14:paraId="5E11E8F7" w14:textId="0C30C01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Lloyd-Jones, Donald, et al. "Heart disease and stroke statistics—2010 update A report from the American Heart Association." Circulation 121.7 (2010): e46-e215.</w:t>
      </w:r>
    </w:p>
    <w:p w14:paraId="70233EE5" w14:textId="45468B0C"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Blecker</w:t>
      </w:r>
      <w:proofErr w:type="spellEnd"/>
      <w:r w:rsidRPr="00BC4067">
        <w:rPr>
          <w:rFonts w:ascii="Times New Roman" w:hAnsi="Times New Roman" w:cs="Times New Roman"/>
          <w:sz w:val="24"/>
          <w:szCs w:val="24"/>
        </w:rPr>
        <w:t>, Saul, et al. "Heart failure–associated hospitalizations in the United States." Journal of the American College of Cardiology 61.12 (2013): 1259-1267.</w:t>
      </w:r>
    </w:p>
    <w:p w14:paraId="1330B800" w14:textId="3E5130E3"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Heidenreich</w:t>
      </w:r>
      <w:proofErr w:type="spellEnd"/>
      <w:r w:rsidRPr="00BC4067">
        <w:rPr>
          <w:rFonts w:ascii="Times New Roman" w:hAnsi="Times New Roman" w:cs="Times New Roman"/>
          <w:sz w:val="24"/>
          <w:szCs w:val="24"/>
        </w:rPr>
        <w:t xml:space="preserve">, Paul A., et al. "Forecasting the impact of heart failure in the United States a policy statement from the American Heart </w:t>
      </w:r>
      <w:proofErr w:type="spellStart"/>
      <w:r w:rsidRPr="00BC4067">
        <w:rPr>
          <w:rFonts w:ascii="Times New Roman" w:hAnsi="Times New Roman" w:cs="Times New Roman"/>
          <w:sz w:val="24"/>
          <w:szCs w:val="24"/>
        </w:rPr>
        <w:t>Association."Circulation</w:t>
      </w:r>
      <w:proofErr w:type="spellEnd"/>
      <w:r w:rsidRPr="00BC4067">
        <w:rPr>
          <w:rFonts w:ascii="Times New Roman" w:hAnsi="Times New Roman" w:cs="Times New Roman"/>
          <w:sz w:val="24"/>
          <w:szCs w:val="24"/>
        </w:rPr>
        <w:t>: Heart Failure 6.3 (2013): 606-619.</w:t>
      </w:r>
    </w:p>
    <w:p w14:paraId="4F0FA58D" w14:textId="4BCD530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Friedrich, Erik B., and Michael </w:t>
      </w:r>
      <w:proofErr w:type="spellStart"/>
      <w:r w:rsidRPr="00BC4067">
        <w:rPr>
          <w:rFonts w:ascii="Times New Roman" w:hAnsi="Times New Roman" w:cs="Times New Roman"/>
          <w:sz w:val="24"/>
          <w:szCs w:val="24"/>
        </w:rPr>
        <w:t>Böhm</w:t>
      </w:r>
      <w:proofErr w:type="spellEnd"/>
      <w:r w:rsidRPr="00BC4067">
        <w:rPr>
          <w:rFonts w:ascii="Times New Roman" w:hAnsi="Times New Roman" w:cs="Times New Roman"/>
          <w:sz w:val="24"/>
          <w:szCs w:val="24"/>
        </w:rPr>
        <w:t xml:space="preserve">. "Management of end stage heart </w:t>
      </w:r>
      <w:proofErr w:type="spellStart"/>
      <w:r w:rsidRPr="00BC4067">
        <w:rPr>
          <w:rFonts w:ascii="Times New Roman" w:hAnsi="Times New Roman" w:cs="Times New Roman"/>
          <w:sz w:val="24"/>
          <w:szCs w:val="24"/>
        </w:rPr>
        <w:t>failure."Heart</w:t>
      </w:r>
      <w:proofErr w:type="spellEnd"/>
      <w:r w:rsidRPr="00BC4067">
        <w:rPr>
          <w:rFonts w:ascii="Times New Roman" w:hAnsi="Times New Roman" w:cs="Times New Roman"/>
          <w:sz w:val="24"/>
          <w:szCs w:val="24"/>
        </w:rPr>
        <w:t> 93.5 (2007): 626-631.</w:t>
      </w:r>
    </w:p>
    <w:p w14:paraId="264EEBFD" w14:textId="1EF6EFDD"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Fanaroff</w:t>
      </w:r>
      <w:proofErr w:type="spellEnd"/>
      <w:r w:rsidRPr="00BC4067">
        <w:rPr>
          <w:rFonts w:ascii="Times New Roman" w:hAnsi="Times New Roman" w:cs="Times New Roman"/>
          <w:sz w:val="24"/>
          <w:szCs w:val="24"/>
        </w:rPr>
        <w:t>, Alexander C., et al. "Patient Selection for Advanced Heart Failure Therapy Referral." Critical pathways in cardiology 13.1 (2014): 1.</w:t>
      </w:r>
    </w:p>
    <w:p w14:paraId="3CC0139D" w14:textId="025CAD3B"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Carabello</w:t>
      </w:r>
      <w:proofErr w:type="spellEnd"/>
      <w:r w:rsidRPr="00BC4067">
        <w:rPr>
          <w:rFonts w:ascii="Times New Roman" w:hAnsi="Times New Roman" w:cs="Times New Roman"/>
          <w:sz w:val="24"/>
          <w:szCs w:val="24"/>
        </w:rPr>
        <w:t xml:space="preserve">, </w:t>
      </w:r>
      <w:proofErr w:type="spellStart"/>
      <w:r w:rsidRPr="00BC4067">
        <w:rPr>
          <w:rFonts w:ascii="Times New Roman" w:hAnsi="Times New Roman" w:cs="Times New Roman"/>
          <w:sz w:val="24"/>
          <w:szCs w:val="24"/>
        </w:rPr>
        <w:t>Blase</w:t>
      </w:r>
      <w:proofErr w:type="spellEnd"/>
      <w:r w:rsidRPr="00BC4067">
        <w:rPr>
          <w:rFonts w:ascii="Times New Roman" w:hAnsi="Times New Roman" w:cs="Times New Roman"/>
          <w:sz w:val="24"/>
          <w:szCs w:val="24"/>
        </w:rPr>
        <w:t xml:space="preserve"> A. "Contemporary Reviews in Cardiovascular </w:t>
      </w:r>
      <w:proofErr w:type="spellStart"/>
      <w:r w:rsidRPr="00BC4067">
        <w:rPr>
          <w:rFonts w:ascii="Times New Roman" w:hAnsi="Times New Roman" w:cs="Times New Roman"/>
          <w:sz w:val="24"/>
          <w:szCs w:val="24"/>
        </w:rPr>
        <w:t>Medicine."Circulation</w:t>
      </w:r>
      <w:proofErr w:type="spellEnd"/>
      <w:r w:rsidRPr="00BC4067">
        <w:rPr>
          <w:rFonts w:ascii="Times New Roman" w:hAnsi="Times New Roman" w:cs="Times New Roman"/>
          <w:sz w:val="24"/>
          <w:szCs w:val="24"/>
        </w:rPr>
        <w:t> 112 (2005): 432-437.</w:t>
      </w:r>
    </w:p>
    <w:p w14:paraId="2FBD4B8C" w14:textId="386E6FE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Taylor, David O., et al. "Registry of the International Society for Heart and Lung Transplantation: twenty-sixth official adult heart transplant report—2009." The Journal of Heart and Lung Transplantation 28.10 (2009): 1007-1022.</w:t>
      </w:r>
    </w:p>
    <w:p w14:paraId="0C0807B7" w14:textId="7FC79E9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Rose, Eric A., et al. "Long-term use of a left ventricular assist device for end-stage heart failure." New England Journal of Medicine 345.20 (2001): 1435-1443.</w:t>
      </w:r>
    </w:p>
    <w:p w14:paraId="2B1CA065" w14:textId="281D495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Takeda, Koji, et al. "Outcome of cardiac transplantation in patients requiring prolonged continuous-flow left ventricular assist device support." The Journal of Heart and Lung Transplantation 34.1 (2015): 89-99.</w:t>
      </w:r>
    </w:p>
    <w:p w14:paraId="0441FCEA" w14:textId="0692CFE5"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McIlvennan</w:t>
      </w:r>
      <w:proofErr w:type="spellEnd"/>
      <w:r w:rsidRPr="00BC4067">
        <w:rPr>
          <w:rFonts w:ascii="Times New Roman" w:hAnsi="Times New Roman" w:cs="Times New Roman"/>
          <w:sz w:val="24"/>
          <w:szCs w:val="24"/>
        </w:rPr>
        <w:t>, Colleen K., et al. "Clinical outcomes following continuous-flow left ventricular assist device: a systematic review." Circulation: Heart Failure(2014): CIRCHEARTFAILURE-114</w:t>
      </w:r>
    </w:p>
    <w:p w14:paraId="729055A7" w14:textId="493E3665"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Nativi</w:t>
      </w:r>
      <w:proofErr w:type="spellEnd"/>
      <w:r w:rsidRPr="00BC4067">
        <w:rPr>
          <w:rFonts w:ascii="Times New Roman" w:hAnsi="Times New Roman" w:cs="Times New Roman"/>
          <w:sz w:val="24"/>
          <w:szCs w:val="24"/>
        </w:rPr>
        <w:t xml:space="preserve">, Jose N., et al. "Changing outcomes in patients bridged to heart transplantation with continuous-versus pulsatile-flow ventricular assist devices: an analysis of the registry of the </w:t>
      </w:r>
      <w:r w:rsidRPr="00BC4067">
        <w:rPr>
          <w:rFonts w:ascii="Times New Roman" w:hAnsi="Times New Roman" w:cs="Times New Roman"/>
          <w:sz w:val="24"/>
          <w:szCs w:val="24"/>
        </w:rPr>
        <w:lastRenderedPageBreak/>
        <w:t>International Society for Heart and Lung Transplantation." The Journal of Heart and Lung Transplantation 30.8 (2011): 854-861.</w:t>
      </w:r>
    </w:p>
    <w:p w14:paraId="2632CDCC" w14:textId="72B98EF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John, </w:t>
      </w:r>
      <w:proofErr w:type="spellStart"/>
      <w:r w:rsidRPr="00BC4067">
        <w:rPr>
          <w:rFonts w:ascii="Times New Roman" w:hAnsi="Times New Roman" w:cs="Times New Roman"/>
          <w:sz w:val="24"/>
          <w:szCs w:val="24"/>
        </w:rPr>
        <w:t>Ranjit</w:t>
      </w:r>
      <w:proofErr w:type="spellEnd"/>
      <w:r w:rsidRPr="00BC4067">
        <w:rPr>
          <w:rFonts w:ascii="Times New Roman" w:hAnsi="Times New Roman" w:cs="Times New Roman"/>
          <w:sz w:val="24"/>
          <w:szCs w:val="24"/>
        </w:rPr>
        <w:t xml:space="preserve">, et al. "Improved survival and decreasing incidence of adverse events with the </w:t>
      </w:r>
      <w:proofErr w:type="spellStart"/>
      <w:r w:rsidRPr="00BC4067">
        <w:rPr>
          <w:rFonts w:ascii="Times New Roman" w:hAnsi="Times New Roman" w:cs="Times New Roman"/>
          <w:sz w:val="24"/>
          <w:szCs w:val="24"/>
        </w:rPr>
        <w:t>HeartMate</w:t>
      </w:r>
      <w:proofErr w:type="spellEnd"/>
      <w:r w:rsidRPr="00BC4067">
        <w:rPr>
          <w:rFonts w:ascii="Times New Roman" w:hAnsi="Times New Roman" w:cs="Times New Roman"/>
          <w:sz w:val="24"/>
          <w:szCs w:val="24"/>
        </w:rPr>
        <w:t xml:space="preserve"> II left ventricular assist device as bridge-to-transplant therapy." The Annals of thoracic surgery 86.4 (2008): 1227-1235.</w:t>
      </w:r>
    </w:p>
    <w:p w14:paraId="060DD4C5" w14:textId="53AF78FE"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Deo</w:t>
      </w:r>
      <w:proofErr w:type="spellEnd"/>
      <w:r w:rsidRPr="00BC4067">
        <w:rPr>
          <w:rFonts w:ascii="Times New Roman" w:hAnsi="Times New Roman" w:cs="Times New Roman"/>
          <w:sz w:val="24"/>
          <w:szCs w:val="24"/>
        </w:rPr>
        <w:t xml:space="preserve">, </w:t>
      </w:r>
      <w:proofErr w:type="spellStart"/>
      <w:r w:rsidRPr="00BC4067">
        <w:rPr>
          <w:rFonts w:ascii="Times New Roman" w:hAnsi="Times New Roman" w:cs="Times New Roman"/>
          <w:sz w:val="24"/>
          <w:szCs w:val="24"/>
        </w:rPr>
        <w:t>Salil</w:t>
      </w:r>
      <w:proofErr w:type="spellEnd"/>
      <w:r w:rsidRPr="00BC4067">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p>
    <w:p w14:paraId="5BA82BE2" w14:textId="0DC1967F"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Lietz</w:t>
      </w:r>
      <w:proofErr w:type="spellEnd"/>
      <w:r w:rsidRPr="00BC4067">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p>
    <w:p w14:paraId="5DA85E48" w14:textId="56B74108"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La Francesca, </w:t>
      </w:r>
      <w:proofErr w:type="spellStart"/>
      <w:r w:rsidRPr="00BC4067">
        <w:rPr>
          <w:rFonts w:ascii="Times New Roman" w:hAnsi="Times New Roman" w:cs="Times New Roman"/>
          <w:sz w:val="24"/>
          <w:szCs w:val="24"/>
        </w:rPr>
        <w:t>Saverio</w:t>
      </w:r>
      <w:proofErr w:type="spellEnd"/>
      <w:r w:rsidRPr="00BC4067">
        <w:rPr>
          <w:rFonts w:ascii="Times New Roman" w:hAnsi="Times New Roman" w:cs="Times New Roman"/>
          <w:sz w:val="24"/>
          <w:szCs w:val="24"/>
        </w:rPr>
        <w:t xml:space="preserve">, et al. "First Use of the </w:t>
      </w:r>
      <w:proofErr w:type="spellStart"/>
      <w:r w:rsidRPr="00BC4067">
        <w:rPr>
          <w:rFonts w:ascii="Times New Roman" w:hAnsi="Times New Roman" w:cs="Times New Roman"/>
          <w:sz w:val="24"/>
          <w:szCs w:val="24"/>
        </w:rPr>
        <w:t>TandemHeart</w:t>
      </w:r>
      <w:proofErr w:type="spellEnd"/>
      <w:r w:rsidRPr="00BC4067">
        <w:rPr>
          <w:rFonts w:ascii="Times New Roman" w:hAnsi="Times New Roman" w:cs="Times New Roman"/>
          <w:sz w:val="24"/>
          <w:szCs w:val="24"/>
        </w:rPr>
        <w:t>® Percutaneous Left Ventricular Assist Device as a Short-Term Bridge to Cardiac Transplantation." Texas Heart Institute Journal 33.4 (2006): 490.</w:t>
      </w:r>
    </w:p>
    <w:p w14:paraId="1F35E08D" w14:textId="4F46A0E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Naidu, Srihari S. "Novel percutaneous cardiac assist devices the science of and indications for hemodynamic support." Circulation 123.5 (2011): 533-543.</w:t>
      </w:r>
    </w:p>
    <w:p w14:paraId="70F44661" w14:textId="6397A551"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Kar</w:t>
      </w:r>
      <w:proofErr w:type="spellEnd"/>
      <w:r w:rsidRPr="00BC4067">
        <w:rPr>
          <w:rFonts w:ascii="Times New Roman" w:hAnsi="Times New Roman" w:cs="Times New Roman"/>
          <w:sz w:val="24"/>
          <w:szCs w:val="24"/>
        </w:rPr>
        <w:t xml:space="preserve">, </w:t>
      </w:r>
      <w:proofErr w:type="spellStart"/>
      <w:r w:rsidRPr="00BC4067">
        <w:rPr>
          <w:rFonts w:ascii="Times New Roman" w:hAnsi="Times New Roman" w:cs="Times New Roman"/>
          <w:sz w:val="24"/>
          <w:szCs w:val="24"/>
        </w:rPr>
        <w:t>Biswajit</w:t>
      </w:r>
      <w:proofErr w:type="spellEnd"/>
      <w:r w:rsidRPr="00BC4067">
        <w:rPr>
          <w:rFonts w:ascii="Times New Roman" w:hAnsi="Times New Roman" w:cs="Times New Roman"/>
          <w:sz w:val="24"/>
          <w:szCs w:val="24"/>
        </w:rPr>
        <w:t xml:space="preserve">, et al. "Clinical experience with the </w:t>
      </w:r>
      <w:proofErr w:type="spellStart"/>
      <w:r w:rsidRPr="00BC4067">
        <w:rPr>
          <w:rFonts w:ascii="Times New Roman" w:hAnsi="Times New Roman" w:cs="Times New Roman"/>
          <w:sz w:val="24"/>
          <w:szCs w:val="24"/>
        </w:rPr>
        <w:t>TandemHeart</w:t>
      </w:r>
      <w:proofErr w:type="spellEnd"/>
      <w:r w:rsidRPr="00BC4067">
        <w:rPr>
          <w:rFonts w:ascii="Times New Roman" w:hAnsi="Times New Roman" w:cs="Times New Roman"/>
          <w:sz w:val="24"/>
          <w:szCs w:val="24"/>
        </w:rPr>
        <w:t>® percutaneous ventricular assist device." Texas Heart Institute Journal 33.2 (2006): 111.</w:t>
      </w:r>
    </w:p>
    <w:p w14:paraId="663CEA2D" w14:textId="4BAE07BD"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Lampropulos</w:t>
      </w:r>
      <w:proofErr w:type="spellEnd"/>
      <w:r w:rsidRPr="00BC4067">
        <w:rPr>
          <w:rFonts w:ascii="Times New Roman" w:hAnsi="Times New Roman" w:cs="Times New Roman"/>
          <w:sz w:val="24"/>
          <w:szCs w:val="24"/>
        </w:rPr>
        <w:t xml:space="preserve">, Julianna F., et al. "Trends in left ventricular assist device use and outcomes among Medicare beneficiaries, 2004–2011." Open heart 1.1 (2014): e000109. </w:t>
      </w:r>
    </w:p>
    <w:p w14:paraId="49F0B2C3" w14:textId="6E6BCC67"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Hasin</w:t>
      </w:r>
      <w:proofErr w:type="spellEnd"/>
      <w:r w:rsidRPr="00BC4067">
        <w:rPr>
          <w:rFonts w:ascii="Times New Roman" w:hAnsi="Times New Roman" w:cs="Times New Roman"/>
          <w:sz w:val="24"/>
          <w:szCs w:val="24"/>
        </w:rPr>
        <w:t>, Tal, et al. "Readmissions after implantation of axial flow left ventricular assist device." Journal of the American College of Cardiology 61.2 (2013): 153-163.</w:t>
      </w:r>
    </w:p>
    <w:p w14:paraId="3206CAB1" w14:textId="388D7717" w:rsidR="004F73E9" w:rsidRPr="00BC4067" w:rsidRDefault="004F73E9"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Terracciano</w:t>
      </w:r>
      <w:proofErr w:type="spellEnd"/>
      <w:r w:rsidRPr="00BC4067">
        <w:rPr>
          <w:rFonts w:ascii="Times New Roman" w:hAnsi="Times New Roman" w:cs="Times New Roman"/>
          <w:sz w:val="24"/>
          <w:szCs w:val="24"/>
        </w:rPr>
        <w:t xml:space="preserve">, Cesare M., Leslie W. Miller, and </w:t>
      </w:r>
      <w:proofErr w:type="spellStart"/>
      <w:r w:rsidRPr="00BC4067">
        <w:rPr>
          <w:rFonts w:ascii="Times New Roman" w:hAnsi="Times New Roman" w:cs="Times New Roman"/>
          <w:sz w:val="24"/>
          <w:szCs w:val="24"/>
        </w:rPr>
        <w:t>Magdi</w:t>
      </w:r>
      <w:proofErr w:type="spellEnd"/>
      <w:r w:rsidRPr="00BC4067">
        <w:rPr>
          <w:rFonts w:ascii="Times New Roman" w:hAnsi="Times New Roman" w:cs="Times New Roman"/>
          <w:sz w:val="24"/>
          <w:szCs w:val="24"/>
        </w:rPr>
        <w:t xml:space="preserve"> H. </w:t>
      </w:r>
      <w:proofErr w:type="spellStart"/>
      <w:r w:rsidRPr="00BC4067">
        <w:rPr>
          <w:rFonts w:ascii="Times New Roman" w:hAnsi="Times New Roman" w:cs="Times New Roman"/>
          <w:sz w:val="24"/>
          <w:szCs w:val="24"/>
        </w:rPr>
        <w:t>Yacoub</w:t>
      </w:r>
      <w:proofErr w:type="spellEnd"/>
      <w:r w:rsidRPr="00BC4067">
        <w:rPr>
          <w:rFonts w:ascii="Times New Roman" w:hAnsi="Times New Roman" w:cs="Times New Roman"/>
          <w:sz w:val="24"/>
          <w:szCs w:val="24"/>
        </w:rPr>
        <w:t>. "Contemporary use of ventricular assist devices." Annual review of medicine 61 (2010): 255-270.</w:t>
      </w:r>
    </w:p>
    <w:p w14:paraId="499AB8B3" w14:textId="261E87F2" w:rsidR="006E641A"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Miller, Leslie W. "Left ventricular assist devices are underutilized." Circulation 123.14 (2011): 1552-1558.</w:t>
      </w:r>
    </w:p>
    <w:p w14:paraId="485E5D15" w14:textId="1F6C32FA" w:rsidR="0054380D" w:rsidRPr="00BC4067" w:rsidRDefault="0054380D"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t>Dardas</w:t>
      </w:r>
      <w:proofErr w:type="spellEnd"/>
      <w:r w:rsidRPr="00BC4067">
        <w:rPr>
          <w:rFonts w:ascii="Times New Roman" w:hAnsi="Times New Roman" w:cs="Times New Roman"/>
          <w:sz w:val="24"/>
          <w:szCs w:val="24"/>
        </w:rPr>
        <w:t>, Todd, et al. "Transplant registrants with implanted left ventricular assist devices have insufficient risk to justify elective organ procurement and transplantation network status 1A time." </w:t>
      </w:r>
      <w:r w:rsidRPr="00BC4067">
        <w:rPr>
          <w:rFonts w:ascii="Times New Roman" w:hAnsi="Times New Roman" w:cs="Times New Roman"/>
          <w:i/>
          <w:iCs/>
          <w:sz w:val="24"/>
          <w:szCs w:val="24"/>
        </w:rPr>
        <w:t>Journal of the American College of Cardiology</w:t>
      </w:r>
      <w:r w:rsidRPr="00BC4067">
        <w:rPr>
          <w:rFonts w:ascii="Times New Roman" w:hAnsi="Times New Roman" w:cs="Times New Roman"/>
          <w:sz w:val="24"/>
          <w:szCs w:val="24"/>
        </w:rPr>
        <w:t> 60.1 (2012): 36-43.</w:t>
      </w:r>
      <w:r w:rsidRPr="00BC4067" w:rsidDel="0054380D">
        <w:rPr>
          <w:rFonts w:ascii="Times New Roman" w:hAnsi="Times New Roman" w:cs="Times New Roman"/>
          <w:sz w:val="24"/>
          <w:szCs w:val="24"/>
        </w:rPr>
        <w:t xml:space="preserve"> </w:t>
      </w:r>
    </w:p>
    <w:p w14:paraId="671CC993" w14:textId="080317EC" w:rsidR="00AD253A"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John, </w:t>
      </w:r>
      <w:proofErr w:type="spellStart"/>
      <w:r w:rsidRPr="00BC4067">
        <w:rPr>
          <w:rFonts w:ascii="Times New Roman" w:hAnsi="Times New Roman" w:cs="Times New Roman"/>
          <w:sz w:val="24"/>
          <w:szCs w:val="24"/>
        </w:rPr>
        <w:t>Ranjit</w:t>
      </w:r>
      <w:proofErr w:type="spellEnd"/>
      <w:r w:rsidRPr="00BC4067">
        <w:rPr>
          <w:rFonts w:ascii="Times New Roman" w:hAnsi="Times New Roman" w:cs="Times New Roman"/>
          <w:sz w:val="24"/>
          <w:szCs w:val="24"/>
        </w:rPr>
        <w:t>, et al. "Post–cardiac transplant survival after support with a continuous-flow left ventricular assist device: impact of duration of left ventricular assist device support and other variables."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140.1 (2010): 174-181.</w:t>
      </w:r>
    </w:p>
    <w:p w14:paraId="27DF70EB" w14:textId="1E949047" w:rsidR="006E641A" w:rsidRPr="00BC4067" w:rsidRDefault="00AD253A" w:rsidP="00BC4067">
      <w:pPr>
        <w:pStyle w:val="ListParagraph"/>
        <w:numPr>
          <w:ilvl w:val="0"/>
          <w:numId w:val="6"/>
        </w:numPr>
        <w:rPr>
          <w:rFonts w:ascii="Times New Roman" w:hAnsi="Times New Roman" w:cs="Times New Roman"/>
          <w:sz w:val="24"/>
          <w:szCs w:val="24"/>
        </w:rPr>
      </w:pPr>
      <w:proofErr w:type="spellStart"/>
      <w:r w:rsidRPr="00BC4067">
        <w:rPr>
          <w:rFonts w:ascii="Times New Roman" w:hAnsi="Times New Roman" w:cs="Times New Roman"/>
          <w:sz w:val="24"/>
          <w:szCs w:val="24"/>
        </w:rPr>
        <w:lastRenderedPageBreak/>
        <w:t>Gammie</w:t>
      </w:r>
      <w:proofErr w:type="spellEnd"/>
      <w:r w:rsidRPr="00BC4067">
        <w:rPr>
          <w:rFonts w:ascii="Times New Roman" w:hAnsi="Times New Roman" w:cs="Times New Roman"/>
          <w:sz w:val="24"/>
          <w:szCs w:val="24"/>
        </w:rPr>
        <w:t>, James S., et al. "Optimal timing of cardiac transplantation after ventricular assist device implantation."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127.6 (2004): 1789-1799.</w:t>
      </w:r>
    </w:p>
    <w:p w14:paraId="7714AF01" w14:textId="0CBC60EF"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Ashton Jr, Robert C., et al. "Duration of left ventricular assist device support affects transplant survival." </w:t>
      </w:r>
      <w:r w:rsidRPr="00BC4067">
        <w:rPr>
          <w:rFonts w:ascii="Times New Roman" w:hAnsi="Times New Roman" w:cs="Times New Roman"/>
          <w:i/>
          <w:iCs/>
          <w:sz w:val="24"/>
          <w:szCs w:val="24"/>
        </w:rPr>
        <w:t>The Journal of heart and lung transplantation: the official publication of the International Society for Heart Transplantation</w:t>
      </w:r>
      <w:r w:rsidRPr="00BC4067">
        <w:rPr>
          <w:rFonts w:ascii="Times New Roman" w:hAnsi="Times New Roman" w:cs="Times New Roman"/>
          <w:sz w:val="24"/>
          <w:szCs w:val="24"/>
        </w:rPr>
        <w:t>15.11 (1996): 1151-1157.</w:t>
      </w:r>
    </w:p>
    <w:p w14:paraId="6FF3B304" w14:textId="23392FD9" w:rsidR="00D525EC" w:rsidRDefault="00D525EC" w:rsidP="00D525EC">
      <w:pPr>
        <w:rPr>
          <w:rFonts w:ascii="Times New Roman" w:hAnsi="Times New Roman" w:cs="Times New Roman"/>
          <w:sz w:val="24"/>
          <w:szCs w:val="24"/>
        </w:rPr>
      </w:pPr>
    </w:p>
    <w:p w14:paraId="3FF72AC8" w14:textId="28F55357" w:rsidR="00D525EC" w:rsidRPr="00BC4067" w:rsidRDefault="00D525EC" w:rsidP="00BC4067">
      <w:pPr>
        <w:rPr>
          <w:rFonts w:ascii="Times New Roman" w:hAnsi="Times New Roman" w:cs="Times New Roman"/>
          <w:sz w:val="24"/>
          <w:szCs w:val="24"/>
        </w:rPr>
      </w:pPr>
      <w:r>
        <w:rPr>
          <w:rFonts w:ascii="Times New Roman" w:hAnsi="Times New Roman" w:cs="Times New Roman"/>
          <w:sz w:val="24"/>
          <w:szCs w:val="24"/>
        </w:rPr>
        <w:br w:type="page"/>
      </w:r>
    </w:p>
    <w:p w14:paraId="69DF064F" w14:textId="77777777" w:rsidR="00D525EC" w:rsidRDefault="00D525EC" w:rsidP="00D525EC">
      <w:pPr>
        <w:spacing w:after="160" w:line="259" w:lineRule="auto"/>
        <w:sectPr w:rsidR="00D525EC" w:rsidSect="00E06CA7">
          <w:pgSz w:w="12240" w:h="15840"/>
          <w:pgMar w:top="1440" w:right="1440" w:bottom="1440" w:left="1440" w:header="720" w:footer="720" w:gutter="0"/>
          <w:cols w:space="720"/>
          <w:docGrid w:linePitch="360"/>
        </w:sectPr>
      </w:pPr>
    </w:p>
    <w:p w14:paraId="08310A3C" w14:textId="7E2B9AD0" w:rsidR="00D525EC" w:rsidRPr="00D525EC" w:rsidRDefault="00D525EC">
      <w:pPr>
        <w:spacing w:after="160" w:line="259" w:lineRule="auto"/>
      </w:pPr>
    </w:p>
    <w:p w14:paraId="5C624F86" w14:textId="77777777" w:rsidR="00D525EC" w:rsidRPr="00D525EC" w:rsidRDefault="00D525EC">
      <w:pPr>
        <w:spacing w:after="160" w:line="259" w:lineRule="auto"/>
      </w:pPr>
    </w:p>
    <w:p w14:paraId="4291BC91" w14:textId="77777777" w:rsidR="00D525EC" w:rsidRPr="00D525EC" w:rsidRDefault="00D525EC">
      <w:pPr>
        <w:tabs>
          <w:tab w:val="left" w:pos="1733"/>
        </w:tabs>
        <w:spacing w:after="160" w:line="259" w:lineRule="auto"/>
        <w:jc w:val="center"/>
        <w:rPr>
          <w:b/>
          <w:bCs/>
        </w:rPr>
      </w:pPr>
      <w:r w:rsidRPr="00D525EC">
        <w:rPr>
          <w:b/>
          <w:noProof/>
        </w:rPr>
        <mc:AlternateContent>
          <mc:Choice Requires="wps">
            <w:drawing>
              <wp:anchor distT="45720" distB="45720" distL="114300" distR="114300" simplePos="0" relativeHeight="251662336" behindDoc="0" locked="0" layoutInCell="1" allowOverlap="1" wp14:anchorId="539B1105" wp14:editId="7EE8CE38">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14:paraId="5EDA33A5" w14:textId="77777777" w:rsidR="001964A2" w:rsidRPr="00C93806" w:rsidRDefault="001964A2" w:rsidP="00D525EC">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73FC23B2" w14:textId="77777777" w:rsidR="001964A2" w:rsidRDefault="001964A2" w:rsidP="00D525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B1105"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14:paraId="5EDA33A5" w14:textId="77777777" w:rsidR="001964A2" w:rsidRPr="00C93806" w:rsidRDefault="001964A2" w:rsidP="00D525EC">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73FC23B2" w14:textId="77777777" w:rsidR="001964A2" w:rsidRDefault="001964A2" w:rsidP="00D525EC"/>
                  </w:txbxContent>
                </v:textbox>
                <w10:wrap type="square" anchorx="margin"/>
              </v:shape>
            </w:pict>
          </mc:Fallback>
        </mc:AlternateContent>
      </w:r>
      <w:r w:rsidRPr="00D525EC">
        <w:rPr>
          <w:noProof/>
        </w:rPr>
        <w:drawing>
          <wp:inline distT="0" distB="0" distL="0" distR="0" wp14:anchorId="443C3FA4" wp14:editId="566255D0">
            <wp:extent cx="4766310" cy="278955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FBEE4D" w14:textId="77777777" w:rsidR="00D525EC" w:rsidRPr="00D525EC" w:rsidRDefault="00D525EC">
      <w:pPr>
        <w:spacing w:after="160" w:line="259" w:lineRule="auto"/>
        <w:rPr>
          <w:b/>
          <w:bCs/>
        </w:rPr>
      </w:pPr>
      <w:r w:rsidRPr="00D525EC">
        <w:rPr>
          <w:b/>
          <w:bCs/>
        </w:rPr>
        <w:br w:type="page"/>
      </w:r>
    </w:p>
    <w:tbl>
      <w:tblPr>
        <w:tblStyle w:val="PlainTable4"/>
        <w:tblW w:w="10615" w:type="dxa"/>
        <w:jc w:val="center"/>
        <w:tblLook w:val="04A0" w:firstRow="1" w:lastRow="0" w:firstColumn="1" w:lastColumn="0" w:noHBand="0" w:noVBand="1"/>
      </w:tblPr>
      <w:tblGrid>
        <w:gridCol w:w="4100"/>
        <w:gridCol w:w="1303"/>
        <w:gridCol w:w="1303"/>
        <w:gridCol w:w="1303"/>
        <w:gridCol w:w="1303"/>
        <w:gridCol w:w="1303"/>
      </w:tblGrid>
      <w:tr w:rsidR="00D525EC" w:rsidRPr="00D525EC" w14:paraId="6C71648B" w14:textId="77777777" w:rsidTr="00D525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14:paraId="3AF1E1D4"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Table 1. Baseline demographics for patients who waited 0-7 days, 8-31 days, 32-65 days, and ≥66 days for an Orthotopic Heart Transplant (OHT) after Left Ventricular Assist Device (LVAD) implantation</w:t>
            </w:r>
          </w:p>
        </w:tc>
      </w:tr>
      <w:tr w:rsidR="00D525EC" w:rsidRPr="00D525EC" w14:paraId="4BC8F0F4" w14:textId="77777777" w:rsidTr="00D525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14:paraId="552B233A" w14:textId="77777777" w:rsidR="00D525EC" w:rsidRPr="00D525EC" w:rsidRDefault="00D525EC">
            <w:pPr>
              <w:rPr>
                <w:rFonts w:ascii="Arial" w:eastAsia="Times New Roman" w:hAnsi="Arial" w:cs="Arial"/>
                <w:color w:val="000000"/>
                <w:sz w:val="18"/>
                <w:szCs w:val="18"/>
              </w:rPr>
            </w:pPr>
          </w:p>
        </w:tc>
        <w:tc>
          <w:tcPr>
            <w:tcW w:w="1303" w:type="dxa"/>
            <w:tcBorders>
              <w:top w:val="single" w:sz="12" w:space="0" w:color="auto"/>
              <w:bottom w:val="single" w:sz="8" w:space="0" w:color="auto"/>
            </w:tcBorders>
            <w:shd w:val="clear" w:color="auto" w:fill="auto"/>
            <w:vAlign w:val="center"/>
            <w:hideMark/>
          </w:tcPr>
          <w:p w14:paraId="72F3564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0-7 days</w:t>
            </w:r>
            <w:r w:rsidRPr="00D525EC">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14:paraId="7C42362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8-31 days</w:t>
            </w:r>
            <w:r w:rsidRPr="00D525EC">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14:paraId="1323D43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32-65 days</w:t>
            </w:r>
            <w:r w:rsidRPr="00D525EC">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14:paraId="6091841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≥66 days </w:t>
            </w:r>
            <w:r w:rsidRPr="00D525EC">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14:paraId="498664F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No OHT</w:t>
            </w:r>
          </w:p>
          <w:p w14:paraId="43DB368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(n = 2036)</w:t>
            </w:r>
          </w:p>
        </w:tc>
      </w:tr>
      <w:tr w:rsidR="00D525EC" w:rsidRPr="00D525EC" w14:paraId="0CB5B143"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14:paraId="76D094C8"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Length of stay, mean ± SD</w:t>
            </w:r>
          </w:p>
        </w:tc>
        <w:tc>
          <w:tcPr>
            <w:tcW w:w="1303" w:type="dxa"/>
            <w:tcBorders>
              <w:top w:val="single" w:sz="8" w:space="0" w:color="auto"/>
            </w:tcBorders>
            <w:vAlign w:val="center"/>
            <w:hideMark/>
          </w:tcPr>
          <w:p w14:paraId="3AE8BC2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39.3 ± 33.2</w:t>
            </w:r>
          </w:p>
        </w:tc>
        <w:tc>
          <w:tcPr>
            <w:tcW w:w="1303" w:type="dxa"/>
            <w:tcBorders>
              <w:top w:val="single" w:sz="8" w:space="0" w:color="auto"/>
            </w:tcBorders>
            <w:vAlign w:val="center"/>
            <w:hideMark/>
          </w:tcPr>
          <w:p w14:paraId="0D8836E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48.9 ± 25.6</w:t>
            </w:r>
          </w:p>
        </w:tc>
        <w:tc>
          <w:tcPr>
            <w:tcW w:w="1303" w:type="dxa"/>
            <w:tcBorders>
              <w:top w:val="single" w:sz="8" w:space="0" w:color="auto"/>
            </w:tcBorders>
            <w:vAlign w:val="center"/>
            <w:hideMark/>
          </w:tcPr>
          <w:p w14:paraId="3DAF485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85.8 ± 40.1</w:t>
            </w:r>
          </w:p>
        </w:tc>
        <w:tc>
          <w:tcPr>
            <w:tcW w:w="1303" w:type="dxa"/>
            <w:tcBorders>
              <w:top w:val="single" w:sz="8" w:space="0" w:color="auto"/>
            </w:tcBorders>
            <w:vAlign w:val="center"/>
            <w:hideMark/>
          </w:tcPr>
          <w:p w14:paraId="0876CDD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151.2 ± 52.6</w:t>
            </w:r>
          </w:p>
        </w:tc>
        <w:tc>
          <w:tcPr>
            <w:tcW w:w="1303" w:type="dxa"/>
            <w:tcBorders>
              <w:top w:val="single" w:sz="8" w:space="0" w:color="auto"/>
            </w:tcBorders>
            <w:vAlign w:val="center"/>
          </w:tcPr>
          <w:p w14:paraId="50C4106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37.1 ± 34.6</w:t>
            </w:r>
          </w:p>
        </w:tc>
      </w:tr>
      <w:tr w:rsidR="00D525EC" w:rsidRPr="00D525EC" w14:paraId="50AE0C8D"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15DFE27"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Length of stay after OHT, mean ± SD</w:t>
            </w:r>
          </w:p>
        </w:tc>
        <w:tc>
          <w:tcPr>
            <w:tcW w:w="1303" w:type="dxa"/>
            <w:vAlign w:val="center"/>
            <w:hideMark/>
          </w:tcPr>
          <w:p w14:paraId="7DEBFB7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D525EC">
              <w:rPr>
                <w:rFonts w:ascii="Arial" w:eastAsia="Times New Roman" w:hAnsi="Arial" w:cs="Arial"/>
                <w:bCs/>
                <w:color w:val="000000"/>
                <w:sz w:val="18"/>
                <w:szCs w:val="18"/>
              </w:rPr>
              <w:t>23.8 ± 21.4</w:t>
            </w:r>
          </w:p>
        </w:tc>
        <w:tc>
          <w:tcPr>
            <w:tcW w:w="1303" w:type="dxa"/>
            <w:vAlign w:val="center"/>
            <w:hideMark/>
          </w:tcPr>
          <w:p w14:paraId="611A707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D525EC">
              <w:rPr>
                <w:rFonts w:ascii="Arial" w:eastAsia="Times New Roman" w:hAnsi="Arial" w:cs="Arial"/>
                <w:bCs/>
                <w:color w:val="000000"/>
                <w:sz w:val="18"/>
                <w:szCs w:val="18"/>
              </w:rPr>
              <w:t>21.7 ± 15.8</w:t>
            </w:r>
          </w:p>
        </w:tc>
        <w:tc>
          <w:tcPr>
            <w:tcW w:w="1303" w:type="dxa"/>
            <w:vAlign w:val="center"/>
            <w:hideMark/>
          </w:tcPr>
          <w:p w14:paraId="4E58C76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D525EC">
              <w:rPr>
                <w:rFonts w:ascii="Arial" w:eastAsia="Times New Roman" w:hAnsi="Arial" w:cs="Arial"/>
                <w:bCs/>
                <w:color w:val="000000"/>
                <w:sz w:val="18"/>
                <w:szCs w:val="18"/>
              </w:rPr>
              <w:t>27.6 ± 37.1</w:t>
            </w:r>
          </w:p>
        </w:tc>
        <w:tc>
          <w:tcPr>
            <w:tcW w:w="1303" w:type="dxa"/>
            <w:vAlign w:val="center"/>
            <w:hideMark/>
          </w:tcPr>
          <w:p w14:paraId="3EE70CF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D525EC">
              <w:rPr>
                <w:rFonts w:ascii="Arial" w:eastAsia="Times New Roman" w:hAnsi="Arial" w:cs="Arial"/>
                <w:bCs/>
                <w:color w:val="000000"/>
                <w:sz w:val="18"/>
                <w:szCs w:val="18"/>
              </w:rPr>
              <w:t>27.1 ± 22.8</w:t>
            </w:r>
          </w:p>
        </w:tc>
        <w:tc>
          <w:tcPr>
            <w:tcW w:w="1303" w:type="dxa"/>
            <w:vAlign w:val="center"/>
          </w:tcPr>
          <w:p w14:paraId="40E9494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D525EC">
              <w:rPr>
                <w:rFonts w:ascii="Arial" w:eastAsia="Times New Roman" w:hAnsi="Arial" w:cs="Arial"/>
                <w:bCs/>
                <w:color w:val="000000"/>
                <w:sz w:val="18"/>
                <w:szCs w:val="18"/>
              </w:rPr>
              <w:t>NA</w:t>
            </w:r>
          </w:p>
        </w:tc>
      </w:tr>
      <w:tr w:rsidR="00D525EC" w:rsidRPr="00D525EC" w14:paraId="3741AACA"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024678C"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Mortality, n (%)</w:t>
            </w:r>
          </w:p>
        </w:tc>
        <w:tc>
          <w:tcPr>
            <w:tcW w:w="1303" w:type="dxa"/>
            <w:vAlign w:val="center"/>
            <w:hideMark/>
          </w:tcPr>
          <w:p w14:paraId="4FA5360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 (26.8)</w:t>
            </w:r>
          </w:p>
        </w:tc>
        <w:tc>
          <w:tcPr>
            <w:tcW w:w="1303" w:type="dxa"/>
            <w:vAlign w:val="center"/>
            <w:hideMark/>
          </w:tcPr>
          <w:p w14:paraId="1016B86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(13.2)</w:t>
            </w:r>
          </w:p>
        </w:tc>
        <w:tc>
          <w:tcPr>
            <w:tcW w:w="1303" w:type="dxa"/>
            <w:vAlign w:val="center"/>
            <w:hideMark/>
          </w:tcPr>
          <w:p w14:paraId="52AC5B8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(11.9)</w:t>
            </w:r>
          </w:p>
        </w:tc>
        <w:tc>
          <w:tcPr>
            <w:tcW w:w="1303" w:type="dxa"/>
            <w:vAlign w:val="center"/>
            <w:hideMark/>
          </w:tcPr>
          <w:p w14:paraId="393FE7F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(11.6)</w:t>
            </w:r>
          </w:p>
        </w:tc>
        <w:tc>
          <w:tcPr>
            <w:tcW w:w="1303" w:type="dxa"/>
            <w:vAlign w:val="center"/>
          </w:tcPr>
          <w:p w14:paraId="63B1CE3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564 (27.3)</w:t>
            </w:r>
          </w:p>
        </w:tc>
      </w:tr>
      <w:tr w:rsidR="00D525EC" w:rsidRPr="00D525EC" w14:paraId="524598B8"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D41DCCC"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Age, mean ± SD</w:t>
            </w:r>
          </w:p>
        </w:tc>
        <w:tc>
          <w:tcPr>
            <w:tcW w:w="1303" w:type="dxa"/>
            <w:vAlign w:val="center"/>
            <w:hideMark/>
          </w:tcPr>
          <w:p w14:paraId="12C0810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50.6 ± 12.6</w:t>
            </w:r>
          </w:p>
        </w:tc>
        <w:tc>
          <w:tcPr>
            <w:tcW w:w="1303" w:type="dxa"/>
            <w:vAlign w:val="center"/>
            <w:hideMark/>
          </w:tcPr>
          <w:p w14:paraId="7E22102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48.6 ± 12.7</w:t>
            </w:r>
          </w:p>
        </w:tc>
        <w:tc>
          <w:tcPr>
            <w:tcW w:w="1303" w:type="dxa"/>
            <w:vAlign w:val="center"/>
            <w:hideMark/>
          </w:tcPr>
          <w:p w14:paraId="7BD28D9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47.4 ± 15.3</w:t>
            </w:r>
          </w:p>
        </w:tc>
        <w:tc>
          <w:tcPr>
            <w:tcW w:w="1303" w:type="dxa"/>
            <w:vAlign w:val="center"/>
            <w:hideMark/>
          </w:tcPr>
          <w:p w14:paraId="578FE48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46.3 ± 13.1</w:t>
            </w:r>
          </w:p>
        </w:tc>
        <w:tc>
          <w:tcPr>
            <w:tcW w:w="1303" w:type="dxa"/>
            <w:vAlign w:val="center"/>
          </w:tcPr>
          <w:p w14:paraId="463DF75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r>
      <w:tr w:rsidR="00D525EC" w:rsidRPr="00D525EC" w14:paraId="5C8C4A4B"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5300B0D2"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Sex, n (%)</w:t>
            </w:r>
          </w:p>
        </w:tc>
      </w:tr>
      <w:tr w:rsidR="00D525EC" w:rsidRPr="00D525EC" w14:paraId="0C52B9F0"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D0B0F91"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Male</w:t>
            </w:r>
          </w:p>
        </w:tc>
        <w:tc>
          <w:tcPr>
            <w:tcW w:w="1303" w:type="dxa"/>
            <w:vAlign w:val="center"/>
            <w:hideMark/>
          </w:tcPr>
          <w:p w14:paraId="7C60EBD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 (80.5)</w:t>
            </w:r>
          </w:p>
        </w:tc>
        <w:tc>
          <w:tcPr>
            <w:tcW w:w="1303" w:type="dxa"/>
            <w:vAlign w:val="center"/>
            <w:hideMark/>
          </w:tcPr>
          <w:p w14:paraId="2D45745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(84.2)</w:t>
            </w:r>
          </w:p>
        </w:tc>
        <w:tc>
          <w:tcPr>
            <w:tcW w:w="1303" w:type="dxa"/>
            <w:vAlign w:val="center"/>
            <w:hideMark/>
          </w:tcPr>
          <w:p w14:paraId="5C8D45E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 (83.3)</w:t>
            </w:r>
          </w:p>
        </w:tc>
        <w:tc>
          <w:tcPr>
            <w:tcW w:w="1303" w:type="dxa"/>
            <w:vAlign w:val="center"/>
            <w:hideMark/>
          </w:tcPr>
          <w:p w14:paraId="32C0C63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 (79.1)</w:t>
            </w:r>
          </w:p>
        </w:tc>
        <w:tc>
          <w:tcPr>
            <w:tcW w:w="1303" w:type="dxa"/>
            <w:vAlign w:val="center"/>
          </w:tcPr>
          <w:p w14:paraId="2881883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r>
      <w:tr w:rsidR="00D525EC" w:rsidRPr="00D525EC" w14:paraId="411A1FAE"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CB3E28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Female</w:t>
            </w:r>
          </w:p>
        </w:tc>
        <w:tc>
          <w:tcPr>
            <w:tcW w:w="1303" w:type="dxa"/>
            <w:vAlign w:val="center"/>
            <w:hideMark/>
          </w:tcPr>
          <w:p w14:paraId="7C05898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(19.5)</w:t>
            </w:r>
          </w:p>
        </w:tc>
        <w:tc>
          <w:tcPr>
            <w:tcW w:w="1303" w:type="dxa"/>
            <w:vAlign w:val="center"/>
            <w:hideMark/>
          </w:tcPr>
          <w:p w14:paraId="7B79633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(15.8)</w:t>
            </w:r>
          </w:p>
        </w:tc>
        <w:tc>
          <w:tcPr>
            <w:tcW w:w="1303" w:type="dxa"/>
            <w:vAlign w:val="center"/>
            <w:hideMark/>
          </w:tcPr>
          <w:p w14:paraId="7ADF51B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(16.7)</w:t>
            </w:r>
          </w:p>
        </w:tc>
        <w:tc>
          <w:tcPr>
            <w:tcW w:w="1303" w:type="dxa"/>
            <w:vAlign w:val="center"/>
            <w:hideMark/>
          </w:tcPr>
          <w:p w14:paraId="644E267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 (20.9)</w:t>
            </w:r>
          </w:p>
        </w:tc>
        <w:tc>
          <w:tcPr>
            <w:tcW w:w="1303" w:type="dxa"/>
            <w:vAlign w:val="center"/>
          </w:tcPr>
          <w:p w14:paraId="252615A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r>
      <w:tr w:rsidR="00D525EC" w:rsidRPr="00D525EC" w14:paraId="48196522"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223E38E5"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Race, n (%)</w:t>
            </w:r>
          </w:p>
        </w:tc>
      </w:tr>
      <w:tr w:rsidR="00D525EC" w:rsidRPr="00D525EC" w14:paraId="7208E0BE"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149AF2F"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White</w:t>
            </w:r>
          </w:p>
        </w:tc>
        <w:tc>
          <w:tcPr>
            <w:tcW w:w="1303" w:type="dxa"/>
            <w:vAlign w:val="center"/>
            <w:hideMark/>
          </w:tcPr>
          <w:p w14:paraId="52D24BC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 (61.0)</w:t>
            </w:r>
          </w:p>
        </w:tc>
        <w:tc>
          <w:tcPr>
            <w:tcW w:w="1303" w:type="dxa"/>
            <w:vAlign w:val="center"/>
            <w:hideMark/>
          </w:tcPr>
          <w:p w14:paraId="68B209D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(50.0)</w:t>
            </w:r>
          </w:p>
        </w:tc>
        <w:tc>
          <w:tcPr>
            <w:tcW w:w="1303" w:type="dxa"/>
            <w:vAlign w:val="center"/>
            <w:hideMark/>
          </w:tcPr>
          <w:p w14:paraId="1130D40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23 (54.8)</w:t>
            </w:r>
          </w:p>
        </w:tc>
        <w:tc>
          <w:tcPr>
            <w:tcW w:w="1303" w:type="dxa"/>
            <w:noWrap/>
            <w:vAlign w:val="center"/>
            <w:hideMark/>
          </w:tcPr>
          <w:p w14:paraId="1941DBB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(51.2)</w:t>
            </w:r>
          </w:p>
        </w:tc>
        <w:tc>
          <w:tcPr>
            <w:tcW w:w="1303" w:type="dxa"/>
            <w:vAlign w:val="center"/>
          </w:tcPr>
          <w:p w14:paraId="0E97D66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r>
      <w:tr w:rsidR="00D525EC" w:rsidRPr="00D525EC" w14:paraId="7B71F157"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9A2C31F"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Black</w:t>
            </w:r>
          </w:p>
        </w:tc>
        <w:tc>
          <w:tcPr>
            <w:tcW w:w="1303" w:type="dxa"/>
            <w:vAlign w:val="center"/>
            <w:hideMark/>
          </w:tcPr>
          <w:p w14:paraId="54245DE4"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 (7.3)</w:t>
            </w:r>
          </w:p>
        </w:tc>
        <w:tc>
          <w:tcPr>
            <w:tcW w:w="1303" w:type="dxa"/>
            <w:vAlign w:val="center"/>
            <w:hideMark/>
          </w:tcPr>
          <w:p w14:paraId="1232E7A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(13.2)</w:t>
            </w:r>
          </w:p>
        </w:tc>
        <w:tc>
          <w:tcPr>
            <w:tcW w:w="1303" w:type="dxa"/>
            <w:vAlign w:val="center"/>
            <w:hideMark/>
          </w:tcPr>
          <w:p w14:paraId="45EE5DE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(19.0)</w:t>
            </w:r>
          </w:p>
        </w:tc>
        <w:tc>
          <w:tcPr>
            <w:tcW w:w="1303" w:type="dxa"/>
            <w:noWrap/>
            <w:vAlign w:val="center"/>
            <w:hideMark/>
          </w:tcPr>
          <w:p w14:paraId="6495CF3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(14.0)</w:t>
            </w:r>
          </w:p>
        </w:tc>
        <w:tc>
          <w:tcPr>
            <w:tcW w:w="1303" w:type="dxa"/>
            <w:vAlign w:val="center"/>
          </w:tcPr>
          <w:p w14:paraId="623A8E4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r>
      <w:tr w:rsidR="00D525EC" w:rsidRPr="00D525EC" w14:paraId="732233F4"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D44A0D9"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Hispanic</w:t>
            </w:r>
          </w:p>
        </w:tc>
        <w:tc>
          <w:tcPr>
            <w:tcW w:w="1303" w:type="dxa"/>
            <w:vAlign w:val="center"/>
            <w:hideMark/>
          </w:tcPr>
          <w:p w14:paraId="2CDB839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 (7.3)</w:t>
            </w:r>
          </w:p>
        </w:tc>
        <w:tc>
          <w:tcPr>
            <w:tcW w:w="1303" w:type="dxa"/>
            <w:vAlign w:val="center"/>
            <w:hideMark/>
          </w:tcPr>
          <w:p w14:paraId="7C55159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(18.4)</w:t>
            </w:r>
          </w:p>
        </w:tc>
        <w:tc>
          <w:tcPr>
            <w:tcW w:w="1303" w:type="dxa"/>
            <w:vAlign w:val="center"/>
            <w:hideMark/>
          </w:tcPr>
          <w:p w14:paraId="672B4AB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(4.8)</w:t>
            </w:r>
          </w:p>
        </w:tc>
        <w:tc>
          <w:tcPr>
            <w:tcW w:w="1303" w:type="dxa"/>
            <w:noWrap/>
            <w:vAlign w:val="center"/>
            <w:hideMark/>
          </w:tcPr>
          <w:p w14:paraId="02DDC26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(11.6)</w:t>
            </w:r>
          </w:p>
        </w:tc>
        <w:tc>
          <w:tcPr>
            <w:tcW w:w="1303" w:type="dxa"/>
            <w:vAlign w:val="center"/>
          </w:tcPr>
          <w:p w14:paraId="1078535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r>
      <w:tr w:rsidR="00D525EC" w:rsidRPr="00D525EC" w14:paraId="3E4420B1"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230187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Asian/Pacific Islander</w:t>
            </w:r>
          </w:p>
        </w:tc>
        <w:tc>
          <w:tcPr>
            <w:tcW w:w="1303" w:type="dxa"/>
            <w:vAlign w:val="center"/>
            <w:hideMark/>
          </w:tcPr>
          <w:p w14:paraId="0A268A2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(4.9)</w:t>
            </w:r>
          </w:p>
        </w:tc>
        <w:tc>
          <w:tcPr>
            <w:tcW w:w="1303" w:type="dxa"/>
            <w:vAlign w:val="center"/>
            <w:hideMark/>
          </w:tcPr>
          <w:p w14:paraId="038FEC7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436F755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(2.4)</w:t>
            </w:r>
          </w:p>
        </w:tc>
        <w:tc>
          <w:tcPr>
            <w:tcW w:w="1303" w:type="dxa"/>
            <w:noWrap/>
            <w:vAlign w:val="center"/>
            <w:hideMark/>
          </w:tcPr>
          <w:p w14:paraId="25F4D58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(9.3)</w:t>
            </w:r>
          </w:p>
        </w:tc>
        <w:tc>
          <w:tcPr>
            <w:tcW w:w="1303" w:type="dxa"/>
            <w:vAlign w:val="center"/>
          </w:tcPr>
          <w:p w14:paraId="3CAFC5C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r>
      <w:tr w:rsidR="00D525EC" w:rsidRPr="00D525EC" w14:paraId="31481ED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6A6EA4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Native American</w:t>
            </w:r>
          </w:p>
        </w:tc>
        <w:tc>
          <w:tcPr>
            <w:tcW w:w="1303" w:type="dxa"/>
            <w:vAlign w:val="center"/>
            <w:hideMark/>
          </w:tcPr>
          <w:p w14:paraId="5C75DC8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3099751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0A2CE11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noWrap/>
            <w:vAlign w:val="center"/>
            <w:hideMark/>
          </w:tcPr>
          <w:p w14:paraId="76C4405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61E535A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r>
      <w:tr w:rsidR="00D525EC" w:rsidRPr="00D525EC" w14:paraId="2BFDB9D7"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6D2CE8E"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Other or unknown</w:t>
            </w:r>
          </w:p>
        </w:tc>
        <w:tc>
          <w:tcPr>
            <w:tcW w:w="1303" w:type="dxa"/>
            <w:vAlign w:val="center"/>
            <w:hideMark/>
          </w:tcPr>
          <w:p w14:paraId="504AF1E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(19.5)</w:t>
            </w:r>
          </w:p>
        </w:tc>
        <w:tc>
          <w:tcPr>
            <w:tcW w:w="1303" w:type="dxa"/>
            <w:vAlign w:val="center"/>
            <w:hideMark/>
          </w:tcPr>
          <w:p w14:paraId="662E2BD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(18.4)</w:t>
            </w:r>
          </w:p>
        </w:tc>
        <w:tc>
          <w:tcPr>
            <w:tcW w:w="1303" w:type="dxa"/>
            <w:vAlign w:val="center"/>
            <w:hideMark/>
          </w:tcPr>
          <w:p w14:paraId="1454AE8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(19.0)</w:t>
            </w:r>
          </w:p>
        </w:tc>
        <w:tc>
          <w:tcPr>
            <w:tcW w:w="1303" w:type="dxa"/>
            <w:noWrap/>
            <w:vAlign w:val="center"/>
            <w:hideMark/>
          </w:tcPr>
          <w:p w14:paraId="0FB909B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(14.0)</w:t>
            </w:r>
          </w:p>
        </w:tc>
        <w:tc>
          <w:tcPr>
            <w:tcW w:w="1303" w:type="dxa"/>
            <w:vAlign w:val="center"/>
          </w:tcPr>
          <w:p w14:paraId="48B6E86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r>
      <w:tr w:rsidR="00D525EC" w:rsidRPr="00D525EC" w14:paraId="0B69200B"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3FCF3676"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Median household income, n (%)</w:t>
            </w:r>
          </w:p>
        </w:tc>
      </w:tr>
      <w:tr w:rsidR="00D525EC" w:rsidRPr="00D525EC" w14:paraId="51EACA42"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AFEEAEF"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$1-24,999</w:t>
            </w:r>
          </w:p>
        </w:tc>
        <w:tc>
          <w:tcPr>
            <w:tcW w:w="1303" w:type="dxa"/>
            <w:vAlign w:val="center"/>
            <w:hideMark/>
          </w:tcPr>
          <w:p w14:paraId="0087C1B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(9.8)</w:t>
            </w:r>
          </w:p>
        </w:tc>
        <w:tc>
          <w:tcPr>
            <w:tcW w:w="1303" w:type="dxa"/>
            <w:vAlign w:val="center"/>
            <w:hideMark/>
          </w:tcPr>
          <w:p w14:paraId="731F831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(21.1)</w:t>
            </w:r>
          </w:p>
        </w:tc>
        <w:tc>
          <w:tcPr>
            <w:tcW w:w="1303" w:type="dxa"/>
            <w:vAlign w:val="center"/>
            <w:hideMark/>
          </w:tcPr>
          <w:p w14:paraId="1AF4DBA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(19.0)</w:t>
            </w:r>
          </w:p>
        </w:tc>
        <w:tc>
          <w:tcPr>
            <w:tcW w:w="1303" w:type="dxa"/>
            <w:vAlign w:val="center"/>
            <w:hideMark/>
          </w:tcPr>
          <w:p w14:paraId="3E9A7F7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(18.6)</w:t>
            </w:r>
          </w:p>
        </w:tc>
        <w:tc>
          <w:tcPr>
            <w:tcW w:w="1303" w:type="dxa"/>
            <w:vAlign w:val="center"/>
          </w:tcPr>
          <w:p w14:paraId="4817BE4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r>
      <w:tr w:rsidR="00D525EC" w:rsidRPr="00D525EC" w14:paraId="1D63D3F1"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75E2F7A"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$25,000-34,999</w:t>
            </w:r>
          </w:p>
        </w:tc>
        <w:tc>
          <w:tcPr>
            <w:tcW w:w="1303" w:type="dxa"/>
            <w:vAlign w:val="center"/>
            <w:hideMark/>
          </w:tcPr>
          <w:p w14:paraId="33502B9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(24.4)</w:t>
            </w:r>
          </w:p>
        </w:tc>
        <w:tc>
          <w:tcPr>
            <w:tcW w:w="1303" w:type="dxa"/>
            <w:vAlign w:val="center"/>
            <w:hideMark/>
          </w:tcPr>
          <w:p w14:paraId="25A4481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(26.3)</w:t>
            </w:r>
          </w:p>
        </w:tc>
        <w:tc>
          <w:tcPr>
            <w:tcW w:w="1303" w:type="dxa"/>
            <w:vAlign w:val="center"/>
            <w:hideMark/>
          </w:tcPr>
          <w:p w14:paraId="2A6F9D1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(23.8)</w:t>
            </w:r>
          </w:p>
        </w:tc>
        <w:tc>
          <w:tcPr>
            <w:tcW w:w="1303" w:type="dxa"/>
            <w:vAlign w:val="center"/>
            <w:hideMark/>
          </w:tcPr>
          <w:p w14:paraId="16E9337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(16.3)</w:t>
            </w:r>
          </w:p>
        </w:tc>
        <w:tc>
          <w:tcPr>
            <w:tcW w:w="1303" w:type="dxa"/>
            <w:vAlign w:val="center"/>
          </w:tcPr>
          <w:p w14:paraId="0B6784F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r>
      <w:tr w:rsidR="00D525EC" w:rsidRPr="00D525EC" w14:paraId="0BE83BE2"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9C6757B"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$35,000-44,999</w:t>
            </w:r>
          </w:p>
        </w:tc>
        <w:tc>
          <w:tcPr>
            <w:tcW w:w="1303" w:type="dxa"/>
            <w:vAlign w:val="center"/>
            <w:hideMark/>
          </w:tcPr>
          <w:p w14:paraId="6D95BA9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 (29.3)</w:t>
            </w:r>
          </w:p>
        </w:tc>
        <w:tc>
          <w:tcPr>
            <w:tcW w:w="1303" w:type="dxa"/>
            <w:vAlign w:val="center"/>
            <w:hideMark/>
          </w:tcPr>
          <w:p w14:paraId="2424E51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(21.1)</w:t>
            </w:r>
          </w:p>
        </w:tc>
        <w:tc>
          <w:tcPr>
            <w:tcW w:w="1303" w:type="dxa"/>
            <w:vAlign w:val="center"/>
            <w:hideMark/>
          </w:tcPr>
          <w:p w14:paraId="367564E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(23.8)</w:t>
            </w:r>
          </w:p>
        </w:tc>
        <w:tc>
          <w:tcPr>
            <w:tcW w:w="1303" w:type="dxa"/>
            <w:vAlign w:val="center"/>
            <w:hideMark/>
          </w:tcPr>
          <w:p w14:paraId="50AD62B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(30.2)</w:t>
            </w:r>
          </w:p>
        </w:tc>
        <w:tc>
          <w:tcPr>
            <w:tcW w:w="1303" w:type="dxa"/>
            <w:vAlign w:val="center"/>
          </w:tcPr>
          <w:p w14:paraId="26B1BE8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r>
      <w:tr w:rsidR="00D525EC" w:rsidRPr="00D525EC" w14:paraId="2F5D745B"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74E0EF6"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$45,000 or more</w:t>
            </w:r>
          </w:p>
        </w:tc>
        <w:tc>
          <w:tcPr>
            <w:tcW w:w="1303" w:type="dxa"/>
            <w:vAlign w:val="center"/>
            <w:hideMark/>
          </w:tcPr>
          <w:p w14:paraId="38A0E69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 9 (29.3)</w:t>
            </w:r>
          </w:p>
        </w:tc>
        <w:tc>
          <w:tcPr>
            <w:tcW w:w="1303" w:type="dxa"/>
            <w:vAlign w:val="center"/>
            <w:hideMark/>
          </w:tcPr>
          <w:p w14:paraId="0FBBB01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 (31.6)</w:t>
            </w:r>
          </w:p>
        </w:tc>
        <w:tc>
          <w:tcPr>
            <w:tcW w:w="1303" w:type="dxa"/>
            <w:vAlign w:val="center"/>
            <w:hideMark/>
          </w:tcPr>
          <w:p w14:paraId="2E5F056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 (33.3)</w:t>
            </w:r>
          </w:p>
        </w:tc>
        <w:tc>
          <w:tcPr>
            <w:tcW w:w="1303" w:type="dxa"/>
            <w:vAlign w:val="center"/>
            <w:hideMark/>
          </w:tcPr>
          <w:p w14:paraId="0E5FDA6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 (32.6)</w:t>
            </w:r>
          </w:p>
        </w:tc>
        <w:tc>
          <w:tcPr>
            <w:tcW w:w="1303" w:type="dxa"/>
            <w:vAlign w:val="center"/>
          </w:tcPr>
          <w:p w14:paraId="0E495C0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r>
      <w:tr w:rsidR="00D525EC" w:rsidRPr="00D525EC" w14:paraId="53E749DB"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F4596C9"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1303" w:type="dxa"/>
            <w:vAlign w:val="center"/>
            <w:hideMark/>
          </w:tcPr>
          <w:p w14:paraId="1BB65AB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 (7.3)</w:t>
            </w:r>
          </w:p>
        </w:tc>
        <w:tc>
          <w:tcPr>
            <w:tcW w:w="1303" w:type="dxa"/>
            <w:vAlign w:val="center"/>
            <w:hideMark/>
          </w:tcPr>
          <w:p w14:paraId="3DC1D83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5090C4B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5CD7A1A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(2.3)</w:t>
            </w:r>
          </w:p>
        </w:tc>
        <w:tc>
          <w:tcPr>
            <w:tcW w:w="1303" w:type="dxa"/>
            <w:vAlign w:val="center"/>
          </w:tcPr>
          <w:p w14:paraId="5761899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r>
      <w:tr w:rsidR="00D525EC" w:rsidRPr="00D525EC" w14:paraId="598FD65D"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6B0929A7"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Comorbidities</w:t>
            </w:r>
          </w:p>
        </w:tc>
      </w:tr>
      <w:tr w:rsidR="00D525EC" w:rsidRPr="00D525EC" w14:paraId="29B72982"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E1FA0CC"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Diabetes</w:t>
            </w:r>
          </w:p>
        </w:tc>
        <w:tc>
          <w:tcPr>
            <w:tcW w:w="1303" w:type="dxa"/>
            <w:vAlign w:val="center"/>
            <w:hideMark/>
          </w:tcPr>
          <w:p w14:paraId="1E68AB5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(19.5)</w:t>
            </w:r>
          </w:p>
        </w:tc>
        <w:tc>
          <w:tcPr>
            <w:tcW w:w="1303" w:type="dxa"/>
            <w:vAlign w:val="center"/>
            <w:hideMark/>
          </w:tcPr>
          <w:p w14:paraId="308224E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(13.2)</w:t>
            </w:r>
          </w:p>
        </w:tc>
        <w:tc>
          <w:tcPr>
            <w:tcW w:w="1303" w:type="dxa"/>
            <w:vAlign w:val="center"/>
            <w:hideMark/>
          </w:tcPr>
          <w:p w14:paraId="0BCEE59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(9.5)</w:t>
            </w:r>
          </w:p>
        </w:tc>
        <w:tc>
          <w:tcPr>
            <w:tcW w:w="1303" w:type="dxa"/>
            <w:noWrap/>
            <w:vAlign w:val="center"/>
            <w:hideMark/>
          </w:tcPr>
          <w:p w14:paraId="1B4AE81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(4.7)</w:t>
            </w:r>
          </w:p>
        </w:tc>
        <w:tc>
          <w:tcPr>
            <w:tcW w:w="1303" w:type="dxa"/>
            <w:vAlign w:val="center"/>
          </w:tcPr>
          <w:p w14:paraId="23B6751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r>
      <w:tr w:rsidR="00D525EC" w:rsidRPr="00D525EC" w14:paraId="0C527925"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2C02981"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Hyperlipidemia</w:t>
            </w:r>
          </w:p>
        </w:tc>
        <w:tc>
          <w:tcPr>
            <w:tcW w:w="1303" w:type="dxa"/>
            <w:vAlign w:val="center"/>
            <w:hideMark/>
          </w:tcPr>
          <w:p w14:paraId="51052C6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(12.2)</w:t>
            </w:r>
          </w:p>
        </w:tc>
        <w:tc>
          <w:tcPr>
            <w:tcW w:w="1303" w:type="dxa"/>
            <w:vAlign w:val="center"/>
            <w:hideMark/>
          </w:tcPr>
          <w:p w14:paraId="4E86477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(5.3)</w:t>
            </w:r>
          </w:p>
        </w:tc>
        <w:tc>
          <w:tcPr>
            <w:tcW w:w="1303" w:type="dxa"/>
            <w:vAlign w:val="center"/>
            <w:hideMark/>
          </w:tcPr>
          <w:p w14:paraId="107048F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 (7.1)</w:t>
            </w:r>
          </w:p>
        </w:tc>
        <w:tc>
          <w:tcPr>
            <w:tcW w:w="1303" w:type="dxa"/>
            <w:noWrap/>
            <w:vAlign w:val="center"/>
            <w:hideMark/>
          </w:tcPr>
          <w:p w14:paraId="3EAD0AE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 (7.0)</w:t>
            </w:r>
          </w:p>
        </w:tc>
        <w:tc>
          <w:tcPr>
            <w:tcW w:w="1303" w:type="dxa"/>
            <w:vAlign w:val="center"/>
          </w:tcPr>
          <w:p w14:paraId="0F88C0A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r>
      <w:tr w:rsidR="00D525EC" w:rsidRPr="00D525EC" w14:paraId="74FECFE5"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2FE2AB3"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Hypertension</w:t>
            </w:r>
          </w:p>
        </w:tc>
        <w:tc>
          <w:tcPr>
            <w:tcW w:w="1303" w:type="dxa"/>
            <w:vAlign w:val="center"/>
            <w:hideMark/>
          </w:tcPr>
          <w:p w14:paraId="7BB8FFF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(12.2)</w:t>
            </w:r>
          </w:p>
        </w:tc>
        <w:tc>
          <w:tcPr>
            <w:tcW w:w="1303" w:type="dxa"/>
            <w:vAlign w:val="center"/>
            <w:hideMark/>
          </w:tcPr>
          <w:p w14:paraId="033FEED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(2.6)</w:t>
            </w:r>
          </w:p>
        </w:tc>
        <w:tc>
          <w:tcPr>
            <w:tcW w:w="1303" w:type="dxa"/>
            <w:vAlign w:val="center"/>
            <w:hideMark/>
          </w:tcPr>
          <w:p w14:paraId="46BA4E6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(4.8)</w:t>
            </w:r>
          </w:p>
        </w:tc>
        <w:tc>
          <w:tcPr>
            <w:tcW w:w="1303" w:type="dxa"/>
            <w:noWrap/>
            <w:vAlign w:val="center"/>
            <w:hideMark/>
          </w:tcPr>
          <w:p w14:paraId="745E83E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(4.7)</w:t>
            </w:r>
          </w:p>
        </w:tc>
        <w:tc>
          <w:tcPr>
            <w:tcW w:w="1303" w:type="dxa"/>
            <w:vAlign w:val="center"/>
          </w:tcPr>
          <w:p w14:paraId="68F75ED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r>
      <w:tr w:rsidR="00D525EC" w:rsidRPr="00D525EC" w14:paraId="5BFBBF7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E7A8A50"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History of smoking</w:t>
            </w:r>
          </w:p>
        </w:tc>
        <w:tc>
          <w:tcPr>
            <w:tcW w:w="1303" w:type="dxa"/>
            <w:vAlign w:val="center"/>
            <w:hideMark/>
          </w:tcPr>
          <w:p w14:paraId="6E18FE4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(12.2)</w:t>
            </w:r>
          </w:p>
        </w:tc>
        <w:tc>
          <w:tcPr>
            <w:tcW w:w="1303" w:type="dxa"/>
            <w:vAlign w:val="center"/>
            <w:hideMark/>
          </w:tcPr>
          <w:p w14:paraId="4FE07E5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(5.3)</w:t>
            </w:r>
          </w:p>
        </w:tc>
        <w:tc>
          <w:tcPr>
            <w:tcW w:w="1303" w:type="dxa"/>
            <w:vAlign w:val="center"/>
            <w:hideMark/>
          </w:tcPr>
          <w:p w14:paraId="725C2D5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noWrap/>
            <w:vAlign w:val="center"/>
            <w:hideMark/>
          </w:tcPr>
          <w:p w14:paraId="5543687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160BC11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r>
      <w:tr w:rsidR="00D525EC" w:rsidRPr="00D525EC" w14:paraId="03137119"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3EBFFFB"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p>
        </w:tc>
        <w:tc>
          <w:tcPr>
            <w:tcW w:w="1303" w:type="dxa"/>
            <w:vAlign w:val="center"/>
            <w:hideMark/>
          </w:tcPr>
          <w:p w14:paraId="6FC8274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6C97F2F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1C50A04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noWrap/>
            <w:vAlign w:val="center"/>
            <w:hideMark/>
          </w:tcPr>
          <w:p w14:paraId="5C22C18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3C6829A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r>
      <w:tr w:rsidR="00D525EC" w:rsidRPr="00D525EC" w14:paraId="4F1B595A"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BE675B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Number of comorbid diagnoses, mean ± SD</w:t>
            </w:r>
          </w:p>
        </w:tc>
        <w:tc>
          <w:tcPr>
            <w:tcW w:w="1303" w:type="dxa"/>
            <w:vAlign w:val="center"/>
            <w:hideMark/>
          </w:tcPr>
          <w:p w14:paraId="733FD39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11.9 ± 3.1</w:t>
            </w:r>
          </w:p>
        </w:tc>
        <w:tc>
          <w:tcPr>
            <w:tcW w:w="1303" w:type="dxa"/>
            <w:vAlign w:val="center"/>
            <w:hideMark/>
          </w:tcPr>
          <w:p w14:paraId="72A42E7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3.0</w:t>
            </w:r>
          </w:p>
        </w:tc>
        <w:tc>
          <w:tcPr>
            <w:tcW w:w="1303" w:type="dxa"/>
            <w:vAlign w:val="center"/>
            <w:hideMark/>
          </w:tcPr>
          <w:p w14:paraId="1F97DF3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 3.2</w:t>
            </w:r>
          </w:p>
        </w:tc>
        <w:tc>
          <w:tcPr>
            <w:tcW w:w="1303" w:type="dxa"/>
            <w:vAlign w:val="center"/>
            <w:hideMark/>
          </w:tcPr>
          <w:p w14:paraId="205AA27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 3.2</w:t>
            </w:r>
          </w:p>
        </w:tc>
        <w:tc>
          <w:tcPr>
            <w:tcW w:w="1303" w:type="dxa"/>
            <w:vAlign w:val="center"/>
          </w:tcPr>
          <w:p w14:paraId="50184BA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r>
      <w:tr w:rsidR="00D525EC" w:rsidRPr="00D525EC" w14:paraId="10B8978A"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673FAC0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Location of hospital, n (%)</w:t>
            </w:r>
          </w:p>
        </w:tc>
      </w:tr>
      <w:tr w:rsidR="00D525EC" w:rsidRPr="00D525EC" w14:paraId="00952694"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49A45AE"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Rural</w:t>
            </w:r>
          </w:p>
        </w:tc>
        <w:tc>
          <w:tcPr>
            <w:tcW w:w="1303" w:type="dxa"/>
            <w:vAlign w:val="center"/>
            <w:hideMark/>
          </w:tcPr>
          <w:p w14:paraId="7D6FCEB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45595C2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1030335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242E197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179314E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r>
      <w:tr w:rsidR="00D525EC" w:rsidRPr="00D525EC" w14:paraId="44011F3F"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4F5B4A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Urban</w:t>
            </w:r>
          </w:p>
        </w:tc>
        <w:tc>
          <w:tcPr>
            <w:tcW w:w="1303" w:type="dxa"/>
            <w:vAlign w:val="center"/>
            <w:hideMark/>
          </w:tcPr>
          <w:p w14:paraId="111FA5E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41 (100.0)</w:t>
            </w:r>
          </w:p>
        </w:tc>
        <w:tc>
          <w:tcPr>
            <w:tcW w:w="1303" w:type="dxa"/>
            <w:vAlign w:val="center"/>
            <w:hideMark/>
          </w:tcPr>
          <w:p w14:paraId="062BBE3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(100.0)</w:t>
            </w:r>
          </w:p>
        </w:tc>
        <w:tc>
          <w:tcPr>
            <w:tcW w:w="1303" w:type="dxa"/>
            <w:vAlign w:val="center"/>
            <w:hideMark/>
          </w:tcPr>
          <w:p w14:paraId="572D527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42 (100.0)</w:t>
            </w:r>
          </w:p>
        </w:tc>
        <w:tc>
          <w:tcPr>
            <w:tcW w:w="1303" w:type="dxa"/>
            <w:vAlign w:val="center"/>
            <w:hideMark/>
          </w:tcPr>
          <w:p w14:paraId="00C2980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(100.0)</w:t>
            </w:r>
          </w:p>
        </w:tc>
        <w:tc>
          <w:tcPr>
            <w:tcW w:w="1303" w:type="dxa"/>
            <w:vAlign w:val="center"/>
          </w:tcPr>
          <w:p w14:paraId="444FC9E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r>
      <w:tr w:rsidR="00D525EC" w:rsidRPr="00D525EC" w14:paraId="06CCCDA9"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A189D0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1303" w:type="dxa"/>
            <w:vAlign w:val="center"/>
            <w:hideMark/>
          </w:tcPr>
          <w:p w14:paraId="1D4C4FD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13A087C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1084F95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585E4C9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34ADB38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r>
      <w:tr w:rsidR="00D525EC" w:rsidRPr="00D525EC" w14:paraId="1AEB7578"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79FA85C9"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Size of hospital, n (%)</w:t>
            </w:r>
          </w:p>
        </w:tc>
      </w:tr>
      <w:tr w:rsidR="00D525EC" w:rsidRPr="00D525EC" w14:paraId="75C001DA"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6064366"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Small</w:t>
            </w:r>
          </w:p>
        </w:tc>
        <w:tc>
          <w:tcPr>
            <w:tcW w:w="1303" w:type="dxa"/>
            <w:vAlign w:val="center"/>
            <w:hideMark/>
          </w:tcPr>
          <w:p w14:paraId="495492D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(9.8)</w:t>
            </w:r>
          </w:p>
        </w:tc>
        <w:tc>
          <w:tcPr>
            <w:tcW w:w="1303" w:type="dxa"/>
            <w:vAlign w:val="center"/>
            <w:hideMark/>
          </w:tcPr>
          <w:p w14:paraId="4C924CC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2399104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4211D89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(4.7)</w:t>
            </w:r>
          </w:p>
        </w:tc>
        <w:tc>
          <w:tcPr>
            <w:tcW w:w="1303" w:type="dxa"/>
            <w:vAlign w:val="center"/>
          </w:tcPr>
          <w:p w14:paraId="41AF1B8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r>
      <w:tr w:rsidR="00D525EC" w:rsidRPr="00D525EC" w14:paraId="364B5400"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213F30B"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Medium</w:t>
            </w:r>
          </w:p>
        </w:tc>
        <w:tc>
          <w:tcPr>
            <w:tcW w:w="1303" w:type="dxa"/>
            <w:vAlign w:val="center"/>
            <w:hideMark/>
          </w:tcPr>
          <w:p w14:paraId="325FC7B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(17.0)</w:t>
            </w:r>
          </w:p>
        </w:tc>
        <w:tc>
          <w:tcPr>
            <w:tcW w:w="1303" w:type="dxa"/>
            <w:vAlign w:val="center"/>
            <w:hideMark/>
          </w:tcPr>
          <w:p w14:paraId="1F7E4FD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(15.8)</w:t>
            </w:r>
          </w:p>
        </w:tc>
        <w:tc>
          <w:tcPr>
            <w:tcW w:w="1303" w:type="dxa"/>
            <w:vAlign w:val="center"/>
            <w:hideMark/>
          </w:tcPr>
          <w:p w14:paraId="4BCA9F9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(11.9)</w:t>
            </w:r>
          </w:p>
        </w:tc>
        <w:tc>
          <w:tcPr>
            <w:tcW w:w="1303" w:type="dxa"/>
            <w:vAlign w:val="center"/>
            <w:hideMark/>
          </w:tcPr>
          <w:p w14:paraId="3759103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6ECFD5D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r>
      <w:tr w:rsidR="00D525EC" w:rsidRPr="00D525EC" w14:paraId="12436878"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2E25527"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Large</w:t>
            </w:r>
          </w:p>
        </w:tc>
        <w:tc>
          <w:tcPr>
            <w:tcW w:w="1303" w:type="dxa"/>
            <w:vAlign w:val="center"/>
            <w:hideMark/>
          </w:tcPr>
          <w:p w14:paraId="3FE961C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(73.2)</w:t>
            </w:r>
          </w:p>
        </w:tc>
        <w:tc>
          <w:tcPr>
            <w:tcW w:w="1303" w:type="dxa"/>
            <w:vAlign w:val="center"/>
            <w:hideMark/>
          </w:tcPr>
          <w:p w14:paraId="7758FA5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(84.2)</w:t>
            </w:r>
          </w:p>
        </w:tc>
        <w:tc>
          <w:tcPr>
            <w:tcW w:w="1303" w:type="dxa"/>
            <w:vAlign w:val="center"/>
            <w:hideMark/>
          </w:tcPr>
          <w:p w14:paraId="2B89C84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(88.1)</w:t>
            </w:r>
          </w:p>
        </w:tc>
        <w:tc>
          <w:tcPr>
            <w:tcW w:w="1303" w:type="dxa"/>
            <w:vAlign w:val="center"/>
            <w:hideMark/>
          </w:tcPr>
          <w:p w14:paraId="5FD54DC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41 (95.3)</w:t>
            </w:r>
          </w:p>
        </w:tc>
        <w:tc>
          <w:tcPr>
            <w:tcW w:w="1303" w:type="dxa"/>
            <w:vAlign w:val="center"/>
          </w:tcPr>
          <w:p w14:paraId="1516443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r>
      <w:tr w:rsidR="00D525EC" w:rsidRPr="00D525EC" w14:paraId="0534039A"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F0B7473"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1303" w:type="dxa"/>
            <w:vAlign w:val="center"/>
            <w:hideMark/>
          </w:tcPr>
          <w:p w14:paraId="357F23B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698AD9D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0ED3A7D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hideMark/>
          </w:tcPr>
          <w:p w14:paraId="68DB507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vAlign w:val="center"/>
          </w:tcPr>
          <w:p w14:paraId="40AB42F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r>
      <w:tr w:rsidR="00D525EC" w:rsidRPr="00D525EC" w14:paraId="7F466BD1"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377ADB93"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Teaching status of hospital, n (%)</w:t>
            </w:r>
          </w:p>
        </w:tc>
      </w:tr>
      <w:tr w:rsidR="00D525EC" w:rsidRPr="00D525EC" w14:paraId="1396653C"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BA333D3"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Nonteaching</w:t>
            </w:r>
          </w:p>
        </w:tc>
        <w:tc>
          <w:tcPr>
            <w:tcW w:w="1303" w:type="dxa"/>
            <w:vAlign w:val="center"/>
            <w:hideMark/>
          </w:tcPr>
          <w:p w14:paraId="4F080C14"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(2.4)</w:t>
            </w:r>
          </w:p>
        </w:tc>
        <w:tc>
          <w:tcPr>
            <w:tcW w:w="1303" w:type="dxa"/>
            <w:vAlign w:val="center"/>
            <w:hideMark/>
          </w:tcPr>
          <w:p w14:paraId="02C440B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(2.6)</w:t>
            </w:r>
          </w:p>
        </w:tc>
        <w:tc>
          <w:tcPr>
            <w:tcW w:w="1303" w:type="dxa"/>
            <w:vAlign w:val="center"/>
            <w:hideMark/>
          </w:tcPr>
          <w:p w14:paraId="3DF3AA6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(4.8)</w:t>
            </w:r>
          </w:p>
        </w:tc>
        <w:tc>
          <w:tcPr>
            <w:tcW w:w="1303" w:type="dxa"/>
            <w:vAlign w:val="center"/>
            <w:hideMark/>
          </w:tcPr>
          <w:p w14:paraId="47DE4B2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(2.3)</w:t>
            </w:r>
          </w:p>
        </w:tc>
        <w:tc>
          <w:tcPr>
            <w:tcW w:w="1303" w:type="dxa"/>
            <w:vAlign w:val="center"/>
          </w:tcPr>
          <w:p w14:paraId="35F5038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r>
      <w:tr w:rsidR="00D525EC" w:rsidRPr="00D525EC" w14:paraId="596301D8"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BB671F0"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Teaching</w:t>
            </w:r>
          </w:p>
        </w:tc>
        <w:tc>
          <w:tcPr>
            <w:tcW w:w="1303" w:type="dxa"/>
            <w:vAlign w:val="center"/>
            <w:hideMark/>
          </w:tcPr>
          <w:p w14:paraId="713DAE1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 (97.6)</w:t>
            </w:r>
          </w:p>
        </w:tc>
        <w:tc>
          <w:tcPr>
            <w:tcW w:w="1303" w:type="dxa"/>
            <w:vAlign w:val="center"/>
            <w:hideMark/>
          </w:tcPr>
          <w:p w14:paraId="664BD6F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(97.4)</w:t>
            </w:r>
          </w:p>
        </w:tc>
        <w:tc>
          <w:tcPr>
            <w:tcW w:w="1303" w:type="dxa"/>
            <w:vAlign w:val="center"/>
            <w:hideMark/>
          </w:tcPr>
          <w:p w14:paraId="0683518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 (95.2)</w:t>
            </w:r>
          </w:p>
        </w:tc>
        <w:tc>
          <w:tcPr>
            <w:tcW w:w="1303" w:type="dxa"/>
            <w:vAlign w:val="center"/>
            <w:hideMark/>
          </w:tcPr>
          <w:p w14:paraId="76DA47B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42 (97.7)</w:t>
            </w:r>
          </w:p>
        </w:tc>
        <w:tc>
          <w:tcPr>
            <w:tcW w:w="1303" w:type="dxa"/>
            <w:vAlign w:val="center"/>
          </w:tcPr>
          <w:p w14:paraId="2EFDCB0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r>
      <w:tr w:rsidR="00D525EC" w:rsidRPr="00D525EC" w14:paraId="42E6F172"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14:paraId="464A92AF"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1303" w:type="dxa"/>
            <w:tcBorders>
              <w:bottom w:val="single" w:sz="8" w:space="0" w:color="auto"/>
            </w:tcBorders>
            <w:vAlign w:val="center"/>
            <w:hideMark/>
          </w:tcPr>
          <w:p w14:paraId="35EA2DE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73EFA0B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4AF5E70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56AD8B5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1303" w:type="dxa"/>
            <w:tcBorders>
              <w:bottom w:val="single" w:sz="8" w:space="0" w:color="auto"/>
            </w:tcBorders>
            <w:vAlign w:val="center"/>
          </w:tcPr>
          <w:p w14:paraId="5AC7ED4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r>
    </w:tbl>
    <w:p w14:paraId="30C979C8" w14:textId="77777777" w:rsidR="00D525EC" w:rsidRPr="00D525EC" w:rsidRDefault="00D525EC">
      <w:pPr>
        <w:spacing w:line="240" w:lineRule="auto"/>
        <w:ind w:left="-540"/>
        <w:jc w:val="both"/>
        <w:rPr>
          <w:rFonts w:ascii="Arial" w:eastAsiaTheme="minorHAnsi" w:hAnsi="Arial"/>
          <w:sz w:val="18"/>
          <w:szCs w:val="18"/>
          <w:lang w:eastAsia="en-US"/>
        </w:rPr>
      </w:pPr>
      <w:r w:rsidRPr="00D525EC">
        <w:rPr>
          <w:rFonts w:ascii="Arial" w:eastAsiaTheme="minorHAnsi" w:hAnsi="Arial"/>
          <w:sz w:val="18"/>
          <w:szCs w:val="18"/>
          <w:lang w:eastAsia="en-US"/>
        </w:rPr>
        <w:t>SD, standard deviation; LVAD, Left Ventricular Assist Device, OHT, Orthotopic Heart Transplant</w:t>
      </w:r>
    </w:p>
    <w:p w14:paraId="3C51BF8E" w14:textId="77777777" w:rsidR="00D525EC" w:rsidRPr="00D525EC" w:rsidRDefault="00D525EC">
      <w:pPr>
        <w:spacing w:after="160" w:line="259" w:lineRule="auto"/>
        <w:rPr>
          <w:sz w:val="18"/>
          <w:szCs w:val="18"/>
        </w:rPr>
      </w:pPr>
    </w:p>
    <w:p w14:paraId="272E7285" w14:textId="77777777" w:rsidR="00D525EC" w:rsidRPr="00D525EC" w:rsidRDefault="00D525EC">
      <w:pPr>
        <w:spacing w:after="160" w:line="259" w:lineRule="auto"/>
        <w:rPr>
          <w:sz w:val="18"/>
          <w:szCs w:val="18"/>
        </w:rPr>
      </w:pPr>
    </w:p>
    <w:p w14:paraId="3BEC1A2E" w14:textId="77777777" w:rsidR="00D525EC" w:rsidRPr="00D525EC" w:rsidRDefault="00D525EC">
      <w:pPr>
        <w:spacing w:after="160" w:line="259" w:lineRule="auto"/>
      </w:pPr>
    </w:p>
    <w:p w14:paraId="6BB52396" w14:textId="77777777" w:rsidR="00D525EC" w:rsidRPr="00D525EC" w:rsidRDefault="00D525EC">
      <w:pPr>
        <w:spacing w:after="160" w:line="259" w:lineRule="auto"/>
      </w:pPr>
    </w:p>
    <w:tbl>
      <w:tblPr>
        <w:tblStyle w:val="PlainTable4"/>
        <w:tblW w:w="0" w:type="auto"/>
        <w:jc w:val="center"/>
        <w:tblLook w:val="04A0" w:firstRow="1" w:lastRow="0" w:firstColumn="1" w:lastColumn="0" w:noHBand="0" w:noVBand="1"/>
      </w:tblPr>
      <w:tblGrid>
        <w:gridCol w:w="4347"/>
        <w:gridCol w:w="1330"/>
        <w:gridCol w:w="1285"/>
        <w:gridCol w:w="1306"/>
        <w:gridCol w:w="1092"/>
      </w:tblGrid>
      <w:tr w:rsidR="00D525EC" w:rsidRPr="00D525EC" w14:paraId="208D3593" w14:textId="77777777" w:rsidTr="00D525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hideMark/>
          </w:tcPr>
          <w:p w14:paraId="1F231945"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Table 2. Baseline demographics of all LVAD patients, LVAD patients from 1998-2005, and LVAD patients from 2006-2011. </w:t>
            </w:r>
          </w:p>
        </w:tc>
      </w:tr>
      <w:tr w:rsidR="00D525EC" w:rsidRPr="00D525EC" w14:paraId="60D48E03" w14:textId="77777777" w:rsidTr="00D525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644D0325" w14:textId="77777777" w:rsidR="00D525EC" w:rsidRPr="00D525EC" w:rsidRDefault="00D525EC">
            <w:pPr>
              <w:rPr>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hideMark/>
          </w:tcPr>
          <w:p w14:paraId="797E8BD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14:paraId="06C88CE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1998-2005</w:t>
            </w:r>
            <w:r w:rsidRPr="00D525EC">
              <w:rPr>
                <w:rFonts w:ascii="Arial" w:eastAsia="Times New Roman" w:hAnsi="Arial" w:cs="Arial"/>
                <w:b/>
                <w:bCs/>
                <w:color w:val="000000"/>
                <w:sz w:val="18"/>
                <w:szCs w:val="18"/>
              </w:rPr>
              <w:br/>
              <w:t>(n = 589)</w:t>
            </w:r>
          </w:p>
        </w:tc>
        <w:tc>
          <w:tcPr>
            <w:tcW w:w="0" w:type="auto"/>
            <w:tcBorders>
              <w:top w:val="single" w:sz="12" w:space="0" w:color="auto"/>
              <w:bottom w:val="single" w:sz="8" w:space="0" w:color="auto"/>
            </w:tcBorders>
            <w:shd w:val="clear" w:color="auto" w:fill="auto"/>
            <w:vAlign w:val="center"/>
            <w:hideMark/>
          </w:tcPr>
          <w:p w14:paraId="56D352D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2006-2011</w:t>
            </w:r>
            <w:r w:rsidRPr="00D525EC">
              <w:rPr>
                <w:rFonts w:ascii="Arial" w:eastAsia="Times New Roman" w:hAnsi="Arial" w:cs="Arial"/>
                <w:b/>
                <w:bCs/>
                <w:color w:val="000000"/>
                <w:sz w:val="18"/>
                <w:szCs w:val="18"/>
              </w:rPr>
              <w:br/>
              <w:t>(n = 1611)</w:t>
            </w:r>
          </w:p>
        </w:tc>
        <w:tc>
          <w:tcPr>
            <w:tcW w:w="0" w:type="auto"/>
            <w:tcBorders>
              <w:top w:val="single" w:sz="12" w:space="0" w:color="auto"/>
              <w:bottom w:val="single" w:sz="8" w:space="0" w:color="auto"/>
            </w:tcBorders>
            <w:shd w:val="clear" w:color="auto" w:fill="auto"/>
            <w:vAlign w:val="center"/>
          </w:tcPr>
          <w:p w14:paraId="041CD2E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D525EC">
              <w:rPr>
                <w:rFonts w:ascii="Arial" w:eastAsia="Times New Roman" w:hAnsi="Arial" w:cs="Arial"/>
                <w:b/>
                <w:bCs/>
                <w:color w:val="000000"/>
                <w:sz w:val="18"/>
                <w:szCs w:val="18"/>
              </w:rPr>
              <w:t>p-</w:t>
            </w:r>
            <w:proofErr w:type="spellStart"/>
            <w:r w:rsidRPr="00D525EC">
              <w:rPr>
                <w:rFonts w:ascii="Arial" w:eastAsia="Times New Roman" w:hAnsi="Arial" w:cs="Arial"/>
                <w:b/>
                <w:bCs/>
                <w:color w:val="000000"/>
                <w:sz w:val="18"/>
                <w:szCs w:val="18"/>
              </w:rPr>
              <w:t>value</w:t>
            </w:r>
            <w:r w:rsidRPr="00D525EC">
              <w:rPr>
                <w:rFonts w:ascii="Arial" w:eastAsia="Times New Roman" w:hAnsi="Arial" w:cs="Arial"/>
                <w:b/>
                <w:bCs/>
                <w:color w:val="000000"/>
                <w:sz w:val="18"/>
                <w:szCs w:val="18"/>
                <w:vertAlign w:val="superscript"/>
              </w:rPr>
              <w:t>a</w:t>
            </w:r>
            <w:proofErr w:type="spellEnd"/>
          </w:p>
        </w:tc>
      </w:tr>
      <w:tr w:rsidR="00D525EC" w:rsidRPr="00D525EC" w14:paraId="0EAEB93F"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5558E09B"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Mortality, n (%)</w:t>
            </w:r>
          </w:p>
        </w:tc>
        <w:tc>
          <w:tcPr>
            <w:tcW w:w="0" w:type="auto"/>
            <w:tcBorders>
              <w:top w:val="single" w:sz="8" w:space="0" w:color="auto"/>
            </w:tcBorders>
            <w:vAlign w:val="center"/>
            <w:hideMark/>
          </w:tcPr>
          <w:p w14:paraId="4DAD7A2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0" w:type="auto"/>
            <w:tcBorders>
              <w:top w:val="single" w:sz="8" w:space="0" w:color="auto"/>
            </w:tcBorders>
            <w:vAlign w:val="center"/>
            <w:hideMark/>
          </w:tcPr>
          <w:p w14:paraId="13339D2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253 (43.0)</w:t>
            </w:r>
          </w:p>
        </w:tc>
        <w:tc>
          <w:tcPr>
            <w:tcW w:w="0" w:type="auto"/>
            <w:tcBorders>
              <w:top w:val="single" w:sz="8" w:space="0" w:color="auto"/>
            </w:tcBorders>
            <w:vAlign w:val="center"/>
            <w:hideMark/>
          </w:tcPr>
          <w:p w14:paraId="3E1FE3F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329 (20.4)</w:t>
            </w:r>
          </w:p>
        </w:tc>
        <w:tc>
          <w:tcPr>
            <w:tcW w:w="0" w:type="auto"/>
            <w:tcBorders>
              <w:top w:val="single" w:sz="8" w:space="0" w:color="auto"/>
            </w:tcBorders>
            <w:vAlign w:val="center"/>
          </w:tcPr>
          <w:p w14:paraId="6879409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3EA3D0EA"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054CB3"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Same admission OHT, n (%)</w:t>
            </w:r>
          </w:p>
        </w:tc>
        <w:tc>
          <w:tcPr>
            <w:tcW w:w="0" w:type="auto"/>
            <w:vAlign w:val="center"/>
            <w:hideMark/>
          </w:tcPr>
          <w:p w14:paraId="465C4C5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(7.5)</w:t>
            </w:r>
          </w:p>
        </w:tc>
        <w:tc>
          <w:tcPr>
            <w:tcW w:w="0" w:type="auto"/>
            <w:vAlign w:val="center"/>
            <w:hideMark/>
          </w:tcPr>
          <w:p w14:paraId="5DE8785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102 (17.3)</w:t>
            </w:r>
          </w:p>
        </w:tc>
        <w:tc>
          <w:tcPr>
            <w:tcW w:w="0" w:type="auto"/>
            <w:vAlign w:val="center"/>
            <w:hideMark/>
          </w:tcPr>
          <w:p w14:paraId="3A5EB02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62 (3.8)</w:t>
            </w:r>
          </w:p>
        </w:tc>
        <w:tc>
          <w:tcPr>
            <w:tcW w:w="0" w:type="auto"/>
            <w:vAlign w:val="center"/>
          </w:tcPr>
          <w:p w14:paraId="5D98814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52B1E62C"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92783A"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Length of stay, mean ± SD</w:t>
            </w:r>
          </w:p>
        </w:tc>
        <w:tc>
          <w:tcPr>
            <w:tcW w:w="0" w:type="auto"/>
            <w:vAlign w:val="center"/>
            <w:hideMark/>
          </w:tcPr>
          <w:p w14:paraId="671B0D0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0" w:type="auto"/>
            <w:vAlign w:val="center"/>
            <w:hideMark/>
          </w:tcPr>
          <w:p w14:paraId="13CFBC1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44.7 ± 48.6</w:t>
            </w:r>
          </w:p>
        </w:tc>
        <w:tc>
          <w:tcPr>
            <w:tcW w:w="0" w:type="auto"/>
            <w:vAlign w:val="center"/>
            <w:hideMark/>
          </w:tcPr>
          <w:p w14:paraId="236F32B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39.0 ± 34.6</w:t>
            </w:r>
          </w:p>
        </w:tc>
        <w:tc>
          <w:tcPr>
            <w:tcW w:w="0" w:type="auto"/>
            <w:vAlign w:val="center"/>
          </w:tcPr>
          <w:p w14:paraId="7BFA76F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0.008</w:t>
            </w:r>
          </w:p>
        </w:tc>
      </w:tr>
      <w:tr w:rsidR="00D525EC" w:rsidRPr="00D525EC" w14:paraId="44148484"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D8121C"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Age, mean ± SD</w:t>
            </w:r>
          </w:p>
        </w:tc>
        <w:tc>
          <w:tcPr>
            <w:tcW w:w="0" w:type="auto"/>
            <w:vAlign w:val="center"/>
            <w:hideMark/>
          </w:tcPr>
          <w:p w14:paraId="353B73C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0" w:type="auto"/>
            <w:vAlign w:val="center"/>
            <w:hideMark/>
          </w:tcPr>
          <w:p w14:paraId="44D51DD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53.2 ± 13.4</w:t>
            </w:r>
          </w:p>
        </w:tc>
        <w:tc>
          <w:tcPr>
            <w:tcW w:w="0" w:type="auto"/>
            <w:vAlign w:val="center"/>
            <w:hideMark/>
          </w:tcPr>
          <w:p w14:paraId="3EE7843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13.4</w:t>
            </w:r>
          </w:p>
        </w:tc>
        <w:tc>
          <w:tcPr>
            <w:tcW w:w="0" w:type="auto"/>
            <w:vAlign w:val="center"/>
          </w:tcPr>
          <w:p w14:paraId="52C754F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18A2B6CC"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622C9989"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Sex, n (%)</w:t>
            </w:r>
          </w:p>
        </w:tc>
        <w:tc>
          <w:tcPr>
            <w:tcW w:w="0" w:type="auto"/>
            <w:vAlign w:val="center"/>
          </w:tcPr>
          <w:p w14:paraId="640B17F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353302DB"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4B6AB4"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Male</w:t>
            </w:r>
          </w:p>
        </w:tc>
        <w:tc>
          <w:tcPr>
            <w:tcW w:w="0" w:type="auto"/>
            <w:vAlign w:val="center"/>
            <w:hideMark/>
          </w:tcPr>
          <w:p w14:paraId="294956E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0" w:type="auto"/>
            <w:vAlign w:val="center"/>
            <w:hideMark/>
          </w:tcPr>
          <w:p w14:paraId="7D96C74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433 (73.5)</w:t>
            </w:r>
          </w:p>
        </w:tc>
        <w:tc>
          <w:tcPr>
            <w:tcW w:w="0" w:type="auto"/>
            <w:vAlign w:val="center"/>
            <w:hideMark/>
          </w:tcPr>
          <w:p w14:paraId="1C6720C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1226 (76.1)</w:t>
            </w:r>
          </w:p>
        </w:tc>
        <w:tc>
          <w:tcPr>
            <w:tcW w:w="0" w:type="auto"/>
            <w:vAlign w:val="center"/>
          </w:tcPr>
          <w:p w14:paraId="3B61E24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0.23</w:t>
            </w:r>
          </w:p>
        </w:tc>
      </w:tr>
      <w:tr w:rsidR="00D525EC" w:rsidRPr="00D525EC" w14:paraId="7856A25F"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015A76"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Female</w:t>
            </w:r>
          </w:p>
        </w:tc>
        <w:tc>
          <w:tcPr>
            <w:tcW w:w="0" w:type="auto"/>
            <w:vAlign w:val="center"/>
            <w:hideMark/>
          </w:tcPr>
          <w:p w14:paraId="2BF81E9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0" w:type="auto"/>
            <w:vAlign w:val="center"/>
            <w:hideMark/>
          </w:tcPr>
          <w:p w14:paraId="68BB13E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156 (26.5)</w:t>
            </w:r>
          </w:p>
        </w:tc>
        <w:tc>
          <w:tcPr>
            <w:tcW w:w="0" w:type="auto"/>
            <w:vAlign w:val="center"/>
            <w:hideMark/>
          </w:tcPr>
          <w:p w14:paraId="6BF8347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385 (23.9)</w:t>
            </w:r>
          </w:p>
        </w:tc>
        <w:tc>
          <w:tcPr>
            <w:tcW w:w="0" w:type="auto"/>
            <w:vAlign w:val="center"/>
          </w:tcPr>
          <w:p w14:paraId="2C02893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58FAFD49"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2EA01AD6"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Race, n (%)</w:t>
            </w:r>
          </w:p>
        </w:tc>
        <w:tc>
          <w:tcPr>
            <w:tcW w:w="0" w:type="auto"/>
            <w:vAlign w:val="center"/>
          </w:tcPr>
          <w:p w14:paraId="4F32553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34972E51"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D3B41C"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White</w:t>
            </w:r>
          </w:p>
        </w:tc>
        <w:tc>
          <w:tcPr>
            <w:tcW w:w="0" w:type="auto"/>
            <w:vAlign w:val="center"/>
            <w:hideMark/>
          </w:tcPr>
          <w:p w14:paraId="67B160C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0" w:type="auto"/>
            <w:vAlign w:val="center"/>
            <w:hideMark/>
          </w:tcPr>
          <w:p w14:paraId="1ADB6F0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327 (55.5)</w:t>
            </w:r>
          </w:p>
        </w:tc>
        <w:tc>
          <w:tcPr>
            <w:tcW w:w="0" w:type="auto"/>
            <w:vAlign w:val="center"/>
            <w:hideMark/>
          </w:tcPr>
          <w:p w14:paraId="6F3EBE6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947 (58.8)</w:t>
            </w:r>
          </w:p>
        </w:tc>
        <w:tc>
          <w:tcPr>
            <w:tcW w:w="0" w:type="auto"/>
            <w:vAlign w:val="center"/>
          </w:tcPr>
          <w:p w14:paraId="551C2A7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5DE240F9"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D8ADA6"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Black</w:t>
            </w:r>
          </w:p>
        </w:tc>
        <w:tc>
          <w:tcPr>
            <w:tcW w:w="0" w:type="auto"/>
            <w:vAlign w:val="center"/>
            <w:hideMark/>
          </w:tcPr>
          <w:p w14:paraId="618A731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0" w:type="auto"/>
            <w:vAlign w:val="center"/>
            <w:hideMark/>
          </w:tcPr>
          <w:p w14:paraId="176D7B7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62 (10.5)</w:t>
            </w:r>
          </w:p>
        </w:tc>
        <w:tc>
          <w:tcPr>
            <w:tcW w:w="0" w:type="auto"/>
            <w:vAlign w:val="center"/>
            <w:hideMark/>
          </w:tcPr>
          <w:p w14:paraId="5E265CB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290 (18.0)</w:t>
            </w:r>
          </w:p>
        </w:tc>
        <w:tc>
          <w:tcPr>
            <w:tcW w:w="0" w:type="auto"/>
            <w:vAlign w:val="center"/>
          </w:tcPr>
          <w:p w14:paraId="00BFEC8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13AC16BC"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E37E4D"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Hispanic</w:t>
            </w:r>
          </w:p>
        </w:tc>
        <w:tc>
          <w:tcPr>
            <w:tcW w:w="0" w:type="auto"/>
            <w:vAlign w:val="center"/>
            <w:hideMark/>
          </w:tcPr>
          <w:p w14:paraId="7171403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0" w:type="auto"/>
            <w:vAlign w:val="center"/>
            <w:hideMark/>
          </w:tcPr>
          <w:p w14:paraId="20B95B9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(4.8)</w:t>
            </w:r>
          </w:p>
        </w:tc>
        <w:tc>
          <w:tcPr>
            <w:tcW w:w="0" w:type="auto"/>
            <w:vAlign w:val="center"/>
            <w:hideMark/>
          </w:tcPr>
          <w:p w14:paraId="01FA9E9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114 (7.1)</w:t>
            </w:r>
          </w:p>
        </w:tc>
        <w:tc>
          <w:tcPr>
            <w:tcW w:w="0" w:type="auto"/>
            <w:vAlign w:val="center"/>
          </w:tcPr>
          <w:p w14:paraId="06A2192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5C33265F"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F0F6CA"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Asian/Pacific Islander</w:t>
            </w:r>
          </w:p>
        </w:tc>
        <w:tc>
          <w:tcPr>
            <w:tcW w:w="0" w:type="auto"/>
            <w:vAlign w:val="center"/>
            <w:hideMark/>
          </w:tcPr>
          <w:p w14:paraId="76387F6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0" w:type="auto"/>
            <w:vAlign w:val="center"/>
            <w:hideMark/>
          </w:tcPr>
          <w:p w14:paraId="707D919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(2.2)</w:t>
            </w:r>
          </w:p>
        </w:tc>
        <w:tc>
          <w:tcPr>
            <w:tcW w:w="0" w:type="auto"/>
            <w:vAlign w:val="center"/>
            <w:hideMark/>
          </w:tcPr>
          <w:p w14:paraId="1C47977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(2.4)</w:t>
            </w:r>
          </w:p>
        </w:tc>
        <w:tc>
          <w:tcPr>
            <w:tcW w:w="0" w:type="auto"/>
            <w:vAlign w:val="center"/>
          </w:tcPr>
          <w:p w14:paraId="018B687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59C979FB"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53EA7F"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Native American</w:t>
            </w:r>
          </w:p>
        </w:tc>
        <w:tc>
          <w:tcPr>
            <w:tcW w:w="0" w:type="auto"/>
            <w:vAlign w:val="center"/>
            <w:hideMark/>
          </w:tcPr>
          <w:p w14:paraId="7B57E33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0" w:type="auto"/>
            <w:vAlign w:val="center"/>
            <w:hideMark/>
          </w:tcPr>
          <w:p w14:paraId="75B500C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(0.2)</w:t>
            </w:r>
          </w:p>
        </w:tc>
        <w:tc>
          <w:tcPr>
            <w:tcW w:w="0" w:type="auto"/>
            <w:vAlign w:val="center"/>
            <w:hideMark/>
          </w:tcPr>
          <w:p w14:paraId="3BEBFB4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(0.2)</w:t>
            </w:r>
          </w:p>
        </w:tc>
        <w:tc>
          <w:tcPr>
            <w:tcW w:w="0" w:type="auto"/>
            <w:vAlign w:val="center"/>
          </w:tcPr>
          <w:p w14:paraId="6712DD8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24DAB721"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96847"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Other or unknown</w:t>
            </w:r>
          </w:p>
        </w:tc>
        <w:tc>
          <w:tcPr>
            <w:tcW w:w="0" w:type="auto"/>
            <w:vAlign w:val="center"/>
            <w:hideMark/>
          </w:tcPr>
          <w:p w14:paraId="7E023A5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0" w:type="auto"/>
            <w:vAlign w:val="center"/>
            <w:hideMark/>
          </w:tcPr>
          <w:p w14:paraId="36841D0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143 (24.3)</w:t>
            </w:r>
          </w:p>
        </w:tc>
        <w:tc>
          <w:tcPr>
            <w:tcW w:w="0" w:type="auto"/>
            <w:vAlign w:val="center"/>
            <w:hideMark/>
          </w:tcPr>
          <w:p w14:paraId="055B5DA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148 (9.2)</w:t>
            </w:r>
          </w:p>
        </w:tc>
        <w:tc>
          <w:tcPr>
            <w:tcW w:w="0" w:type="auto"/>
            <w:vAlign w:val="center"/>
          </w:tcPr>
          <w:p w14:paraId="1D24B90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28C4254A"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75B03D4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Median household income, n (%)</w:t>
            </w:r>
          </w:p>
        </w:tc>
        <w:tc>
          <w:tcPr>
            <w:tcW w:w="0" w:type="auto"/>
            <w:vAlign w:val="center"/>
          </w:tcPr>
          <w:p w14:paraId="052CF51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5E5CEF95"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D753DD"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$1-24,999</w:t>
            </w:r>
          </w:p>
        </w:tc>
        <w:tc>
          <w:tcPr>
            <w:tcW w:w="0" w:type="auto"/>
            <w:vAlign w:val="center"/>
            <w:hideMark/>
          </w:tcPr>
          <w:p w14:paraId="6AB8FFC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0" w:type="auto"/>
            <w:vAlign w:val="center"/>
            <w:hideMark/>
          </w:tcPr>
          <w:p w14:paraId="563A565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88 (14.9)</w:t>
            </w:r>
          </w:p>
        </w:tc>
        <w:tc>
          <w:tcPr>
            <w:tcW w:w="0" w:type="auto"/>
            <w:vAlign w:val="center"/>
            <w:hideMark/>
          </w:tcPr>
          <w:p w14:paraId="170FB6B4"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387 (24.0)</w:t>
            </w:r>
          </w:p>
        </w:tc>
        <w:tc>
          <w:tcPr>
            <w:tcW w:w="0" w:type="auto"/>
            <w:vAlign w:val="center"/>
          </w:tcPr>
          <w:p w14:paraId="50E0E27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34451A65"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6006BD"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$25,000-34,999</w:t>
            </w:r>
          </w:p>
        </w:tc>
        <w:tc>
          <w:tcPr>
            <w:tcW w:w="0" w:type="auto"/>
            <w:vAlign w:val="center"/>
            <w:hideMark/>
          </w:tcPr>
          <w:p w14:paraId="34EF51C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0" w:type="auto"/>
            <w:vAlign w:val="center"/>
            <w:hideMark/>
          </w:tcPr>
          <w:p w14:paraId="5C22412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126 (21.4)</w:t>
            </w:r>
          </w:p>
        </w:tc>
        <w:tc>
          <w:tcPr>
            <w:tcW w:w="0" w:type="auto"/>
            <w:vAlign w:val="center"/>
            <w:hideMark/>
          </w:tcPr>
          <w:p w14:paraId="292B200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365 (22.7)</w:t>
            </w:r>
          </w:p>
        </w:tc>
        <w:tc>
          <w:tcPr>
            <w:tcW w:w="0" w:type="auto"/>
            <w:vAlign w:val="center"/>
          </w:tcPr>
          <w:p w14:paraId="7679A89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06D8D789"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126C6E"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$35,000-44,999</w:t>
            </w:r>
          </w:p>
        </w:tc>
        <w:tc>
          <w:tcPr>
            <w:tcW w:w="0" w:type="auto"/>
            <w:vAlign w:val="center"/>
            <w:hideMark/>
          </w:tcPr>
          <w:p w14:paraId="0FD6ACB4"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0" w:type="auto"/>
            <w:vAlign w:val="center"/>
            <w:hideMark/>
          </w:tcPr>
          <w:p w14:paraId="39AC28B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141 (23.9)</w:t>
            </w:r>
          </w:p>
        </w:tc>
        <w:tc>
          <w:tcPr>
            <w:tcW w:w="0" w:type="auto"/>
            <w:vAlign w:val="center"/>
            <w:hideMark/>
          </w:tcPr>
          <w:p w14:paraId="1CA2DE9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411 (25.5)</w:t>
            </w:r>
          </w:p>
        </w:tc>
        <w:tc>
          <w:tcPr>
            <w:tcW w:w="0" w:type="auto"/>
            <w:vAlign w:val="center"/>
          </w:tcPr>
          <w:p w14:paraId="2F41B56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1DC4802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D14F34"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$45,000 or more</w:t>
            </w:r>
          </w:p>
        </w:tc>
        <w:tc>
          <w:tcPr>
            <w:tcW w:w="0" w:type="auto"/>
            <w:vAlign w:val="center"/>
            <w:hideMark/>
          </w:tcPr>
          <w:p w14:paraId="43D84CB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0" w:type="auto"/>
            <w:vAlign w:val="center"/>
            <w:hideMark/>
          </w:tcPr>
          <w:p w14:paraId="5C03E59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214 (36.3)</w:t>
            </w:r>
          </w:p>
        </w:tc>
        <w:tc>
          <w:tcPr>
            <w:tcW w:w="0" w:type="auto"/>
            <w:vAlign w:val="center"/>
            <w:hideMark/>
          </w:tcPr>
          <w:p w14:paraId="1C8CAFC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417 (25.9)</w:t>
            </w:r>
          </w:p>
        </w:tc>
        <w:tc>
          <w:tcPr>
            <w:tcW w:w="0" w:type="auto"/>
            <w:vAlign w:val="center"/>
          </w:tcPr>
          <w:p w14:paraId="5C3FFC7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3B781586"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7415E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hideMark/>
          </w:tcPr>
          <w:p w14:paraId="7E7832C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0" w:type="auto"/>
            <w:vAlign w:val="center"/>
            <w:hideMark/>
          </w:tcPr>
          <w:p w14:paraId="6441C90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 (3.4)</w:t>
            </w:r>
          </w:p>
        </w:tc>
        <w:tc>
          <w:tcPr>
            <w:tcW w:w="0" w:type="auto"/>
            <w:vAlign w:val="center"/>
            <w:hideMark/>
          </w:tcPr>
          <w:p w14:paraId="4ACAC4D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 (2.4)</w:t>
            </w:r>
          </w:p>
        </w:tc>
        <w:tc>
          <w:tcPr>
            <w:tcW w:w="0" w:type="auto"/>
            <w:vAlign w:val="center"/>
          </w:tcPr>
          <w:p w14:paraId="5FEDA8F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78FD4938"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08DE90F2"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Comorbidities</w:t>
            </w:r>
          </w:p>
        </w:tc>
        <w:tc>
          <w:tcPr>
            <w:tcW w:w="0" w:type="auto"/>
            <w:vAlign w:val="center"/>
          </w:tcPr>
          <w:p w14:paraId="5D6B508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20DE2499"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EEE50D"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Diabetes</w:t>
            </w:r>
          </w:p>
        </w:tc>
        <w:tc>
          <w:tcPr>
            <w:tcW w:w="0" w:type="auto"/>
            <w:vAlign w:val="center"/>
            <w:hideMark/>
          </w:tcPr>
          <w:p w14:paraId="12D5F95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391 (17.8)</w:t>
            </w:r>
          </w:p>
        </w:tc>
        <w:tc>
          <w:tcPr>
            <w:tcW w:w="0" w:type="auto"/>
            <w:vAlign w:val="center"/>
            <w:hideMark/>
          </w:tcPr>
          <w:p w14:paraId="35CC563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91 (15.4)</w:t>
            </w:r>
          </w:p>
        </w:tc>
        <w:tc>
          <w:tcPr>
            <w:tcW w:w="0" w:type="auto"/>
            <w:vAlign w:val="center"/>
            <w:hideMark/>
          </w:tcPr>
          <w:p w14:paraId="7B14C90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300 (18.6)</w:t>
            </w:r>
          </w:p>
        </w:tc>
        <w:tc>
          <w:tcPr>
            <w:tcW w:w="0" w:type="auto"/>
            <w:vAlign w:val="center"/>
          </w:tcPr>
          <w:p w14:paraId="6772240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0.097</w:t>
            </w:r>
          </w:p>
        </w:tc>
      </w:tr>
      <w:tr w:rsidR="00D525EC" w:rsidRPr="00D525EC" w14:paraId="205C828F"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2ED08F"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Hyperlipidemia</w:t>
            </w:r>
          </w:p>
        </w:tc>
        <w:tc>
          <w:tcPr>
            <w:tcW w:w="0" w:type="auto"/>
            <w:vAlign w:val="center"/>
            <w:hideMark/>
          </w:tcPr>
          <w:p w14:paraId="7003C2A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0" w:type="auto"/>
            <w:vAlign w:val="center"/>
            <w:hideMark/>
          </w:tcPr>
          <w:p w14:paraId="5B4F968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61 (10.4)</w:t>
            </w:r>
          </w:p>
        </w:tc>
        <w:tc>
          <w:tcPr>
            <w:tcW w:w="0" w:type="auto"/>
            <w:vAlign w:val="center"/>
            <w:hideMark/>
          </w:tcPr>
          <w:p w14:paraId="174E775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249 (15.5)</w:t>
            </w:r>
          </w:p>
        </w:tc>
        <w:tc>
          <w:tcPr>
            <w:tcW w:w="0" w:type="auto"/>
            <w:vAlign w:val="center"/>
          </w:tcPr>
          <w:p w14:paraId="3843E95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0.003</w:t>
            </w:r>
          </w:p>
        </w:tc>
      </w:tr>
      <w:tr w:rsidR="00D525EC" w:rsidRPr="00D525EC" w14:paraId="4B6B7EF5"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095F66"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Hypertension</w:t>
            </w:r>
          </w:p>
        </w:tc>
        <w:tc>
          <w:tcPr>
            <w:tcW w:w="0" w:type="auto"/>
            <w:vAlign w:val="center"/>
            <w:hideMark/>
          </w:tcPr>
          <w:p w14:paraId="3A9D8F6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309 (14.0)</w:t>
            </w:r>
          </w:p>
        </w:tc>
        <w:tc>
          <w:tcPr>
            <w:tcW w:w="0" w:type="auto"/>
            <w:vAlign w:val="center"/>
            <w:hideMark/>
          </w:tcPr>
          <w:p w14:paraId="4993BAA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88 (14.9)</w:t>
            </w:r>
          </w:p>
        </w:tc>
        <w:tc>
          <w:tcPr>
            <w:tcW w:w="0" w:type="auto"/>
            <w:vAlign w:val="center"/>
            <w:hideMark/>
          </w:tcPr>
          <w:p w14:paraId="436CC77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221 (13.7)</w:t>
            </w:r>
          </w:p>
        </w:tc>
        <w:tc>
          <w:tcPr>
            <w:tcW w:w="0" w:type="auto"/>
            <w:vAlign w:val="center"/>
          </w:tcPr>
          <w:p w14:paraId="3F2D643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0.508</w:t>
            </w:r>
          </w:p>
        </w:tc>
      </w:tr>
      <w:tr w:rsidR="00D525EC" w:rsidRPr="00D525EC" w14:paraId="402600E2"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F24E13"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History of smoking</w:t>
            </w:r>
          </w:p>
        </w:tc>
        <w:tc>
          <w:tcPr>
            <w:tcW w:w="0" w:type="auto"/>
            <w:vAlign w:val="center"/>
            <w:hideMark/>
          </w:tcPr>
          <w:p w14:paraId="6BAA1D4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131 (6.0)</w:t>
            </w:r>
          </w:p>
        </w:tc>
        <w:tc>
          <w:tcPr>
            <w:tcW w:w="0" w:type="auto"/>
            <w:vAlign w:val="center"/>
            <w:hideMark/>
          </w:tcPr>
          <w:p w14:paraId="7831CF5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(4.9)</w:t>
            </w:r>
          </w:p>
        </w:tc>
        <w:tc>
          <w:tcPr>
            <w:tcW w:w="0" w:type="auto"/>
            <w:vAlign w:val="center"/>
            <w:hideMark/>
          </w:tcPr>
          <w:p w14:paraId="29EBE60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102 (6.3)</w:t>
            </w:r>
          </w:p>
        </w:tc>
        <w:tc>
          <w:tcPr>
            <w:tcW w:w="0" w:type="auto"/>
            <w:vAlign w:val="center"/>
          </w:tcPr>
          <w:p w14:paraId="59E4F8B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0.257</w:t>
            </w:r>
          </w:p>
        </w:tc>
      </w:tr>
      <w:tr w:rsidR="00D525EC" w:rsidRPr="00D525EC" w14:paraId="6ABADDA5"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FCC2BC"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p>
        </w:tc>
        <w:tc>
          <w:tcPr>
            <w:tcW w:w="0" w:type="auto"/>
            <w:vAlign w:val="center"/>
            <w:hideMark/>
          </w:tcPr>
          <w:p w14:paraId="57C7579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0" w:type="auto"/>
            <w:vAlign w:val="center"/>
            <w:hideMark/>
          </w:tcPr>
          <w:p w14:paraId="1578765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 (2.0)</w:t>
            </w:r>
          </w:p>
        </w:tc>
        <w:tc>
          <w:tcPr>
            <w:tcW w:w="0" w:type="auto"/>
            <w:vAlign w:val="center"/>
            <w:hideMark/>
          </w:tcPr>
          <w:p w14:paraId="4961388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84 (5.2)</w:t>
            </w:r>
          </w:p>
        </w:tc>
        <w:tc>
          <w:tcPr>
            <w:tcW w:w="0" w:type="auto"/>
            <w:vAlign w:val="center"/>
          </w:tcPr>
          <w:p w14:paraId="31C1969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0.002</w:t>
            </w:r>
          </w:p>
        </w:tc>
      </w:tr>
      <w:tr w:rsidR="00D525EC" w:rsidRPr="00D525EC" w14:paraId="7E5CF9DE"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D5E506"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Number of comorbid diagnosis, mean ± SD</w:t>
            </w:r>
          </w:p>
        </w:tc>
        <w:tc>
          <w:tcPr>
            <w:tcW w:w="0" w:type="auto"/>
            <w:vAlign w:val="center"/>
            <w:hideMark/>
          </w:tcPr>
          <w:p w14:paraId="31BFE81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0" w:type="auto"/>
            <w:vAlign w:val="center"/>
            <w:hideMark/>
          </w:tcPr>
          <w:p w14:paraId="2A380DE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10.6 ± 2.9</w:t>
            </w:r>
          </w:p>
        </w:tc>
        <w:tc>
          <w:tcPr>
            <w:tcW w:w="0" w:type="auto"/>
            <w:vAlign w:val="center"/>
            <w:hideMark/>
          </w:tcPr>
          <w:p w14:paraId="437941D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13.5 ± 2.5</w:t>
            </w:r>
          </w:p>
        </w:tc>
        <w:tc>
          <w:tcPr>
            <w:tcW w:w="0" w:type="auto"/>
            <w:vAlign w:val="center"/>
          </w:tcPr>
          <w:p w14:paraId="1DDE909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1548FBD7"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4FEAA8C4"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Location of hospital, n (%)</w:t>
            </w:r>
          </w:p>
        </w:tc>
        <w:tc>
          <w:tcPr>
            <w:tcW w:w="0" w:type="auto"/>
            <w:vAlign w:val="center"/>
          </w:tcPr>
          <w:p w14:paraId="78594F6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69631F5B"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F228AB"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Rural</w:t>
            </w:r>
          </w:p>
        </w:tc>
        <w:tc>
          <w:tcPr>
            <w:tcW w:w="0" w:type="auto"/>
            <w:vAlign w:val="center"/>
            <w:hideMark/>
          </w:tcPr>
          <w:p w14:paraId="040EFF7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0" w:type="auto"/>
            <w:vAlign w:val="center"/>
            <w:hideMark/>
          </w:tcPr>
          <w:p w14:paraId="4E6C304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(0.8)</w:t>
            </w:r>
          </w:p>
        </w:tc>
        <w:tc>
          <w:tcPr>
            <w:tcW w:w="0" w:type="auto"/>
            <w:vAlign w:val="center"/>
            <w:hideMark/>
          </w:tcPr>
          <w:p w14:paraId="27860EA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 (0.7)</w:t>
            </w:r>
          </w:p>
        </w:tc>
        <w:tc>
          <w:tcPr>
            <w:tcW w:w="0" w:type="auto"/>
            <w:vAlign w:val="center"/>
          </w:tcPr>
          <w:p w14:paraId="5CEC1EB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0.73</w:t>
            </w:r>
          </w:p>
        </w:tc>
      </w:tr>
      <w:tr w:rsidR="00D525EC" w:rsidRPr="00D525EC" w14:paraId="2A5F8B93"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B6CDD6"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Urban</w:t>
            </w:r>
          </w:p>
        </w:tc>
        <w:tc>
          <w:tcPr>
            <w:tcW w:w="0" w:type="auto"/>
            <w:vAlign w:val="center"/>
            <w:hideMark/>
          </w:tcPr>
          <w:p w14:paraId="7203542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0" w:type="auto"/>
            <w:vAlign w:val="center"/>
            <w:hideMark/>
          </w:tcPr>
          <w:p w14:paraId="04C0F62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583 (99.0)</w:t>
            </w:r>
          </w:p>
        </w:tc>
        <w:tc>
          <w:tcPr>
            <w:tcW w:w="0" w:type="auto"/>
            <w:vAlign w:val="center"/>
            <w:hideMark/>
          </w:tcPr>
          <w:p w14:paraId="79AEF0E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1598 (99.2)</w:t>
            </w:r>
          </w:p>
        </w:tc>
        <w:tc>
          <w:tcPr>
            <w:tcW w:w="0" w:type="auto"/>
            <w:vAlign w:val="center"/>
          </w:tcPr>
          <w:p w14:paraId="475BDDF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19924B1A"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7A526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hideMark/>
          </w:tcPr>
          <w:p w14:paraId="25B7341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hideMark/>
          </w:tcPr>
          <w:p w14:paraId="00575DC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(0.2)</w:t>
            </w:r>
          </w:p>
        </w:tc>
        <w:tc>
          <w:tcPr>
            <w:tcW w:w="0" w:type="auto"/>
            <w:vAlign w:val="center"/>
            <w:hideMark/>
          </w:tcPr>
          <w:p w14:paraId="32B5974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(0.1)</w:t>
            </w:r>
          </w:p>
        </w:tc>
        <w:tc>
          <w:tcPr>
            <w:tcW w:w="0" w:type="auto"/>
            <w:vAlign w:val="center"/>
          </w:tcPr>
          <w:p w14:paraId="7B7A300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2E241BA4"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1C57D8F9"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Size of hospital, n (%)</w:t>
            </w:r>
          </w:p>
        </w:tc>
        <w:tc>
          <w:tcPr>
            <w:tcW w:w="0" w:type="auto"/>
            <w:vAlign w:val="center"/>
          </w:tcPr>
          <w:p w14:paraId="712B889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21FF83ED"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453620"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Small</w:t>
            </w:r>
          </w:p>
        </w:tc>
        <w:tc>
          <w:tcPr>
            <w:tcW w:w="0" w:type="auto"/>
            <w:vAlign w:val="center"/>
            <w:hideMark/>
          </w:tcPr>
          <w:p w14:paraId="0C3A316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0" w:type="auto"/>
            <w:vAlign w:val="center"/>
            <w:hideMark/>
          </w:tcPr>
          <w:p w14:paraId="2F863D1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 (3.4)</w:t>
            </w:r>
          </w:p>
        </w:tc>
        <w:tc>
          <w:tcPr>
            <w:tcW w:w="0" w:type="auto"/>
            <w:vAlign w:val="center"/>
            <w:hideMark/>
          </w:tcPr>
          <w:p w14:paraId="4BE1B0A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w:t>
            </w:r>
          </w:p>
        </w:tc>
        <w:tc>
          <w:tcPr>
            <w:tcW w:w="0" w:type="auto"/>
            <w:vAlign w:val="center"/>
          </w:tcPr>
          <w:p w14:paraId="2C43040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0.002</w:t>
            </w:r>
          </w:p>
        </w:tc>
      </w:tr>
      <w:tr w:rsidR="00D525EC" w:rsidRPr="00D525EC" w14:paraId="66E9E0E8"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74D1B8"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Medium</w:t>
            </w:r>
          </w:p>
        </w:tc>
        <w:tc>
          <w:tcPr>
            <w:tcW w:w="0" w:type="auto"/>
            <w:vAlign w:val="center"/>
            <w:hideMark/>
          </w:tcPr>
          <w:p w14:paraId="369E69A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0" w:type="auto"/>
            <w:vAlign w:val="center"/>
            <w:hideMark/>
          </w:tcPr>
          <w:p w14:paraId="7647A4B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67 (11.4)</w:t>
            </w:r>
          </w:p>
        </w:tc>
        <w:tc>
          <w:tcPr>
            <w:tcW w:w="0" w:type="auto"/>
            <w:vAlign w:val="center"/>
            <w:hideMark/>
          </w:tcPr>
          <w:p w14:paraId="358644F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162 (10.1)</w:t>
            </w:r>
          </w:p>
        </w:tc>
        <w:tc>
          <w:tcPr>
            <w:tcW w:w="0" w:type="auto"/>
            <w:vAlign w:val="center"/>
          </w:tcPr>
          <w:p w14:paraId="7B116F5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30441E95"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65FF05"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Large</w:t>
            </w:r>
          </w:p>
        </w:tc>
        <w:tc>
          <w:tcPr>
            <w:tcW w:w="0" w:type="auto"/>
            <w:vAlign w:val="center"/>
            <w:hideMark/>
          </w:tcPr>
          <w:p w14:paraId="24F53B6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0" w:type="auto"/>
            <w:vAlign w:val="center"/>
            <w:hideMark/>
          </w:tcPr>
          <w:p w14:paraId="6EF3ECE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501 (85.1)</w:t>
            </w:r>
          </w:p>
        </w:tc>
        <w:tc>
          <w:tcPr>
            <w:tcW w:w="0" w:type="auto"/>
            <w:vAlign w:val="center"/>
            <w:hideMark/>
          </w:tcPr>
          <w:p w14:paraId="1ED42CA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1430 (88.8)</w:t>
            </w:r>
          </w:p>
        </w:tc>
        <w:tc>
          <w:tcPr>
            <w:tcW w:w="0" w:type="auto"/>
            <w:vAlign w:val="center"/>
          </w:tcPr>
          <w:p w14:paraId="4CC1576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4F23BAA3"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560B20"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hideMark/>
          </w:tcPr>
          <w:p w14:paraId="3FF5B20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hideMark/>
          </w:tcPr>
          <w:p w14:paraId="4FBB837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(0.2)</w:t>
            </w:r>
          </w:p>
        </w:tc>
        <w:tc>
          <w:tcPr>
            <w:tcW w:w="0" w:type="auto"/>
            <w:vAlign w:val="center"/>
            <w:hideMark/>
          </w:tcPr>
          <w:p w14:paraId="67B06784"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(0.1)</w:t>
            </w:r>
          </w:p>
        </w:tc>
        <w:tc>
          <w:tcPr>
            <w:tcW w:w="0" w:type="auto"/>
            <w:vAlign w:val="center"/>
          </w:tcPr>
          <w:p w14:paraId="75801E9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D525EC" w:rsidRPr="00D525EC" w14:paraId="436CA74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28BBE93D"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Teaching status of hospital, n (%)</w:t>
            </w:r>
          </w:p>
        </w:tc>
        <w:tc>
          <w:tcPr>
            <w:tcW w:w="0" w:type="auto"/>
            <w:vAlign w:val="center"/>
          </w:tcPr>
          <w:p w14:paraId="4BEFA3D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4191FA8F"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5914AC"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Nonteaching</w:t>
            </w:r>
          </w:p>
        </w:tc>
        <w:tc>
          <w:tcPr>
            <w:tcW w:w="0" w:type="auto"/>
            <w:vAlign w:val="center"/>
            <w:hideMark/>
          </w:tcPr>
          <w:p w14:paraId="067ADCD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0" w:type="auto"/>
            <w:vAlign w:val="center"/>
            <w:hideMark/>
          </w:tcPr>
          <w:p w14:paraId="3276A2C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75 (12.7)</w:t>
            </w:r>
          </w:p>
        </w:tc>
        <w:tc>
          <w:tcPr>
            <w:tcW w:w="0" w:type="auto"/>
            <w:vAlign w:val="center"/>
            <w:hideMark/>
          </w:tcPr>
          <w:p w14:paraId="0C4EBBF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90 (5.6)</w:t>
            </w:r>
          </w:p>
        </w:tc>
        <w:tc>
          <w:tcPr>
            <w:tcW w:w="0" w:type="auto"/>
            <w:vAlign w:val="center"/>
          </w:tcPr>
          <w:p w14:paraId="438E34F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&lt;0.001</w:t>
            </w:r>
          </w:p>
        </w:tc>
      </w:tr>
      <w:tr w:rsidR="00D525EC" w:rsidRPr="00D525EC" w14:paraId="4201D523"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462734"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Teaching</w:t>
            </w:r>
          </w:p>
        </w:tc>
        <w:tc>
          <w:tcPr>
            <w:tcW w:w="0" w:type="auto"/>
            <w:vAlign w:val="center"/>
            <w:hideMark/>
          </w:tcPr>
          <w:p w14:paraId="565AB4E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0" w:type="auto"/>
            <w:vAlign w:val="center"/>
            <w:hideMark/>
          </w:tcPr>
          <w:p w14:paraId="70DAF8E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513 (87.1)</w:t>
            </w:r>
          </w:p>
        </w:tc>
        <w:tc>
          <w:tcPr>
            <w:tcW w:w="0" w:type="auto"/>
            <w:vAlign w:val="center"/>
            <w:hideMark/>
          </w:tcPr>
          <w:p w14:paraId="1B8BA0D8"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1520 (94.4)</w:t>
            </w:r>
          </w:p>
        </w:tc>
        <w:tc>
          <w:tcPr>
            <w:tcW w:w="0" w:type="auto"/>
            <w:vAlign w:val="center"/>
          </w:tcPr>
          <w:p w14:paraId="56A639B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D525EC" w:rsidRPr="00D525EC" w14:paraId="785A3455"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5B5A7282" w14:textId="77777777" w:rsidR="00D525EC" w:rsidRPr="00D525EC" w:rsidRDefault="00D525EC">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tcBorders>
              <w:bottom w:val="single" w:sz="8" w:space="0" w:color="auto"/>
            </w:tcBorders>
            <w:vAlign w:val="center"/>
            <w:hideMark/>
          </w:tcPr>
          <w:p w14:paraId="37E7DA6A"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tcBorders>
              <w:bottom w:val="single" w:sz="8" w:space="0" w:color="auto"/>
            </w:tcBorders>
            <w:vAlign w:val="center"/>
            <w:hideMark/>
          </w:tcPr>
          <w:p w14:paraId="54B2F1A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(0.2)</w:t>
            </w:r>
          </w:p>
        </w:tc>
        <w:tc>
          <w:tcPr>
            <w:tcW w:w="0" w:type="auto"/>
            <w:tcBorders>
              <w:bottom w:val="single" w:sz="8" w:space="0" w:color="auto"/>
            </w:tcBorders>
            <w:vAlign w:val="center"/>
            <w:hideMark/>
          </w:tcPr>
          <w:p w14:paraId="6FED185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(0.1)</w:t>
            </w:r>
          </w:p>
        </w:tc>
        <w:tc>
          <w:tcPr>
            <w:tcW w:w="0" w:type="auto"/>
            <w:tcBorders>
              <w:bottom w:val="single" w:sz="8" w:space="0" w:color="auto"/>
            </w:tcBorders>
            <w:vAlign w:val="center"/>
          </w:tcPr>
          <w:p w14:paraId="75CA98F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14:paraId="3796988A" w14:textId="77777777" w:rsidR="00D525EC" w:rsidRPr="00D525EC" w:rsidRDefault="00D525EC">
      <w:pPr>
        <w:spacing w:after="160" w:line="259" w:lineRule="auto"/>
        <w:ind w:left="90"/>
        <w:rPr>
          <w:rFonts w:ascii="Arial" w:hAnsi="Arial" w:cs="Arial"/>
          <w:sz w:val="18"/>
          <w:szCs w:val="18"/>
        </w:rPr>
      </w:pPr>
      <w:proofErr w:type="spellStart"/>
      <w:proofErr w:type="gramStart"/>
      <w:r w:rsidRPr="00D525EC">
        <w:rPr>
          <w:rFonts w:ascii="Arial" w:hAnsi="Arial" w:cs="Arial"/>
          <w:sz w:val="18"/>
          <w:szCs w:val="18"/>
          <w:vertAlign w:val="superscript"/>
        </w:rPr>
        <w:t>a</w:t>
      </w:r>
      <w:r w:rsidRPr="00D525EC">
        <w:rPr>
          <w:rFonts w:ascii="Arial" w:hAnsi="Arial" w:cs="Arial"/>
          <w:sz w:val="18"/>
          <w:szCs w:val="18"/>
        </w:rPr>
        <w:t>Pairwise</w:t>
      </w:r>
      <w:proofErr w:type="spellEnd"/>
      <w:proofErr w:type="gramEnd"/>
      <w:r w:rsidRPr="00D525EC">
        <w:rPr>
          <w:rFonts w:ascii="Arial" w:hAnsi="Arial" w:cs="Arial"/>
          <w:sz w:val="18"/>
          <w:szCs w:val="18"/>
        </w:rPr>
        <w:t xml:space="preserve"> t-test or chi-square test for patients before 2006 and patients 2006 and afterwards.</w:t>
      </w:r>
    </w:p>
    <w:p w14:paraId="2766C31F" w14:textId="77777777" w:rsidR="00D525EC" w:rsidRPr="00D525EC" w:rsidRDefault="00D525EC">
      <w:pPr>
        <w:spacing w:after="160"/>
        <w:rPr>
          <w:rFonts w:ascii="Times New Roman" w:hAnsi="Times New Roman" w:cs="Times New Roman"/>
          <w:sz w:val="24"/>
          <w:szCs w:val="24"/>
        </w:rPr>
      </w:pPr>
    </w:p>
    <w:p w14:paraId="2C583FB3" w14:textId="77777777" w:rsidR="00D525EC" w:rsidRPr="00D525EC" w:rsidRDefault="00D525EC">
      <w:pPr>
        <w:spacing w:line="240" w:lineRule="auto"/>
        <w:rPr>
          <w:rFonts w:ascii="Arial" w:eastAsia="Times New Roman" w:hAnsi="Arial" w:cs="Arial"/>
          <w:color w:val="000000"/>
          <w:sz w:val="18"/>
          <w:szCs w:val="18"/>
        </w:rPr>
      </w:pPr>
    </w:p>
    <w:tbl>
      <w:tblPr>
        <w:tblStyle w:val="PlainTable4"/>
        <w:tblW w:w="0" w:type="auto"/>
        <w:jc w:val="center"/>
        <w:tblLook w:val="04A0" w:firstRow="1" w:lastRow="0" w:firstColumn="1" w:lastColumn="0" w:noHBand="0" w:noVBand="1"/>
      </w:tblPr>
      <w:tblGrid>
        <w:gridCol w:w="3857"/>
        <w:gridCol w:w="1389"/>
        <w:gridCol w:w="1320"/>
        <w:gridCol w:w="1355"/>
        <w:gridCol w:w="1439"/>
      </w:tblGrid>
      <w:tr w:rsidR="00D525EC" w:rsidRPr="00D525EC" w14:paraId="51E9ABFB" w14:textId="77777777" w:rsidTr="00D525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14:paraId="50907BC9"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Table 3. Complications in hospitalized patients with or without same admission Orthotopic Heart Transplant (OHT) after Left Ventricular Assist Device (LVAD) </w:t>
            </w:r>
          </w:p>
        </w:tc>
      </w:tr>
      <w:tr w:rsidR="00D525EC" w:rsidRPr="00D525EC" w14:paraId="7AC8754C" w14:textId="77777777" w:rsidTr="00D525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0C778D7C" w14:textId="77777777" w:rsidR="00D525EC" w:rsidRPr="00D525EC" w:rsidRDefault="00D525EC">
            <w:pPr>
              <w:rPr>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hideMark/>
          </w:tcPr>
          <w:p w14:paraId="617B849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Early OHT</w:t>
            </w:r>
            <w:r w:rsidRPr="00D525E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14:paraId="5A9A9E0C"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Late OHT</w:t>
            </w:r>
            <w:r w:rsidRPr="00D525E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14:paraId="78AE229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14:paraId="4B724B88"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Total</w:t>
            </w:r>
            <w:r w:rsidRPr="00D525EC">
              <w:rPr>
                <w:rFonts w:ascii="Arial" w:eastAsia="Times New Roman" w:hAnsi="Arial" w:cs="Arial"/>
                <w:b/>
                <w:bCs/>
                <w:color w:val="000000"/>
                <w:sz w:val="18"/>
                <w:szCs w:val="18"/>
              </w:rPr>
              <w:br/>
              <w:t>(n = 2200)</w:t>
            </w:r>
          </w:p>
        </w:tc>
      </w:tr>
      <w:tr w:rsidR="00D525EC" w:rsidRPr="00D525EC" w14:paraId="0B67EE69"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748DD17"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Acute renal failure </w:t>
            </w:r>
          </w:p>
        </w:tc>
        <w:tc>
          <w:tcPr>
            <w:tcW w:w="0" w:type="auto"/>
            <w:tcBorders>
              <w:top w:val="single" w:sz="8" w:space="0" w:color="auto"/>
            </w:tcBorders>
            <w:vAlign w:val="center"/>
            <w:hideMark/>
          </w:tcPr>
          <w:p w14:paraId="4156BE8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24 (58.5)</w:t>
            </w:r>
          </w:p>
        </w:tc>
        <w:tc>
          <w:tcPr>
            <w:tcW w:w="0" w:type="auto"/>
            <w:tcBorders>
              <w:top w:val="single" w:sz="8" w:space="0" w:color="auto"/>
            </w:tcBorders>
            <w:vAlign w:val="center"/>
          </w:tcPr>
          <w:p w14:paraId="37D9298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64 (52.0)</w:t>
            </w:r>
          </w:p>
        </w:tc>
        <w:tc>
          <w:tcPr>
            <w:tcW w:w="0" w:type="auto"/>
            <w:tcBorders>
              <w:top w:val="single" w:sz="8" w:space="0" w:color="auto"/>
            </w:tcBorders>
            <w:vAlign w:val="center"/>
            <w:hideMark/>
          </w:tcPr>
          <w:p w14:paraId="211ACEA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963 (47.3)</w:t>
            </w:r>
          </w:p>
        </w:tc>
        <w:tc>
          <w:tcPr>
            <w:tcW w:w="0" w:type="auto"/>
            <w:tcBorders>
              <w:top w:val="single" w:sz="8" w:space="0" w:color="auto"/>
            </w:tcBorders>
            <w:vAlign w:val="center"/>
            <w:hideMark/>
          </w:tcPr>
          <w:p w14:paraId="1C768F6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1051 (47.8)</w:t>
            </w:r>
          </w:p>
        </w:tc>
      </w:tr>
      <w:tr w:rsidR="00D525EC" w:rsidRPr="00D525EC" w14:paraId="454F141A"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31E805"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Reoperation </w:t>
            </w:r>
          </w:p>
        </w:tc>
        <w:tc>
          <w:tcPr>
            <w:tcW w:w="0" w:type="auto"/>
            <w:vAlign w:val="center"/>
            <w:hideMark/>
          </w:tcPr>
          <w:p w14:paraId="6E9ED24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(68.3)</w:t>
            </w:r>
          </w:p>
        </w:tc>
        <w:tc>
          <w:tcPr>
            <w:tcW w:w="0" w:type="auto"/>
            <w:vAlign w:val="center"/>
          </w:tcPr>
          <w:p w14:paraId="5DF6763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87 (70.7)</w:t>
            </w:r>
          </w:p>
        </w:tc>
        <w:tc>
          <w:tcPr>
            <w:tcW w:w="0" w:type="auto"/>
            <w:vAlign w:val="center"/>
            <w:hideMark/>
          </w:tcPr>
          <w:p w14:paraId="5321F645"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803 (39.4)</w:t>
            </w:r>
          </w:p>
        </w:tc>
        <w:tc>
          <w:tcPr>
            <w:tcW w:w="0" w:type="auto"/>
            <w:vAlign w:val="center"/>
            <w:hideMark/>
          </w:tcPr>
          <w:p w14:paraId="58F18A2F"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918 (41.7)</w:t>
            </w:r>
          </w:p>
        </w:tc>
      </w:tr>
      <w:tr w:rsidR="00D525EC" w:rsidRPr="00D525EC" w14:paraId="53FEF048"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C2F9EC"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Bleeding requiring transfusion</w:t>
            </w:r>
          </w:p>
        </w:tc>
        <w:tc>
          <w:tcPr>
            <w:tcW w:w="0" w:type="auto"/>
            <w:vAlign w:val="center"/>
            <w:hideMark/>
          </w:tcPr>
          <w:p w14:paraId="23FA895C"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(17.1)</w:t>
            </w:r>
          </w:p>
        </w:tc>
        <w:tc>
          <w:tcPr>
            <w:tcW w:w="0" w:type="auto"/>
            <w:vAlign w:val="center"/>
          </w:tcPr>
          <w:p w14:paraId="5D7451D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(24.4)</w:t>
            </w:r>
          </w:p>
        </w:tc>
        <w:tc>
          <w:tcPr>
            <w:tcW w:w="0" w:type="auto"/>
            <w:vAlign w:val="center"/>
            <w:hideMark/>
          </w:tcPr>
          <w:p w14:paraId="52752AA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780 (38.3)</w:t>
            </w:r>
          </w:p>
        </w:tc>
        <w:tc>
          <w:tcPr>
            <w:tcW w:w="0" w:type="auto"/>
            <w:vAlign w:val="center"/>
            <w:hideMark/>
          </w:tcPr>
          <w:p w14:paraId="73F3332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817 (37.1)</w:t>
            </w:r>
          </w:p>
        </w:tc>
      </w:tr>
      <w:tr w:rsidR="00D525EC" w:rsidRPr="00D525EC" w14:paraId="6CAC7626"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54D724"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Acute respiratory failure</w:t>
            </w:r>
          </w:p>
        </w:tc>
        <w:tc>
          <w:tcPr>
            <w:tcW w:w="0" w:type="auto"/>
            <w:vAlign w:val="center"/>
            <w:hideMark/>
          </w:tcPr>
          <w:p w14:paraId="2FCE69E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 (19.5)</w:t>
            </w:r>
          </w:p>
        </w:tc>
        <w:tc>
          <w:tcPr>
            <w:tcW w:w="0" w:type="auto"/>
            <w:vAlign w:val="center"/>
          </w:tcPr>
          <w:p w14:paraId="1CC0A28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(30.1)</w:t>
            </w:r>
          </w:p>
        </w:tc>
        <w:tc>
          <w:tcPr>
            <w:tcW w:w="0" w:type="auto"/>
            <w:vAlign w:val="center"/>
            <w:hideMark/>
          </w:tcPr>
          <w:p w14:paraId="2526C01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 (25.4)</w:t>
            </w:r>
          </w:p>
        </w:tc>
        <w:tc>
          <w:tcPr>
            <w:tcW w:w="0" w:type="auto"/>
            <w:vAlign w:val="center"/>
            <w:hideMark/>
          </w:tcPr>
          <w:p w14:paraId="5AA4506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563 (25.6)</w:t>
            </w:r>
          </w:p>
        </w:tc>
      </w:tr>
      <w:tr w:rsidR="00D525EC" w:rsidRPr="00D525EC" w14:paraId="5C823145"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3D72A3"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Sepsis </w:t>
            </w:r>
          </w:p>
        </w:tc>
        <w:tc>
          <w:tcPr>
            <w:tcW w:w="0" w:type="auto"/>
            <w:vAlign w:val="center"/>
            <w:hideMark/>
          </w:tcPr>
          <w:p w14:paraId="6363A12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(4.9)</w:t>
            </w:r>
          </w:p>
        </w:tc>
        <w:tc>
          <w:tcPr>
            <w:tcW w:w="0" w:type="auto"/>
            <w:vAlign w:val="center"/>
          </w:tcPr>
          <w:p w14:paraId="002AD32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(13.8)</w:t>
            </w:r>
          </w:p>
        </w:tc>
        <w:tc>
          <w:tcPr>
            <w:tcW w:w="0" w:type="auto"/>
            <w:vAlign w:val="center"/>
            <w:hideMark/>
          </w:tcPr>
          <w:p w14:paraId="05F4360D"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233 (11.4)</w:t>
            </w:r>
          </w:p>
        </w:tc>
        <w:tc>
          <w:tcPr>
            <w:tcW w:w="0" w:type="auto"/>
            <w:vAlign w:val="center"/>
            <w:hideMark/>
          </w:tcPr>
          <w:p w14:paraId="04CA35E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252 (11.5)</w:t>
            </w:r>
          </w:p>
        </w:tc>
      </w:tr>
      <w:tr w:rsidR="00D525EC" w:rsidRPr="00D525EC" w14:paraId="53CB749A"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A91BF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Postoperative cardiac complication </w:t>
            </w:r>
          </w:p>
        </w:tc>
        <w:tc>
          <w:tcPr>
            <w:tcW w:w="0" w:type="auto"/>
            <w:vAlign w:val="center"/>
            <w:hideMark/>
          </w:tcPr>
          <w:p w14:paraId="37A3C90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(17.1)</w:t>
            </w:r>
          </w:p>
        </w:tc>
        <w:tc>
          <w:tcPr>
            <w:tcW w:w="0" w:type="auto"/>
            <w:vAlign w:val="center"/>
          </w:tcPr>
          <w:p w14:paraId="2162C3C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 (12.2)</w:t>
            </w:r>
          </w:p>
        </w:tc>
        <w:tc>
          <w:tcPr>
            <w:tcW w:w="0" w:type="auto"/>
            <w:vAlign w:val="center"/>
            <w:hideMark/>
          </w:tcPr>
          <w:p w14:paraId="64FDFE7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234 (11.5)</w:t>
            </w:r>
          </w:p>
        </w:tc>
        <w:tc>
          <w:tcPr>
            <w:tcW w:w="0" w:type="auto"/>
            <w:vAlign w:val="center"/>
            <w:hideMark/>
          </w:tcPr>
          <w:p w14:paraId="7F17EC26"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256 (11.6)</w:t>
            </w:r>
          </w:p>
        </w:tc>
      </w:tr>
      <w:tr w:rsidR="00D525EC" w:rsidRPr="00D525EC" w14:paraId="7AA4B6F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450918"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Acute liver failure</w:t>
            </w:r>
          </w:p>
        </w:tc>
        <w:tc>
          <w:tcPr>
            <w:tcW w:w="0" w:type="auto"/>
            <w:vAlign w:val="center"/>
            <w:hideMark/>
          </w:tcPr>
          <w:p w14:paraId="567AACB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 (7.3)</w:t>
            </w:r>
          </w:p>
        </w:tc>
        <w:tc>
          <w:tcPr>
            <w:tcW w:w="0" w:type="auto"/>
            <w:vAlign w:val="center"/>
          </w:tcPr>
          <w:p w14:paraId="3B3FED6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 (7.3)</w:t>
            </w:r>
          </w:p>
        </w:tc>
        <w:tc>
          <w:tcPr>
            <w:tcW w:w="0" w:type="auto"/>
            <w:vAlign w:val="center"/>
            <w:hideMark/>
          </w:tcPr>
          <w:p w14:paraId="1E82450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224 (11.0)</w:t>
            </w:r>
          </w:p>
        </w:tc>
        <w:tc>
          <w:tcPr>
            <w:tcW w:w="0" w:type="auto"/>
            <w:vAlign w:val="center"/>
            <w:hideMark/>
          </w:tcPr>
          <w:p w14:paraId="069E1BF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236 (10.7)</w:t>
            </w:r>
          </w:p>
        </w:tc>
      </w:tr>
      <w:tr w:rsidR="00D525EC" w:rsidRPr="00D525EC" w14:paraId="59AB9ED6"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0B02F6"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Device failure </w:t>
            </w:r>
          </w:p>
        </w:tc>
        <w:tc>
          <w:tcPr>
            <w:tcW w:w="0" w:type="auto"/>
            <w:vAlign w:val="center"/>
            <w:hideMark/>
          </w:tcPr>
          <w:p w14:paraId="6D7D4EE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c>
          <w:tcPr>
            <w:tcW w:w="0" w:type="auto"/>
            <w:vAlign w:val="center"/>
          </w:tcPr>
          <w:p w14:paraId="7B484B2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(3.3)</w:t>
            </w:r>
          </w:p>
        </w:tc>
        <w:tc>
          <w:tcPr>
            <w:tcW w:w="0" w:type="auto"/>
            <w:vAlign w:val="center"/>
            <w:hideMark/>
          </w:tcPr>
          <w:p w14:paraId="1F781E91"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62 (3.0)</w:t>
            </w:r>
          </w:p>
        </w:tc>
        <w:tc>
          <w:tcPr>
            <w:tcW w:w="0" w:type="auto"/>
            <w:vAlign w:val="center"/>
            <w:hideMark/>
          </w:tcPr>
          <w:p w14:paraId="5E395CD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66 (3.0)</w:t>
            </w:r>
          </w:p>
        </w:tc>
      </w:tr>
      <w:tr w:rsidR="00D525EC" w:rsidRPr="00D525EC" w14:paraId="1B3678B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27F965D0"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Stroke </w:t>
            </w:r>
          </w:p>
        </w:tc>
        <w:tc>
          <w:tcPr>
            <w:tcW w:w="0" w:type="auto"/>
            <w:tcBorders>
              <w:bottom w:val="single" w:sz="8" w:space="0" w:color="auto"/>
            </w:tcBorders>
            <w:vAlign w:val="center"/>
            <w:hideMark/>
          </w:tcPr>
          <w:p w14:paraId="25C3AFE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(2.4)</w:t>
            </w:r>
          </w:p>
        </w:tc>
        <w:tc>
          <w:tcPr>
            <w:tcW w:w="0" w:type="auto"/>
            <w:tcBorders>
              <w:bottom w:val="single" w:sz="8" w:space="0" w:color="auto"/>
            </w:tcBorders>
            <w:vAlign w:val="center"/>
          </w:tcPr>
          <w:p w14:paraId="5F3F4A5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 (0.8)</w:t>
            </w:r>
          </w:p>
        </w:tc>
        <w:tc>
          <w:tcPr>
            <w:tcW w:w="0" w:type="auto"/>
            <w:tcBorders>
              <w:bottom w:val="single" w:sz="8" w:space="0" w:color="auto"/>
            </w:tcBorders>
            <w:vAlign w:val="center"/>
            <w:hideMark/>
          </w:tcPr>
          <w:p w14:paraId="1A13D243"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 (2.6)</w:t>
            </w:r>
          </w:p>
        </w:tc>
        <w:tc>
          <w:tcPr>
            <w:tcW w:w="0" w:type="auto"/>
            <w:tcBorders>
              <w:bottom w:val="single" w:sz="8" w:space="0" w:color="auto"/>
            </w:tcBorders>
            <w:vAlign w:val="center"/>
            <w:hideMark/>
          </w:tcPr>
          <w:p w14:paraId="057601FA"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 (2.5)</w:t>
            </w:r>
          </w:p>
        </w:tc>
      </w:tr>
    </w:tbl>
    <w:p w14:paraId="13C0B981" w14:textId="77777777" w:rsidR="00D525EC" w:rsidRPr="00D525EC" w:rsidRDefault="00D525EC">
      <w:pPr>
        <w:spacing w:after="160" w:line="259" w:lineRule="auto"/>
        <w:ind w:left="90"/>
        <w:rPr>
          <w:rFonts w:ascii="Arial" w:hAnsi="Arial" w:cs="Arial"/>
          <w:sz w:val="18"/>
          <w:szCs w:val="18"/>
        </w:rPr>
      </w:pPr>
      <w:r w:rsidRPr="00D525EC">
        <w:rPr>
          <w:rFonts w:ascii="Arial" w:hAnsi="Arial" w:cs="Arial"/>
          <w:sz w:val="18"/>
          <w:szCs w:val="18"/>
        </w:rPr>
        <w:t xml:space="preserve">*All pairwise comparisons of early vs. late OHT were not statistically significant (p &gt; 0.05). </w:t>
      </w:r>
    </w:p>
    <w:p w14:paraId="63993ADD" w14:textId="77777777" w:rsidR="00D525EC" w:rsidRPr="00D525EC" w:rsidRDefault="00D525EC">
      <w:pPr>
        <w:spacing w:after="160" w:line="259" w:lineRule="auto"/>
        <w:rPr>
          <w:rFonts w:ascii="Arial" w:hAnsi="Arial" w:cs="Arial"/>
          <w:sz w:val="18"/>
          <w:szCs w:val="18"/>
        </w:rPr>
      </w:pPr>
    </w:p>
    <w:p w14:paraId="0874288C" w14:textId="77777777" w:rsidR="00D525EC" w:rsidRPr="00D525EC" w:rsidRDefault="00D525EC">
      <w:pPr>
        <w:spacing w:after="160" w:line="259" w:lineRule="auto"/>
        <w:rPr>
          <w:rFonts w:ascii="Arial" w:eastAsia="Times New Roman" w:hAnsi="Arial" w:cs="Arial"/>
          <w:b/>
          <w:bCs/>
          <w:color w:val="000000"/>
          <w:sz w:val="18"/>
          <w:szCs w:val="18"/>
        </w:rPr>
      </w:pPr>
      <w:r w:rsidRPr="00D525EC">
        <w:rPr>
          <w:rFonts w:ascii="Arial" w:eastAsia="Times New Roman" w:hAnsi="Arial" w:cs="Arial"/>
          <w:b/>
          <w:bCs/>
          <w:color w:val="000000"/>
          <w:sz w:val="18"/>
          <w:szCs w:val="18"/>
        </w:rPr>
        <w:br w:type="page"/>
      </w:r>
    </w:p>
    <w:tbl>
      <w:tblPr>
        <w:tblStyle w:val="PlainTable4"/>
        <w:tblW w:w="0" w:type="auto"/>
        <w:jc w:val="center"/>
        <w:tblLook w:val="04A0" w:firstRow="1" w:lastRow="0" w:firstColumn="1" w:lastColumn="0" w:noHBand="0" w:noVBand="1"/>
      </w:tblPr>
      <w:tblGrid>
        <w:gridCol w:w="3266"/>
        <w:gridCol w:w="2824"/>
        <w:gridCol w:w="2034"/>
        <w:gridCol w:w="1236"/>
      </w:tblGrid>
      <w:tr w:rsidR="00D525EC" w:rsidRPr="00D525EC" w14:paraId="35F60F9C" w14:textId="77777777" w:rsidTr="00D525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6B444ACA"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Table 4. A generalized multivariate linear model to evaluate post-LVAD OHT mortality. Positive estimates reflect positive association with increased mortality.</w:t>
            </w:r>
          </w:p>
        </w:tc>
      </w:tr>
      <w:tr w:rsidR="00D525EC" w:rsidRPr="00D525EC" w14:paraId="1C11F82F" w14:textId="77777777" w:rsidTr="00D525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3BC1A0A0" w14:textId="77777777" w:rsidR="00D525EC" w:rsidRPr="00D525EC" w:rsidRDefault="00D525EC">
            <w:pPr>
              <w:rPr>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hideMark/>
          </w:tcPr>
          <w:p w14:paraId="0E3BE282"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14:paraId="2A6D5A8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14:paraId="40371449"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p-value</w:t>
            </w:r>
          </w:p>
        </w:tc>
      </w:tr>
      <w:tr w:rsidR="00D525EC" w:rsidRPr="00D525EC" w14:paraId="732FDDC2"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86AD75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Age</w:t>
            </w:r>
          </w:p>
        </w:tc>
        <w:tc>
          <w:tcPr>
            <w:tcW w:w="0" w:type="auto"/>
            <w:tcBorders>
              <w:top w:val="single" w:sz="8" w:space="0" w:color="auto"/>
            </w:tcBorders>
            <w:vAlign w:val="center"/>
            <w:hideMark/>
          </w:tcPr>
          <w:p w14:paraId="35D54F7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0.003</w:t>
            </w:r>
          </w:p>
        </w:tc>
        <w:tc>
          <w:tcPr>
            <w:tcW w:w="0" w:type="auto"/>
            <w:tcBorders>
              <w:top w:val="single" w:sz="8" w:space="0" w:color="auto"/>
            </w:tcBorders>
            <w:vAlign w:val="center"/>
          </w:tcPr>
          <w:p w14:paraId="5356A774"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0.002</w:t>
            </w:r>
          </w:p>
        </w:tc>
        <w:tc>
          <w:tcPr>
            <w:tcW w:w="0" w:type="auto"/>
            <w:tcBorders>
              <w:top w:val="single" w:sz="8" w:space="0" w:color="auto"/>
            </w:tcBorders>
            <w:vAlign w:val="center"/>
            <w:hideMark/>
          </w:tcPr>
          <w:p w14:paraId="3E62E675"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0.158</w:t>
            </w:r>
          </w:p>
        </w:tc>
      </w:tr>
      <w:tr w:rsidR="00D525EC" w:rsidRPr="00D525EC" w14:paraId="4C95E615"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B51B7"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Female sex</w:t>
            </w:r>
          </w:p>
        </w:tc>
        <w:tc>
          <w:tcPr>
            <w:tcW w:w="0" w:type="auto"/>
            <w:vAlign w:val="center"/>
            <w:hideMark/>
          </w:tcPr>
          <w:p w14:paraId="605AA53B"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0.071</w:t>
            </w:r>
          </w:p>
        </w:tc>
        <w:tc>
          <w:tcPr>
            <w:tcW w:w="0" w:type="auto"/>
            <w:vAlign w:val="center"/>
          </w:tcPr>
          <w:p w14:paraId="1081BAC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0.075</w:t>
            </w:r>
          </w:p>
        </w:tc>
        <w:tc>
          <w:tcPr>
            <w:tcW w:w="0" w:type="auto"/>
            <w:vAlign w:val="center"/>
            <w:hideMark/>
          </w:tcPr>
          <w:p w14:paraId="5BE71ED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0.342</w:t>
            </w:r>
          </w:p>
        </w:tc>
      </w:tr>
      <w:tr w:rsidR="00D525EC" w:rsidRPr="00D525EC" w14:paraId="6FABF90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A88946"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Caucasian race</w:t>
            </w:r>
          </w:p>
        </w:tc>
        <w:tc>
          <w:tcPr>
            <w:tcW w:w="0" w:type="auto"/>
            <w:vAlign w:val="center"/>
            <w:hideMark/>
          </w:tcPr>
          <w:p w14:paraId="35A70D82"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-0.010</w:t>
            </w:r>
          </w:p>
        </w:tc>
        <w:tc>
          <w:tcPr>
            <w:tcW w:w="0" w:type="auto"/>
            <w:vAlign w:val="center"/>
          </w:tcPr>
          <w:p w14:paraId="64BE0E37"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0.027</w:t>
            </w:r>
          </w:p>
        </w:tc>
        <w:tc>
          <w:tcPr>
            <w:tcW w:w="0" w:type="auto"/>
            <w:vAlign w:val="center"/>
            <w:hideMark/>
          </w:tcPr>
          <w:p w14:paraId="6A343396"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0.695</w:t>
            </w:r>
          </w:p>
        </w:tc>
      </w:tr>
      <w:tr w:rsidR="00D525EC" w:rsidRPr="00D525EC" w14:paraId="22168E0E"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7C6A57"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Median household income</w:t>
            </w:r>
          </w:p>
        </w:tc>
        <w:tc>
          <w:tcPr>
            <w:tcW w:w="0" w:type="auto"/>
            <w:vAlign w:val="center"/>
            <w:hideMark/>
          </w:tcPr>
          <w:p w14:paraId="47085077"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0.013</w:t>
            </w:r>
          </w:p>
        </w:tc>
        <w:tc>
          <w:tcPr>
            <w:tcW w:w="0" w:type="auto"/>
            <w:vAlign w:val="center"/>
          </w:tcPr>
          <w:p w14:paraId="2503BC4D"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0.027</w:t>
            </w:r>
          </w:p>
        </w:tc>
        <w:tc>
          <w:tcPr>
            <w:tcW w:w="0" w:type="auto"/>
            <w:vAlign w:val="center"/>
            <w:hideMark/>
          </w:tcPr>
          <w:p w14:paraId="1B5B8C0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0.638</w:t>
            </w:r>
          </w:p>
        </w:tc>
      </w:tr>
      <w:tr w:rsidR="00D525EC" w:rsidRPr="00D525EC" w14:paraId="1CF1781E"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546F73"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Number of comorbidities</w:t>
            </w:r>
          </w:p>
        </w:tc>
        <w:tc>
          <w:tcPr>
            <w:tcW w:w="0" w:type="auto"/>
            <w:vAlign w:val="center"/>
            <w:hideMark/>
          </w:tcPr>
          <w:p w14:paraId="004469BF"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0.006</w:t>
            </w:r>
          </w:p>
        </w:tc>
        <w:tc>
          <w:tcPr>
            <w:tcW w:w="0" w:type="auto"/>
            <w:vAlign w:val="center"/>
          </w:tcPr>
          <w:p w14:paraId="5B996521"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0.010</w:t>
            </w:r>
          </w:p>
        </w:tc>
        <w:tc>
          <w:tcPr>
            <w:tcW w:w="0" w:type="auto"/>
            <w:vAlign w:val="center"/>
            <w:hideMark/>
          </w:tcPr>
          <w:p w14:paraId="26C98B4B"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0.518</w:t>
            </w:r>
          </w:p>
        </w:tc>
      </w:tr>
      <w:tr w:rsidR="00D525EC" w:rsidRPr="00D525EC" w14:paraId="7AADEEAF" w14:textId="77777777" w:rsidTr="00D525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99CF64"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Years 1998-2005 </w:t>
            </w:r>
          </w:p>
        </w:tc>
        <w:tc>
          <w:tcPr>
            <w:tcW w:w="0" w:type="auto"/>
            <w:vAlign w:val="center"/>
            <w:hideMark/>
          </w:tcPr>
          <w:p w14:paraId="05B62DE3"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0.096</w:t>
            </w:r>
          </w:p>
        </w:tc>
        <w:tc>
          <w:tcPr>
            <w:tcW w:w="0" w:type="auto"/>
            <w:vAlign w:val="center"/>
          </w:tcPr>
          <w:p w14:paraId="390B0900"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0.060</w:t>
            </w:r>
          </w:p>
        </w:tc>
        <w:tc>
          <w:tcPr>
            <w:tcW w:w="0" w:type="auto"/>
            <w:vAlign w:val="center"/>
            <w:hideMark/>
          </w:tcPr>
          <w:p w14:paraId="77650CEE" w14:textId="77777777" w:rsidR="00D525EC" w:rsidRPr="00D525EC" w:rsidRDefault="00D525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0.113</w:t>
            </w:r>
          </w:p>
        </w:tc>
      </w:tr>
      <w:tr w:rsidR="00D525EC" w:rsidRPr="00D525EC" w14:paraId="6748E7F0" w14:textId="77777777" w:rsidTr="00D525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7DAAA2E3"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Early OHT</w:t>
            </w:r>
          </w:p>
        </w:tc>
        <w:tc>
          <w:tcPr>
            <w:tcW w:w="0" w:type="auto"/>
            <w:tcBorders>
              <w:bottom w:val="single" w:sz="8" w:space="0" w:color="auto"/>
            </w:tcBorders>
            <w:vAlign w:val="center"/>
            <w:hideMark/>
          </w:tcPr>
          <w:p w14:paraId="1637CD49"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0.200</w:t>
            </w:r>
          </w:p>
        </w:tc>
        <w:tc>
          <w:tcPr>
            <w:tcW w:w="0" w:type="auto"/>
            <w:tcBorders>
              <w:bottom w:val="single" w:sz="8" w:space="0" w:color="auto"/>
            </w:tcBorders>
            <w:vAlign w:val="center"/>
          </w:tcPr>
          <w:p w14:paraId="75CB35DE"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0.067</w:t>
            </w:r>
          </w:p>
        </w:tc>
        <w:tc>
          <w:tcPr>
            <w:tcW w:w="0" w:type="auto"/>
            <w:tcBorders>
              <w:bottom w:val="single" w:sz="8" w:space="0" w:color="auto"/>
            </w:tcBorders>
            <w:vAlign w:val="center"/>
            <w:hideMark/>
          </w:tcPr>
          <w:p w14:paraId="0FDE8960" w14:textId="77777777" w:rsidR="00D525EC" w:rsidRPr="00D525EC" w:rsidRDefault="00D525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0.004*</w:t>
            </w:r>
          </w:p>
        </w:tc>
      </w:tr>
    </w:tbl>
    <w:p w14:paraId="72F6C7A3" w14:textId="77777777" w:rsidR="00D525EC" w:rsidRPr="00D525EC" w:rsidRDefault="00D525EC">
      <w:pPr>
        <w:spacing w:after="160" w:line="259" w:lineRule="auto"/>
        <w:ind w:left="90"/>
        <w:rPr>
          <w:rFonts w:ascii="Arial" w:hAnsi="Arial" w:cs="Arial"/>
          <w:sz w:val="18"/>
          <w:szCs w:val="18"/>
        </w:rPr>
      </w:pPr>
      <w:r w:rsidRPr="00D525EC">
        <w:rPr>
          <w:rFonts w:ascii="Arial" w:hAnsi="Arial" w:cs="Arial"/>
          <w:sz w:val="18"/>
          <w:szCs w:val="18"/>
        </w:rPr>
        <w:t>*p-value &lt; 0.05</w:t>
      </w:r>
    </w:p>
    <w:p w14:paraId="0055B62C" w14:textId="77777777" w:rsidR="00D525EC" w:rsidRPr="00D525EC" w:rsidRDefault="00D525EC">
      <w:pPr>
        <w:spacing w:after="160" w:line="259" w:lineRule="auto"/>
        <w:rPr>
          <w:rFonts w:ascii="Arial" w:hAnsi="Arial" w:cs="Arial"/>
          <w:sz w:val="18"/>
          <w:szCs w:val="18"/>
        </w:rPr>
      </w:pPr>
    </w:p>
    <w:p w14:paraId="733A767F" w14:textId="77777777" w:rsidR="00D525EC" w:rsidRPr="00D525EC" w:rsidRDefault="00D525EC">
      <w:pPr>
        <w:spacing w:after="160" w:line="259" w:lineRule="auto"/>
        <w:rPr>
          <w:b/>
          <w:u w:val="single"/>
        </w:rPr>
      </w:pPr>
    </w:p>
    <w:p w14:paraId="24E0CF0A" w14:textId="77777777" w:rsidR="00D525EC" w:rsidRPr="00D525EC" w:rsidRDefault="00D525EC">
      <w:pPr>
        <w:spacing w:after="160" w:line="259" w:lineRule="auto"/>
        <w:rPr>
          <w:b/>
          <w:u w:val="single"/>
        </w:rPr>
      </w:pPr>
    </w:p>
    <w:p w14:paraId="5F737FE2" w14:textId="77777777" w:rsidR="00D525EC" w:rsidRPr="00D525EC" w:rsidRDefault="00D525EC">
      <w:pPr>
        <w:spacing w:after="160" w:line="259" w:lineRule="auto"/>
        <w:rPr>
          <w:b/>
          <w:u w:val="single"/>
        </w:rPr>
      </w:pPr>
    </w:p>
    <w:p w14:paraId="6CFDE55A" w14:textId="77777777" w:rsidR="00D525EC" w:rsidRPr="00D525EC" w:rsidRDefault="00D525EC">
      <w:pPr>
        <w:spacing w:after="160" w:line="259" w:lineRule="auto"/>
        <w:rPr>
          <w:b/>
          <w:u w:val="single"/>
        </w:rPr>
      </w:pPr>
    </w:p>
    <w:p w14:paraId="6354AF3F" w14:textId="77777777" w:rsidR="00D525EC" w:rsidRPr="00D525EC" w:rsidRDefault="00D525EC">
      <w:pPr>
        <w:spacing w:after="160" w:line="259" w:lineRule="auto"/>
        <w:rPr>
          <w:b/>
          <w:u w:val="single"/>
        </w:rPr>
      </w:pPr>
    </w:p>
    <w:p w14:paraId="42D3DFF9" w14:textId="77777777" w:rsidR="00D525EC" w:rsidRPr="00D525EC" w:rsidRDefault="00D525EC">
      <w:pPr>
        <w:spacing w:after="160" w:line="259" w:lineRule="auto"/>
        <w:rPr>
          <w:b/>
          <w:u w:val="single"/>
        </w:rPr>
      </w:pPr>
    </w:p>
    <w:p w14:paraId="5544365D" w14:textId="77777777" w:rsidR="00D525EC" w:rsidRPr="00D525EC" w:rsidRDefault="00D525EC">
      <w:pPr>
        <w:spacing w:after="160" w:line="259" w:lineRule="auto"/>
        <w:rPr>
          <w:b/>
          <w:u w:val="single"/>
        </w:rPr>
      </w:pPr>
    </w:p>
    <w:p w14:paraId="34E65EA2" w14:textId="77777777" w:rsidR="00D525EC" w:rsidRPr="00D525EC" w:rsidRDefault="00D525EC">
      <w:pPr>
        <w:spacing w:after="160" w:line="259" w:lineRule="auto"/>
        <w:rPr>
          <w:b/>
          <w:u w:val="single"/>
        </w:rPr>
      </w:pPr>
    </w:p>
    <w:p w14:paraId="04C94652" w14:textId="77777777" w:rsidR="00D525EC" w:rsidRPr="00D525EC" w:rsidRDefault="00D525EC">
      <w:pPr>
        <w:spacing w:after="160" w:line="259" w:lineRule="auto"/>
        <w:rPr>
          <w:b/>
          <w:u w:val="single"/>
        </w:rPr>
      </w:pPr>
    </w:p>
    <w:p w14:paraId="389B669F" w14:textId="77777777" w:rsidR="00D525EC" w:rsidRPr="00D525EC" w:rsidRDefault="00D525EC">
      <w:pPr>
        <w:spacing w:after="160" w:line="259" w:lineRule="auto"/>
        <w:rPr>
          <w:b/>
          <w:u w:val="single"/>
        </w:rPr>
      </w:pPr>
    </w:p>
    <w:p w14:paraId="3CBCA965" w14:textId="77777777" w:rsidR="00D525EC" w:rsidRPr="00D525EC" w:rsidRDefault="00D525EC">
      <w:pPr>
        <w:spacing w:after="160" w:line="259" w:lineRule="auto"/>
        <w:rPr>
          <w:b/>
          <w:u w:val="single"/>
        </w:rPr>
      </w:pPr>
    </w:p>
    <w:p w14:paraId="2CBB540B" w14:textId="77777777" w:rsidR="00D525EC" w:rsidRPr="00D525EC" w:rsidRDefault="00D525EC">
      <w:pPr>
        <w:spacing w:after="160" w:line="259" w:lineRule="auto"/>
        <w:rPr>
          <w:b/>
          <w:u w:val="single"/>
        </w:rPr>
      </w:pPr>
    </w:p>
    <w:p w14:paraId="2994075C" w14:textId="77777777" w:rsidR="00D525EC" w:rsidRPr="00D525EC" w:rsidRDefault="00D525EC">
      <w:pPr>
        <w:spacing w:after="160" w:line="259" w:lineRule="auto"/>
        <w:rPr>
          <w:b/>
          <w:u w:val="single"/>
        </w:rPr>
      </w:pPr>
    </w:p>
    <w:p w14:paraId="2EEB1456" w14:textId="77777777" w:rsidR="00D525EC" w:rsidRPr="00D525EC" w:rsidRDefault="00D525EC">
      <w:pPr>
        <w:spacing w:after="160" w:line="259" w:lineRule="auto"/>
        <w:rPr>
          <w:b/>
          <w:u w:val="single"/>
        </w:rPr>
      </w:pPr>
    </w:p>
    <w:p w14:paraId="0B77FEC3" w14:textId="77777777" w:rsidR="00D525EC" w:rsidRPr="00D525EC" w:rsidRDefault="00D525EC">
      <w:pPr>
        <w:spacing w:after="160" w:line="259" w:lineRule="auto"/>
        <w:rPr>
          <w:b/>
          <w:u w:val="single"/>
        </w:rPr>
      </w:pPr>
    </w:p>
    <w:p w14:paraId="15753850" w14:textId="77777777" w:rsidR="00D525EC" w:rsidRPr="00D525EC" w:rsidRDefault="00D525EC">
      <w:pPr>
        <w:spacing w:after="160" w:line="259" w:lineRule="auto"/>
        <w:rPr>
          <w:b/>
          <w:u w:val="single"/>
        </w:rPr>
      </w:pPr>
    </w:p>
    <w:p w14:paraId="4CFE14C0" w14:textId="77777777" w:rsidR="00D525EC" w:rsidRPr="00D525EC" w:rsidRDefault="00D525EC">
      <w:pPr>
        <w:spacing w:after="160" w:line="259" w:lineRule="auto"/>
        <w:rPr>
          <w:b/>
          <w:u w:val="single"/>
        </w:rPr>
      </w:pPr>
    </w:p>
    <w:p w14:paraId="4A6EF2B9" w14:textId="77777777" w:rsidR="00D525EC" w:rsidRPr="00D525EC" w:rsidRDefault="00D525EC">
      <w:pPr>
        <w:spacing w:after="160" w:line="259" w:lineRule="auto"/>
        <w:rPr>
          <w:b/>
          <w:u w:val="single"/>
        </w:rPr>
      </w:pPr>
    </w:p>
    <w:p w14:paraId="1D628F68" w14:textId="77777777" w:rsidR="00D525EC" w:rsidRPr="00D525EC" w:rsidRDefault="00D525EC">
      <w:pPr>
        <w:spacing w:after="160" w:line="259" w:lineRule="auto"/>
        <w:rPr>
          <w:b/>
          <w:u w:val="single"/>
        </w:rPr>
      </w:pPr>
    </w:p>
    <w:p w14:paraId="5D7A56E6" w14:textId="63D80660" w:rsidR="00D525EC" w:rsidRPr="00D525EC" w:rsidRDefault="00D525EC">
      <w:pPr>
        <w:spacing w:after="160" w:line="259" w:lineRule="auto"/>
        <w:rPr>
          <w:b/>
        </w:rPr>
      </w:pPr>
    </w:p>
    <w:p w14:paraId="39649131" w14:textId="77777777" w:rsidR="00D525EC" w:rsidRPr="00D525EC" w:rsidRDefault="00D525EC">
      <w:pPr>
        <w:spacing w:after="160" w:line="259" w:lineRule="auto"/>
        <w:rPr>
          <w:b/>
        </w:rPr>
      </w:pPr>
      <w:r w:rsidRPr="00D525EC">
        <w:rPr>
          <w:b/>
        </w:rPr>
        <w:br w:type="page"/>
      </w:r>
    </w:p>
    <w:p w14:paraId="60613D3B" w14:textId="77777777" w:rsidR="00D525EC" w:rsidRPr="00D525EC" w:rsidRDefault="00D525EC">
      <w:pPr>
        <w:spacing w:after="160"/>
        <w:rPr>
          <w:rFonts w:ascii="Times New Roman" w:hAnsi="Times New Roman" w:cs="Times New Roman"/>
          <w:sz w:val="24"/>
          <w:szCs w:val="24"/>
        </w:rPr>
      </w:pPr>
    </w:p>
    <w:p w14:paraId="0D76FBC5" w14:textId="77777777" w:rsidR="00D525EC" w:rsidRPr="00D525EC" w:rsidRDefault="00D525EC">
      <w:pPr>
        <w:spacing w:after="160"/>
        <w:rPr>
          <w:rFonts w:ascii="Times New Roman" w:hAnsi="Times New Roman" w:cs="Times New Roman"/>
          <w:sz w:val="24"/>
          <w:szCs w:val="24"/>
        </w:rPr>
      </w:pPr>
    </w:p>
    <w:p w14:paraId="28A5674B" w14:textId="77777777" w:rsidR="00D525EC" w:rsidRPr="00D525EC" w:rsidRDefault="00D525EC">
      <w:pPr>
        <w:spacing w:after="160"/>
        <w:rPr>
          <w:rFonts w:ascii="Times New Roman" w:hAnsi="Times New Roman" w:cs="Times New Roman"/>
          <w:sz w:val="24"/>
          <w:szCs w:val="24"/>
        </w:rPr>
      </w:pPr>
    </w:p>
    <w:p w14:paraId="6C7880F5" w14:textId="77777777" w:rsidR="00D525EC" w:rsidRPr="00D525EC" w:rsidRDefault="00D525EC">
      <w:pPr>
        <w:spacing w:after="160"/>
        <w:rPr>
          <w:rFonts w:ascii="Times New Roman" w:hAnsi="Times New Roman" w:cs="Times New Roman"/>
          <w:sz w:val="24"/>
          <w:szCs w:val="24"/>
        </w:rPr>
      </w:pPr>
    </w:p>
    <w:tbl>
      <w:tblPr>
        <w:tblStyle w:val="PlainTable4"/>
        <w:tblW w:w="0" w:type="auto"/>
        <w:jc w:val="center"/>
        <w:tblLook w:val="04A0" w:firstRow="1" w:lastRow="0" w:firstColumn="1" w:lastColumn="0" w:noHBand="0" w:noVBand="1"/>
      </w:tblPr>
      <w:tblGrid>
        <w:gridCol w:w="3277"/>
        <w:gridCol w:w="3119"/>
      </w:tblGrid>
      <w:tr w:rsidR="00D525EC" w:rsidRPr="00D525EC" w14:paraId="7EC6B9DC" w14:textId="77777777" w:rsidTr="00D525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14:paraId="65F8399A" w14:textId="25B4EB1E" w:rsidR="00D525EC" w:rsidRPr="00D525EC" w:rsidRDefault="00D525EC" w:rsidP="007C47B8">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Supplementary Table </w:t>
            </w:r>
            <w:del w:id="184" w:author="David Ouyang" w:date="2016-08-26T17:54:00Z">
              <w:r w:rsidRPr="00D525EC" w:rsidDel="007C47B8">
                <w:rPr>
                  <w:rFonts w:ascii="Arial" w:eastAsia="Times New Roman" w:hAnsi="Arial" w:cs="Arial"/>
                  <w:color w:val="000000"/>
                  <w:sz w:val="18"/>
                  <w:szCs w:val="18"/>
                </w:rPr>
                <w:delText>2</w:delText>
              </w:r>
            </w:del>
            <w:ins w:id="185" w:author="David Ouyang" w:date="2016-08-26T17:54:00Z">
              <w:r w:rsidR="007C47B8">
                <w:rPr>
                  <w:rFonts w:ascii="Arial" w:eastAsia="Times New Roman" w:hAnsi="Arial" w:cs="Arial"/>
                  <w:color w:val="000000"/>
                  <w:sz w:val="18"/>
                  <w:szCs w:val="18"/>
                </w:rPr>
                <w:t>1</w:t>
              </w:r>
            </w:ins>
            <w:r w:rsidRPr="00D525EC">
              <w:rPr>
                <w:rFonts w:ascii="Arial" w:eastAsia="Times New Roman" w:hAnsi="Arial" w:cs="Arial"/>
                <w:color w:val="000000"/>
                <w:sz w:val="18"/>
                <w:szCs w:val="18"/>
              </w:rPr>
              <w:t xml:space="preserve">. ICD9 codes of diagnosis and procedures </w:t>
            </w:r>
          </w:p>
        </w:tc>
      </w:tr>
      <w:tr w:rsidR="00D525EC" w:rsidRPr="00D525EC" w14:paraId="0EBCAFB9" w14:textId="77777777" w:rsidTr="00D525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28D522DC"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14:paraId="13A7282B"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D525EC" w:rsidRPr="00D525EC" w14:paraId="52221C2F"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14:paraId="77AE0539"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Left ventricular assist device</w:t>
            </w:r>
          </w:p>
        </w:tc>
        <w:tc>
          <w:tcPr>
            <w:tcW w:w="0" w:type="auto"/>
            <w:tcBorders>
              <w:top w:val="single" w:sz="8" w:space="0" w:color="auto"/>
            </w:tcBorders>
            <w:hideMark/>
          </w:tcPr>
          <w:p w14:paraId="6A0B64AC"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D525EC" w:rsidRPr="00D525EC" w14:paraId="16B78519"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A02107"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Orthotopic heart transplant</w:t>
            </w:r>
          </w:p>
        </w:tc>
        <w:tc>
          <w:tcPr>
            <w:tcW w:w="0" w:type="auto"/>
            <w:hideMark/>
          </w:tcPr>
          <w:p w14:paraId="771FB6DF"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D525EC" w:rsidRPr="00D525EC" w14:paraId="784159AE"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79C74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Swan-Ganz catheterization</w:t>
            </w:r>
          </w:p>
        </w:tc>
        <w:tc>
          <w:tcPr>
            <w:tcW w:w="0" w:type="auto"/>
            <w:hideMark/>
          </w:tcPr>
          <w:p w14:paraId="6FDFD027"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D525EC" w:rsidRPr="00D525EC" w14:paraId="2B275F8D"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1A6F9A"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Diabetes</w:t>
            </w:r>
          </w:p>
        </w:tc>
        <w:tc>
          <w:tcPr>
            <w:tcW w:w="0" w:type="auto"/>
            <w:hideMark/>
          </w:tcPr>
          <w:p w14:paraId="57386FD7"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D525EC" w:rsidRPr="00D525EC" w14:paraId="12CEB5BB"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8972E6"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Disorders of lipoid metabolism</w:t>
            </w:r>
          </w:p>
        </w:tc>
        <w:tc>
          <w:tcPr>
            <w:tcW w:w="0" w:type="auto"/>
            <w:hideMark/>
          </w:tcPr>
          <w:p w14:paraId="5409B0C1"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D525EC" w:rsidRPr="00D525EC" w14:paraId="109478C3"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1E83B4"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Hypertension</w:t>
            </w:r>
          </w:p>
        </w:tc>
        <w:tc>
          <w:tcPr>
            <w:tcW w:w="0" w:type="auto"/>
            <w:hideMark/>
          </w:tcPr>
          <w:p w14:paraId="70AF4FC7"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D525EC" w:rsidRPr="00D525EC" w14:paraId="6AA53680"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E980DF"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History of or current use of tobacco</w:t>
            </w:r>
          </w:p>
        </w:tc>
        <w:tc>
          <w:tcPr>
            <w:tcW w:w="0" w:type="auto"/>
            <w:hideMark/>
          </w:tcPr>
          <w:p w14:paraId="5B01AF0C"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D525EC" w:rsidRPr="00D525EC" w14:paraId="1264EA4D"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8AFDA"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p>
        </w:tc>
        <w:tc>
          <w:tcPr>
            <w:tcW w:w="0" w:type="auto"/>
            <w:hideMark/>
          </w:tcPr>
          <w:p w14:paraId="36EF38DB"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D525EC" w:rsidRPr="00D525EC" w14:paraId="610308AA"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7D3D0D"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Reoperation</w:t>
            </w:r>
          </w:p>
        </w:tc>
        <w:tc>
          <w:tcPr>
            <w:tcW w:w="0" w:type="auto"/>
            <w:hideMark/>
          </w:tcPr>
          <w:p w14:paraId="139BF497"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D525EC" w:rsidRPr="00D525EC" w14:paraId="0649C978"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704A5B"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Sepsis</w:t>
            </w:r>
          </w:p>
        </w:tc>
        <w:tc>
          <w:tcPr>
            <w:tcW w:w="0" w:type="auto"/>
            <w:hideMark/>
          </w:tcPr>
          <w:p w14:paraId="0AE174C8"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D525EC" w:rsidRPr="00D525EC" w14:paraId="1EB6FA38"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C2A588"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Acute respiratory failure</w:t>
            </w:r>
          </w:p>
        </w:tc>
        <w:tc>
          <w:tcPr>
            <w:tcW w:w="0" w:type="auto"/>
            <w:hideMark/>
          </w:tcPr>
          <w:p w14:paraId="6155414C"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D525EC" w:rsidRPr="00D525EC" w14:paraId="31972DE5"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AA089D"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Postoperative cardiac complication</w:t>
            </w:r>
          </w:p>
        </w:tc>
        <w:tc>
          <w:tcPr>
            <w:tcW w:w="0" w:type="auto"/>
            <w:hideMark/>
          </w:tcPr>
          <w:p w14:paraId="521959CF"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D525EC" w:rsidRPr="00D525EC" w14:paraId="3C955F2B"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C87FEA"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Acute renal failure</w:t>
            </w:r>
          </w:p>
        </w:tc>
        <w:tc>
          <w:tcPr>
            <w:tcW w:w="0" w:type="auto"/>
            <w:hideMark/>
          </w:tcPr>
          <w:p w14:paraId="19DFDFB2"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D525EC" w:rsidRPr="00D525EC" w14:paraId="726BB08E"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70D49B"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Postoperative bleeding</w:t>
            </w:r>
          </w:p>
        </w:tc>
        <w:tc>
          <w:tcPr>
            <w:tcW w:w="0" w:type="auto"/>
            <w:hideMark/>
          </w:tcPr>
          <w:p w14:paraId="08990BF0"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D525EC" w:rsidRPr="00D525EC" w14:paraId="2D64EE51"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612489"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Stroke</w:t>
            </w:r>
          </w:p>
        </w:tc>
        <w:tc>
          <w:tcPr>
            <w:tcW w:w="0" w:type="auto"/>
            <w:hideMark/>
          </w:tcPr>
          <w:p w14:paraId="31C35371"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D525EC" w:rsidRPr="00D525EC" w14:paraId="383976CC" w14:textId="77777777" w:rsidTr="00D525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177238"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Acute liver failure</w:t>
            </w:r>
          </w:p>
        </w:tc>
        <w:tc>
          <w:tcPr>
            <w:tcW w:w="0" w:type="auto"/>
            <w:hideMark/>
          </w:tcPr>
          <w:p w14:paraId="62858B2F" w14:textId="77777777" w:rsidR="00D525EC" w:rsidRPr="00D525EC" w:rsidRDefault="00D525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D525EC" w:rsidRPr="00D525EC" w14:paraId="5657F244" w14:textId="77777777" w:rsidTr="00D525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14:paraId="0F8F3918" w14:textId="77777777" w:rsidR="00D525EC" w:rsidRPr="00D525EC" w:rsidRDefault="00D525EC">
            <w:pPr>
              <w:rPr>
                <w:rFonts w:ascii="Arial" w:eastAsia="Times New Roman" w:hAnsi="Arial" w:cs="Arial"/>
                <w:color w:val="000000"/>
                <w:sz w:val="18"/>
                <w:szCs w:val="18"/>
              </w:rPr>
            </w:pPr>
            <w:r w:rsidRPr="00D525EC">
              <w:rPr>
                <w:rFonts w:ascii="Arial" w:eastAsia="Times New Roman" w:hAnsi="Arial" w:cs="Arial"/>
                <w:color w:val="000000"/>
                <w:sz w:val="18"/>
                <w:szCs w:val="18"/>
              </w:rPr>
              <w:t>Device failure</w:t>
            </w:r>
          </w:p>
        </w:tc>
        <w:tc>
          <w:tcPr>
            <w:tcW w:w="0" w:type="auto"/>
            <w:tcBorders>
              <w:bottom w:val="single" w:sz="8" w:space="0" w:color="auto"/>
            </w:tcBorders>
            <w:hideMark/>
          </w:tcPr>
          <w:p w14:paraId="048DFE0D" w14:textId="77777777" w:rsidR="00D525EC" w:rsidRPr="00D525EC" w:rsidRDefault="00D525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14:paraId="132F9378" w14:textId="76599710" w:rsidR="00D525EC" w:rsidRDefault="00D525EC">
      <w:pPr>
        <w:rPr>
          <w:ins w:id="186" w:author="David Ouyang" w:date="2016-08-26T17:54:00Z"/>
          <w:rFonts w:ascii="Times New Roman" w:hAnsi="Times New Roman" w:cs="Times New Roman"/>
          <w:sz w:val="24"/>
          <w:szCs w:val="24"/>
        </w:rPr>
      </w:pPr>
    </w:p>
    <w:p w14:paraId="379CEE56" w14:textId="77777777" w:rsidR="007C47B8" w:rsidRDefault="007C47B8">
      <w:pPr>
        <w:rPr>
          <w:ins w:id="187" w:author="David Ouyang" w:date="2016-08-26T17:54:00Z"/>
          <w:rFonts w:ascii="Times New Roman" w:hAnsi="Times New Roman" w:cs="Times New Roman"/>
          <w:sz w:val="24"/>
          <w:szCs w:val="24"/>
        </w:rPr>
      </w:pPr>
    </w:p>
    <w:p w14:paraId="1A702A78" w14:textId="77777777" w:rsidR="007C47B8" w:rsidRDefault="007C47B8">
      <w:pPr>
        <w:rPr>
          <w:ins w:id="188" w:author="David Ouyang" w:date="2016-08-26T17:56:00Z"/>
          <w:rFonts w:ascii="Times New Roman" w:hAnsi="Times New Roman" w:cs="Times New Roman"/>
          <w:sz w:val="24"/>
          <w:szCs w:val="24"/>
        </w:rPr>
      </w:pPr>
    </w:p>
    <w:p w14:paraId="5D226FD9" w14:textId="77777777" w:rsidR="007C47B8" w:rsidRDefault="007C47B8">
      <w:pPr>
        <w:rPr>
          <w:ins w:id="189" w:author="David Ouyang" w:date="2016-08-26T17:56:00Z"/>
          <w:rFonts w:ascii="Times New Roman" w:hAnsi="Times New Roman" w:cs="Times New Roman"/>
          <w:sz w:val="24"/>
          <w:szCs w:val="24"/>
        </w:rPr>
      </w:pPr>
    </w:p>
    <w:p w14:paraId="0D29AE14" w14:textId="77777777" w:rsidR="007C47B8" w:rsidRDefault="007C47B8">
      <w:pPr>
        <w:rPr>
          <w:ins w:id="190" w:author="David Ouyang" w:date="2016-08-26T17:56:00Z"/>
          <w:rFonts w:ascii="Times New Roman" w:hAnsi="Times New Roman" w:cs="Times New Roman"/>
          <w:sz w:val="24"/>
          <w:szCs w:val="24"/>
        </w:rPr>
      </w:pPr>
    </w:p>
    <w:p w14:paraId="1307EB5E" w14:textId="77777777" w:rsidR="007C47B8" w:rsidRDefault="007C47B8">
      <w:pPr>
        <w:rPr>
          <w:ins w:id="191" w:author="David Ouyang" w:date="2016-08-26T17:56:00Z"/>
          <w:rFonts w:ascii="Times New Roman" w:hAnsi="Times New Roman" w:cs="Times New Roman"/>
          <w:sz w:val="24"/>
          <w:szCs w:val="24"/>
        </w:rPr>
      </w:pPr>
    </w:p>
    <w:p w14:paraId="31DD2E2C" w14:textId="77777777" w:rsidR="007C47B8" w:rsidRDefault="007C47B8">
      <w:pPr>
        <w:rPr>
          <w:ins w:id="192" w:author="David Ouyang" w:date="2016-08-26T17:56:00Z"/>
          <w:rFonts w:ascii="Times New Roman" w:hAnsi="Times New Roman" w:cs="Times New Roman"/>
          <w:sz w:val="24"/>
          <w:szCs w:val="24"/>
        </w:rPr>
      </w:pPr>
    </w:p>
    <w:p w14:paraId="0D410A3B" w14:textId="77777777" w:rsidR="007C47B8" w:rsidRDefault="007C47B8">
      <w:pPr>
        <w:rPr>
          <w:ins w:id="193" w:author="David Ouyang" w:date="2016-08-26T17:56:00Z"/>
          <w:rFonts w:ascii="Times New Roman" w:hAnsi="Times New Roman" w:cs="Times New Roman"/>
          <w:sz w:val="24"/>
          <w:szCs w:val="24"/>
        </w:rPr>
      </w:pPr>
    </w:p>
    <w:p w14:paraId="13322E69" w14:textId="77777777" w:rsidR="007C47B8" w:rsidRDefault="007C47B8">
      <w:pPr>
        <w:rPr>
          <w:ins w:id="194" w:author="David Ouyang" w:date="2016-08-26T17:56:00Z"/>
          <w:rFonts w:ascii="Times New Roman" w:hAnsi="Times New Roman" w:cs="Times New Roman"/>
          <w:sz w:val="24"/>
          <w:szCs w:val="24"/>
        </w:rPr>
      </w:pPr>
    </w:p>
    <w:p w14:paraId="072B35BC" w14:textId="77777777" w:rsidR="007C47B8" w:rsidRDefault="007C47B8">
      <w:pPr>
        <w:rPr>
          <w:ins w:id="195" w:author="David Ouyang" w:date="2016-08-26T17:56:00Z"/>
          <w:rFonts w:ascii="Times New Roman" w:hAnsi="Times New Roman" w:cs="Times New Roman"/>
          <w:sz w:val="24"/>
          <w:szCs w:val="24"/>
        </w:rPr>
      </w:pPr>
    </w:p>
    <w:p w14:paraId="1FB91AA1" w14:textId="77777777" w:rsidR="007C47B8" w:rsidRDefault="007C47B8">
      <w:pPr>
        <w:rPr>
          <w:ins w:id="196" w:author="David Ouyang" w:date="2016-08-26T17:56:00Z"/>
          <w:rFonts w:ascii="Times New Roman" w:hAnsi="Times New Roman" w:cs="Times New Roman"/>
          <w:sz w:val="24"/>
          <w:szCs w:val="24"/>
        </w:rPr>
      </w:pPr>
    </w:p>
    <w:p w14:paraId="1B3F6835" w14:textId="77777777" w:rsidR="007C47B8" w:rsidRDefault="007C47B8">
      <w:pPr>
        <w:rPr>
          <w:ins w:id="197" w:author="David Ouyang" w:date="2016-08-26T17:54:00Z"/>
          <w:rFonts w:ascii="Times New Roman" w:hAnsi="Times New Roman" w:cs="Times New Roman"/>
          <w:sz w:val="24"/>
          <w:szCs w:val="24"/>
        </w:rPr>
      </w:pPr>
    </w:p>
    <w:p w14:paraId="5C19ED2C" w14:textId="77777777" w:rsidR="007C47B8" w:rsidRDefault="007C47B8">
      <w:pPr>
        <w:rPr>
          <w:ins w:id="198" w:author="David Ouyang" w:date="2016-08-26T17:54:00Z"/>
          <w:rFonts w:ascii="Times New Roman" w:hAnsi="Times New Roman" w:cs="Times New Roman"/>
          <w:sz w:val="24"/>
          <w:szCs w:val="24"/>
        </w:rPr>
      </w:pPr>
    </w:p>
    <w:p w14:paraId="69AC97EF" w14:textId="77777777" w:rsidR="007C47B8" w:rsidRDefault="007C47B8">
      <w:pPr>
        <w:rPr>
          <w:ins w:id="199" w:author="David Ouyang" w:date="2016-08-26T17:54:00Z"/>
          <w:rFonts w:ascii="Times New Roman" w:hAnsi="Times New Roman" w:cs="Times New Roman"/>
          <w:sz w:val="24"/>
          <w:szCs w:val="24"/>
        </w:rPr>
      </w:pPr>
    </w:p>
    <w:p w14:paraId="1D4D9BB2" w14:textId="77777777" w:rsidR="007C47B8" w:rsidRDefault="007C47B8">
      <w:pPr>
        <w:rPr>
          <w:ins w:id="200" w:author="David Ouyang" w:date="2016-08-26T17:54:00Z"/>
          <w:rFonts w:ascii="Times New Roman" w:hAnsi="Times New Roman" w:cs="Times New Roman"/>
          <w:sz w:val="24"/>
          <w:szCs w:val="24"/>
        </w:rPr>
      </w:pPr>
    </w:p>
    <w:tbl>
      <w:tblPr>
        <w:tblStyle w:val="PlainTable4"/>
        <w:tblW w:w="0" w:type="auto"/>
        <w:jc w:val="center"/>
        <w:tblLook w:val="04A0" w:firstRow="1" w:lastRow="0" w:firstColumn="1" w:lastColumn="0" w:noHBand="0" w:noVBand="1"/>
      </w:tblPr>
      <w:tblGrid>
        <w:gridCol w:w="4538"/>
        <w:gridCol w:w="1311"/>
        <w:gridCol w:w="2458"/>
        <w:gridCol w:w="1053"/>
        <w:tblGridChange w:id="201">
          <w:tblGrid>
            <w:gridCol w:w="4538"/>
            <w:gridCol w:w="1311"/>
            <w:gridCol w:w="2458"/>
            <w:gridCol w:w="1053"/>
          </w:tblGrid>
        </w:tblGridChange>
      </w:tblGrid>
      <w:tr w:rsidR="007C47B8" w:rsidRPr="00D525EC" w14:paraId="65DFC388" w14:textId="77777777" w:rsidTr="00D42919">
        <w:trPr>
          <w:cnfStyle w:val="100000000000" w:firstRow="1" w:lastRow="0" w:firstColumn="0" w:lastColumn="0" w:oddVBand="0" w:evenVBand="0" w:oddHBand="0" w:evenHBand="0" w:firstRowFirstColumn="0" w:firstRowLastColumn="0" w:lastRowFirstColumn="0" w:lastRowLastColumn="0"/>
          <w:trHeight w:hRule="exact" w:val="504"/>
          <w:jc w:val="center"/>
          <w:ins w:id="20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44149D35" w14:textId="13569667" w:rsidR="007C47B8" w:rsidRPr="00D525EC" w:rsidRDefault="007C47B8" w:rsidP="007C47B8">
            <w:pPr>
              <w:rPr>
                <w:ins w:id="203" w:author="David Ouyang" w:date="2016-08-26T17:54:00Z"/>
                <w:rFonts w:ascii="Arial" w:eastAsia="Times New Roman" w:hAnsi="Arial" w:cs="Arial"/>
                <w:color w:val="000000"/>
                <w:sz w:val="18"/>
                <w:szCs w:val="18"/>
              </w:rPr>
            </w:pPr>
            <w:ins w:id="204" w:author="David Ouyang" w:date="2016-08-26T17:54:00Z">
              <w:r w:rsidRPr="00D525EC">
                <w:rPr>
                  <w:rFonts w:ascii="Arial" w:eastAsia="Times New Roman" w:hAnsi="Arial" w:cs="Arial"/>
                  <w:color w:val="000000"/>
                  <w:sz w:val="18"/>
                  <w:szCs w:val="18"/>
                </w:rPr>
                <w:t xml:space="preserve">Supplementary Table </w:t>
              </w:r>
            </w:ins>
            <w:ins w:id="205" w:author="David Ouyang" w:date="2016-08-26T18:01:00Z">
              <w:r w:rsidR="00AF5FE9">
                <w:rPr>
                  <w:rFonts w:ascii="Arial" w:eastAsia="Times New Roman" w:hAnsi="Arial" w:cs="Arial"/>
                  <w:color w:val="000000"/>
                  <w:sz w:val="18"/>
                  <w:szCs w:val="18"/>
                </w:rPr>
                <w:t>2</w:t>
              </w:r>
            </w:ins>
            <w:ins w:id="206" w:author="David Ouyang" w:date="2016-08-26T17:54:00Z">
              <w:r w:rsidRPr="00D525EC">
                <w:rPr>
                  <w:rFonts w:ascii="Arial" w:eastAsia="Times New Roman" w:hAnsi="Arial" w:cs="Arial"/>
                  <w:color w:val="000000"/>
                  <w:sz w:val="18"/>
                  <w:szCs w:val="18"/>
                </w:rPr>
                <w:t>. Baseline demographics of all LVAD patients</w:t>
              </w:r>
            </w:ins>
            <w:ins w:id="207" w:author="David Ouyang" w:date="2016-08-26T17:55:00Z">
              <w:r>
                <w:rPr>
                  <w:rFonts w:ascii="Arial" w:eastAsia="Times New Roman" w:hAnsi="Arial" w:cs="Arial"/>
                  <w:color w:val="000000"/>
                  <w:sz w:val="18"/>
                  <w:szCs w:val="18"/>
                </w:rPr>
                <w:t xml:space="preserve"> and LVAD patients with day of procedure listed</w:t>
              </w:r>
            </w:ins>
          </w:p>
        </w:tc>
      </w:tr>
      <w:tr w:rsidR="007C47B8" w:rsidRPr="00D525EC" w14:paraId="4D5D2CE6" w14:textId="77777777" w:rsidTr="00D42919">
        <w:trPr>
          <w:cnfStyle w:val="000000100000" w:firstRow="0" w:lastRow="0" w:firstColumn="0" w:lastColumn="0" w:oddVBand="0" w:evenVBand="0" w:oddHBand="1" w:evenHBand="0" w:firstRowFirstColumn="0" w:firstRowLastColumn="0" w:lastRowFirstColumn="0" w:lastRowLastColumn="0"/>
          <w:trHeight w:hRule="exact" w:val="504"/>
          <w:jc w:val="center"/>
          <w:ins w:id="20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545D2AF8" w14:textId="77777777" w:rsidR="007C47B8" w:rsidRPr="00D525EC" w:rsidRDefault="007C47B8" w:rsidP="00D42919">
            <w:pPr>
              <w:rPr>
                <w:ins w:id="209" w:author="David Ouyang" w:date="2016-08-26T17:54:00Z"/>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tcPr>
          <w:p w14:paraId="154661E2" w14:textId="62D5FAD0"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10" w:author="David Ouyang" w:date="2016-08-26T17:54:00Z"/>
                <w:rFonts w:ascii="Arial" w:eastAsia="Times New Roman" w:hAnsi="Arial" w:cs="Arial"/>
                <w:b/>
                <w:bCs/>
                <w:color w:val="000000"/>
                <w:sz w:val="18"/>
                <w:szCs w:val="18"/>
              </w:rPr>
            </w:pPr>
            <w:ins w:id="211" w:author="David Ouyang" w:date="2016-08-26T17:54:00Z">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 xml:space="preserve">(n = </w:t>
              </w:r>
            </w:ins>
            <w:ins w:id="212" w:author="David Ouyang" w:date="2016-08-26T17:59:00Z">
              <w:r>
                <w:rPr>
                  <w:rFonts w:ascii="Arial" w:eastAsia="Times New Roman" w:hAnsi="Arial" w:cs="Arial"/>
                  <w:b/>
                  <w:bCs/>
                  <w:color w:val="000000"/>
                  <w:sz w:val="18"/>
                  <w:szCs w:val="18"/>
                </w:rPr>
                <w:t>3314</w:t>
              </w:r>
            </w:ins>
            <w:ins w:id="213" w:author="David Ouyang" w:date="2016-08-26T17:54:00Z">
              <w:r w:rsidRPr="00D525EC">
                <w:rPr>
                  <w:rFonts w:ascii="Arial" w:eastAsia="Times New Roman" w:hAnsi="Arial" w:cs="Arial"/>
                  <w:b/>
                  <w:bCs/>
                  <w:color w:val="000000"/>
                  <w:sz w:val="18"/>
                  <w:szCs w:val="18"/>
                </w:rPr>
                <w:t>)</w:t>
              </w:r>
            </w:ins>
          </w:p>
        </w:tc>
        <w:tc>
          <w:tcPr>
            <w:tcW w:w="0" w:type="auto"/>
            <w:tcBorders>
              <w:top w:val="single" w:sz="12" w:space="0" w:color="auto"/>
              <w:bottom w:val="single" w:sz="8" w:space="0" w:color="auto"/>
            </w:tcBorders>
            <w:shd w:val="clear" w:color="auto" w:fill="auto"/>
            <w:vAlign w:val="center"/>
          </w:tcPr>
          <w:p w14:paraId="5E820CF5" w14:textId="77777777" w:rsidR="007C47B8" w:rsidRDefault="007C47B8" w:rsidP="00D42919">
            <w:pPr>
              <w:jc w:val="center"/>
              <w:cnfStyle w:val="000000100000" w:firstRow="0" w:lastRow="0" w:firstColumn="0" w:lastColumn="0" w:oddVBand="0" w:evenVBand="0" w:oddHBand="1" w:evenHBand="0" w:firstRowFirstColumn="0" w:firstRowLastColumn="0" w:lastRowFirstColumn="0" w:lastRowLastColumn="0"/>
              <w:rPr>
                <w:ins w:id="214" w:author="David Ouyang" w:date="2016-08-26T17:57:00Z"/>
                <w:rFonts w:ascii="Arial" w:eastAsia="Times New Roman" w:hAnsi="Arial" w:cs="Arial"/>
                <w:b/>
                <w:bCs/>
                <w:color w:val="000000"/>
                <w:sz w:val="18"/>
                <w:szCs w:val="18"/>
              </w:rPr>
            </w:pPr>
            <w:ins w:id="215" w:author="David Ouyang" w:date="2016-08-26T17:55:00Z">
              <w:r>
                <w:rPr>
                  <w:rFonts w:ascii="Arial" w:eastAsia="Times New Roman" w:hAnsi="Arial" w:cs="Arial"/>
                  <w:b/>
                  <w:bCs/>
                  <w:color w:val="000000"/>
                  <w:sz w:val="18"/>
                  <w:szCs w:val="18"/>
                </w:rPr>
                <w:t xml:space="preserve">With Procedure Dates </w:t>
              </w:r>
            </w:ins>
          </w:p>
          <w:p w14:paraId="4825E342" w14:textId="3E37EB58"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216" w:author="David Ouyang" w:date="2016-08-26T17:54:00Z"/>
                <w:rFonts w:ascii="Arial" w:eastAsia="Times New Roman" w:hAnsi="Arial" w:cs="Arial"/>
                <w:b/>
                <w:bCs/>
                <w:color w:val="000000"/>
                <w:sz w:val="18"/>
                <w:szCs w:val="18"/>
              </w:rPr>
            </w:pPr>
            <w:ins w:id="217" w:author="David Ouyang" w:date="2016-08-26T17:55:00Z">
              <w:r>
                <w:rPr>
                  <w:rFonts w:ascii="Arial" w:eastAsia="Times New Roman" w:hAnsi="Arial" w:cs="Arial"/>
                  <w:b/>
                  <w:bCs/>
                  <w:color w:val="000000"/>
                  <w:sz w:val="18"/>
                  <w:szCs w:val="18"/>
                </w:rPr>
                <w:t>(n = 2200</w:t>
              </w:r>
            </w:ins>
            <w:ins w:id="218" w:author="David Ouyang" w:date="2016-08-26T17:54:00Z">
              <w:r w:rsidRPr="00D525EC">
                <w:rPr>
                  <w:rFonts w:ascii="Arial" w:eastAsia="Times New Roman" w:hAnsi="Arial" w:cs="Arial"/>
                  <w:b/>
                  <w:bCs/>
                  <w:color w:val="000000"/>
                  <w:sz w:val="18"/>
                  <w:szCs w:val="18"/>
                </w:rPr>
                <w:t>)</w:t>
              </w:r>
            </w:ins>
          </w:p>
        </w:tc>
        <w:tc>
          <w:tcPr>
            <w:tcW w:w="0" w:type="auto"/>
            <w:tcBorders>
              <w:top w:val="single" w:sz="12" w:space="0" w:color="auto"/>
              <w:bottom w:val="single" w:sz="8" w:space="0" w:color="auto"/>
            </w:tcBorders>
            <w:shd w:val="clear" w:color="auto" w:fill="auto"/>
            <w:vAlign w:val="center"/>
          </w:tcPr>
          <w:p w14:paraId="708C31BE" w14:textId="275CF511"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219" w:author="David Ouyang" w:date="2016-08-26T17:54:00Z"/>
                <w:rFonts w:ascii="Arial" w:eastAsia="Times New Roman" w:hAnsi="Arial" w:cs="Arial"/>
                <w:b/>
                <w:bCs/>
                <w:color w:val="000000"/>
                <w:sz w:val="18"/>
                <w:szCs w:val="18"/>
              </w:rPr>
            </w:pPr>
            <w:ins w:id="220" w:author="David Ouyang" w:date="2016-08-26T17:55:00Z">
              <w:r>
                <w:rPr>
                  <w:rFonts w:ascii="Arial" w:eastAsia="Times New Roman" w:hAnsi="Arial" w:cs="Arial"/>
                  <w:b/>
                  <w:bCs/>
                  <w:color w:val="000000"/>
                  <w:sz w:val="18"/>
                  <w:szCs w:val="18"/>
                </w:rPr>
                <w:t>P Value</w:t>
              </w:r>
            </w:ins>
          </w:p>
        </w:tc>
      </w:tr>
      <w:tr w:rsidR="007C47B8" w:rsidRPr="00D525EC" w14:paraId="615111B1" w14:textId="77777777" w:rsidTr="007C47B8">
        <w:trPr>
          <w:trHeight w:hRule="exact" w:val="259"/>
          <w:jc w:val="center"/>
          <w:ins w:id="22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0A905C88" w14:textId="77777777" w:rsidR="007C47B8" w:rsidRPr="00D525EC" w:rsidRDefault="007C47B8" w:rsidP="007C47B8">
            <w:pPr>
              <w:rPr>
                <w:ins w:id="222" w:author="David Ouyang" w:date="2016-08-26T17:54:00Z"/>
                <w:rFonts w:ascii="Arial" w:eastAsia="Times New Roman" w:hAnsi="Arial" w:cs="Arial"/>
                <w:color w:val="000000"/>
                <w:sz w:val="18"/>
                <w:szCs w:val="18"/>
              </w:rPr>
            </w:pPr>
            <w:ins w:id="223" w:author="David Ouyang" w:date="2016-08-26T17:54:00Z">
              <w:r w:rsidRPr="00D525EC">
                <w:rPr>
                  <w:rFonts w:ascii="Arial" w:eastAsia="Times New Roman" w:hAnsi="Arial" w:cs="Arial"/>
                  <w:color w:val="000000"/>
                  <w:sz w:val="18"/>
                  <w:szCs w:val="18"/>
                </w:rPr>
                <w:t>Mortality, n (%)</w:t>
              </w:r>
            </w:ins>
          </w:p>
        </w:tc>
        <w:tc>
          <w:tcPr>
            <w:tcW w:w="0" w:type="auto"/>
            <w:tcBorders>
              <w:top w:val="single" w:sz="8" w:space="0" w:color="auto"/>
            </w:tcBorders>
            <w:vAlign w:val="center"/>
          </w:tcPr>
          <w:p w14:paraId="5F3A933D" w14:textId="74D2F9B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24" w:author="David Ouyang" w:date="2016-08-26T17:54:00Z"/>
                <w:rFonts w:ascii="Arial" w:eastAsia="Times New Roman" w:hAnsi="Arial" w:cs="Arial"/>
                <w:color w:val="000000"/>
                <w:sz w:val="18"/>
                <w:szCs w:val="18"/>
              </w:rPr>
            </w:pPr>
          </w:p>
        </w:tc>
        <w:tc>
          <w:tcPr>
            <w:tcW w:w="0" w:type="auto"/>
            <w:tcBorders>
              <w:top w:val="single" w:sz="8" w:space="0" w:color="auto"/>
            </w:tcBorders>
            <w:vAlign w:val="center"/>
            <w:hideMark/>
          </w:tcPr>
          <w:p w14:paraId="652F7016" w14:textId="7D3BCAED"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25" w:author="David Ouyang" w:date="2016-08-26T17:54:00Z"/>
                <w:rFonts w:ascii="Arial" w:eastAsia="Times New Roman" w:hAnsi="Arial" w:cs="Arial"/>
                <w:b/>
                <w:color w:val="000000"/>
                <w:sz w:val="18"/>
                <w:szCs w:val="18"/>
              </w:rPr>
            </w:pPr>
            <w:ins w:id="226" w:author="David Ouyang" w:date="2016-08-26T17:56:00Z">
              <w:r w:rsidRPr="00D525EC">
                <w:rPr>
                  <w:rFonts w:ascii="Arial" w:eastAsia="Times New Roman" w:hAnsi="Arial" w:cs="Arial"/>
                  <w:color w:val="000000"/>
                  <w:sz w:val="18"/>
                  <w:szCs w:val="18"/>
                </w:rPr>
                <w:t xml:space="preserve">590 (26.5) </w:t>
              </w:r>
            </w:ins>
          </w:p>
        </w:tc>
        <w:tc>
          <w:tcPr>
            <w:tcW w:w="0" w:type="auto"/>
            <w:tcBorders>
              <w:top w:val="single" w:sz="8" w:space="0" w:color="auto"/>
            </w:tcBorders>
            <w:vAlign w:val="center"/>
          </w:tcPr>
          <w:p w14:paraId="67EBEF88" w14:textId="4350F63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27" w:author="David Ouyang" w:date="2016-08-26T17:54:00Z"/>
                <w:rFonts w:ascii="Arial" w:eastAsia="Times New Roman" w:hAnsi="Arial" w:cs="Arial"/>
                <w:color w:val="000000"/>
                <w:sz w:val="18"/>
                <w:szCs w:val="18"/>
              </w:rPr>
            </w:pPr>
          </w:p>
        </w:tc>
      </w:tr>
      <w:tr w:rsidR="007C47B8" w:rsidRPr="00D525EC" w14:paraId="1A54D8EB"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22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20929B" w14:textId="77777777" w:rsidR="007C47B8" w:rsidRPr="00D525EC" w:rsidRDefault="007C47B8" w:rsidP="007C47B8">
            <w:pPr>
              <w:rPr>
                <w:ins w:id="229" w:author="David Ouyang" w:date="2016-08-26T17:54:00Z"/>
                <w:rFonts w:ascii="Arial" w:eastAsia="Times New Roman" w:hAnsi="Arial" w:cs="Arial"/>
                <w:color w:val="000000"/>
                <w:sz w:val="18"/>
                <w:szCs w:val="18"/>
              </w:rPr>
            </w:pPr>
            <w:ins w:id="230" w:author="David Ouyang" w:date="2016-08-26T17:54:00Z">
              <w:r w:rsidRPr="00D525EC">
                <w:rPr>
                  <w:rFonts w:ascii="Arial" w:eastAsia="Times New Roman" w:hAnsi="Arial" w:cs="Arial"/>
                  <w:color w:val="000000"/>
                  <w:sz w:val="18"/>
                  <w:szCs w:val="18"/>
                </w:rPr>
                <w:t>Length of stay, mean ± SD</w:t>
              </w:r>
            </w:ins>
          </w:p>
        </w:tc>
        <w:tc>
          <w:tcPr>
            <w:tcW w:w="0" w:type="auto"/>
            <w:vAlign w:val="center"/>
          </w:tcPr>
          <w:p w14:paraId="42A5464F" w14:textId="5CC22A55"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31" w:author="David Ouyang" w:date="2016-08-26T17:54:00Z"/>
                <w:rFonts w:ascii="Arial" w:eastAsia="Times New Roman" w:hAnsi="Arial" w:cs="Arial"/>
                <w:color w:val="000000"/>
                <w:sz w:val="18"/>
                <w:szCs w:val="18"/>
              </w:rPr>
            </w:pPr>
          </w:p>
        </w:tc>
        <w:tc>
          <w:tcPr>
            <w:tcW w:w="0" w:type="auto"/>
            <w:vAlign w:val="center"/>
            <w:hideMark/>
          </w:tcPr>
          <w:p w14:paraId="5987243B" w14:textId="5A13EFCB"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32" w:author="David Ouyang" w:date="2016-08-26T17:54:00Z"/>
                <w:rFonts w:ascii="Arial" w:eastAsia="Times New Roman" w:hAnsi="Arial" w:cs="Arial"/>
                <w:b/>
                <w:color w:val="000000"/>
                <w:sz w:val="18"/>
                <w:szCs w:val="18"/>
              </w:rPr>
            </w:pPr>
            <w:ins w:id="233" w:author="David Ouyang" w:date="2016-08-26T17:56:00Z">
              <w:r w:rsidRPr="00D525EC">
                <w:rPr>
                  <w:rFonts w:ascii="Arial" w:eastAsia="Times New Roman" w:hAnsi="Arial" w:cs="Arial"/>
                  <w:color w:val="000000"/>
                  <w:sz w:val="18"/>
                  <w:szCs w:val="18"/>
                </w:rPr>
                <w:t>40.5 ± 38.9</w:t>
              </w:r>
            </w:ins>
          </w:p>
        </w:tc>
        <w:tc>
          <w:tcPr>
            <w:tcW w:w="0" w:type="auto"/>
            <w:vAlign w:val="center"/>
          </w:tcPr>
          <w:p w14:paraId="3085DBFA" w14:textId="1401B901"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34" w:author="David Ouyang" w:date="2016-08-26T17:54:00Z"/>
                <w:rFonts w:ascii="Arial" w:eastAsia="Times New Roman" w:hAnsi="Arial" w:cs="Arial"/>
                <w:color w:val="000000"/>
                <w:sz w:val="18"/>
                <w:szCs w:val="18"/>
              </w:rPr>
            </w:pPr>
          </w:p>
        </w:tc>
      </w:tr>
      <w:tr w:rsidR="007C47B8" w:rsidRPr="00D525EC" w14:paraId="0C199AE3" w14:textId="77777777" w:rsidTr="007C47B8">
        <w:trPr>
          <w:trHeight w:hRule="exact" w:val="259"/>
          <w:jc w:val="center"/>
          <w:ins w:id="23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1273B5" w14:textId="77777777" w:rsidR="007C47B8" w:rsidRPr="00D525EC" w:rsidRDefault="007C47B8" w:rsidP="007C47B8">
            <w:pPr>
              <w:rPr>
                <w:ins w:id="236" w:author="David Ouyang" w:date="2016-08-26T17:54:00Z"/>
                <w:rFonts w:ascii="Arial" w:eastAsia="Times New Roman" w:hAnsi="Arial" w:cs="Arial"/>
                <w:color w:val="000000"/>
                <w:sz w:val="18"/>
                <w:szCs w:val="18"/>
              </w:rPr>
            </w:pPr>
            <w:ins w:id="237" w:author="David Ouyang" w:date="2016-08-26T17:54:00Z">
              <w:r w:rsidRPr="00D525EC">
                <w:rPr>
                  <w:rFonts w:ascii="Arial" w:eastAsia="Times New Roman" w:hAnsi="Arial" w:cs="Arial"/>
                  <w:color w:val="000000"/>
                  <w:sz w:val="18"/>
                  <w:szCs w:val="18"/>
                </w:rPr>
                <w:t>Age, mean ± SD</w:t>
              </w:r>
            </w:ins>
          </w:p>
        </w:tc>
        <w:tc>
          <w:tcPr>
            <w:tcW w:w="0" w:type="auto"/>
            <w:vAlign w:val="center"/>
          </w:tcPr>
          <w:p w14:paraId="12EDB369" w14:textId="1FDEE4B5"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38" w:author="David Ouyang" w:date="2016-08-26T17:54:00Z"/>
                <w:rFonts w:ascii="Arial" w:eastAsia="Times New Roman" w:hAnsi="Arial" w:cs="Arial"/>
                <w:color w:val="000000"/>
                <w:sz w:val="18"/>
                <w:szCs w:val="18"/>
              </w:rPr>
            </w:pPr>
          </w:p>
        </w:tc>
        <w:tc>
          <w:tcPr>
            <w:tcW w:w="0" w:type="auto"/>
            <w:vAlign w:val="center"/>
            <w:hideMark/>
          </w:tcPr>
          <w:p w14:paraId="44086FA7" w14:textId="2C1B5729"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39" w:author="David Ouyang" w:date="2016-08-26T17:54:00Z"/>
                <w:rFonts w:ascii="Arial" w:eastAsia="Times New Roman" w:hAnsi="Arial" w:cs="Arial"/>
                <w:color w:val="000000"/>
                <w:sz w:val="18"/>
                <w:szCs w:val="18"/>
              </w:rPr>
            </w:pPr>
            <w:ins w:id="240" w:author="David Ouyang" w:date="2016-08-26T17:56:00Z">
              <w:r w:rsidRPr="00D525EC">
                <w:rPr>
                  <w:rFonts w:ascii="Arial" w:eastAsia="Times New Roman" w:hAnsi="Arial" w:cs="Arial"/>
                  <w:color w:val="000000"/>
                  <w:sz w:val="18"/>
                  <w:szCs w:val="18"/>
                </w:rPr>
                <w:t>53.4 ± 13.7</w:t>
              </w:r>
            </w:ins>
          </w:p>
        </w:tc>
        <w:tc>
          <w:tcPr>
            <w:tcW w:w="0" w:type="auto"/>
            <w:vAlign w:val="center"/>
          </w:tcPr>
          <w:p w14:paraId="12B02F77" w14:textId="212310DD"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41" w:author="David Ouyang" w:date="2016-08-26T17:54:00Z"/>
                <w:rFonts w:ascii="Arial" w:eastAsia="Times New Roman" w:hAnsi="Arial" w:cs="Arial"/>
                <w:color w:val="000000"/>
                <w:sz w:val="18"/>
                <w:szCs w:val="18"/>
              </w:rPr>
            </w:pPr>
          </w:p>
        </w:tc>
      </w:tr>
      <w:tr w:rsidR="007C47B8" w:rsidRPr="00D525EC" w14:paraId="35E8E231"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24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4D57A1D9" w14:textId="77777777" w:rsidR="007C47B8" w:rsidRPr="00D525EC" w:rsidRDefault="007C47B8" w:rsidP="00D42919">
            <w:pPr>
              <w:rPr>
                <w:ins w:id="243" w:author="David Ouyang" w:date="2016-08-26T17:54:00Z"/>
                <w:rFonts w:ascii="Arial" w:eastAsia="Times New Roman" w:hAnsi="Arial" w:cs="Arial"/>
                <w:color w:val="000000"/>
                <w:sz w:val="18"/>
                <w:szCs w:val="18"/>
              </w:rPr>
            </w:pPr>
            <w:ins w:id="244" w:author="David Ouyang" w:date="2016-08-26T17:54:00Z">
              <w:r w:rsidRPr="00D525EC">
                <w:rPr>
                  <w:rFonts w:ascii="Arial" w:eastAsia="Times New Roman" w:hAnsi="Arial" w:cs="Arial"/>
                  <w:color w:val="000000"/>
                  <w:sz w:val="18"/>
                  <w:szCs w:val="18"/>
                </w:rPr>
                <w:t>Sex, n (%)</w:t>
              </w:r>
            </w:ins>
          </w:p>
        </w:tc>
      </w:tr>
      <w:tr w:rsidR="007C47B8" w:rsidRPr="00D525EC" w14:paraId="5CEA6019" w14:textId="77777777" w:rsidTr="007C47B8">
        <w:trPr>
          <w:trHeight w:hRule="exact" w:val="259"/>
          <w:jc w:val="center"/>
          <w:ins w:id="24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3A3BE8" w14:textId="77777777" w:rsidR="007C47B8" w:rsidRPr="00D525EC" w:rsidRDefault="007C47B8" w:rsidP="007C47B8">
            <w:pPr>
              <w:ind w:firstLineChars="100" w:firstLine="181"/>
              <w:rPr>
                <w:ins w:id="246" w:author="David Ouyang" w:date="2016-08-26T17:54:00Z"/>
                <w:rFonts w:ascii="Arial" w:eastAsia="Times New Roman" w:hAnsi="Arial" w:cs="Arial"/>
                <w:color w:val="000000"/>
                <w:sz w:val="18"/>
                <w:szCs w:val="18"/>
              </w:rPr>
            </w:pPr>
            <w:ins w:id="247" w:author="David Ouyang" w:date="2016-08-26T17:54:00Z">
              <w:r w:rsidRPr="00D525EC">
                <w:rPr>
                  <w:rFonts w:ascii="Arial" w:eastAsia="Times New Roman" w:hAnsi="Arial" w:cs="Arial"/>
                  <w:color w:val="000000"/>
                  <w:sz w:val="18"/>
                  <w:szCs w:val="18"/>
                </w:rPr>
                <w:t>Male</w:t>
              </w:r>
            </w:ins>
          </w:p>
        </w:tc>
        <w:tc>
          <w:tcPr>
            <w:tcW w:w="0" w:type="auto"/>
            <w:vAlign w:val="center"/>
          </w:tcPr>
          <w:p w14:paraId="4F18FF68" w14:textId="2F5E3EA1"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48" w:author="David Ouyang" w:date="2016-08-26T17:54:00Z"/>
                <w:rFonts w:ascii="Arial" w:eastAsia="Times New Roman" w:hAnsi="Arial" w:cs="Arial"/>
                <w:color w:val="000000"/>
                <w:sz w:val="18"/>
                <w:szCs w:val="18"/>
              </w:rPr>
            </w:pPr>
          </w:p>
        </w:tc>
        <w:tc>
          <w:tcPr>
            <w:tcW w:w="0" w:type="auto"/>
            <w:vAlign w:val="center"/>
            <w:hideMark/>
          </w:tcPr>
          <w:p w14:paraId="0D0B279B" w14:textId="251E163A"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49" w:author="David Ouyang" w:date="2016-08-26T17:54:00Z"/>
                <w:rFonts w:ascii="Arial" w:eastAsia="Times New Roman" w:hAnsi="Arial" w:cs="Arial"/>
                <w:color w:val="000000"/>
                <w:sz w:val="18"/>
                <w:szCs w:val="18"/>
              </w:rPr>
            </w:pPr>
            <w:ins w:id="250" w:author="David Ouyang" w:date="2016-08-26T17:56:00Z">
              <w:r w:rsidRPr="00D525EC">
                <w:rPr>
                  <w:rFonts w:ascii="Arial" w:eastAsia="Times New Roman" w:hAnsi="Arial" w:cs="Arial"/>
                  <w:color w:val="000000"/>
                  <w:sz w:val="18"/>
                  <w:szCs w:val="18"/>
                </w:rPr>
                <w:t>1659 (75.4)</w:t>
              </w:r>
            </w:ins>
          </w:p>
        </w:tc>
        <w:tc>
          <w:tcPr>
            <w:tcW w:w="0" w:type="auto"/>
            <w:vAlign w:val="center"/>
          </w:tcPr>
          <w:p w14:paraId="7FFB0B38" w14:textId="69316F69"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51" w:author="David Ouyang" w:date="2016-08-26T17:54:00Z"/>
                <w:rFonts w:ascii="Arial" w:eastAsia="Times New Roman" w:hAnsi="Arial" w:cs="Arial"/>
                <w:color w:val="000000"/>
                <w:sz w:val="18"/>
                <w:szCs w:val="18"/>
              </w:rPr>
            </w:pPr>
          </w:p>
        </w:tc>
      </w:tr>
      <w:tr w:rsidR="007C47B8" w:rsidRPr="00D525EC" w14:paraId="3CDDBF4A"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25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5898F" w14:textId="77777777" w:rsidR="007C47B8" w:rsidRPr="00D525EC" w:rsidRDefault="007C47B8" w:rsidP="007C47B8">
            <w:pPr>
              <w:ind w:firstLineChars="100" w:firstLine="181"/>
              <w:rPr>
                <w:ins w:id="253" w:author="David Ouyang" w:date="2016-08-26T17:54:00Z"/>
                <w:rFonts w:ascii="Arial" w:eastAsia="Times New Roman" w:hAnsi="Arial" w:cs="Arial"/>
                <w:color w:val="000000"/>
                <w:sz w:val="18"/>
                <w:szCs w:val="18"/>
              </w:rPr>
            </w:pPr>
            <w:ins w:id="254" w:author="David Ouyang" w:date="2016-08-26T17:54:00Z">
              <w:r w:rsidRPr="00D525EC">
                <w:rPr>
                  <w:rFonts w:ascii="Arial" w:eastAsia="Times New Roman" w:hAnsi="Arial" w:cs="Arial"/>
                  <w:color w:val="000000"/>
                  <w:sz w:val="18"/>
                  <w:szCs w:val="18"/>
                </w:rPr>
                <w:t>Female</w:t>
              </w:r>
            </w:ins>
          </w:p>
        </w:tc>
        <w:tc>
          <w:tcPr>
            <w:tcW w:w="0" w:type="auto"/>
            <w:vAlign w:val="center"/>
          </w:tcPr>
          <w:p w14:paraId="062AEAB3" w14:textId="4D957B3B"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55" w:author="David Ouyang" w:date="2016-08-26T17:54:00Z"/>
                <w:rFonts w:ascii="Arial" w:eastAsia="Times New Roman" w:hAnsi="Arial" w:cs="Arial"/>
                <w:color w:val="000000"/>
                <w:sz w:val="18"/>
                <w:szCs w:val="18"/>
              </w:rPr>
            </w:pPr>
          </w:p>
        </w:tc>
        <w:tc>
          <w:tcPr>
            <w:tcW w:w="0" w:type="auto"/>
            <w:vAlign w:val="center"/>
            <w:hideMark/>
          </w:tcPr>
          <w:p w14:paraId="377A8DE6" w14:textId="648AFBCC"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56" w:author="David Ouyang" w:date="2016-08-26T17:54:00Z"/>
                <w:rFonts w:ascii="Arial" w:eastAsia="Times New Roman" w:hAnsi="Arial" w:cs="Arial"/>
                <w:color w:val="000000"/>
                <w:sz w:val="18"/>
                <w:szCs w:val="18"/>
              </w:rPr>
            </w:pPr>
            <w:ins w:id="257" w:author="David Ouyang" w:date="2016-08-26T17:56:00Z">
              <w:r w:rsidRPr="00D525EC">
                <w:rPr>
                  <w:rFonts w:ascii="Arial" w:eastAsia="Times New Roman" w:hAnsi="Arial" w:cs="Arial"/>
                  <w:color w:val="000000"/>
                  <w:sz w:val="18"/>
                  <w:szCs w:val="18"/>
                </w:rPr>
                <w:t>541 (24.6)</w:t>
              </w:r>
            </w:ins>
          </w:p>
        </w:tc>
        <w:tc>
          <w:tcPr>
            <w:tcW w:w="0" w:type="auto"/>
            <w:vAlign w:val="center"/>
          </w:tcPr>
          <w:p w14:paraId="73A28539" w14:textId="288BFAF8"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58" w:author="David Ouyang" w:date="2016-08-26T17:54:00Z"/>
                <w:rFonts w:ascii="Arial" w:eastAsia="Times New Roman" w:hAnsi="Arial" w:cs="Arial"/>
                <w:color w:val="000000"/>
                <w:sz w:val="18"/>
                <w:szCs w:val="18"/>
              </w:rPr>
            </w:pPr>
          </w:p>
        </w:tc>
      </w:tr>
      <w:tr w:rsidR="007C47B8" w:rsidRPr="00D525EC" w14:paraId="7E291973" w14:textId="77777777" w:rsidTr="00D42919">
        <w:trPr>
          <w:trHeight w:hRule="exact" w:val="259"/>
          <w:jc w:val="center"/>
          <w:ins w:id="25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22003CCC" w14:textId="77777777" w:rsidR="007C47B8" w:rsidRPr="00D525EC" w:rsidRDefault="007C47B8" w:rsidP="00D42919">
            <w:pPr>
              <w:rPr>
                <w:ins w:id="260" w:author="David Ouyang" w:date="2016-08-26T17:54:00Z"/>
                <w:rFonts w:ascii="Arial" w:eastAsia="Times New Roman" w:hAnsi="Arial" w:cs="Arial"/>
                <w:color w:val="000000"/>
                <w:sz w:val="18"/>
                <w:szCs w:val="18"/>
              </w:rPr>
            </w:pPr>
            <w:ins w:id="261" w:author="David Ouyang" w:date="2016-08-26T17:54:00Z">
              <w:r w:rsidRPr="00D525EC">
                <w:rPr>
                  <w:rFonts w:ascii="Arial" w:eastAsia="Times New Roman" w:hAnsi="Arial" w:cs="Arial"/>
                  <w:color w:val="000000"/>
                  <w:sz w:val="18"/>
                  <w:szCs w:val="18"/>
                </w:rPr>
                <w:t>Race, n (%)</w:t>
              </w:r>
            </w:ins>
          </w:p>
        </w:tc>
      </w:tr>
      <w:tr w:rsidR="007C47B8" w:rsidRPr="00D525EC" w14:paraId="1182E5FF"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26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C24B97" w14:textId="77777777" w:rsidR="007C47B8" w:rsidRPr="00D525EC" w:rsidRDefault="007C47B8" w:rsidP="007C47B8">
            <w:pPr>
              <w:ind w:firstLineChars="100" w:firstLine="181"/>
              <w:rPr>
                <w:ins w:id="263" w:author="David Ouyang" w:date="2016-08-26T17:54:00Z"/>
                <w:rFonts w:ascii="Arial" w:eastAsia="Times New Roman" w:hAnsi="Arial" w:cs="Arial"/>
                <w:color w:val="000000"/>
                <w:sz w:val="18"/>
                <w:szCs w:val="18"/>
              </w:rPr>
            </w:pPr>
            <w:ins w:id="264" w:author="David Ouyang" w:date="2016-08-26T17:54:00Z">
              <w:r w:rsidRPr="00D525EC">
                <w:rPr>
                  <w:rFonts w:ascii="Arial" w:eastAsia="Times New Roman" w:hAnsi="Arial" w:cs="Arial"/>
                  <w:color w:val="000000"/>
                  <w:sz w:val="18"/>
                  <w:szCs w:val="18"/>
                </w:rPr>
                <w:t>White</w:t>
              </w:r>
            </w:ins>
          </w:p>
        </w:tc>
        <w:tc>
          <w:tcPr>
            <w:tcW w:w="0" w:type="auto"/>
            <w:vAlign w:val="center"/>
          </w:tcPr>
          <w:p w14:paraId="7DDA883D" w14:textId="7A6638C0"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65" w:author="David Ouyang" w:date="2016-08-26T17:54:00Z"/>
                <w:rFonts w:ascii="Arial" w:eastAsia="Times New Roman" w:hAnsi="Arial" w:cs="Arial"/>
                <w:color w:val="000000"/>
                <w:sz w:val="18"/>
                <w:szCs w:val="18"/>
              </w:rPr>
            </w:pPr>
          </w:p>
        </w:tc>
        <w:tc>
          <w:tcPr>
            <w:tcW w:w="0" w:type="auto"/>
            <w:vAlign w:val="center"/>
            <w:hideMark/>
          </w:tcPr>
          <w:p w14:paraId="43A988B1" w14:textId="07585F26"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66" w:author="David Ouyang" w:date="2016-08-26T17:54:00Z"/>
                <w:rFonts w:ascii="Arial" w:eastAsia="Times New Roman" w:hAnsi="Arial" w:cs="Arial"/>
                <w:color w:val="000000"/>
                <w:sz w:val="18"/>
                <w:szCs w:val="18"/>
              </w:rPr>
            </w:pPr>
            <w:ins w:id="267" w:author="David Ouyang" w:date="2016-08-26T17:56:00Z">
              <w:r w:rsidRPr="00D525EC">
                <w:rPr>
                  <w:rFonts w:ascii="Arial" w:eastAsia="Times New Roman" w:hAnsi="Arial" w:cs="Arial"/>
                  <w:color w:val="000000"/>
                  <w:sz w:val="18"/>
                  <w:szCs w:val="18"/>
                </w:rPr>
                <w:t>1274 (57.9)</w:t>
              </w:r>
            </w:ins>
          </w:p>
        </w:tc>
        <w:tc>
          <w:tcPr>
            <w:tcW w:w="0" w:type="auto"/>
            <w:vAlign w:val="center"/>
          </w:tcPr>
          <w:p w14:paraId="59EDC3F1" w14:textId="1D27BE2F"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68" w:author="David Ouyang" w:date="2016-08-26T17:54:00Z"/>
                <w:rFonts w:ascii="Arial" w:eastAsia="Times New Roman" w:hAnsi="Arial" w:cs="Arial"/>
                <w:color w:val="000000"/>
                <w:sz w:val="18"/>
                <w:szCs w:val="18"/>
              </w:rPr>
            </w:pPr>
          </w:p>
        </w:tc>
      </w:tr>
      <w:tr w:rsidR="007C47B8" w:rsidRPr="00D525EC" w14:paraId="64D2CB1C" w14:textId="77777777" w:rsidTr="007C47B8">
        <w:trPr>
          <w:trHeight w:hRule="exact" w:val="259"/>
          <w:jc w:val="center"/>
          <w:ins w:id="26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BE1B43" w14:textId="77777777" w:rsidR="007C47B8" w:rsidRPr="00D525EC" w:rsidRDefault="007C47B8" w:rsidP="007C47B8">
            <w:pPr>
              <w:ind w:firstLineChars="100" w:firstLine="181"/>
              <w:rPr>
                <w:ins w:id="270" w:author="David Ouyang" w:date="2016-08-26T17:54:00Z"/>
                <w:rFonts w:ascii="Arial" w:eastAsia="Times New Roman" w:hAnsi="Arial" w:cs="Arial"/>
                <w:color w:val="000000"/>
                <w:sz w:val="18"/>
                <w:szCs w:val="18"/>
              </w:rPr>
            </w:pPr>
            <w:ins w:id="271" w:author="David Ouyang" w:date="2016-08-26T17:54:00Z">
              <w:r w:rsidRPr="00D525EC">
                <w:rPr>
                  <w:rFonts w:ascii="Arial" w:eastAsia="Times New Roman" w:hAnsi="Arial" w:cs="Arial"/>
                  <w:color w:val="000000"/>
                  <w:sz w:val="18"/>
                  <w:szCs w:val="18"/>
                </w:rPr>
                <w:t>Black</w:t>
              </w:r>
            </w:ins>
          </w:p>
        </w:tc>
        <w:tc>
          <w:tcPr>
            <w:tcW w:w="0" w:type="auto"/>
            <w:vAlign w:val="center"/>
          </w:tcPr>
          <w:p w14:paraId="4928B8F3" w14:textId="3E9C23F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72" w:author="David Ouyang" w:date="2016-08-26T17:54:00Z"/>
                <w:rFonts w:ascii="Arial" w:eastAsia="Times New Roman" w:hAnsi="Arial" w:cs="Arial"/>
                <w:color w:val="000000"/>
                <w:sz w:val="18"/>
                <w:szCs w:val="18"/>
              </w:rPr>
            </w:pPr>
          </w:p>
        </w:tc>
        <w:tc>
          <w:tcPr>
            <w:tcW w:w="0" w:type="auto"/>
            <w:vAlign w:val="center"/>
            <w:hideMark/>
          </w:tcPr>
          <w:p w14:paraId="3A4C136D" w14:textId="0F35C4BD"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73" w:author="David Ouyang" w:date="2016-08-26T17:54:00Z"/>
                <w:rFonts w:ascii="Arial" w:eastAsia="Times New Roman" w:hAnsi="Arial" w:cs="Arial"/>
                <w:color w:val="000000"/>
                <w:sz w:val="18"/>
                <w:szCs w:val="18"/>
              </w:rPr>
            </w:pPr>
            <w:ins w:id="274" w:author="David Ouyang" w:date="2016-08-26T17:56:00Z">
              <w:r w:rsidRPr="00D525EC">
                <w:rPr>
                  <w:rFonts w:ascii="Arial" w:eastAsia="Times New Roman" w:hAnsi="Arial" w:cs="Arial"/>
                  <w:color w:val="000000"/>
                  <w:sz w:val="18"/>
                  <w:szCs w:val="18"/>
                </w:rPr>
                <w:t>352 (16.0)</w:t>
              </w:r>
            </w:ins>
          </w:p>
        </w:tc>
        <w:tc>
          <w:tcPr>
            <w:tcW w:w="0" w:type="auto"/>
            <w:vAlign w:val="center"/>
          </w:tcPr>
          <w:p w14:paraId="13920B93" w14:textId="18B7CC7F"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75" w:author="David Ouyang" w:date="2016-08-26T17:54:00Z"/>
                <w:rFonts w:ascii="Arial" w:eastAsia="Times New Roman" w:hAnsi="Arial" w:cs="Arial"/>
                <w:color w:val="000000"/>
                <w:sz w:val="18"/>
                <w:szCs w:val="18"/>
              </w:rPr>
            </w:pPr>
          </w:p>
        </w:tc>
      </w:tr>
      <w:tr w:rsidR="007C47B8" w:rsidRPr="00D525EC" w14:paraId="78C162C9"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276"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C6E0AB" w14:textId="77777777" w:rsidR="007C47B8" w:rsidRPr="00D525EC" w:rsidRDefault="007C47B8" w:rsidP="007C47B8">
            <w:pPr>
              <w:ind w:firstLineChars="100" w:firstLine="181"/>
              <w:rPr>
                <w:ins w:id="277" w:author="David Ouyang" w:date="2016-08-26T17:54:00Z"/>
                <w:rFonts w:ascii="Arial" w:eastAsia="Times New Roman" w:hAnsi="Arial" w:cs="Arial"/>
                <w:color w:val="000000"/>
                <w:sz w:val="18"/>
                <w:szCs w:val="18"/>
              </w:rPr>
            </w:pPr>
            <w:ins w:id="278" w:author="David Ouyang" w:date="2016-08-26T17:54:00Z">
              <w:r w:rsidRPr="00D525EC">
                <w:rPr>
                  <w:rFonts w:ascii="Arial" w:eastAsia="Times New Roman" w:hAnsi="Arial" w:cs="Arial"/>
                  <w:color w:val="000000"/>
                  <w:sz w:val="18"/>
                  <w:szCs w:val="18"/>
                </w:rPr>
                <w:t>Hispanic</w:t>
              </w:r>
            </w:ins>
          </w:p>
        </w:tc>
        <w:tc>
          <w:tcPr>
            <w:tcW w:w="0" w:type="auto"/>
            <w:vAlign w:val="center"/>
          </w:tcPr>
          <w:p w14:paraId="39A5BE63" w14:textId="071BE10C"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79" w:author="David Ouyang" w:date="2016-08-26T17:54:00Z"/>
                <w:rFonts w:ascii="Arial" w:eastAsia="Times New Roman" w:hAnsi="Arial" w:cs="Arial"/>
                <w:color w:val="000000"/>
                <w:sz w:val="18"/>
                <w:szCs w:val="18"/>
              </w:rPr>
            </w:pPr>
          </w:p>
        </w:tc>
        <w:tc>
          <w:tcPr>
            <w:tcW w:w="0" w:type="auto"/>
            <w:vAlign w:val="center"/>
            <w:hideMark/>
          </w:tcPr>
          <w:p w14:paraId="2685B3A2" w14:textId="6D49D396"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80" w:author="David Ouyang" w:date="2016-08-26T17:54:00Z"/>
                <w:rFonts w:ascii="Arial" w:eastAsia="Times New Roman" w:hAnsi="Arial" w:cs="Arial"/>
                <w:color w:val="000000"/>
                <w:sz w:val="18"/>
                <w:szCs w:val="18"/>
              </w:rPr>
            </w:pPr>
            <w:ins w:id="281" w:author="David Ouyang" w:date="2016-08-26T17:56:00Z">
              <w:r w:rsidRPr="00D525EC">
                <w:rPr>
                  <w:rFonts w:ascii="Arial" w:eastAsia="Times New Roman" w:hAnsi="Arial" w:cs="Arial"/>
                  <w:color w:val="000000"/>
                  <w:sz w:val="18"/>
                  <w:szCs w:val="18"/>
                </w:rPr>
                <w:t>142 (6.5)</w:t>
              </w:r>
            </w:ins>
          </w:p>
        </w:tc>
        <w:tc>
          <w:tcPr>
            <w:tcW w:w="0" w:type="auto"/>
            <w:vAlign w:val="center"/>
          </w:tcPr>
          <w:p w14:paraId="72491541" w14:textId="5E2CD92F"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82" w:author="David Ouyang" w:date="2016-08-26T17:54:00Z"/>
                <w:rFonts w:ascii="Arial" w:eastAsia="Times New Roman" w:hAnsi="Arial" w:cs="Arial"/>
                <w:color w:val="000000"/>
                <w:sz w:val="18"/>
                <w:szCs w:val="18"/>
              </w:rPr>
            </w:pPr>
          </w:p>
        </w:tc>
      </w:tr>
      <w:tr w:rsidR="007C47B8" w:rsidRPr="00D525EC" w14:paraId="2D8862BD" w14:textId="77777777" w:rsidTr="007C47B8">
        <w:trPr>
          <w:trHeight w:hRule="exact" w:val="259"/>
          <w:jc w:val="center"/>
          <w:ins w:id="28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F7A2BF" w14:textId="77777777" w:rsidR="007C47B8" w:rsidRPr="00D525EC" w:rsidRDefault="007C47B8" w:rsidP="007C47B8">
            <w:pPr>
              <w:ind w:firstLineChars="100" w:firstLine="181"/>
              <w:rPr>
                <w:ins w:id="284" w:author="David Ouyang" w:date="2016-08-26T17:54:00Z"/>
                <w:rFonts w:ascii="Arial" w:eastAsia="Times New Roman" w:hAnsi="Arial" w:cs="Arial"/>
                <w:color w:val="000000"/>
                <w:sz w:val="18"/>
                <w:szCs w:val="18"/>
              </w:rPr>
            </w:pPr>
            <w:ins w:id="285" w:author="David Ouyang" w:date="2016-08-26T17:54:00Z">
              <w:r w:rsidRPr="00D525EC">
                <w:rPr>
                  <w:rFonts w:ascii="Arial" w:eastAsia="Times New Roman" w:hAnsi="Arial" w:cs="Arial"/>
                  <w:color w:val="000000"/>
                  <w:sz w:val="18"/>
                  <w:szCs w:val="18"/>
                </w:rPr>
                <w:t>Asian/Pacific Islander</w:t>
              </w:r>
            </w:ins>
          </w:p>
        </w:tc>
        <w:tc>
          <w:tcPr>
            <w:tcW w:w="0" w:type="auto"/>
            <w:vAlign w:val="center"/>
          </w:tcPr>
          <w:p w14:paraId="102B3841" w14:textId="53952C93"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86" w:author="David Ouyang" w:date="2016-08-26T17:54:00Z"/>
                <w:rFonts w:ascii="Arial" w:eastAsia="Times New Roman" w:hAnsi="Arial" w:cs="Arial"/>
                <w:color w:val="000000"/>
                <w:sz w:val="18"/>
                <w:szCs w:val="18"/>
              </w:rPr>
            </w:pPr>
          </w:p>
        </w:tc>
        <w:tc>
          <w:tcPr>
            <w:tcW w:w="0" w:type="auto"/>
            <w:vAlign w:val="center"/>
            <w:hideMark/>
          </w:tcPr>
          <w:p w14:paraId="6519D84C" w14:textId="73BA0B50"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87" w:author="David Ouyang" w:date="2016-08-26T17:54:00Z"/>
                <w:rFonts w:ascii="Arial" w:eastAsia="Times New Roman" w:hAnsi="Arial" w:cs="Arial"/>
                <w:color w:val="000000"/>
                <w:sz w:val="18"/>
                <w:szCs w:val="18"/>
              </w:rPr>
            </w:pPr>
            <w:ins w:id="288" w:author="David Ouyang" w:date="2016-08-26T17:56:00Z">
              <w:r w:rsidRPr="00D525EC">
                <w:rPr>
                  <w:rFonts w:ascii="Arial" w:eastAsia="Times New Roman" w:hAnsi="Arial" w:cs="Arial"/>
                  <w:color w:val="000000"/>
                  <w:sz w:val="18"/>
                  <w:szCs w:val="18"/>
                </w:rPr>
                <w:t>51 (2.3)</w:t>
              </w:r>
            </w:ins>
          </w:p>
        </w:tc>
        <w:tc>
          <w:tcPr>
            <w:tcW w:w="0" w:type="auto"/>
            <w:vAlign w:val="center"/>
          </w:tcPr>
          <w:p w14:paraId="2B8BCEC7" w14:textId="7994D0FD"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289" w:author="David Ouyang" w:date="2016-08-26T17:54:00Z"/>
                <w:rFonts w:ascii="Arial" w:eastAsia="Times New Roman" w:hAnsi="Arial" w:cs="Arial"/>
                <w:color w:val="000000"/>
                <w:sz w:val="18"/>
                <w:szCs w:val="18"/>
              </w:rPr>
            </w:pPr>
          </w:p>
        </w:tc>
      </w:tr>
      <w:tr w:rsidR="007C47B8" w:rsidRPr="00D525EC" w14:paraId="5A09E4AE"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29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40BA36" w14:textId="77777777" w:rsidR="007C47B8" w:rsidRPr="00D525EC" w:rsidRDefault="007C47B8" w:rsidP="007C47B8">
            <w:pPr>
              <w:ind w:firstLineChars="100" w:firstLine="181"/>
              <w:rPr>
                <w:ins w:id="291" w:author="David Ouyang" w:date="2016-08-26T17:54:00Z"/>
                <w:rFonts w:ascii="Arial" w:eastAsia="Times New Roman" w:hAnsi="Arial" w:cs="Arial"/>
                <w:color w:val="000000"/>
                <w:sz w:val="18"/>
                <w:szCs w:val="18"/>
              </w:rPr>
            </w:pPr>
            <w:ins w:id="292" w:author="David Ouyang" w:date="2016-08-26T17:54:00Z">
              <w:r w:rsidRPr="00D525EC">
                <w:rPr>
                  <w:rFonts w:ascii="Arial" w:eastAsia="Times New Roman" w:hAnsi="Arial" w:cs="Arial"/>
                  <w:color w:val="000000"/>
                  <w:sz w:val="18"/>
                  <w:szCs w:val="18"/>
                </w:rPr>
                <w:t>Native American</w:t>
              </w:r>
            </w:ins>
          </w:p>
        </w:tc>
        <w:tc>
          <w:tcPr>
            <w:tcW w:w="0" w:type="auto"/>
            <w:vAlign w:val="center"/>
          </w:tcPr>
          <w:p w14:paraId="22348362" w14:textId="2633D587"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93" w:author="David Ouyang" w:date="2016-08-26T17:54:00Z"/>
                <w:rFonts w:ascii="Arial" w:eastAsia="Times New Roman" w:hAnsi="Arial" w:cs="Arial"/>
                <w:color w:val="000000"/>
                <w:sz w:val="18"/>
                <w:szCs w:val="18"/>
              </w:rPr>
            </w:pPr>
          </w:p>
        </w:tc>
        <w:tc>
          <w:tcPr>
            <w:tcW w:w="0" w:type="auto"/>
            <w:vAlign w:val="center"/>
            <w:hideMark/>
          </w:tcPr>
          <w:p w14:paraId="53A1114E" w14:textId="3FA3CB58"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94" w:author="David Ouyang" w:date="2016-08-26T17:54:00Z"/>
                <w:rFonts w:ascii="Arial" w:eastAsia="Times New Roman" w:hAnsi="Arial" w:cs="Arial"/>
                <w:color w:val="000000"/>
                <w:sz w:val="18"/>
                <w:szCs w:val="18"/>
              </w:rPr>
            </w:pPr>
            <w:ins w:id="295" w:author="David Ouyang" w:date="2016-08-26T17:57:00Z">
              <w:r w:rsidRPr="00D525EC">
                <w:rPr>
                  <w:rFonts w:ascii="Arial" w:eastAsia="Times New Roman" w:hAnsi="Arial" w:cs="Arial"/>
                  <w:color w:val="000000"/>
                  <w:sz w:val="18"/>
                  <w:szCs w:val="18"/>
                </w:rPr>
                <w:t>5 (0.2)</w:t>
              </w:r>
            </w:ins>
          </w:p>
        </w:tc>
        <w:tc>
          <w:tcPr>
            <w:tcW w:w="0" w:type="auto"/>
            <w:vAlign w:val="center"/>
          </w:tcPr>
          <w:p w14:paraId="6521BAD8" w14:textId="7C86DEA8"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296" w:author="David Ouyang" w:date="2016-08-26T17:54:00Z"/>
                <w:rFonts w:ascii="Arial" w:eastAsia="Times New Roman" w:hAnsi="Arial" w:cs="Arial"/>
                <w:color w:val="000000"/>
                <w:sz w:val="18"/>
                <w:szCs w:val="18"/>
              </w:rPr>
            </w:pPr>
          </w:p>
        </w:tc>
      </w:tr>
      <w:tr w:rsidR="007C47B8" w:rsidRPr="00D525EC" w14:paraId="064C4336" w14:textId="77777777" w:rsidTr="007C47B8">
        <w:trPr>
          <w:trHeight w:hRule="exact" w:val="259"/>
          <w:jc w:val="center"/>
          <w:ins w:id="29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96DCD9" w14:textId="77777777" w:rsidR="007C47B8" w:rsidRPr="00D525EC" w:rsidRDefault="007C47B8" w:rsidP="007C47B8">
            <w:pPr>
              <w:ind w:firstLineChars="100" w:firstLine="181"/>
              <w:rPr>
                <w:ins w:id="298" w:author="David Ouyang" w:date="2016-08-26T17:54:00Z"/>
                <w:rFonts w:ascii="Arial" w:eastAsia="Times New Roman" w:hAnsi="Arial" w:cs="Arial"/>
                <w:color w:val="000000"/>
                <w:sz w:val="18"/>
                <w:szCs w:val="18"/>
              </w:rPr>
            </w:pPr>
            <w:ins w:id="299" w:author="David Ouyang" w:date="2016-08-26T17:54:00Z">
              <w:r w:rsidRPr="00D525EC">
                <w:rPr>
                  <w:rFonts w:ascii="Arial" w:eastAsia="Times New Roman" w:hAnsi="Arial" w:cs="Arial"/>
                  <w:color w:val="000000"/>
                  <w:sz w:val="18"/>
                  <w:szCs w:val="18"/>
                </w:rPr>
                <w:t>Other or unknown</w:t>
              </w:r>
            </w:ins>
          </w:p>
        </w:tc>
        <w:tc>
          <w:tcPr>
            <w:tcW w:w="0" w:type="auto"/>
            <w:vAlign w:val="center"/>
          </w:tcPr>
          <w:p w14:paraId="5EA3516A" w14:textId="2D936660"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00" w:author="David Ouyang" w:date="2016-08-26T17:54:00Z"/>
                <w:rFonts w:ascii="Arial" w:eastAsia="Times New Roman" w:hAnsi="Arial" w:cs="Arial"/>
                <w:color w:val="000000"/>
                <w:sz w:val="18"/>
                <w:szCs w:val="18"/>
              </w:rPr>
            </w:pPr>
          </w:p>
        </w:tc>
        <w:tc>
          <w:tcPr>
            <w:tcW w:w="0" w:type="auto"/>
            <w:vAlign w:val="center"/>
            <w:hideMark/>
          </w:tcPr>
          <w:p w14:paraId="3A772E84" w14:textId="29B2C769"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01" w:author="David Ouyang" w:date="2016-08-26T17:54:00Z"/>
                <w:rFonts w:ascii="Arial" w:eastAsia="Times New Roman" w:hAnsi="Arial" w:cs="Arial"/>
                <w:color w:val="000000"/>
                <w:sz w:val="18"/>
                <w:szCs w:val="18"/>
              </w:rPr>
            </w:pPr>
            <w:ins w:id="302" w:author="David Ouyang" w:date="2016-08-26T17:57:00Z">
              <w:r w:rsidRPr="00D525EC">
                <w:rPr>
                  <w:rFonts w:ascii="Arial" w:eastAsia="Times New Roman" w:hAnsi="Arial" w:cs="Arial"/>
                  <w:color w:val="000000"/>
                  <w:sz w:val="18"/>
                  <w:szCs w:val="18"/>
                </w:rPr>
                <w:t>376 (17.1)</w:t>
              </w:r>
            </w:ins>
          </w:p>
        </w:tc>
        <w:tc>
          <w:tcPr>
            <w:tcW w:w="0" w:type="auto"/>
            <w:vAlign w:val="center"/>
          </w:tcPr>
          <w:p w14:paraId="09406416" w14:textId="5D18D3AF"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03" w:author="David Ouyang" w:date="2016-08-26T17:54:00Z"/>
                <w:rFonts w:ascii="Arial" w:eastAsia="Times New Roman" w:hAnsi="Arial" w:cs="Arial"/>
                <w:color w:val="000000"/>
                <w:sz w:val="18"/>
                <w:szCs w:val="18"/>
              </w:rPr>
            </w:pPr>
          </w:p>
        </w:tc>
      </w:tr>
      <w:tr w:rsidR="007C47B8" w:rsidRPr="00D525EC" w14:paraId="4639EBD2"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30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36BB3055" w14:textId="77777777" w:rsidR="007C47B8" w:rsidRPr="00D525EC" w:rsidRDefault="007C47B8" w:rsidP="00D42919">
            <w:pPr>
              <w:rPr>
                <w:ins w:id="305" w:author="David Ouyang" w:date="2016-08-26T17:54:00Z"/>
                <w:rFonts w:ascii="Arial" w:eastAsia="Times New Roman" w:hAnsi="Arial" w:cs="Arial"/>
                <w:color w:val="000000"/>
                <w:sz w:val="18"/>
                <w:szCs w:val="18"/>
              </w:rPr>
            </w:pPr>
            <w:ins w:id="306" w:author="David Ouyang" w:date="2016-08-26T17:54:00Z">
              <w:r w:rsidRPr="00D525EC">
                <w:rPr>
                  <w:rFonts w:ascii="Arial" w:eastAsia="Times New Roman" w:hAnsi="Arial" w:cs="Arial"/>
                  <w:color w:val="000000"/>
                  <w:sz w:val="18"/>
                  <w:szCs w:val="18"/>
                </w:rPr>
                <w:t>Median household income, n (%)</w:t>
              </w:r>
            </w:ins>
          </w:p>
        </w:tc>
      </w:tr>
      <w:tr w:rsidR="007C47B8" w:rsidRPr="00D525EC" w14:paraId="3FAB79F0" w14:textId="77777777" w:rsidTr="007C47B8">
        <w:trPr>
          <w:trHeight w:hRule="exact" w:val="259"/>
          <w:jc w:val="center"/>
          <w:ins w:id="30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18A0F2" w14:textId="77777777" w:rsidR="007C47B8" w:rsidRPr="00D525EC" w:rsidRDefault="007C47B8" w:rsidP="007C47B8">
            <w:pPr>
              <w:ind w:firstLineChars="100" w:firstLine="181"/>
              <w:rPr>
                <w:ins w:id="308" w:author="David Ouyang" w:date="2016-08-26T17:54:00Z"/>
                <w:rFonts w:ascii="Arial" w:eastAsia="Times New Roman" w:hAnsi="Arial" w:cs="Arial"/>
                <w:color w:val="000000"/>
                <w:sz w:val="18"/>
                <w:szCs w:val="18"/>
              </w:rPr>
            </w:pPr>
            <w:ins w:id="309" w:author="David Ouyang" w:date="2016-08-26T17:54:00Z">
              <w:r w:rsidRPr="00D525EC">
                <w:rPr>
                  <w:rFonts w:ascii="Arial" w:eastAsia="Times New Roman" w:hAnsi="Arial" w:cs="Arial"/>
                  <w:color w:val="000000"/>
                  <w:sz w:val="18"/>
                  <w:szCs w:val="18"/>
                </w:rPr>
                <w:t>$1-24,999</w:t>
              </w:r>
            </w:ins>
          </w:p>
        </w:tc>
        <w:tc>
          <w:tcPr>
            <w:tcW w:w="0" w:type="auto"/>
            <w:vAlign w:val="center"/>
          </w:tcPr>
          <w:p w14:paraId="46E32C98" w14:textId="75EDB855"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10" w:author="David Ouyang" w:date="2016-08-26T17:54:00Z"/>
                <w:rFonts w:ascii="Arial" w:eastAsia="Times New Roman" w:hAnsi="Arial" w:cs="Arial"/>
                <w:color w:val="000000"/>
                <w:sz w:val="18"/>
                <w:szCs w:val="18"/>
              </w:rPr>
            </w:pPr>
          </w:p>
        </w:tc>
        <w:tc>
          <w:tcPr>
            <w:tcW w:w="0" w:type="auto"/>
            <w:vAlign w:val="center"/>
            <w:hideMark/>
          </w:tcPr>
          <w:p w14:paraId="1432A467" w14:textId="08899C1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11" w:author="David Ouyang" w:date="2016-08-26T17:54:00Z"/>
                <w:rFonts w:ascii="Arial" w:eastAsia="Times New Roman" w:hAnsi="Arial" w:cs="Arial"/>
                <w:color w:val="000000"/>
                <w:sz w:val="18"/>
                <w:szCs w:val="18"/>
              </w:rPr>
            </w:pPr>
            <w:ins w:id="312" w:author="David Ouyang" w:date="2016-08-26T17:57:00Z">
              <w:r w:rsidRPr="00D525EC">
                <w:rPr>
                  <w:rFonts w:ascii="Arial" w:eastAsia="Times New Roman" w:hAnsi="Arial" w:cs="Arial"/>
                  <w:color w:val="000000"/>
                  <w:sz w:val="18"/>
                  <w:szCs w:val="18"/>
                </w:rPr>
                <w:t>475 (21.6)</w:t>
              </w:r>
            </w:ins>
          </w:p>
        </w:tc>
        <w:tc>
          <w:tcPr>
            <w:tcW w:w="0" w:type="auto"/>
            <w:vAlign w:val="center"/>
          </w:tcPr>
          <w:p w14:paraId="75D9CD72" w14:textId="1C7DB5C5"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13" w:author="David Ouyang" w:date="2016-08-26T17:54:00Z"/>
                <w:rFonts w:ascii="Arial" w:eastAsia="Times New Roman" w:hAnsi="Arial" w:cs="Arial"/>
                <w:color w:val="000000"/>
                <w:sz w:val="18"/>
                <w:szCs w:val="18"/>
              </w:rPr>
            </w:pPr>
          </w:p>
        </w:tc>
      </w:tr>
      <w:tr w:rsidR="007C47B8" w:rsidRPr="00D525EC" w14:paraId="51AFBA78"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31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71B8D7" w14:textId="77777777" w:rsidR="007C47B8" w:rsidRPr="00D525EC" w:rsidRDefault="007C47B8" w:rsidP="007C47B8">
            <w:pPr>
              <w:ind w:firstLineChars="100" w:firstLine="181"/>
              <w:rPr>
                <w:ins w:id="315" w:author="David Ouyang" w:date="2016-08-26T17:54:00Z"/>
                <w:rFonts w:ascii="Arial" w:eastAsia="Times New Roman" w:hAnsi="Arial" w:cs="Arial"/>
                <w:color w:val="000000"/>
                <w:sz w:val="18"/>
                <w:szCs w:val="18"/>
              </w:rPr>
            </w:pPr>
            <w:ins w:id="316" w:author="David Ouyang" w:date="2016-08-26T17:54:00Z">
              <w:r w:rsidRPr="00D525EC">
                <w:rPr>
                  <w:rFonts w:ascii="Arial" w:eastAsia="Times New Roman" w:hAnsi="Arial" w:cs="Arial"/>
                  <w:color w:val="000000"/>
                  <w:sz w:val="18"/>
                  <w:szCs w:val="18"/>
                </w:rPr>
                <w:t>$25,000-34,999</w:t>
              </w:r>
            </w:ins>
          </w:p>
        </w:tc>
        <w:tc>
          <w:tcPr>
            <w:tcW w:w="0" w:type="auto"/>
            <w:vAlign w:val="center"/>
          </w:tcPr>
          <w:p w14:paraId="15CCE2FB" w14:textId="3BC57C81"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17" w:author="David Ouyang" w:date="2016-08-26T17:54:00Z"/>
                <w:rFonts w:ascii="Arial" w:eastAsia="Times New Roman" w:hAnsi="Arial" w:cs="Arial"/>
                <w:color w:val="000000"/>
                <w:sz w:val="18"/>
                <w:szCs w:val="18"/>
              </w:rPr>
            </w:pPr>
          </w:p>
        </w:tc>
        <w:tc>
          <w:tcPr>
            <w:tcW w:w="0" w:type="auto"/>
            <w:vAlign w:val="center"/>
            <w:hideMark/>
          </w:tcPr>
          <w:p w14:paraId="702C669C" w14:textId="6BD83467"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18" w:author="David Ouyang" w:date="2016-08-26T17:54:00Z"/>
                <w:rFonts w:ascii="Arial" w:eastAsia="Times New Roman" w:hAnsi="Arial" w:cs="Arial"/>
                <w:color w:val="000000"/>
                <w:sz w:val="18"/>
                <w:szCs w:val="18"/>
              </w:rPr>
            </w:pPr>
            <w:ins w:id="319" w:author="David Ouyang" w:date="2016-08-26T17:57:00Z">
              <w:r w:rsidRPr="00D525EC">
                <w:rPr>
                  <w:rFonts w:ascii="Arial" w:eastAsia="Times New Roman" w:hAnsi="Arial" w:cs="Arial"/>
                  <w:color w:val="000000"/>
                  <w:sz w:val="18"/>
                  <w:szCs w:val="18"/>
                </w:rPr>
                <w:t>491 (22.3)</w:t>
              </w:r>
            </w:ins>
          </w:p>
        </w:tc>
        <w:tc>
          <w:tcPr>
            <w:tcW w:w="0" w:type="auto"/>
            <w:vAlign w:val="center"/>
          </w:tcPr>
          <w:p w14:paraId="72696E0C" w14:textId="1DB30E33"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20" w:author="David Ouyang" w:date="2016-08-26T17:54:00Z"/>
                <w:rFonts w:ascii="Arial" w:eastAsia="Times New Roman" w:hAnsi="Arial" w:cs="Arial"/>
                <w:color w:val="000000"/>
                <w:sz w:val="18"/>
                <w:szCs w:val="18"/>
              </w:rPr>
            </w:pPr>
          </w:p>
        </w:tc>
      </w:tr>
      <w:tr w:rsidR="007C47B8" w:rsidRPr="00D525EC" w14:paraId="595171CA" w14:textId="77777777" w:rsidTr="007C47B8">
        <w:trPr>
          <w:trHeight w:hRule="exact" w:val="259"/>
          <w:jc w:val="center"/>
          <w:ins w:id="32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916E06" w14:textId="77777777" w:rsidR="007C47B8" w:rsidRPr="00D525EC" w:rsidRDefault="007C47B8" w:rsidP="007C47B8">
            <w:pPr>
              <w:ind w:firstLineChars="100" w:firstLine="181"/>
              <w:rPr>
                <w:ins w:id="322" w:author="David Ouyang" w:date="2016-08-26T17:54:00Z"/>
                <w:rFonts w:ascii="Arial" w:eastAsia="Times New Roman" w:hAnsi="Arial" w:cs="Arial"/>
                <w:color w:val="000000"/>
                <w:sz w:val="18"/>
                <w:szCs w:val="18"/>
              </w:rPr>
            </w:pPr>
            <w:ins w:id="323" w:author="David Ouyang" w:date="2016-08-26T17:54:00Z">
              <w:r w:rsidRPr="00D525EC">
                <w:rPr>
                  <w:rFonts w:ascii="Arial" w:eastAsia="Times New Roman" w:hAnsi="Arial" w:cs="Arial"/>
                  <w:color w:val="000000"/>
                  <w:sz w:val="18"/>
                  <w:szCs w:val="18"/>
                </w:rPr>
                <w:t>$35,000-44,999</w:t>
              </w:r>
            </w:ins>
          </w:p>
        </w:tc>
        <w:tc>
          <w:tcPr>
            <w:tcW w:w="0" w:type="auto"/>
            <w:vAlign w:val="center"/>
          </w:tcPr>
          <w:p w14:paraId="2F36D39E" w14:textId="224642CC"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24" w:author="David Ouyang" w:date="2016-08-26T17:54:00Z"/>
                <w:rFonts w:ascii="Arial" w:eastAsia="Times New Roman" w:hAnsi="Arial" w:cs="Arial"/>
                <w:color w:val="000000"/>
                <w:sz w:val="18"/>
                <w:szCs w:val="18"/>
              </w:rPr>
            </w:pPr>
          </w:p>
        </w:tc>
        <w:tc>
          <w:tcPr>
            <w:tcW w:w="0" w:type="auto"/>
            <w:vAlign w:val="center"/>
            <w:hideMark/>
          </w:tcPr>
          <w:p w14:paraId="65611C67" w14:textId="4300F921"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25" w:author="David Ouyang" w:date="2016-08-26T17:54:00Z"/>
                <w:rFonts w:ascii="Arial" w:eastAsia="Times New Roman" w:hAnsi="Arial" w:cs="Arial"/>
                <w:color w:val="000000"/>
                <w:sz w:val="18"/>
                <w:szCs w:val="18"/>
              </w:rPr>
            </w:pPr>
            <w:ins w:id="326" w:author="David Ouyang" w:date="2016-08-26T17:57:00Z">
              <w:r w:rsidRPr="00D525EC">
                <w:rPr>
                  <w:rFonts w:ascii="Arial" w:eastAsia="Times New Roman" w:hAnsi="Arial" w:cs="Arial"/>
                  <w:color w:val="000000"/>
                  <w:sz w:val="18"/>
                  <w:szCs w:val="18"/>
                </w:rPr>
                <w:t>552 (25.1)</w:t>
              </w:r>
            </w:ins>
          </w:p>
        </w:tc>
        <w:tc>
          <w:tcPr>
            <w:tcW w:w="0" w:type="auto"/>
            <w:vAlign w:val="center"/>
          </w:tcPr>
          <w:p w14:paraId="598B8A9C" w14:textId="793486E0"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27" w:author="David Ouyang" w:date="2016-08-26T17:54:00Z"/>
                <w:rFonts w:ascii="Arial" w:eastAsia="Times New Roman" w:hAnsi="Arial" w:cs="Arial"/>
                <w:color w:val="000000"/>
                <w:sz w:val="18"/>
                <w:szCs w:val="18"/>
              </w:rPr>
            </w:pPr>
          </w:p>
        </w:tc>
      </w:tr>
      <w:tr w:rsidR="007C47B8" w:rsidRPr="00D525EC" w14:paraId="431B07B6"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32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873A89" w14:textId="77777777" w:rsidR="007C47B8" w:rsidRPr="00D525EC" w:rsidRDefault="007C47B8" w:rsidP="007C47B8">
            <w:pPr>
              <w:ind w:firstLineChars="100" w:firstLine="181"/>
              <w:rPr>
                <w:ins w:id="329" w:author="David Ouyang" w:date="2016-08-26T17:54:00Z"/>
                <w:rFonts w:ascii="Arial" w:eastAsia="Times New Roman" w:hAnsi="Arial" w:cs="Arial"/>
                <w:color w:val="000000"/>
                <w:sz w:val="18"/>
                <w:szCs w:val="18"/>
              </w:rPr>
            </w:pPr>
            <w:ins w:id="330" w:author="David Ouyang" w:date="2016-08-26T17:54:00Z">
              <w:r w:rsidRPr="00D525EC">
                <w:rPr>
                  <w:rFonts w:ascii="Arial" w:eastAsia="Times New Roman" w:hAnsi="Arial" w:cs="Arial"/>
                  <w:color w:val="000000"/>
                  <w:sz w:val="18"/>
                  <w:szCs w:val="18"/>
                </w:rPr>
                <w:t>$45,000 or more</w:t>
              </w:r>
            </w:ins>
          </w:p>
        </w:tc>
        <w:tc>
          <w:tcPr>
            <w:tcW w:w="0" w:type="auto"/>
            <w:vAlign w:val="center"/>
          </w:tcPr>
          <w:p w14:paraId="72DD5FAD" w14:textId="7C7D4F18"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31" w:author="David Ouyang" w:date="2016-08-26T17:54:00Z"/>
                <w:rFonts w:ascii="Arial" w:eastAsia="Times New Roman" w:hAnsi="Arial" w:cs="Arial"/>
                <w:color w:val="000000"/>
                <w:sz w:val="18"/>
                <w:szCs w:val="18"/>
              </w:rPr>
            </w:pPr>
          </w:p>
        </w:tc>
        <w:tc>
          <w:tcPr>
            <w:tcW w:w="0" w:type="auto"/>
            <w:vAlign w:val="center"/>
            <w:hideMark/>
          </w:tcPr>
          <w:p w14:paraId="31AC5BBF" w14:textId="2E0D85D2"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32" w:author="David Ouyang" w:date="2016-08-26T17:54:00Z"/>
                <w:rFonts w:ascii="Arial" w:eastAsia="Times New Roman" w:hAnsi="Arial" w:cs="Arial"/>
                <w:color w:val="000000"/>
                <w:sz w:val="18"/>
                <w:szCs w:val="18"/>
              </w:rPr>
            </w:pPr>
            <w:ins w:id="333" w:author="David Ouyang" w:date="2016-08-26T17:57:00Z">
              <w:r w:rsidRPr="00D525EC">
                <w:rPr>
                  <w:rFonts w:ascii="Arial" w:eastAsia="Times New Roman" w:hAnsi="Arial" w:cs="Arial"/>
                  <w:color w:val="000000"/>
                  <w:sz w:val="18"/>
                  <w:szCs w:val="18"/>
                </w:rPr>
                <w:t>631 (28.7)</w:t>
              </w:r>
            </w:ins>
          </w:p>
        </w:tc>
        <w:tc>
          <w:tcPr>
            <w:tcW w:w="0" w:type="auto"/>
            <w:vAlign w:val="center"/>
          </w:tcPr>
          <w:p w14:paraId="3C487771" w14:textId="6F274319"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34" w:author="David Ouyang" w:date="2016-08-26T17:54:00Z"/>
                <w:rFonts w:ascii="Arial" w:eastAsia="Times New Roman" w:hAnsi="Arial" w:cs="Arial"/>
                <w:color w:val="000000"/>
                <w:sz w:val="18"/>
                <w:szCs w:val="18"/>
              </w:rPr>
            </w:pPr>
          </w:p>
        </w:tc>
      </w:tr>
      <w:tr w:rsidR="007C47B8" w:rsidRPr="00D525EC" w14:paraId="49915350" w14:textId="77777777" w:rsidTr="007C47B8">
        <w:trPr>
          <w:trHeight w:hRule="exact" w:val="259"/>
          <w:jc w:val="center"/>
          <w:ins w:id="33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03ACE7" w14:textId="77777777" w:rsidR="007C47B8" w:rsidRPr="00D525EC" w:rsidRDefault="007C47B8" w:rsidP="007C47B8">
            <w:pPr>
              <w:ind w:firstLineChars="100" w:firstLine="181"/>
              <w:rPr>
                <w:ins w:id="336" w:author="David Ouyang" w:date="2016-08-26T17:54:00Z"/>
                <w:rFonts w:ascii="Arial" w:eastAsia="Times New Roman" w:hAnsi="Arial" w:cs="Arial"/>
                <w:color w:val="000000"/>
                <w:sz w:val="18"/>
                <w:szCs w:val="18"/>
              </w:rPr>
            </w:pPr>
            <w:ins w:id="337" w:author="David Ouyang" w:date="2016-08-26T17:54:00Z">
              <w:r w:rsidRPr="00D525EC">
                <w:rPr>
                  <w:rFonts w:ascii="Arial" w:eastAsia="Times New Roman" w:hAnsi="Arial" w:cs="Arial"/>
                  <w:color w:val="000000"/>
                  <w:sz w:val="18"/>
                  <w:szCs w:val="18"/>
                </w:rPr>
                <w:t>Unknown</w:t>
              </w:r>
            </w:ins>
          </w:p>
        </w:tc>
        <w:tc>
          <w:tcPr>
            <w:tcW w:w="0" w:type="auto"/>
            <w:vAlign w:val="center"/>
          </w:tcPr>
          <w:p w14:paraId="4B0D0750" w14:textId="6E503464"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38" w:author="David Ouyang" w:date="2016-08-26T17:54:00Z"/>
                <w:rFonts w:ascii="Arial" w:eastAsia="Times New Roman" w:hAnsi="Arial" w:cs="Arial"/>
                <w:color w:val="000000"/>
                <w:sz w:val="18"/>
                <w:szCs w:val="18"/>
              </w:rPr>
            </w:pPr>
          </w:p>
        </w:tc>
        <w:tc>
          <w:tcPr>
            <w:tcW w:w="0" w:type="auto"/>
            <w:vAlign w:val="center"/>
            <w:hideMark/>
          </w:tcPr>
          <w:p w14:paraId="4DDE6965" w14:textId="6A997804"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39" w:author="David Ouyang" w:date="2016-08-26T17:54:00Z"/>
                <w:rFonts w:ascii="Arial" w:eastAsia="Times New Roman" w:hAnsi="Arial" w:cs="Arial"/>
                <w:color w:val="000000"/>
                <w:sz w:val="18"/>
                <w:szCs w:val="18"/>
              </w:rPr>
            </w:pPr>
            <w:ins w:id="340" w:author="David Ouyang" w:date="2016-08-26T17:57:00Z">
              <w:r w:rsidRPr="00D525EC">
                <w:rPr>
                  <w:rFonts w:ascii="Arial" w:eastAsia="Times New Roman" w:hAnsi="Arial" w:cs="Arial"/>
                  <w:color w:val="000000"/>
                  <w:sz w:val="18"/>
                  <w:szCs w:val="18"/>
                </w:rPr>
                <w:t>51 (2.3)</w:t>
              </w:r>
            </w:ins>
          </w:p>
        </w:tc>
        <w:tc>
          <w:tcPr>
            <w:tcW w:w="0" w:type="auto"/>
            <w:vAlign w:val="center"/>
          </w:tcPr>
          <w:p w14:paraId="687E1FA8" w14:textId="5045FC8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41" w:author="David Ouyang" w:date="2016-08-26T17:54:00Z"/>
                <w:rFonts w:ascii="Arial" w:eastAsia="Times New Roman" w:hAnsi="Arial" w:cs="Arial"/>
                <w:color w:val="000000"/>
                <w:sz w:val="18"/>
                <w:szCs w:val="18"/>
              </w:rPr>
            </w:pPr>
          </w:p>
        </w:tc>
      </w:tr>
      <w:tr w:rsidR="007C47B8" w:rsidRPr="00D525EC" w14:paraId="1B7A4E31"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34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6735F163" w14:textId="77777777" w:rsidR="007C47B8" w:rsidRPr="00D525EC" w:rsidRDefault="007C47B8" w:rsidP="00D42919">
            <w:pPr>
              <w:rPr>
                <w:ins w:id="343" w:author="David Ouyang" w:date="2016-08-26T17:54:00Z"/>
                <w:rFonts w:ascii="Arial" w:eastAsia="Times New Roman" w:hAnsi="Arial" w:cs="Arial"/>
                <w:color w:val="000000"/>
                <w:sz w:val="18"/>
                <w:szCs w:val="18"/>
              </w:rPr>
            </w:pPr>
            <w:ins w:id="344" w:author="David Ouyang" w:date="2016-08-26T17:54:00Z">
              <w:r w:rsidRPr="00D525EC">
                <w:rPr>
                  <w:rFonts w:ascii="Arial" w:eastAsia="Times New Roman" w:hAnsi="Arial" w:cs="Arial"/>
                  <w:color w:val="000000"/>
                  <w:sz w:val="18"/>
                  <w:szCs w:val="18"/>
                </w:rPr>
                <w:t>Comorbidities</w:t>
              </w:r>
            </w:ins>
          </w:p>
        </w:tc>
      </w:tr>
      <w:tr w:rsidR="007C47B8" w:rsidRPr="00D525EC" w14:paraId="50DE2A02" w14:textId="77777777" w:rsidTr="007C47B8">
        <w:trPr>
          <w:trHeight w:hRule="exact" w:val="259"/>
          <w:jc w:val="center"/>
          <w:ins w:id="34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165E81" w14:textId="77777777" w:rsidR="007C47B8" w:rsidRPr="00D525EC" w:rsidRDefault="007C47B8" w:rsidP="007C47B8">
            <w:pPr>
              <w:ind w:firstLineChars="100" w:firstLine="181"/>
              <w:rPr>
                <w:ins w:id="346" w:author="David Ouyang" w:date="2016-08-26T17:54:00Z"/>
                <w:rFonts w:ascii="Arial" w:eastAsia="Times New Roman" w:hAnsi="Arial" w:cs="Arial"/>
                <w:color w:val="000000"/>
                <w:sz w:val="18"/>
                <w:szCs w:val="18"/>
              </w:rPr>
            </w:pPr>
            <w:ins w:id="347" w:author="David Ouyang" w:date="2016-08-26T17:54:00Z">
              <w:r w:rsidRPr="00D525EC">
                <w:rPr>
                  <w:rFonts w:ascii="Arial" w:eastAsia="Times New Roman" w:hAnsi="Arial" w:cs="Arial"/>
                  <w:color w:val="000000"/>
                  <w:sz w:val="18"/>
                  <w:szCs w:val="18"/>
                </w:rPr>
                <w:t>Diabetes</w:t>
              </w:r>
            </w:ins>
          </w:p>
        </w:tc>
        <w:tc>
          <w:tcPr>
            <w:tcW w:w="0" w:type="auto"/>
            <w:vAlign w:val="center"/>
          </w:tcPr>
          <w:p w14:paraId="7B34573F" w14:textId="16ECC7C0"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48" w:author="David Ouyang" w:date="2016-08-26T17:54:00Z"/>
                <w:rFonts w:ascii="Arial" w:eastAsia="Times New Roman" w:hAnsi="Arial" w:cs="Arial"/>
                <w:color w:val="000000"/>
                <w:sz w:val="18"/>
                <w:szCs w:val="18"/>
              </w:rPr>
            </w:pPr>
          </w:p>
        </w:tc>
        <w:tc>
          <w:tcPr>
            <w:tcW w:w="0" w:type="auto"/>
            <w:vAlign w:val="center"/>
            <w:hideMark/>
          </w:tcPr>
          <w:p w14:paraId="22040AAB" w14:textId="45570758"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49" w:author="David Ouyang" w:date="2016-08-26T17:54:00Z"/>
                <w:rFonts w:ascii="Arial" w:eastAsia="Times New Roman" w:hAnsi="Arial" w:cs="Arial"/>
                <w:color w:val="000000"/>
                <w:sz w:val="18"/>
                <w:szCs w:val="18"/>
              </w:rPr>
            </w:pPr>
            <w:ins w:id="350" w:author="David Ouyang" w:date="2016-08-26T17:57:00Z">
              <w:r w:rsidRPr="00D525EC">
                <w:rPr>
                  <w:rFonts w:ascii="Arial" w:eastAsia="Times New Roman" w:hAnsi="Arial" w:cs="Arial"/>
                  <w:color w:val="000000"/>
                  <w:sz w:val="18"/>
                  <w:szCs w:val="18"/>
                </w:rPr>
                <w:t>392 (17.8)</w:t>
              </w:r>
            </w:ins>
          </w:p>
        </w:tc>
        <w:tc>
          <w:tcPr>
            <w:tcW w:w="0" w:type="auto"/>
            <w:vAlign w:val="center"/>
          </w:tcPr>
          <w:p w14:paraId="101A027D" w14:textId="27F4ECC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51" w:author="David Ouyang" w:date="2016-08-26T17:54:00Z"/>
                <w:rFonts w:ascii="Arial" w:eastAsia="Times New Roman" w:hAnsi="Arial" w:cs="Arial"/>
                <w:color w:val="000000"/>
                <w:sz w:val="18"/>
                <w:szCs w:val="18"/>
              </w:rPr>
            </w:pPr>
          </w:p>
        </w:tc>
      </w:tr>
      <w:tr w:rsidR="007C47B8" w:rsidRPr="00D525EC" w14:paraId="0C566EC2"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35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FE7C32" w14:textId="77777777" w:rsidR="007C47B8" w:rsidRPr="00D525EC" w:rsidRDefault="007C47B8" w:rsidP="007C47B8">
            <w:pPr>
              <w:ind w:firstLineChars="100" w:firstLine="181"/>
              <w:rPr>
                <w:ins w:id="353" w:author="David Ouyang" w:date="2016-08-26T17:54:00Z"/>
                <w:rFonts w:ascii="Arial" w:eastAsia="Times New Roman" w:hAnsi="Arial" w:cs="Arial"/>
                <w:color w:val="000000"/>
                <w:sz w:val="18"/>
                <w:szCs w:val="18"/>
              </w:rPr>
            </w:pPr>
            <w:ins w:id="354" w:author="David Ouyang" w:date="2016-08-26T17:54:00Z">
              <w:r w:rsidRPr="00D525EC">
                <w:rPr>
                  <w:rFonts w:ascii="Arial" w:eastAsia="Times New Roman" w:hAnsi="Arial" w:cs="Arial"/>
                  <w:color w:val="000000"/>
                  <w:sz w:val="18"/>
                  <w:szCs w:val="18"/>
                </w:rPr>
                <w:t>Hyperlipidemia</w:t>
              </w:r>
            </w:ins>
          </w:p>
        </w:tc>
        <w:tc>
          <w:tcPr>
            <w:tcW w:w="0" w:type="auto"/>
            <w:vAlign w:val="center"/>
          </w:tcPr>
          <w:p w14:paraId="3EEF7277" w14:textId="14B7DA1C"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55" w:author="David Ouyang" w:date="2016-08-26T17:54:00Z"/>
                <w:rFonts w:ascii="Arial" w:eastAsia="Times New Roman" w:hAnsi="Arial" w:cs="Arial"/>
                <w:color w:val="000000"/>
                <w:sz w:val="18"/>
                <w:szCs w:val="18"/>
              </w:rPr>
            </w:pPr>
          </w:p>
        </w:tc>
        <w:tc>
          <w:tcPr>
            <w:tcW w:w="0" w:type="auto"/>
            <w:vAlign w:val="center"/>
            <w:hideMark/>
          </w:tcPr>
          <w:p w14:paraId="03071314" w14:textId="38F87795"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56" w:author="David Ouyang" w:date="2016-08-26T17:54:00Z"/>
                <w:rFonts w:ascii="Arial" w:eastAsia="Times New Roman" w:hAnsi="Arial" w:cs="Arial"/>
                <w:color w:val="000000"/>
                <w:sz w:val="18"/>
                <w:szCs w:val="18"/>
              </w:rPr>
            </w:pPr>
            <w:ins w:id="357" w:author="David Ouyang" w:date="2016-08-26T17:57:00Z">
              <w:r w:rsidRPr="00D525EC">
                <w:rPr>
                  <w:rFonts w:ascii="Arial" w:eastAsia="Times New Roman" w:hAnsi="Arial" w:cs="Arial"/>
                  <w:color w:val="000000"/>
                  <w:sz w:val="18"/>
                  <w:szCs w:val="18"/>
                </w:rPr>
                <w:t>310 (14.1)</w:t>
              </w:r>
            </w:ins>
          </w:p>
        </w:tc>
        <w:tc>
          <w:tcPr>
            <w:tcW w:w="0" w:type="auto"/>
            <w:vAlign w:val="center"/>
          </w:tcPr>
          <w:p w14:paraId="4173A38F" w14:textId="7A2B86AB"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58" w:author="David Ouyang" w:date="2016-08-26T17:54:00Z"/>
                <w:rFonts w:ascii="Arial" w:eastAsia="Times New Roman" w:hAnsi="Arial" w:cs="Arial"/>
                <w:color w:val="000000"/>
                <w:sz w:val="18"/>
                <w:szCs w:val="18"/>
              </w:rPr>
            </w:pPr>
          </w:p>
        </w:tc>
      </w:tr>
      <w:tr w:rsidR="007C47B8" w:rsidRPr="00D525EC" w14:paraId="0FCADA1A" w14:textId="77777777" w:rsidTr="007C47B8">
        <w:trPr>
          <w:trHeight w:hRule="exact" w:val="259"/>
          <w:jc w:val="center"/>
          <w:ins w:id="35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E3CFBB" w14:textId="77777777" w:rsidR="007C47B8" w:rsidRPr="00D525EC" w:rsidRDefault="007C47B8" w:rsidP="007C47B8">
            <w:pPr>
              <w:ind w:firstLineChars="100" w:firstLine="181"/>
              <w:rPr>
                <w:ins w:id="360" w:author="David Ouyang" w:date="2016-08-26T17:54:00Z"/>
                <w:rFonts w:ascii="Arial" w:eastAsia="Times New Roman" w:hAnsi="Arial" w:cs="Arial"/>
                <w:color w:val="000000"/>
                <w:sz w:val="18"/>
                <w:szCs w:val="18"/>
              </w:rPr>
            </w:pPr>
            <w:ins w:id="361" w:author="David Ouyang" w:date="2016-08-26T17:54:00Z">
              <w:r w:rsidRPr="00D525EC">
                <w:rPr>
                  <w:rFonts w:ascii="Arial" w:eastAsia="Times New Roman" w:hAnsi="Arial" w:cs="Arial"/>
                  <w:color w:val="000000"/>
                  <w:sz w:val="18"/>
                  <w:szCs w:val="18"/>
                </w:rPr>
                <w:t>Hypertension</w:t>
              </w:r>
            </w:ins>
          </w:p>
        </w:tc>
        <w:tc>
          <w:tcPr>
            <w:tcW w:w="0" w:type="auto"/>
            <w:vAlign w:val="center"/>
          </w:tcPr>
          <w:p w14:paraId="40A52F2C" w14:textId="6C3710FA"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62" w:author="David Ouyang" w:date="2016-08-26T17:54:00Z"/>
                <w:rFonts w:ascii="Arial" w:eastAsia="Times New Roman" w:hAnsi="Arial" w:cs="Arial"/>
                <w:color w:val="000000"/>
                <w:sz w:val="18"/>
                <w:szCs w:val="18"/>
              </w:rPr>
            </w:pPr>
          </w:p>
        </w:tc>
        <w:tc>
          <w:tcPr>
            <w:tcW w:w="0" w:type="auto"/>
            <w:vAlign w:val="center"/>
            <w:hideMark/>
          </w:tcPr>
          <w:p w14:paraId="1C0F76BD" w14:textId="22A64EA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63" w:author="David Ouyang" w:date="2016-08-26T17:54:00Z"/>
                <w:rFonts w:ascii="Arial" w:eastAsia="Times New Roman" w:hAnsi="Arial" w:cs="Arial"/>
                <w:color w:val="000000"/>
                <w:sz w:val="18"/>
                <w:szCs w:val="18"/>
              </w:rPr>
            </w:pPr>
            <w:ins w:id="364" w:author="David Ouyang" w:date="2016-08-26T17:57:00Z">
              <w:r w:rsidRPr="00D525EC">
                <w:rPr>
                  <w:rFonts w:ascii="Arial" w:eastAsia="Times New Roman" w:hAnsi="Arial" w:cs="Arial"/>
                  <w:color w:val="000000"/>
                  <w:sz w:val="18"/>
                  <w:szCs w:val="18"/>
                </w:rPr>
                <w:t>301 (13.7)</w:t>
              </w:r>
            </w:ins>
          </w:p>
        </w:tc>
        <w:tc>
          <w:tcPr>
            <w:tcW w:w="0" w:type="auto"/>
            <w:vAlign w:val="center"/>
          </w:tcPr>
          <w:p w14:paraId="184AFCA4" w14:textId="72DA572A"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65" w:author="David Ouyang" w:date="2016-08-26T17:54:00Z"/>
                <w:rFonts w:ascii="Arial" w:eastAsia="Times New Roman" w:hAnsi="Arial" w:cs="Arial"/>
                <w:color w:val="000000"/>
                <w:sz w:val="18"/>
                <w:szCs w:val="18"/>
              </w:rPr>
            </w:pPr>
          </w:p>
        </w:tc>
      </w:tr>
      <w:tr w:rsidR="007C47B8" w:rsidRPr="00D525EC" w14:paraId="74769C35"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366"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1DC599" w14:textId="77777777" w:rsidR="007C47B8" w:rsidRPr="00D525EC" w:rsidRDefault="007C47B8" w:rsidP="007C47B8">
            <w:pPr>
              <w:ind w:firstLineChars="100" w:firstLine="181"/>
              <w:rPr>
                <w:ins w:id="367" w:author="David Ouyang" w:date="2016-08-26T17:54:00Z"/>
                <w:rFonts w:ascii="Arial" w:eastAsia="Times New Roman" w:hAnsi="Arial" w:cs="Arial"/>
                <w:color w:val="000000"/>
                <w:sz w:val="18"/>
                <w:szCs w:val="18"/>
              </w:rPr>
            </w:pPr>
            <w:ins w:id="368" w:author="David Ouyang" w:date="2016-08-26T17:54:00Z">
              <w:r w:rsidRPr="00D525EC">
                <w:rPr>
                  <w:rFonts w:ascii="Arial" w:eastAsia="Times New Roman" w:hAnsi="Arial" w:cs="Arial"/>
                  <w:color w:val="000000"/>
                  <w:sz w:val="18"/>
                  <w:szCs w:val="18"/>
                </w:rPr>
                <w:t>History of smoking</w:t>
              </w:r>
            </w:ins>
          </w:p>
        </w:tc>
        <w:tc>
          <w:tcPr>
            <w:tcW w:w="0" w:type="auto"/>
            <w:vAlign w:val="center"/>
          </w:tcPr>
          <w:p w14:paraId="35327A97" w14:textId="1793387D"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69" w:author="David Ouyang" w:date="2016-08-26T17:54:00Z"/>
                <w:rFonts w:ascii="Arial" w:eastAsia="Times New Roman" w:hAnsi="Arial" w:cs="Arial"/>
                <w:color w:val="000000"/>
                <w:sz w:val="18"/>
                <w:szCs w:val="18"/>
              </w:rPr>
            </w:pPr>
          </w:p>
        </w:tc>
        <w:tc>
          <w:tcPr>
            <w:tcW w:w="0" w:type="auto"/>
            <w:vAlign w:val="center"/>
            <w:hideMark/>
          </w:tcPr>
          <w:p w14:paraId="6C95BE02" w14:textId="22DEB76A"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70" w:author="David Ouyang" w:date="2016-08-26T17:54:00Z"/>
                <w:rFonts w:ascii="Arial" w:eastAsia="Times New Roman" w:hAnsi="Arial" w:cs="Arial"/>
                <w:color w:val="000000"/>
                <w:sz w:val="18"/>
                <w:szCs w:val="18"/>
              </w:rPr>
            </w:pPr>
            <w:ins w:id="371" w:author="David Ouyang" w:date="2016-08-26T17:57:00Z">
              <w:r w:rsidRPr="00D525EC">
                <w:rPr>
                  <w:rFonts w:ascii="Arial" w:eastAsia="Times New Roman" w:hAnsi="Arial" w:cs="Arial"/>
                  <w:color w:val="000000"/>
                  <w:sz w:val="18"/>
                  <w:szCs w:val="18"/>
                </w:rPr>
                <w:t>144 (6.5)</w:t>
              </w:r>
            </w:ins>
          </w:p>
        </w:tc>
        <w:tc>
          <w:tcPr>
            <w:tcW w:w="0" w:type="auto"/>
            <w:vAlign w:val="center"/>
          </w:tcPr>
          <w:p w14:paraId="47A733AF" w14:textId="3D4EC8A4"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72" w:author="David Ouyang" w:date="2016-08-26T17:54:00Z"/>
                <w:rFonts w:ascii="Arial" w:eastAsia="Times New Roman" w:hAnsi="Arial" w:cs="Arial"/>
                <w:color w:val="000000"/>
                <w:sz w:val="18"/>
                <w:szCs w:val="18"/>
              </w:rPr>
            </w:pPr>
          </w:p>
        </w:tc>
      </w:tr>
      <w:tr w:rsidR="007C47B8" w:rsidRPr="00D525EC" w14:paraId="76CF6709" w14:textId="77777777" w:rsidTr="007C47B8">
        <w:trPr>
          <w:trHeight w:hRule="exact" w:val="259"/>
          <w:jc w:val="center"/>
          <w:ins w:id="37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3A314" w14:textId="77777777" w:rsidR="007C47B8" w:rsidRPr="00D525EC" w:rsidRDefault="007C47B8" w:rsidP="007C47B8">
            <w:pPr>
              <w:ind w:firstLineChars="100" w:firstLine="181"/>
              <w:rPr>
                <w:ins w:id="374" w:author="David Ouyang" w:date="2016-08-26T17:54:00Z"/>
                <w:rFonts w:ascii="Arial" w:eastAsia="Times New Roman" w:hAnsi="Arial" w:cs="Arial"/>
                <w:color w:val="000000"/>
                <w:sz w:val="18"/>
                <w:szCs w:val="18"/>
              </w:rPr>
            </w:pPr>
            <w:ins w:id="375" w:author="David Ouyang" w:date="2016-08-26T17:54:00Z">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ins>
          </w:p>
        </w:tc>
        <w:tc>
          <w:tcPr>
            <w:tcW w:w="0" w:type="auto"/>
            <w:vAlign w:val="center"/>
          </w:tcPr>
          <w:p w14:paraId="74A3F9A0" w14:textId="05EADC05"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76" w:author="David Ouyang" w:date="2016-08-26T17:54:00Z"/>
                <w:rFonts w:ascii="Arial" w:eastAsia="Times New Roman" w:hAnsi="Arial" w:cs="Arial"/>
                <w:color w:val="000000"/>
                <w:sz w:val="18"/>
                <w:szCs w:val="18"/>
              </w:rPr>
            </w:pPr>
          </w:p>
        </w:tc>
        <w:tc>
          <w:tcPr>
            <w:tcW w:w="0" w:type="auto"/>
            <w:vAlign w:val="center"/>
            <w:hideMark/>
          </w:tcPr>
          <w:p w14:paraId="51AC5447" w14:textId="0BA54E76"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77" w:author="David Ouyang" w:date="2016-08-26T17:54:00Z"/>
                <w:rFonts w:ascii="Arial" w:eastAsia="Times New Roman" w:hAnsi="Arial" w:cs="Arial"/>
                <w:color w:val="000000"/>
                <w:sz w:val="18"/>
                <w:szCs w:val="18"/>
              </w:rPr>
            </w:pPr>
            <w:ins w:id="378" w:author="David Ouyang" w:date="2016-08-26T17:57:00Z">
              <w:r w:rsidRPr="00D525EC">
                <w:rPr>
                  <w:rFonts w:ascii="Arial" w:eastAsia="Times New Roman" w:hAnsi="Arial" w:cs="Arial"/>
                  <w:color w:val="000000"/>
                  <w:sz w:val="18"/>
                  <w:szCs w:val="18"/>
                </w:rPr>
                <w:t>96 (4.4)</w:t>
              </w:r>
            </w:ins>
          </w:p>
        </w:tc>
        <w:tc>
          <w:tcPr>
            <w:tcW w:w="0" w:type="auto"/>
            <w:vAlign w:val="center"/>
          </w:tcPr>
          <w:p w14:paraId="5B2A0A06" w14:textId="12740217"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379" w:author="David Ouyang" w:date="2016-08-26T17:54:00Z"/>
                <w:rFonts w:ascii="Arial" w:eastAsia="Times New Roman" w:hAnsi="Arial" w:cs="Arial"/>
                <w:color w:val="000000"/>
                <w:sz w:val="18"/>
                <w:szCs w:val="18"/>
              </w:rPr>
            </w:pPr>
          </w:p>
        </w:tc>
      </w:tr>
      <w:tr w:rsidR="007C47B8" w:rsidRPr="00D525EC" w14:paraId="01CB3292"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38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B0C2D4" w14:textId="77777777" w:rsidR="007C47B8" w:rsidRPr="00D525EC" w:rsidRDefault="007C47B8" w:rsidP="007C47B8">
            <w:pPr>
              <w:rPr>
                <w:ins w:id="381" w:author="David Ouyang" w:date="2016-08-26T17:54:00Z"/>
                <w:rFonts w:ascii="Arial" w:eastAsia="Times New Roman" w:hAnsi="Arial" w:cs="Arial"/>
                <w:color w:val="000000"/>
                <w:sz w:val="18"/>
                <w:szCs w:val="18"/>
              </w:rPr>
            </w:pPr>
            <w:ins w:id="382" w:author="David Ouyang" w:date="2016-08-26T17:54:00Z">
              <w:r w:rsidRPr="00D525EC">
                <w:rPr>
                  <w:rFonts w:ascii="Arial" w:eastAsia="Times New Roman" w:hAnsi="Arial" w:cs="Arial"/>
                  <w:color w:val="000000"/>
                  <w:sz w:val="18"/>
                  <w:szCs w:val="18"/>
                </w:rPr>
                <w:t>Number of comorbid diagnosis, mean ± SD</w:t>
              </w:r>
            </w:ins>
          </w:p>
        </w:tc>
        <w:tc>
          <w:tcPr>
            <w:tcW w:w="0" w:type="auto"/>
            <w:vAlign w:val="center"/>
          </w:tcPr>
          <w:p w14:paraId="512EEA8C" w14:textId="1E075FAB"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83" w:author="David Ouyang" w:date="2016-08-26T17:54:00Z"/>
                <w:rFonts w:ascii="Arial" w:eastAsia="Times New Roman" w:hAnsi="Arial" w:cs="Arial"/>
                <w:color w:val="000000"/>
                <w:sz w:val="18"/>
                <w:szCs w:val="18"/>
              </w:rPr>
            </w:pPr>
          </w:p>
        </w:tc>
        <w:tc>
          <w:tcPr>
            <w:tcW w:w="0" w:type="auto"/>
            <w:vAlign w:val="center"/>
            <w:hideMark/>
          </w:tcPr>
          <w:p w14:paraId="0FE8EB28" w14:textId="59889435"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84" w:author="David Ouyang" w:date="2016-08-26T17:54:00Z"/>
                <w:rFonts w:ascii="Arial" w:eastAsia="Times New Roman" w:hAnsi="Arial" w:cs="Arial"/>
                <w:color w:val="000000"/>
                <w:sz w:val="18"/>
                <w:szCs w:val="18"/>
              </w:rPr>
            </w:pPr>
            <w:ins w:id="385" w:author="David Ouyang" w:date="2016-08-26T17:57:00Z">
              <w:r w:rsidRPr="00D525EC">
                <w:rPr>
                  <w:rFonts w:ascii="Arial" w:eastAsia="Times New Roman" w:hAnsi="Arial" w:cs="Arial"/>
                  <w:color w:val="000000"/>
                  <w:sz w:val="18"/>
                  <w:szCs w:val="18"/>
                </w:rPr>
                <w:t>12.7 ± 2.9</w:t>
              </w:r>
            </w:ins>
          </w:p>
        </w:tc>
        <w:tc>
          <w:tcPr>
            <w:tcW w:w="0" w:type="auto"/>
            <w:vAlign w:val="center"/>
          </w:tcPr>
          <w:p w14:paraId="75921F64" w14:textId="0780DCEA"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86" w:author="David Ouyang" w:date="2016-08-26T17:54:00Z"/>
                <w:rFonts w:ascii="Arial" w:eastAsia="Times New Roman" w:hAnsi="Arial" w:cs="Arial"/>
                <w:color w:val="000000"/>
                <w:sz w:val="18"/>
                <w:szCs w:val="18"/>
              </w:rPr>
            </w:pPr>
          </w:p>
        </w:tc>
      </w:tr>
      <w:tr w:rsidR="007C47B8" w:rsidRPr="00D525EC" w14:paraId="55390750" w14:textId="77777777" w:rsidTr="00D42919">
        <w:trPr>
          <w:trHeight w:hRule="exact" w:val="259"/>
          <w:jc w:val="center"/>
          <w:ins w:id="38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6B5FCC99" w14:textId="77777777" w:rsidR="007C47B8" w:rsidRPr="00D525EC" w:rsidRDefault="007C47B8" w:rsidP="00D42919">
            <w:pPr>
              <w:rPr>
                <w:ins w:id="388" w:author="David Ouyang" w:date="2016-08-26T17:54:00Z"/>
                <w:rFonts w:ascii="Arial" w:eastAsia="Times New Roman" w:hAnsi="Arial" w:cs="Arial"/>
                <w:color w:val="000000"/>
                <w:sz w:val="18"/>
                <w:szCs w:val="18"/>
              </w:rPr>
            </w:pPr>
            <w:ins w:id="389" w:author="David Ouyang" w:date="2016-08-26T17:54:00Z">
              <w:r w:rsidRPr="00D525EC">
                <w:rPr>
                  <w:rFonts w:ascii="Arial" w:eastAsia="Times New Roman" w:hAnsi="Arial" w:cs="Arial"/>
                  <w:color w:val="000000"/>
                  <w:sz w:val="18"/>
                  <w:szCs w:val="18"/>
                </w:rPr>
                <w:t>Location of hospital, n (%)</w:t>
              </w:r>
            </w:ins>
          </w:p>
        </w:tc>
      </w:tr>
      <w:tr w:rsidR="007C47B8" w:rsidRPr="00D525EC" w14:paraId="7A4C1DD2"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39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DA710A" w14:textId="77777777" w:rsidR="007C47B8" w:rsidRPr="00D525EC" w:rsidRDefault="007C47B8" w:rsidP="007C47B8">
            <w:pPr>
              <w:ind w:firstLineChars="100" w:firstLine="181"/>
              <w:rPr>
                <w:ins w:id="391" w:author="David Ouyang" w:date="2016-08-26T17:54:00Z"/>
                <w:rFonts w:ascii="Arial" w:eastAsia="Times New Roman" w:hAnsi="Arial" w:cs="Arial"/>
                <w:color w:val="000000"/>
                <w:sz w:val="18"/>
                <w:szCs w:val="18"/>
              </w:rPr>
            </w:pPr>
            <w:ins w:id="392" w:author="David Ouyang" w:date="2016-08-26T17:54:00Z">
              <w:r w:rsidRPr="00D525EC">
                <w:rPr>
                  <w:rFonts w:ascii="Arial" w:eastAsia="Times New Roman" w:hAnsi="Arial" w:cs="Arial"/>
                  <w:color w:val="000000"/>
                  <w:sz w:val="18"/>
                  <w:szCs w:val="18"/>
                </w:rPr>
                <w:t>Rural</w:t>
              </w:r>
            </w:ins>
          </w:p>
        </w:tc>
        <w:tc>
          <w:tcPr>
            <w:tcW w:w="0" w:type="auto"/>
            <w:vAlign w:val="center"/>
          </w:tcPr>
          <w:p w14:paraId="622F5277" w14:textId="7D29C148"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93" w:author="David Ouyang" w:date="2016-08-26T17:54:00Z"/>
                <w:rFonts w:ascii="Arial" w:eastAsia="Times New Roman" w:hAnsi="Arial" w:cs="Arial"/>
                <w:color w:val="000000"/>
                <w:sz w:val="18"/>
                <w:szCs w:val="18"/>
              </w:rPr>
            </w:pPr>
          </w:p>
        </w:tc>
        <w:tc>
          <w:tcPr>
            <w:tcW w:w="0" w:type="auto"/>
            <w:vAlign w:val="center"/>
            <w:hideMark/>
          </w:tcPr>
          <w:p w14:paraId="4C7B8429" w14:textId="40414956"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94" w:author="David Ouyang" w:date="2016-08-26T17:54:00Z"/>
                <w:rFonts w:ascii="Arial" w:eastAsia="Times New Roman" w:hAnsi="Arial" w:cs="Arial"/>
                <w:color w:val="000000"/>
                <w:sz w:val="18"/>
                <w:szCs w:val="18"/>
              </w:rPr>
            </w:pPr>
            <w:ins w:id="395" w:author="David Ouyang" w:date="2016-08-26T17:57:00Z">
              <w:r w:rsidRPr="00D525EC">
                <w:rPr>
                  <w:rFonts w:ascii="Arial" w:eastAsia="Times New Roman" w:hAnsi="Arial" w:cs="Arial"/>
                  <w:color w:val="000000"/>
                  <w:sz w:val="18"/>
                  <w:szCs w:val="18"/>
                </w:rPr>
                <w:t>17 (0.8)</w:t>
              </w:r>
            </w:ins>
          </w:p>
        </w:tc>
        <w:tc>
          <w:tcPr>
            <w:tcW w:w="0" w:type="auto"/>
            <w:vAlign w:val="center"/>
          </w:tcPr>
          <w:p w14:paraId="3989E612" w14:textId="75A7A517"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396" w:author="David Ouyang" w:date="2016-08-26T17:54:00Z"/>
                <w:rFonts w:ascii="Arial" w:eastAsia="Times New Roman" w:hAnsi="Arial" w:cs="Arial"/>
                <w:color w:val="000000"/>
                <w:sz w:val="18"/>
                <w:szCs w:val="18"/>
              </w:rPr>
            </w:pPr>
          </w:p>
        </w:tc>
      </w:tr>
      <w:tr w:rsidR="007C47B8" w:rsidRPr="00D525EC" w14:paraId="0A83623F" w14:textId="77777777" w:rsidTr="007C47B8">
        <w:trPr>
          <w:trHeight w:hRule="exact" w:val="259"/>
          <w:jc w:val="center"/>
          <w:ins w:id="39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2106F6" w14:textId="77777777" w:rsidR="007C47B8" w:rsidRPr="00D525EC" w:rsidRDefault="007C47B8" w:rsidP="007C47B8">
            <w:pPr>
              <w:ind w:firstLineChars="100" w:firstLine="181"/>
              <w:rPr>
                <w:ins w:id="398" w:author="David Ouyang" w:date="2016-08-26T17:54:00Z"/>
                <w:rFonts w:ascii="Arial" w:eastAsia="Times New Roman" w:hAnsi="Arial" w:cs="Arial"/>
                <w:color w:val="000000"/>
                <w:sz w:val="18"/>
                <w:szCs w:val="18"/>
              </w:rPr>
            </w:pPr>
            <w:ins w:id="399" w:author="David Ouyang" w:date="2016-08-26T17:54:00Z">
              <w:r w:rsidRPr="00D525EC">
                <w:rPr>
                  <w:rFonts w:ascii="Arial" w:eastAsia="Times New Roman" w:hAnsi="Arial" w:cs="Arial"/>
                  <w:color w:val="000000"/>
                  <w:sz w:val="18"/>
                  <w:szCs w:val="18"/>
                </w:rPr>
                <w:t>Urban</w:t>
              </w:r>
            </w:ins>
          </w:p>
        </w:tc>
        <w:tc>
          <w:tcPr>
            <w:tcW w:w="0" w:type="auto"/>
            <w:vAlign w:val="center"/>
          </w:tcPr>
          <w:p w14:paraId="6F14E700" w14:textId="45E8E96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00" w:author="David Ouyang" w:date="2016-08-26T17:54:00Z"/>
                <w:rFonts w:ascii="Arial" w:eastAsia="Times New Roman" w:hAnsi="Arial" w:cs="Arial"/>
                <w:color w:val="000000"/>
                <w:sz w:val="18"/>
                <w:szCs w:val="18"/>
              </w:rPr>
            </w:pPr>
          </w:p>
        </w:tc>
        <w:tc>
          <w:tcPr>
            <w:tcW w:w="0" w:type="auto"/>
            <w:vAlign w:val="center"/>
            <w:hideMark/>
          </w:tcPr>
          <w:p w14:paraId="0FEEF0D3" w14:textId="619F1CCF"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01" w:author="David Ouyang" w:date="2016-08-26T17:54:00Z"/>
                <w:rFonts w:ascii="Arial" w:eastAsia="Times New Roman" w:hAnsi="Arial" w:cs="Arial"/>
                <w:color w:val="000000"/>
                <w:sz w:val="18"/>
                <w:szCs w:val="18"/>
              </w:rPr>
            </w:pPr>
            <w:ins w:id="402" w:author="David Ouyang" w:date="2016-08-26T17:57:00Z">
              <w:r w:rsidRPr="00D525EC">
                <w:rPr>
                  <w:rFonts w:ascii="Arial" w:eastAsia="Times New Roman" w:hAnsi="Arial" w:cs="Arial"/>
                  <w:color w:val="000000"/>
                  <w:sz w:val="18"/>
                  <w:szCs w:val="18"/>
                </w:rPr>
                <w:t>2181 (99.1)</w:t>
              </w:r>
            </w:ins>
          </w:p>
        </w:tc>
        <w:tc>
          <w:tcPr>
            <w:tcW w:w="0" w:type="auto"/>
            <w:vAlign w:val="center"/>
          </w:tcPr>
          <w:p w14:paraId="5C999203" w14:textId="3B756A60"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03" w:author="David Ouyang" w:date="2016-08-26T17:54:00Z"/>
                <w:rFonts w:ascii="Arial" w:eastAsia="Times New Roman" w:hAnsi="Arial" w:cs="Arial"/>
                <w:color w:val="000000"/>
                <w:sz w:val="18"/>
                <w:szCs w:val="18"/>
              </w:rPr>
            </w:pPr>
          </w:p>
        </w:tc>
      </w:tr>
      <w:tr w:rsidR="007C47B8" w:rsidRPr="00D525EC" w14:paraId="44DFAE37"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40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5CC69A" w14:textId="77777777" w:rsidR="007C47B8" w:rsidRPr="00D525EC" w:rsidRDefault="007C47B8" w:rsidP="007C47B8">
            <w:pPr>
              <w:ind w:firstLineChars="100" w:firstLine="181"/>
              <w:rPr>
                <w:ins w:id="405" w:author="David Ouyang" w:date="2016-08-26T17:54:00Z"/>
                <w:rFonts w:ascii="Arial" w:eastAsia="Times New Roman" w:hAnsi="Arial" w:cs="Arial"/>
                <w:color w:val="000000"/>
                <w:sz w:val="18"/>
                <w:szCs w:val="18"/>
              </w:rPr>
            </w:pPr>
            <w:ins w:id="406" w:author="David Ouyang" w:date="2016-08-26T17:54:00Z">
              <w:r w:rsidRPr="00D525EC">
                <w:rPr>
                  <w:rFonts w:ascii="Arial" w:eastAsia="Times New Roman" w:hAnsi="Arial" w:cs="Arial"/>
                  <w:color w:val="000000"/>
                  <w:sz w:val="18"/>
                  <w:szCs w:val="18"/>
                </w:rPr>
                <w:t>Unknown</w:t>
              </w:r>
            </w:ins>
          </w:p>
        </w:tc>
        <w:tc>
          <w:tcPr>
            <w:tcW w:w="0" w:type="auto"/>
            <w:vAlign w:val="center"/>
          </w:tcPr>
          <w:p w14:paraId="1B3BF93C" w14:textId="134E22C1"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07" w:author="David Ouyang" w:date="2016-08-26T17:54:00Z"/>
                <w:rFonts w:ascii="Arial" w:eastAsia="Times New Roman" w:hAnsi="Arial" w:cs="Arial"/>
                <w:color w:val="000000"/>
                <w:sz w:val="18"/>
                <w:szCs w:val="18"/>
              </w:rPr>
            </w:pPr>
          </w:p>
        </w:tc>
        <w:tc>
          <w:tcPr>
            <w:tcW w:w="0" w:type="auto"/>
            <w:vAlign w:val="center"/>
            <w:hideMark/>
          </w:tcPr>
          <w:p w14:paraId="66D52CDD" w14:textId="01D90BF8"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08" w:author="David Ouyang" w:date="2016-08-26T17:54:00Z"/>
                <w:rFonts w:ascii="Arial" w:eastAsia="Times New Roman" w:hAnsi="Arial" w:cs="Arial"/>
                <w:color w:val="000000"/>
                <w:sz w:val="18"/>
                <w:szCs w:val="18"/>
              </w:rPr>
            </w:pPr>
            <w:ins w:id="409" w:author="David Ouyang" w:date="2016-08-26T17:57:00Z">
              <w:r w:rsidRPr="00D525EC">
                <w:rPr>
                  <w:rFonts w:ascii="Arial" w:eastAsia="Times New Roman" w:hAnsi="Arial" w:cs="Arial"/>
                  <w:color w:val="000000"/>
                  <w:sz w:val="18"/>
                  <w:szCs w:val="18"/>
                </w:rPr>
                <w:t>2 (0.1)</w:t>
              </w:r>
            </w:ins>
          </w:p>
        </w:tc>
        <w:tc>
          <w:tcPr>
            <w:tcW w:w="0" w:type="auto"/>
            <w:vAlign w:val="center"/>
          </w:tcPr>
          <w:p w14:paraId="1B2711B9" w14:textId="227ECB01"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10" w:author="David Ouyang" w:date="2016-08-26T17:54:00Z"/>
                <w:rFonts w:ascii="Arial" w:eastAsia="Times New Roman" w:hAnsi="Arial" w:cs="Arial"/>
                <w:color w:val="000000"/>
                <w:sz w:val="18"/>
                <w:szCs w:val="18"/>
              </w:rPr>
            </w:pPr>
          </w:p>
        </w:tc>
      </w:tr>
      <w:tr w:rsidR="007C47B8" w:rsidRPr="00D525EC" w14:paraId="19C8C052" w14:textId="77777777" w:rsidTr="00D42919">
        <w:trPr>
          <w:trHeight w:hRule="exact" w:val="259"/>
          <w:jc w:val="center"/>
          <w:ins w:id="41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542B3CCF" w14:textId="77777777" w:rsidR="007C47B8" w:rsidRPr="00D525EC" w:rsidRDefault="007C47B8" w:rsidP="00D42919">
            <w:pPr>
              <w:rPr>
                <w:ins w:id="412" w:author="David Ouyang" w:date="2016-08-26T17:54:00Z"/>
                <w:rFonts w:ascii="Arial" w:eastAsia="Times New Roman" w:hAnsi="Arial" w:cs="Arial"/>
                <w:color w:val="000000"/>
                <w:sz w:val="18"/>
                <w:szCs w:val="18"/>
              </w:rPr>
            </w:pPr>
            <w:ins w:id="413" w:author="David Ouyang" w:date="2016-08-26T17:54:00Z">
              <w:r w:rsidRPr="00D525EC">
                <w:rPr>
                  <w:rFonts w:ascii="Arial" w:eastAsia="Times New Roman" w:hAnsi="Arial" w:cs="Arial"/>
                  <w:color w:val="000000"/>
                  <w:sz w:val="18"/>
                  <w:szCs w:val="18"/>
                </w:rPr>
                <w:t>Size of hospital, n (%)</w:t>
              </w:r>
            </w:ins>
          </w:p>
        </w:tc>
      </w:tr>
      <w:tr w:rsidR="007C47B8" w:rsidRPr="00D525EC" w14:paraId="35FBDEB1"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41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86CB93" w14:textId="77777777" w:rsidR="007C47B8" w:rsidRPr="00D525EC" w:rsidRDefault="007C47B8" w:rsidP="007C47B8">
            <w:pPr>
              <w:ind w:firstLineChars="100" w:firstLine="181"/>
              <w:rPr>
                <w:ins w:id="415" w:author="David Ouyang" w:date="2016-08-26T17:54:00Z"/>
                <w:rFonts w:ascii="Arial" w:eastAsia="Times New Roman" w:hAnsi="Arial" w:cs="Arial"/>
                <w:color w:val="000000"/>
                <w:sz w:val="18"/>
                <w:szCs w:val="18"/>
              </w:rPr>
            </w:pPr>
            <w:ins w:id="416" w:author="David Ouyang" w:date="2016-08-26T17:54:00Z">
              <w:r w:rsidRPr="00D525EC">
                <w:rPr>
                  <w:rFonts w:ascii="Arial" w:eastAsia="Times New Roman" w:hAnsi="Arial" w:cs="Arial"/>
                  <w:color w:val="000000"/>
                  <w:sz w:val="18"/>
                  <w:szCs w:val="18"/>
                </w:rPr>
                <w:t>Small</w:t>
              </w:r>
            </w:ins>
          </w:p>
        </w:tc>
        <w:tc>
          <w:tcPr>
            <w:tcW w:w="0" w:type="auto"/>
            <w:vAlign w:val="center"/>
          </w:tcPr>
          <w:p w14:paraId="5F3CB2AC" w14:textId="10A2C367"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17" w:author="David Ouyang" w:date="2016-08-26T17:54:00Z"/>
                <w:rFonts w:ascii="Arial" w:eastAsia="Times New Roman" w:hAnsi="Arial" w:cs="Arial"/>
                <w:color w:val="000000"/>
                <w:sz w:val="18"/>
                <w:szCs w:val="18"/>
              </w:rPr>
            </w:pPr>
          </w:p>
        </w:tc>
        <w:tc>
          <w:tcPr>
            <w:tcW w:w="0" w:type="auto"/>
            <w:vAlign w:val="center"/>
            <w:hideMark/>
          </w:tcPr>
          <w:p w14:paraId="369F5C62" w14:textId="3F29D2FC"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18" w:author="David Ouyang" w:date="2016-08-26T17:54:00Z"/>
                <w:rFonts w:ascii="Arial" w:eastAsia="Times New Roman" w:hAnsi="Arial" w:cs="Arial"/>
                <w:color w:val="000000"/>
                <w:sz w:val="18"/>
                <w:szCs w:val="18"/>
              </w:rPr>
            </w:pPr>
            <w:ins w:id="419" w:author="David Ouyang" w:date="2016-08-26T17:57:00Z">
              <w:r w:rsidRPr="00D525EC">
                <w:rPr>
                  <w:rFonts w:ascii="Arial" w:eastAsia="Times New Roman" w:hAnsi="Arial" w:cs="Arial"/>
                  <w:color w:val="000000"/>
                  <w:sz w:val="18"/>
                  <w:szCs w:val="18"/>
                </w:rPr>
                <w:t>38 (1.7)</w:t>
              </w:r>
            </w:ins>
          </w:p>
        </w:tc>
        <w:tc>
          <w:tcPr>
            <w:tcW w:w="0" w:type="auto"/>
            <w:vAlign w:val="center"/>
          </w:tcPr>
          <w:p w14:paraId="1AA7E4A9" w14:textId="753EAEF1"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20" w:author="David Ouyang" w:date="2016-08-26T17:54:00Z"/>
                <w:rFonts w:ascii="Arial" w:eastAsia="Times New Roman" w:hAnsi="Arial" w:cs="Arial"/>
                <w:color w:val="000000"/>
                <w:sz w:val="18"/>
                <w:szCs w:val="18"/>
              </w:rPr>
            </w:pPr>
          </w:p>
        </w:tc>
      </w:tr>
      <w:tr w:rsidR="007C47B8" w:rsidRPr="00D525EC" w14:paraId="1B32ADAF" w14:textId="77777777" w:rsidTr="007C47B8">
        <w:trPr>
          <w:trHeight w:hRule="exact" w:val="259"/>
          <w:jc w:val="center"/>
          <w:ins w:id="42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9B0817" w14:textId="77777777" w:rsidR="007C47B8" w:rsidRPr="00D525EC" w:rsidRDefault="007C47B8" w:rsidP="007C47B8">
            <w:pPr>
              <w:ind w:firstLineChars="100" w:firstLine="181"/>
              <w:rPr>
                <w:ins w:id="422" w:author="David Ouyang" w:date="2016-08-26T17:54:00Z"/>
                <w:rFonts w:ascii="Arial" w:eastAsia="Times New Roman" w:hAnsi="Arial" w:cs="Arial"/>
                <w:color w:val="000000"/>
                <w:sz w:val="18"/>
                <w:szCs w:val="18"/>
              </w:rPr>
            </w:pPr>
            <w:ins w:id="423" w:author="David Ouyang" w:date="2016-08-26T17:54:00Z">
              <w:r w:rsidRPr="00D525EC">
                <w:rPr>
                  <w:rFonts w:ascii="Arial" w:eastAsia="Times New Roman" w:hAnsi="Arial" w:cs="Arial"/>
                  <w:color w:val="000000"/>
                  <w:sz w:val="18"/>
                  <w:szCs w:val="18"/>
                </w:rPr>
                <w:t>Medium</w:t>
              </w:r>
            </w:ins>
          </w:p>
        </w:tc>
        <w:tc>
          <w:tcPr>
            <w:tcW w:w="0" w:type="auto"/>
            <w:vAlign w:val="center"/>
          </w:tcPr>
          <w:p w14:paraId="48922163" w14:textId="4F2F08A7"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24" w:author="David Ouyang" w:date="2016-08-26T17:54:00Z"/>
                <w:rFonts w:ascii="Arial" w:eastAsia="Times New Roman" w:hAnsi="Arial" w:cs="Arial"/>
                <w:color w:val="000000"/>
                <w:sz w:val="18"/>
                <w:szCs w:val="18"/>
              </w:rPr>
            </w:pPr>
          </w:p>
        </w:tc>
        <w:tc>
          <w:tcPr>
            <w:tcW w:w="0" w:type="auto"/>
            <w:vAlign w:val="center"/>
            <w:hideMark/>
          </w:tcPr>
          <w:p w14:paraId="2917B44C" w14:textId="26AC6721"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25" w:author="David Ouyang" w:date="2016-08-26T17:54:00Z"/>
                <w:rFonts w:ascii="Arial" w:eastAsia="Times New Roman" w:hAnsi="Arial" w:cs="Arial"/>
                <w:color w:val="000000"/>
                <w:sz w:val="18"/>
                <w:szCs w:val="18"/>
              </w:rPr>
            </w:pPr>
            <w:ins w:id="426" w:author="David Ouyang" w:date="2016-08-26T17:57:00Z">
              <w:r w:rsidRPr="00D525EC">
                <w:rPr>
                  <w:rFonts w:ascii="Arial" w:eastAsia="Times New Roman" w:hAnsi="Arial" w:cs="Arial"/>
                  <w:color w:val="000000"/>
                  <w:sz w:val="18"/>
                  <w:szCs w:val="18"/>
                </w:rPr>
                <w:t>229 (10.4)</w:t>
              </w:r>
            </w:ins>
          </w:p>
        </w:tc>
        <w:tc>
          <w:tcPr>
            <w:tcW w:w="0" w:type="auto"/>
            <w:vAlign w:val="center"/>
          </w:tcPr>
          <w:p w14:paraId="0D6C9F94" w14:textId="00CA3BA1"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27" w:author="David Ouyang" w:date="2016-08-26T17:54:00Z"/>
                <w:rFonts w:ascii="Arial" w:eastAsia="Times New Roman" w:hAnsi="Arial" w:cs="Arial"/>
                <w:color w:val="000000"/>
                <w:sz w:val="18"/>
                <w:szCs w:val="18"/>
              </w:rPr>
            </w:pPr>
          </w:p>
        </w:tc>
      </w:tr>
      <w:tr w:rsidR="007C47B8" w:rsidRPr="00D525EC" w14:paraId="41C6F0E9"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42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3DDFE8" w14:textId="77777777" w:rsidR="007C47B8" w:rsidRPr="00D525EC" w:rsidRDefault="007C47B8" w:rsidP="007C47B8">
            <w:pPr>
              <w:ind w:firstLineChars="100" w:firstLine="181"/>
              <w:rPr>
                <w:ins w:id="429" w:author="David Ouyang" w:date="2016-08-26T17:54:00Z"/>
                <w:rFonts w:ascii="Arial" w:eastAsia="Times New Roman" w:hAnsi="Arial" w:cs="Arial"/>
                <w:color w:val="000000"/>
                <w:sz w:val="18"/>
                <w:szCs w:val="18"/>
              </w:rPr>
            </w:pPr>
            <w:ins w:id="430" w:author="David Ouyang" w:date="2016-08-26T17:54:00Z">
              <w:r w:rsidRPr="00D525EC">
                <w:rPr>
                  <w:rFonts w:ascii="Arial" w:eastAsia="Times New Roman" w:hAnsi="Arial" w:cs="Arial"/>
                  <w:color w:val="000000"/>
                  <w:sz w:val="18"/>
                  <w:szCs w:val="18"/>
                </w:rPr>
                <w:t>Large</w:t>
              </w:r>
            </w:ins>
          </w:p>
        </w:tc>
        <w:tc>
          <w:tcPr>
            <w:tcW w:w="0" w:type="auto"/>
            <w:vAlign w:val="center"/>
          </w:tcPr>
          <w:p w14:paraId="1AC365C8" w14:textId="5A6BDE62"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31" w:author="David Ouyang" w:date="2016-08-26T17:54:00Z"/>
                <w:rFonts w:ascii="Arial" w:eastAsia="Times New Roman" w:hAnsi="Arial" w:cs="Arial"/>
                <w:color w:val="000000"/>
                <w:sz w:val="18"/>
                <w:szCs w:val="18"/>
              </w:rPr>
            </w:pPr>
          </w:p>
        </w:tc>
        <w:tc>
          <w:tcPr>
            <w:tcW w:w="0" w:type="auto"/>
            <w:vAlign w:val="center"/>
            <w:hideMark/>
          </w:tcPr>
          <w:p w14:paraId="55245A5C" w14:textId="0FE2FA95"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32" w:author="David Ouyang" w:date="2016-08-26T17:54:00Z"/>
                <w:rFonts w:ascii="Arial" w:eastAsia="Times New Roman" w:hAnsi="Arial" w:cs="Arial"/>
                <w:color w:val="000000"/>
                <w:sz w:val="18"/>
                <w:szCs w:val="18"/>
              </w:rPr>
            </w:pPr>
            <w:ins w:id="433" w:author="David Ouyang" w:date="2016-08-26T17:57:00Z">
              <w:r w:rsidRPr="00D525EC">
                <w:rPr>
                  <w:rFonts w:ascii="Arial" w:eastAsia="Times New Roman" w:hAnsi="Arial" w:cs="Arial"/>
                  <w:color w:val="000000"/>
                  <w:sz w:val="18"/>
                  <w:szCs w:val="18"/>
                </w:rPr>
                <w:t>1931 (87.8)</w:t>
              </w:r>
            </w:ins>
          </w:p>
        </w:tc>
        <w:tc>
          <w:tcPr>
            <w:tcW w:w="0" w:type="auto"/>
            <w:vAlign w:val="center"/>
          </w:tcPr>
          <w:p w14:paraId="6EAB6ECF" w14:textId="695E4E80"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34" w:author="David Ouyang" w:date="2016-08-26T17:54:00Z"/>
                <w:rFonts w:ascii="Arial" w:eastAsia="Times New Roman" w:hAnsi="Arial" w:cs="Arial"/>
                <w:color w:val="000000"/>
                <w:sz w:val="18"/>
                <w:szCs w:val="18"/>
              </w:rPr>
            </w:pPr>
          </w:p>
        </w:tc>
      </w:tr>
      <w:tr w:rsidR="007C47B8" w:rsidRPr="00D525EC" w14:paraId="58E897D4" w14:textId="77777777" w:rsidTr="007C47B8">
        <w:trPr>
          <w:trHeight w:hRule="exact" w:val="259"/>
          <w:jc w:val="center"/>
          <w:ins w:id="43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150246" w14:textId="77777777" w:rsidR="007C47B8" w:rsidRPr="00D525EC" w:rsidRDefault="007C47B8" w:rsidP="007C47B8">
            <w:pPr>
              <w:ind w:firstLineChars="100" w:firstLine="181"/>
              <w:rPr>
                <w:ins w:id="436" w:author="David Ouyang" w:date="2016-08-26T17:54:00Z"/>
                <w:rFonts w:ascii="Arial" w:eastAsia="Times New Roman" w:hAnsi="Arial" w:cs="Arial"/>
                <w:color w:val="000000"/>
                <w:sz w:val="18"/>
                <w:szCs w:val="18"/>
              </w:rPr>
            </w:pPr>
            <w:ins w:id="437" w:author="David Ouyang" w:date="2016-08-26T17:54:00Z">
              <w:r w:rsidRPr="00D525EC">
                <w:rPr>
                  <w:rFonts w:ascii="Arial" w:eastAsia="Times New Roman" w:hAnsi="Arial" w:cs="Arial"/>
                  <w:color w:val="000000"/>
                  <w:sz w:val="18"/>
                  <w:szCs w:val="18"/>
                </w:rPr>
                <w:t>Unknown</w:t>
              </w:r>
            </w:ins>
          </w:p>
        </w:tc>
        <w:tc>
          <w:tcPr>
            <w:tcW w:w="0" w:type="auto"/>
            <w:vAlign w:val="center"/>
          </w:tcPr>
          <w:p w14:paraId="2904F2ED" w14:textId="773F4F2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38" w:author="David Ouyang" w:date="2016-08-26T17:54:00Z"/>
                <w:rFonts w:ascii="Arial" w:eastAsia="Times New Roman" w:hAnsi="Arial" w:cs="Arial"/>
                <w:color w:val="000000"/>
                <w:sz w:val="18"/>
                <w:szCs w:val="18"/>
              </w:rPr>
            </w:pPr>
          </w:p>
        </w:tc>
        <w:tc>
          <w:tcPr>
            <w:tcW w:w="0" w:type="auto"/>
            <w:vAlign w:val="center"/>
            <w:hideMark/>
          </w:tcPr>
          <w:p w14:paraId="3DE82A1E" w14:textId="3E592255"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39" w:author="David Ouyang" w:date="2016-08-26T17:54:00Z"/>
                <w:rFonts w:ascii="Arial" w:eastAsia="Times New Roman" w:hAnsi="Arial" w:cs="Arial"/>
                <w:color w:val="000000"/>
                <w:sz w:val="18"/>
                <w:szCs w:val="18"/>
              </w:rPr>
            </w:pPr>
            <w:ins w:id="440" w:author="David Ouyang" w:date="2016-08-26T17:57:00Z">
              <w:r w:rsidRPr="00D525EC">
                <w:rPr>
                  <w:rFonts w:ascii="Arial" w:eastAsia="Times New Roman" w:hAnsi="Arial" w:cs="Arial"/>
                  <w:color w:val="000000"/>
                  <w:sz w:val="18"/>
                  <w:szCs w:val="18"/>
                </w:rPr>
                <w:t>2 (0.1)</w:t>
              </w:r>
            </w:ins>
          </w:p>
        </w:tc>
        <w:tc>
          <w:tcPr>
            <w:tcW w:w="0" w:type="auto"/>
            <w:vAlign w:val="center"/>
          </w:tcPr>
          <w:p w14:paraId="0EA48756" w14:textId="61F67B7C"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41" w:author="David Ouyang" w:date="2016-08-26T17:54:00Z"/>
                <w:rFonts w:ascii="Arial" w:eastAsia="Times New Roman" w:hAnsi="Arial" w:cs="Arial"/>
                <w:color w:val="000000"/>
                <w:sz w:val="18"/>
                <w:szCs w:val="18"/>
              </w:rPr>
            </w:pPr>
          </w:p>
        </w:tc>
      </w:tr>
      <w:tr w:rsidR="007C47B8" w:rsidRPr="00D525EC" w14:paraId="47D9C4C6"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44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6E157296" w14:textId="77777777" w:rsidR="007C47B8" w:rsidRPr="00D525EC" w:rsidRDefault="007C47B8" w:rsidP="00D42919">
            <w:pPr>
              <w:rPr>
                <w:ins w:id="443" w:author="David Ouyang" w:date="2016-08-26T17:54:00Z"/>
                <w:rFonts w:ascii="Arial" w:eastAsia="Times New Roman" w:hAnsi="Arial" w:cs="Arial"/>
                <w:color w:val="000000"/>
                <w:sz w:val="18"/>
                <w:szCs w:val="18"/>
              </w:rPr>
            </w:pPr>
            <w:ins w:id="444" w:author="David Ouyang" w:date="2016-08-26T17:54:00Z">
              <w:r w:rsidRPr="00D525EC">
                <w:rPr>
                  <w:rFonts w:ascii="Arial" w:eastAsia="Times New Roman" w:hAnsi="Arial" w:cs="Arial"/>
                  <w:color w:val="000000"/>
                  <w:sz w:val="18"/>
                  <w:szCs w:val="18"/>
                </w:rPr>
                <w:t>Teaching status of hospital, n (%)</w:t>
              </w:r>
            </w:ins>
          </w:p>
        </w:tc>
      </w:tr>
      <w:tr w:rsidR="007C47B8" w:rsidRPr="00D525EC" w14:paraId="1578E706" w14:textId="77777777" w:rsidTr="007C47B8">
        <w:trPr>
          <w:trHeight w:hRule="exact" w:val="259"/>
          <w:jc w:val="center"/>
          <w:ins w:id="44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5EC982" w14:textId="77777777" w:rsidR="007C47B8" w:rsidRPr="00D525EC" w:rsidRDefault="007C47B8" w:rsidP="007C47B8">
            <w:pPr>
              <w:ind w:firstLineChars="100" w:firstLine="181"/>
              <w:rPr>
                <w:ins w:id="446" w:author="David Ouyang" w:date="2016-08-26T17:54:00Z"/>
                <w:rFonts w:ascii="Arial" w:eastAsia="Times New Roman" w:hAnsi="Arial" w:cs="Arial"/>
                <w:color w:val="000000"/>
                <w:sz w:val="18"/>
                <w:szCs w:val="18"/>
              </w:rPr>
            </w:pPr>
            <w:ins w:id="447" w:author="David Ouyang" w:date="2016-08-26T17:54:00Z">
              <w:r w:rsidRPr="00D525EC">
                <w:rPr>
                  <w:rFonts w:ascii="Arial" w:eastAsia="Times New Roman" w:hAnsi="Arial" w:cs="Arial"/>
                  <w:color w:val="000000"/>
                  <w:sz w:val="18"/>
                  <w:szCs w:val="18"/>
                </w:rPr>
                <w:t>Nonteaching</w:t>
              </w:r>
            </w:ins>
          </w:p>
        </w:tc>
        <w:tc>
          <w:tcPr>
            <w:tcW w:w="0" w:type="auto"/>
            <w:vAlign w:val="center"/>
          </w:tcPr>
          <w:p w14:paraId="37653115" w14:textId="69467DF3"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48" w:author="David Ouyang" w:date="2016-08-26T17:54:00Z"/>
                <w:rFonts w:ascii="Arial" w:eastAsia="Times New Roman" w:hAnsi="Arial" w:cs="Arial"/>
                <w:color w:val="000000"/>
                <w:sz w:val="18"/>
                <w:szCs w:val="18"/>
              </w:rPr>
            </w:pPr>
          </w:p>
        </w:tc>
        <w:tc>
          <w:tcPr>
            <w:tcW w:w="0" w:type="auto"/>
            <w:vAlign w:val="center"/>
            <w:hideMark/>
          </w:tcPr>
          <w:p w14:paraId="4018B697" w14:textId="05065591"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49" w:author="David Ouyang" w:date="2016-08-26T17:54:00Z"/>
                <w:rFonts w:ascii="Arial" w:eastAsia="Times New Roman" w:hAnsi="Arial" w:cs="Arial"/>
                <w:color w:val="000000"/>
                <w:sz w:val="18"/>
                <w:szCs w:val="18"/>
              </w:rPr>
            </w:pPr>
            <w:ins w:id="450" w:author="David Ouyang" w:date="2016-08-26T17:57:00Z">
              <w:r w:rsidRPr="00D525EC">
                <w:rPr>
                  <w:rFonts w:ascii="Arial" w:eastAsia="Times New Roman" w:hAnsi="Arial" w:cs="Arial"/>
                  <w:color w:val="000000"/>
                  <w:sz w:val="18"/>
                  <w:szCs w:val="18"/>
                </w:rPr>
                <w:t>165 (7.5)</w:t>
              </w:r>
            </w:ins>
          </w:p>
        </w:tc>
        <w:tc>
          <w:tcPr>
            <w:tcW w:w="0" w:type="auto"/>
            <w:vAlign w:val="center"/>
          </w:tcPr>
          <w:p w14:paraId="0F218F08" w14:textId="47EC3A6F"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51" w:author="David Ouyang" w:date="2016-08-26T17:54:00Z"/>
                <w:rFonts w:ascii="Arial" w:eastAsia="Times New Roman" w:hAnsi="Arial" w:cs="Arial"/>
                <w:color w:val="000000"/>
                <w:sz w:val="18"/>
                <w:szCs w:val="18"/>
              </w:rPr>
            </w:pPr>
          </w:p>
        </w:tc>
      </w:tr>
      <w:tr w:rsidR="007C47B8" w:rsidRPr="00D525EC" w14:paraId="1930BDB5" w14:textId="77777777" w:rsidTr="007C47B8">
        <w:trPr>
          <w:cnfStyle w:val="000000100000" w:firstRow="0" w:lastRow="0" w:firstColumn="0" w:lastColumn="0" w:oddVBand="0" w:evenVBand="0" w:oddHBand="1" w:evenHBand="0" w:firstRowFirstColumn="0" w:firstRowLastColumn="0" w:lastRowFirstColumn="0" w:lastRowLastColumn="0"/>
          <w:trHeight w:hRule="exact" w:val="259"/>
          <w:jc w:val="center"/>
          <w:ins w:id="45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437EBC" w14:textId="77777777" w:rsidR="007C47B8" w:rsidRPr="00D525EC" w:rsidRDefault="007C47B8" w:rsidP="007C47B8">
            <w:pPr>
              <w:ind w:firstLineChars="100" w:firstLine="181"/>
              <w:rPr>
                <w:ins w:id="453" w:author="David Ouyang" w:date="2016-08-26T17:54:00Z"/>
                <w:rFonts w:ascii="Arial" w:eastAsia="Times New Roman" w:hAnsi="Arial" w:cs="Arial"/>
                <w:color w:val="000000"/>
                <w:sz w:val="18"/>
                <w:szCs w:val="18"/>
              </w:rPr>
            </w:pPr>
            <w:ins w:id="454" w:author="David Ouyang" w:date="2016-08-26T17:54:00Z">
              <w:r w:rsidRPr="00D525EC">
                <w:rPr>
                  <w:rFonts w:ascii="Arial" w:eastAsia="Times New Roman" w:hAnsi="Arial" w:cs="Arial"/>
                  <w:color w:val="000000"/>
                  <w:sz w:val="18"/>
                  <w:szCs w:val="18"/>
                </w:rPr>
                <w:t>Teaching</w:t>
              </w:r>
            </w:ins>
          </w:p>
        </w:tc>
        <w:tc>
          <w:tcPr>
            <w:tcW w:w="0" w:type="auto"/>
            <w:vAlign w:val="center"/>
          </w:tcPr>
          <w:p w14:paraId="6A61DCEB" w14:textId="505AB249"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55" w:author="David Ouyang" w:date="2016-08-26T17:54:00Z"/>
                <w:rFonts w:ascii="Arial" w:eastAsia="Times New Roman" w:hAnsi="Arial" w:cs="Arial"/>
                <w:color w:val="000000"/>
                <w:sz w:val="18"/>
                <w:szCs w:val="18"/>
              </w:rPr>
            </w:pPr>
          </w:p>
        </w:tc>
        <w:tc>
          <w:tcPr>
            <w:tcW w:w="0" w:type="auto"/>
            <w:vAlign w:val="center"/>
            <w:hideMark/>
          </w:tcPr>
          <w:p w14:paraId="47650F6B" w14:textId="1EA7C590"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56" w:author="David Ouyang" w:date="2016-08-26T17:54:00Z"/>
                <w:rFonts w:ascii="Arial" w:eastAsia="Times New Roman" w:hAnsi="Arial" w:cs="Arial"/>
                <w:color w:val="000000"/>
                <w:sz w:val="18"/>
                <w:szCs w:val="18"/>
              </w:rPr>
            </w:pPr>
            <w:ins w:id="457" w:author="David Ouyang" w:date="2016-08-26T17:57:00Z">
              <w:r w:rsidRPr="00D525EC">
                <w:rPr>
                  <w:rFonts w:ascii="Arial" w:eastAsia="Times New Roman" w:hAnsi="Arial" w:cs="Arial"/>
                  <w:color w:val="000000"/>
                  <w:sz w:val="18"/>
                  <w:szCs w:val="18"/>
                </w:rPr>
                <w:t>2033 (92.4)</w:t>
              </w:r>
            </w:ins>
          </w:p>
        </w:tc>
        <w:tc>
          <w:tcPr>
            <w:tcW w:w="0" w:type="auto"/>
            <w:vAlign w:val="center"/>
          </w:tcPr>
          <w:p w14:paraId="0B0D52DE" w14:textId="4C8A8DDD" w:rsidR="007C47B8" w:rsidRPr="00D525EC" w:rsidRDefault="007C47B8" w:rsidP="007C47B8">
            <w:pPr>
              <w:jc w:val="center"/>
              <w:cnfStyle w:val="000000100000" w:firstRow="0" w:lastRow="0" w:firstColumn="0" w:lastColumn="0" w:oddVBand="0" w:evenVBand="0" w:oddHBand="1" w:evenHBand="0" w:firstRowFirstColumn="0" w:firstRowLastColumn="0" w:lastRowFirstColumn="0" w:lastRowLastColumn="0"/>
              <w:rPr>
                <w:ins w:id="458" w:author="David Ouyang" w:date="2016-08-26T17:54:00Z"/>
                <w:rFonts w:ascii="Arial" w:eastAsia="Times New Roman" w:hAnsi="Arial" w:cs="Arial"/>
                <w:color w:val="000000"/>
                <w:sz w:val="18"/>
                <w:szCs w:val="18"/>
              </w:rPr>
            </w:pPr>
          </w:p>
        </w:tc>
      </w:tr>
      <w:tr w:rsidR="007C47B8" w:rsidRPr="00D525EC" w14:paraId="3CCA94EE" w14:textId="77777777" w:rsidTr="007C47B8">
        <w:trPr>
          <w:trHeight w:hRule="exact" w:val="259"/>
          <w:jc w:val="center"/>
          <w:ins w:id="45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7DEA7EEC" w14:textId="77777777" w:rsidR="007C47B8" w:rsidRPr="00D525EC" w:rsidRDefault="007C47B8" w:rsidP="007C47B8">
            <w:pPr>
              <w:ind w:firstLineChars="100" w:firstLine="181"/>
              <w:rPr>
                <w:ins w:id="460" w:author="David Ouyang" w:date="2016-08-26T17:54:00Z"/>
                <w:rFonts w:ascii="Arial" w:eastAsia="Times New Roman" w:hAnsi="Arial" w:cs="Arial"/>
                <w:color w:val="000000"/>
                <w:sz w:val="18"/>
                <w:szCs w:val="18"/>
              </w:rPr>
            </w:pPr>
            <w:ins w:id="461" w:author="David Ouyang" w:date="2016-08-26T17:54:00Z">
              <w:r w:rsidRPr="00D525EC">
                <w:rPr>
                  <w:rFonts w:ascii="Arial" w:eastAsia="Times New Roman" w:hAnsi="Arial" w:cs="Arial"/>
                  <w:color w:val="000000"/>
                  <w:sz w:val="18"/>
                  <w:szCs w:val="18"/>
                </w:rPr>
                <w:t>Unknown</w:t>
              </w:r>
            </w:ins>
          </w:p>
        </w:tc>
        <w:tc>
          <w:tcPr>
            <w:tcW w:w="0" w:type="auto"/>
            <w:tcBorders>
              <w:bottom w:val="single" w:sz="8" w:space="0" w:color="auto"/>
            </w:tcBorders>
            <w:vAlign w:val="center"/>
          </w:tcPr>
          <w:p w14:paraId="28143074" w14:textId="427680A6"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62" w:author="David Ouyang" w:date="2016-08-26T17:54:00Z"/>
                <w:rFonts w:ascii="Arial" w:eastAsia="Times New Roman" w:hAnsi="Arial" w:cs="Arial"/>
                <w:color w:val="000000"/>
                <w:sz w:val="18"/>
                <w:szCs w:val="18"/>
              </w:rPr>
            </w:pPr>
          </w:p>
        </w:tc>
        <w:tc>
          <w:tcPr>
            <w:tcW w:w="0" w:type="auto"/>
            <w:tcBorders>
              <w:bottom w:val="single" w:sz="8" w:space="0" w:color="auto"/>
            </w:tcBorders>
            <w:vAlign w:val="center"/>
            <w:hideMark/>
          </w:tcPr>
          <w:p w14:paraId="29938A6A" w14:textId="7A13A3DB"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63" w:author="David Ouyang" w:date="2016-08-26T17:54:00Z"/>
                <w:rFonts w:ascii="Arial" w:eastAsia="Times New Roman" w:hAnsi="Arial" w:cs="Arial"/>
                <w:color w:val="000000"/>
                <w:sz w:val="18"/>
                <w:szCs w:val="18"/>
              </w:rPr>
            </w:pPr>
            <w:ins w:id="464" w:author="David Ouyang" w:date="2016-08-26T17:57:00Z">
              <w:r w:rsidRPr="00D525EC">
                <w:rPr>
                  <w:rFonts w:ascii="Arial" w:eastAsia="Times New Roman" w:hAnsi="Arial" w:cs="Arial"/>
                  <w:color w:val="000000"/>
                  <w:sz w:val="18"/>
                  <w:szCs w:val="18"/>
                </w:rPr>
                <w:t>2 (0.1)</w:t>
              </w:r>
            </w:ins>
          </w:p>
        </w:tc>
        <w:tc>
          <w:tcPr>
            <w:tcW w:w="0" w:type="auto"/>
            <w:tcBorders>
              <w:bottom w:val="single" w:sz="8" w:space="0" w:color="auto"/>
            </w:tcBorders>
            <w:vAlign w:val="center"/>
          </w:tcPr>
          <w:p w14:paraId="1C31C7CC" w14:textId="7A713372" w:rsidR="007C47B8" w:rsidRPr="00D525EC" w:rsidRDefault="007C47B8" w:rsidP="007C47B8">
            <w:pPr>
              <w:jc w:val="center"/>
              <w:cnfStyle w:val="000000000000" w:firstRow="0" w:lastRow="0" w:firstColumn="0" w:lastColumn="0" w:oddVBand="0" w:evenVBand="0" w:oddHBand="0" w:evenHBand="0" w:firstRowFirstColumn="0" w:firstRowLastColumn="0" w:lastRowFirstColumn="0" w:lastRowLastColumn="0"/>
              <w:rPr>
                <w:ins w:id="465" w:author="David Ouyang" w:date="2016-08-26T17:54:00Z"/>
                <w:rFonts w:ascii="Arial" w:eastAsia="Times New Roman" w:hAnsi="Arial" w:cs="Arial"/>
                <w:color w:val="000000"/>
                <w:sz w:val="18"/>
                <w:szCs w:val="18"/>
              </w:rPr>
            </w:pPr>
          </w:p>
        </w:tc>
      </w:tr>
    </w:tbl>
    <w:p w14:paraId="42C054AA" w14:textId="77777777" w:rsidR="007C47B8" w:rsidRPr="00D525EC" w:rsidRDefault="007C47B8" w:rsidP="007C47B8">
      <w:pPr>
        <w:spacing w:line="240" w:lineRule="auto"/>
        <w:ind w:left="90"/>
        <w:jc w:val="both"/>
        <w:rPr>
          <w:ins w:id="466" w:author="David Ouyang" w:date="2016-08-26T17:54:00Z"/>
          <w:rFonts w:ascii="Arial" w:eastAsiaTheme="minorHAnsi" w:hAnsi="Arial"/>
          <w:sz w:val="18"/>
          <w:szCs w:val="18"/>
          <w:lang w:eastAsia="en-US"/>
        </w:rPr>
      </w:pPr>
      <w:ins w:id="467" w:author="David Ouyang" w:date="2016-08-26T17:54:00Z">
        <w:r w:rsidRPr="00D525EC">
          <w:rPr>
            <w:rFonts w:ascii="Arial" w:eastAsiaTheme="minorHAnsi" w:hAnsi="Arial"/>
            <w:sz w:val="18"/>
            <w:szCs w:val="18"/>
            <w:lang w:eastAsia="en-US"/>
          </w:rPr>
          <w:t>SD, standard deviation; LVAD, Left Ventricular Assist Device, OHT, Orthotopic Heart Transplant</w:t>
        </w:r>
      </w:ins>
    </w:p>
    <w:p w14:paraId="677CCE4E" w14:textId="77777777" w:rsidR="007C47B8" w:rsidRDefault="007C47B8" w:rsidP="007C47B8">
      <w:pPr>
        <w:spacing w:after="160" w:line="259" w:lineRule="auto"/>
        <w:rPr>
          <w:ins w:id="468" w:author="David Ouyang" w:date="2016-08-26T17:58:00Z"/>
        </w:rPr>
      </w:pPr>
    </w:p>
    <w:p w14:paraId="024C6EBB" w14:textId="77777777" w:rsidR="007C47B8" w:rsidRPr="00D525EC" w:rsidRDefault="007C47B8" w:rsidP="007C47B8">
      <w:pPr>
        <w:spacing w:after="160" w:line="259" w:lineRule="auto"/>
        <w:rPr>
          <w:ins w:id="469" w:author="David Ouyang" w:date="2016-08-26T17:54:00Z"/>
        </w:rPr>
      </w:pPr>
    </w:p>
    <w:p w14:paraId="64494373" w14:textId="77777777" w:rsidR="007C47B8" w:rsidRPr="00D525EC" w:rsidRDefault="007C47B8" w:rsidP="007C47B8">
      <w:pPr>
        <w:spacing w:after="160" w:line="259" w:lineRule="auto"/>
        <w:rPr>
          <w:ins w:id="470" w:author="David Ouyang" w:date="2016-08-26T17:54:00Z"/>
          <w:b/>
        </w:rPr>
      </w:pPr>
    </w:p>
    <w:tbl>
      <w:tblPr>
        <w:tblStyle w:val="PlainTable4"/>
        <w:tblW w:w="0" w:type="auto"/>
        <w:jc w:val="center"/>
        <w:tblLook w:val="04A0" w:firstRow="1" w:lastRow="0" w:firstColumn="1" w:lastColumn="0" w:noHBand="0" w:noVBand="1"/>
      </w:tblPr>
      <w:tblGrid>
        <w:gridCol w:w="4814"/>
        <w:gridCol w:w="1535"/>
        <w:gridCol w:w="1485"/>
        <w:gridCol w:w="1526"/>
      </w:tblGrid>
      <w:tr w:rsidR="007C47B8" w:rsidRPr="00D525EC" w14:paraId="3E940AE8" w14:textId="77777777" w:rsidTr="00D42919">
        <w:trPr>
          <w:cnfStyle w:val="100000000000" w:firstRow="1" w:lastRow="0" w:firstColumn="0" w:lastColumn="0" w:oddVBand="0" w:evenVBand="0" w:oddHBand="0" w:evenHBand="0" w:firstRowFirstColumn="0" w:firstRowLastColumn="0" w:lastRowFirstColumn="0" w:lastRowLastColumn="0"/>
          <w:trHeight w:hRule="exact" w:val="504"/>
          <w:jc w:val="center"/>
          <w:ins w:id="47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69AD75FB" w14:textId="77777777" w:rsidR="007C47B8" w:rsidRPr="00D525EC" w:rsidRDefault="007C47B8" w:rsidP="00D42919">
            <w:pPr>
              <w:rPr>
                <w:ins w:id="472" w:author="David Ouyang" w:date="2016-08-26T17:54:00Z"/>
                <w:rFonts w:ascii="Arial" w:eastAsia="Times New Roman" w:hAnsi="Arial" w:cs="Arial"/>
                <w:color w:val="000000"/>
                <w:sz w:val="18"/>
                <w:szCs w:val="18"/>
              </w:rPr>
            </w:pPr>
            <w:ins w:id="473" w:author="David Ouyang" w:date="2016-08-26T17:54:00Z">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Baseline demographics of all LVAD patients, LVAD patients who underwent OHT, and LVAD patients who did not undergo OHT</w:t>
              </w:r>
            </w:ins>
          </w:p>
        </w:tc>
      </w:tr>
      <w:tr w:rsidR="007C47B8" w:rsidRPr="00D525EC" w14:paraId="553AD6FB" w14:textId="77777777" w:rsidTr="00D42919">
        <w:trPr>
          <w:cnfStyle w:val="000000100000" w:firstRow="0" w:lastRow="0" w:firstColumn="0" w:lastColumn="0" w:oddVBand="0" w:evenVBand="0" w:oddHBand="1" w:evenHBand="0" w:firstRowFirstColumn="0" w:firstRowLastColumn="0" w:lastRowFirstColumn="0" w:lastRowLastColumn="0"/>
          <w:trHeight w:hRule="exact" w:val="504"/>
          <w:jc w:val="center"/>
          <w:ins w:id="47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50732F43" w14:textId="77777777" w:rsidR="007C47B8" w:rsidRPr="00D525EC" w:rsidRDefault="007C47B8" w:rsidP="00D42919">
            <w:pPr>
              <w:rPr>
                <w:ins w:id="475" w:author="David Ouyang" w:date="2016-08-26T17:54:00Z"/>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tcPr>
          <w:p w14:paraId="6DE8F408"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476" w:author="David Ouyang" w:date="2016-08-26T17:54:00Z"/>
                <w:rFonts w:ascii="Arial" w:eastAsia="Times New Roman" w:hAnsi="Arial" w:cs="Arial"/>
                <w:b/>
                <w:bCs/>
                <w:color w:val="000000"/>
                <w:sz w:val="18"/>
                <w:szCs w:val="18"/>
              </w:rPr>
            </w:pPr>
            <w:ins w:id="477" w:author="David Ouyang" w:date="2016-08-26T17:54:00Z">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ins>
          </w:p>
        </w:tc>
        <w:tc>
          <w:tcPr>
            <w:tcW w:w="0" w:type="auto"/>
            <w:tcBorders>
              <w:top w:val="single" w:sz="12" w:space="0" w:color="auto"/>
              <w:bottom w:val="single" w:sz="8" w:space="0" w:color="auto"/>
            </w:tcBorders>
            <w:shd w:val="clear" w:color="auto" w:fill="auto"/>
            <w:vAlign w:val="center"/>
          </w:tcPr>
          <w:p w14:paraId="1CE6B6D1"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478" w:author="David Ouyang" w:date="2016-08-26T17:54:00Z"/>
                <w:rFonts w:ascii="Arial" w:eastAsia="Times New Roman" w:hAnsi="Arial" w:cs="Arial"/>
                <w:b/>
                <w:bCs/>
                <w:color w:val="000000"/>
                <w:sz w:val="18"/>
                <w:szCs w:val="18"/>
              </w:rPr>
            </w:pPr>
            <w:ins w:id="479" w:author="David Ouyang" w:date="2016-08-26T17:54:00Z">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ins>
          </w:p>
        </w:tc>
        <w:tc>
          <w:tcPr>
            <w:tcW w:w="0" w:type="auto"/>
            <w:tcBorders>
              <w:top w:val="single" w:sz="12" w:space="0" w:color="auto"/>
              <w:bottom w:val="single" w:sz="8" w:space="0" w:color="auto"/>
            </w:tcBorders>
            <w:shd w:val="clear" w:color="auto" w:fill="auto"/>
            <w:vAlign w:val="center"/>
          </w:tcPr>
          <w:p w14:paraId="5A003695"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480" w:author="David Ouyang" w:date="2016-08-26T17:54:00Z"/>
                <w:rFonts w:ascii="Arial" w:eastAsia="Times New Roman" w:hAnsi="Arial" w:cs="Arial"/>
                <w:b/>
                <w:bCs/>
                <w:color w:val="000000"/>
                <w:sz w:val="18"/>
                <w:szCs w:val="18"/>
              </w:rPr>
            </w:pPr>
            <w:ins w:id="481" w:author="David Ouyang" w:date="2016-08-26T17:54:00Z">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ins>
          </w:p>
        </w:tc>
      </w:tr>
      <w:tr w:rsidR="007C47B8" w:rsidRPr="00D525EC" w14:paraId="1FDD6BDA" w14:textId="77777777" w:rsidTr="00D42919">
        <w:trPr>
          <w:trHeight w:hRule="exact" w:val="259"/>
          <w:jc w:val="center"/>
          <w:ins w:id="48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4D5647C1" w14:textId="77777777" w:rsidR="007C47B8" w:rsidRPr="00D525EC" w:rsidRDefault="007C47B8" w:rsidP="00D42919">
            <w:pPr>
              <w:rPr>
                <w:ins w:id="483" w:author="David Ouyang" w:date="2016-08-26T17:54:00Z"/>
                <w:rFonts w:ascii="Arial" w:eastAsia="Times New Roman" w:hAnsi="Arial" w:cs="Arial"/>
                <w:color w:val="000000"/>
                <w:sz w:val="18"/>
                <w:szCs w:val="18"/>
              </w:rPr>
            </w:pPr>
            <w:ins w:id="484" w:author="David Ouyang" w:date="2016-08-26T17:54:00Z">
              <w:r w:rsidRPr="00D525EC">
                <w:rPr>
                  <w:rFonts w:ascii="Arial" w:eastAsia="Times New Roman" w:hAnsi="Arial" w:cs="Arial"/>
                  <w:color w:val="000000"/>
                  <w:sz w:val="18"/>
                  <w:szCs w:val="18"/>
                </w:rPr>
                <w:t>Mortality, n (%)</w:t>
              </w:r>
            </w:ins>
          </w:p>
        </w:tc>
        <w:tc>
          <w:tcPr>
            <w:tcW w:w="0" w:type="auto"/>
            <w:tcBorders>
              <w:top w:val="single" w:sz="8" w:space="0" w:color="auto"/>
            </w:tcBorders>
            <w:vAlign w:val="center"/>
            <w:hideMark/>
          </w:tcPr>
          <w:p w14:paraId="020B9886"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485" w:author="David Ouyang" w:date="2016-08-26T17:54:00Z"/>
                <w:rFonts w:ascii="Arial" w:eastAsia="Times New Roman" w:hAnsi="Arial" w:cs="Arial"/>
                <w:color w:val="000000"/>
                <w:sz w:val="18"/>
                <w:szCs w:val="18"/>
              </w:rPr>
            </w:pPr>
            <w:ins w:id="486" w:author="David Ouyang" w:date="2016-08-26T17:54:00Z">
              <w:r w:rsidRPr="00D525EC">
                <w:rPr>
                  <w:rFonts w:ascii="Arial" w:eastAsia="Times New Roman" w:hAnsi="Arial" w:cs="Arial"/>
                  <w:color w:val="000000"/>
                  <w:sz w:val="18"/>
                  <w:szCs w:val="18"/>
                </w:rPr>
                <w:t xml:space="preserve">590 (26.5) </w:t>
              </w:r>
            </w:ins>
          </w:p>
        </w:tc>
        <w:tc>
          <w:tcPr>
            <w:tcW w:w="0" w:type="auto"/>
            <w:tcBorders>
              <w:top w:val="single" w:sz="8" w:space="0" w:color="auto"/>
            </w:tcBorders>
            <w:vAlign w:val="center"/>
            <w:hideMark/>
          </w:tcPr>
          <w:p w14:paraId="11E70541"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487" w:author="David Ouyang" w:date="2016-08-26T17:54:00Z"/>
                <w:rFonts w:ascii="Arial" w:eastAsia="Times New Roman" w:hAnsi="Arial" w:cs="Arial"/>
                <w:b/>
                <w:color w:val="000000"/>
                <w:sz w:val="18"/>
                <w:szCs w:val="18"/>
              </w:rPr>
            </w:pPr>
            <w:ins w:id="488" w:author="David Ouyang" w:date="2016-08-26T17:54:00Z">
              <w:r w:rsidRPr="00D525EC">
                <w:rPr>
                  <w:rFonts w:ascii="Arial" w:eastAsia="Times New Roman" w:hAnsi="Arial" w:cs="Arial"/>
                  <w:color w:val="000000"/>
                  <w:sz w:val="18"/>
                  <w:szCs w:val="18"/>
                </w:rPr>
                <w:t>564 (27.3)</w:t>
              </w:r>
            </w:ins>
          </w:p>
        </w:tc>
        <w:tc>
          <w:tcPr>
            <w:tcW w:w="0" w:type="auto"/>
            <w:tcBorders>
              <w:top w:val="single" w:sz="8" w:space="0" w:color="auto"/>
            </w:tcBorders>
            <w:vAlign w:val="center"/>
            <w:hideMark/>
          </w:tcPr>
          <w:p w14:paraId="66C14769"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489" w:author="David Ouyang" w:date="2016-08-26T17:54:00Z"/>
                <w:rFonts w:ascii="Arial" w:eastAsia="Times New Roman" w:hAnsi="Arial" w:cs="Arial"/>
                <w:color w:val="000000"/>
                <w:sz w:val="18"/>
                <w:szCs w:val="18"/>
              </w:rPr>
            </w:pPr>
            <w:ins w:id="490" w:author="David Ouyang" w:date="2016-08-26T17:54:00Z">
              <w:r w:rsidRPr="00D525EC">
                <w:rPr>
                  <w:rFonts w:ascii="Arial" w:eastAsia="Times New Roman" w:hAnsi="Arial" w:cs="Arial"/>
                  <w:color w:val="000000"/>
                  <w:sz w:val="18"/>
                  <w:szCs w:val="18"/>
                </w:rPr>
                <w:t>26 (15.9)</w:t>
              </w:r>
            </w:ins>
          </w:p>
        </w:tc>
      </w:tr>
      <w:tr w:rsidR="007C47B8" w:rsidRPr="00D525EC" w14:paraId="59BBB3BC"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49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7F4278" w14:textId="77777777" w:rsidR="007C47B8" w:rsidRPr="00D525EC" w:rsidRDefault="007C47B8" w:rsidP="00D42919">
            <w:pPr>
              <w:rPr>
                <w:ins w:id="492" w:author="David Ouyang" w:date="2016-08-26T17:54:00Z"/>
                <w:rFonts w:ascii="Arial" w:eastAsia="Times New Roman" w:hAnsi="Arial" w:cs="Arial"/>
                <w:color w:val="000000"/>
                <w:sz w:val="18"/>
                <w:szCs w:val="18"/>
              </w:rPr>
            </w:pPr>
            <w:ins w:id="493" w:author="David Ouyang" w:date="2016-08-26T17:54:00Z">
              <w:r w:rsidRPr="00D525EC">
                <w:rPr>
                  <w:rFonts w:ascii="Arial" w:eastAsia="Times New Roman" w:hAnsi="Arial" w:cs="Arial"/>
                  <w:color w:val="000000"/>
                  <w:sz w:val="18"/>
                  <w:szCs w:val="18"/>
                </w:rPr>
                <w:t>Length of stay, mean ± SD</w:t>
              </w:r>
            </w:ins>
          </w:p>
        </w:tc>
        <w:tc>
          <w:tcPr>
            <w:tcW w:w="0" w:type="auto"/>
            <w:vAlign w:val="center"/>
            <w:hideMark/>
          </w:tcPr>
          <w:p w14:paraId="0925B8E2"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494" w:author="David Ouyang" w:date="2016-08-26T17:54:00Z"/>
                <w:rFonts w:ascii="Arial" w:eastAsia="Times New Roman" w:hAnsi="Arial" w:cs="Arial"/>
                <w:color w:val="000000"/>
                <w:sz w:val="18"/>
                <w:szCs w:val="18"/>
              </w:rPr>
            </w:pPr>
            <w:ins w:id="495" w:author="David Ouyang" w:date="2016-08-26T17:54:00Z">
              <w:r w:rsidRPr="00D525EC">
                <w:rPr>
                  <w:rFonts w:ascii="Arial" w:eastAsia="Times New Roman" w:hAnsi="Arial" w:cs="Arial"/>
                  <w:color w:val="000000"/>
                  <w:sz w:val="18"/>
                  <w:szCs w:val="18"/>
                </w:rPr>
                <w:t>40.5 ± 38.9</w:t>
              </w:r>
            </w:ins>
          </w:p>
        </w:tc>
        <w:tc>
          <w:tcPr>
            <w:tcW w:w="0" w:type="auto"/>
            <w:vAlign w:val="center"/>
            <w:hideMark/>
          </w:tcPr>
          <w:p w14:paraId="07326DED"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496" w:author="David Ouyang" w:date="2016-08-26T17:54:00Z"/>
                <w:rFonts w:ascii="Arial" w:eastAsia="Times New Roman" w:hAnsi="Arial" w:cs="Arial"/>
                <w:b/>
                <w:color w:val="000000"/>
                <w:sz w:val="18"/>
                <w:szCs w:val="18"/>
              </w:rPr>
            </w:pPr>
            <w:ins w:id="497" w:author="David Ouyang" w:date="2016-08-26T17:54:00Z">
              <w:r w:rsidRPr="00D525EC">
                <w:rPr>
                  <w:rFonts w:ascii="Arial" w:eastAsia="Times New Roman" w:hAnsi="Arial" w:cs="Arial"/>
                  <w:color w:val="000000"/>
                  <w:sz w:val="18"/>
                  <w:szCs w:val="18"/>
                </w:rPr>
                <w:t>37.1 ± 34.6</w:t>
              </w:r>
            </w:ins>
          </w:p>
        </w:tc>
        <w:tc>
          <w:tcPr>
            <w:tcW w:w="0" w:type="auto"/>
            <w:vAlign w:val="center"/>
            <w:hideMark/>
          </w:tcPr>
          <w:p w14:paraId="34AFDCF0"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498" w:author="David Ouyang" w:date="2016-08-26T17:54:00Z"/>
                <w:rFonts w:ascii="Arial" w:eastAsia="Times New Roman" w:hAnsi="Arial" w:cs="Arial"/>
                <w:color w:val="000000"/>
                <w:sz w:val="18"/>
                <w:szCs w:val="18"/>
              </w:rPr>
            </w:pPr>
            <w:ins w:id="499" w:author="David Ouyang" w:date="2016-08-26T17:54:00Z">
              <w:r w:rsidRPr="00D525EC">
                <w:rPr>
                  <w:rFonts w:ascii="Arial" w:eastAsia="Times New Roman" w:hAnsi="Arial" w:cs="Arial"/>
                  <w:color w:val="000000"/>
                  <w:sz w:val="18"/>
                  <w:szCs w:val="18"/>
                </w:rPr>
                <w:t>82.8 ± 59.3</w:t>
              </w:r>
            </w:ins>
          </w:p>
        </w:tc>
      </w:tr>
      <w:tr w:rsidR="007C47B8" w:rsidRPr="00D525EC" w14:paraId="7F34B015" w14:textId="77777777" w:rsidTr="00D42919">
        <w:trPr>
          <w:trHeight w:hRule="exact" w:val="259"/>
          <w:jc w:val="center"/>
          <w:ins w:id="50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EB1741" w14:textId="77777777" w:rsidR="007C47B8" w:rsidRPr="00D525EC" w:rsidRDefault="007C47B8" w:rsidP="00D42919">
            <w:pPr>
              <w:rPr>
                <w:ins w:id="501" w:author="David Ouyang" w:date="2016-08-26T17:54:00Z"/>
                <w:rFonts w:ascii="Arial" w:eastAsia="Times New Roman" w:hAnsi="Arial" w:cs="Arial"/>
                <w:color w:val="000000"/>
                <w:sz w:val="18"/>
                <w:szCs w:val="18"/>
              </w:rPr>
            </w:pPr>
            <w:ins w:id="502" w:author="David Ouyang" w:date="2016-08-26T17:54:00Z">
              <w:r w:rsidRPr="00D525EC">
                <w:rPr>
                  <w:rFonts w:ascii="Arial" w:eastAsia="Times New Roman" w:hAnsi="Arial" w:cs="Arial"/>
                  <w:color w:val="000000"/>
                  <w:sz w:val="18"/>
                  <w:szCs w:val="18"/>
                </w:rPr>
                <w:t>Age, mean ± SD</w:t>
              </w:r>
            </w:ins>
          </w:p>
        </w:tc>
        <w:tc>
          <w:tcPr>
            <w:tcW w:w="0" w:type="auto"/>
            <w:vAlign w:val="center"/>
            <w:hideMark/>
          </w:tcPr>
          <w:p w14:paraId="25E7D7EE"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03" w:author="David Ouyang" w:date="2016-08-26T17:54:00Z"/>
                <w:rFonts w:ascii="Arial" w:eastAsia="Times New Roman" w:hAnsi="Arial" w:cs="Arial"/>
                <w:color w:val="000000"/>
                <w:sz w:val="18"/>
                <w:szCs w:val="18"/>
              </w:rPr>
            </w:pPr>
            <w:ins w:id="504" w:author="David Ouyang" w:date="2016-08-26T17:54:00Z">
              <w:r w:rsidRPr="00D525EC">
                <w:rPr>
                  <w:rFonts w:ascii="Arial" w:eastAsia="Times New Roman" w:hAnsi="Arial" w:cs="Arial"/>
                  <w:color w:val="000000"/>
                  <w:sz w:val="18"/>
                  <w:szCs w:val="18"/>
                </w:rPr>
                <w:t>53.4 ± 13.7</w:t>
              </w:r>
            </w:ins>
          </w:p>
        </w:tc>
        <w:tc>
          <w:tcPr>
            <w:tcW w:w="0" w:type="auto"/>
            <w:vAlign w:val="center"/>
            <w:hideMark/>
          </w:tcPr>
          <w:p w14:paraId="4A538B98"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05" w:author="David Ouyang" w:date="2016-08-26T17:54:00Z"/>
                <w:rFonts w:ascii="Arial" w:eastAsia="Times New Roman" w:hAnsi="Arial" w:cs="Arial"/>
                <w:color w:val="000000"/>
                <w:sz w:val="18"/>
                <w:szCs w:val="18"/>
              </w:rPr>
            </w:pPr>
            <w:ins w:id="506" w:author="David Ouyang" w:date="2016-08-26T17:54:00Z">
              <w:r w:rsidRPr="00D525EC">
                <w:rPr>
                  <w:rFonts w:ascii="Arial" w:eastAsia="Times New Roman" w:hAnsi="Arial" w:cs="Arial"/>
                  <w:color w:val="000000"/>
                  <w:sz w:val="18"/>
                  <w:szCs w:val="18"/>
                </w:rPr>
                <w:t>55.4 ± 13.2</w:t>
              </w:r>
            </w:ins>
          </w:p>
        </w:tc>
        <w:tc>
          <w:tcPr>
            <w:tcW w:w="0" w:type="auto"/>
            <w:vAlign w:val="center"/>
            <w:hideMark/>
          </w:tcPr>
          <w:p w14:paraId="021F20A9"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07" w:author="David Ouyang" w:date="2016-08-26T17:54:00Z"/>
                <w:rFonts w:ascii="Arial" w:eastAsia="Times New Roman" w:hAnsi="Arial" w:cs="Arial"/>
                <w:color w:val="000000"/>
                <w:sz w:val="18"/>
                <w:szCs w:val="18"/>
              </w:rPr>
            </w:pPr>
            <w:ins w:id="508" w:author="David Ouyang" w:date="2016-08-26T17:54:00Z">
              <w:r w:rsidRPr="00D525EC">
                <w:rPr>
                  <w:rFonts w:ascii="Arial" w:eastAsia="Times New Roman" w:hAnsi="Arial" w:cs="Arial"/>
                  <w:color w:val="000000"/>
                  <w:sz w:val="18"/>
                  <w:szCs w:val="18"/>
                </w:rPr>
                <w:t>48.2 ± 13.5</w:t>
              </w:r>
            </w:ins>
          </w:p>
        </w:tc>
      </w:tr>
      <w:tr w:rsidR="007C47B8" w:rsidRPr="00D525EC" w14:paraId="6C942C84"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0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23541AC8" w14:textId="77777777" w:rsidR="007C47B8" w:rsidRPr="00D525EC" w:rsidRDefault="007C47B8" w:rsidP="00D42919">
            <w:pPr>
              <w:rPr>
                <w:ins w:id="510" w:author="David Ouyang" w:date="2016-08-26T17:54:00Z"/>
                <w:rFonts w:ascii="Arial" w:eastAsia="Times New Roman" w:hAnsi="Arial" w:cs="Arial"/>
                <w:color w:val="000000"/>
                <w:sz w:val="18"/>
                <w:szCs w:val="18"/>
              </w:rPr>
            </w:pPr>
            <w:ins w:id="511" w:author="David Ouyang" w:date="2016-08-26T17:54:00Z">
              <w:r w:rsidRPr="00D525EC">
                <w:rPr>
                  <w:rFonts w:ascii="Arial" w:eastAsia="Times New Roman" w:hAnsi="Arial" w:cs="Arial"/>
                  <w:color w:val="000000"/>
                  <w:sz w:val="18"/>
                  <w:szCs w:val="18"/>
                </w:rPr>
                <w:t>Sex, n (%)</w:t>
              </w:r>
            </w:ins>
          </w:p>
        </w:tc>
      </w:tr>
      <w:tr w:rsidR="007C47B8" w:rsidRPr="00D525EC" w14:paraId="1903A0ED" w14:textId="77777777" w:rsidTr="00D42919">
        <w:trPr>
          <w:trHeight w:hRule="exact" w:val="259"/>
          <w:jc w:val="center"/>
          <w:ins w:id="51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7CB732" w14:textId="77777777" w:rsidR="007C47B8" w:rsidRPr="00D525EC" w:rsidRDefault="007C47B8" w:rsidP="00D42919">
            <w:pPr>
              <w:ind w:firstLineChars="100" w:firstLine="181"/>
              <w:rPr>
                <w:ins w:id="513" w:author="David Ouyang" w:date="2016-08-26T17:54:00Z"/>
                <w:rFonts w:ascii="Arial" w:eastAsia="Times New Roman" w:hAnsi="Arial" w:cs="Arial"/>
                <w:color w:val="000000"/>
                <w:sz w:val="18"/>
                <w:szCs w:val="18"/>
              </w:rPr>
            </w:pPr>
            <w:ins w:id="514" w:author="David Ouyang" w:date="2016-08-26T17:54:00Z">
              <w:r w:rsidRPr="00D525EC">
                <w:rPr>
                  <w:rFonts w:ascii="Arial" w:eastAsia="Times New Roman" w:hAnsi="Arial" w:cs="Arial"/>
                  <w:color w:val="000000"/>
                  <w:sz w:val="18"/>
                  <w:szCs w:val="18"/>
                </w:rPr>
                <w:t>Male</w:t>
              </w:r>
            </w:ins>
          </w:p>
        </w:tc>
        <w:tc>
          <w:tcPr>
            <w:tcW w:w="0" w:type="auto"/>
            <w:vAlign w:val="center"/>
            <w:hideMark/>
          </w:tcPr>
          <w:p w14:paraId="4A8CBABA"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15" w:author="David Ouyang" w:date="2016-08-26T17:54:00Z"/>
                <w:rFonts w:ascii="Arial" w:eastAsia="Times New Roman" w:hAnsi="Arial" w:cs="Arial"/>
                <w:color w:val="000000"/>
                <w:sz w:val="18"/>
                <w:szCs w:val="18"/>
              </w:rPr>
            </w:pPr>
            <w:ins w:id="516" w:author="David Ouyang" w:date="2016-08-26T17:54:00Z">
              <w:r w:rsidRPr="00D525EC">
                <w:rPr>
                  <w:rFonts w:ascii="Arial" w:eastAsia="Times New Roman" w:hAnsi="Arial" w:cs="Arial"/>
                  <w:color w:val="000000"/>
                  <w:sz w:val="18"/>
                  <w:szCs w:val="18"/>
                </w:rPr>
                <w:t>1659 (75.4)</w:t>
              </w:r>
            </w:ins>
          </w:p>
        </w:tc>
        <w:tc>
          <w:tcPr>
            <w:tcW w:w="0" w:type="auto"/>
            <w:vAlign w:val="center"/>
            <w:hideMark/>
          </w:tcPr>
          <w:p w14:paraId="13E448F1"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17" w:author="David Ouyang" w:date="2016-08-26T17:54:00Z"/>
                <w:rFonts w:ascii="Arial" w:eastAsia="Times New Roman" w:hAnsi="Arial" w:cs="Arial"/>
                <w:color w:val="000000"/>
                <w:sz w:val="18"/>
                <w:szCs w:val="18"/>
              </w:rPr>
            </w:pPr>
            <w:ins w:id="518" w:author="David Ouyang" w:date="2016-08-26T17:54:00Z">
              <w:r w:rsidRPr="00D525EC">
                <w:rPr>
                  <w:rFonts w:ascii="Arial" w:eastAsia="Times New Roman" w:hAnsi="Arial" w:cs="Arial"/>
                  <w:color w:val="000000"/>
                  <w:sz w:val="18"/>
                  <w:szCs w:val="18"/>
                </w:rPr>
                <w:t>1525 (74.9)</w:t>
              </w:r>
            </w:ins>
          </w:p>
        </w:tc>
        <w:tc>
          <w:tcPr>
            <w:tcW w:w="0" w:type="auto"/>
            <w:vAlign w:val="center"/>
            <w:hideMark/>
          </w:tcPr>
          <w:p w14:paraId="37CEF116"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19" w:author="David Ouyang" w:date="2016-08-26T17:54:00Z"/>
                <w:rFonts w:ascii="Arial" w:eastAsia="Times New Roman" w:hAnsi="Arial" w:cs="Arial"/>
                <w:color w:val="000000"/>
                <w:sz w:val="18"/>
                <w:szCs w:val="18"/>
              </w:rPr>
            </w:pPr>
            <w:ins w:id="520" w:author="David Ouyang" w:date="2016-08-26T17:54:00Z">
              <w:r w:rsidRPr="00D525EC">
                <w:rPr>
                  <w:rFonts w:ascii="Arial" w:eastAsia="Times New Roman" w:hAnsi="Arial" w:cs="Arial"/>
                  <w:color w:val="000000"/>
                  <w:sz w:val="18"/>
                  <w:szCs w:val="18"/>
                </w:rPr>
                <w:t>134 (81.7)</w:t>
              </w:r>
            </w:ins>
          </w:p>
        </w:tc>
      </w:tr>
      <w:tr w:rsidR="007C47B8" w:rsidRPr="00D525EC" w14:paraId="476A798E"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2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4165F6" w14:textId="77777777" w:rsidR="007C47B8" w:rsidRPr="00D525EC" w:rsidRDefault="007C47B8" w:rsidP="00D42919">
            <w:pPr>
              <w:ind w:firstLineChars="100" w:firstLine="181"/>
              <w:rPr>
                <w:ins w:id="522" w:author="David Ouyang" w:date="2016-08-26T17:54:00Z"/>
                <w:rFonts w:ascii="Arial" w:eastAsia="Times New Roman" w:hAnsi="Arial" w:cs="Arial"/>
                <w:color w:val="000000"/>
                <w:sz w:val="18"/>
                <w:szCs w:val="18"/>
              </w:rPr>
            </w:pPr>
            <w:ins w:id="523" w:author="David Ouyang" w:date="2016-08-26T17:54:00Z">
              <w:r w:rsidRPr="00D525EC">
                <w:rPr>
                  <w:rFonts w:ascii="Arial" w:eastAsia="Times New Roman" w:hAnsi="Arial" w:cs="Arial"/>
                  <w:color w:val="000000"/>
                  <w:sz w:val="18"/>
                  <w:szCs w:val="18"/>
                </w:rPr>
                <w:t>Female</w:t>
              </w:r>
            </w:ins>
          </w:p>
        </w:tc>
        <w:tc>
          <w:tcPr>
            <w:tcW w:w="0" w:type="auto"/>
            <w:vAlign w:val="center"/>
            <w:hideMark/>
          </w:tcPr>
          <w:p w14:paraId="56F15B3E"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24" w:author="David Ouyang" w:date="2016-08-26T17:54:00Z"/>
                <w:rFonts w:ascii="Arial" w:eastAsia="Times New Roman" w:hAnsi="Arial" w:cs="Arial"/>
                <w:color w:val="000000"/>
                <w:sz w:val="18"/>
                <w:szCs w:val="18"/>
              </w:rPr>
            </w:pPr>
            <w:ins w:id="525" w:author="David Ouyang" w:date="2016-08-26T17:54:00Z">
              <w:r w:rsidRPr="00D525EC">
                <w:rPr>
                  <w:rFonts w:ascii="Arial" w:eastAsia="Times New Roman" w:hAnsi="Arial" w:cs="Arial"/>
                  <w:color w:val="000000"/>
                  <w:sz w:val="18"/>
                  <w:szCs w:val="18"/>
                </w:rPr>
                <w:t>541 (24.6)</w:t>
              </w:r>
            </w:ins>
          </w:p>
        </w:tc>
        <w:tc>
          <w:tcPr>
            <w:tcW w:w="0" w:type="auto"/>
            <w:vAlign w:val="center"/>
            <w:hideMark/>
          </w:tcPr>
          <w:p w14:paraId="0446414E"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26" w:author="David Ouyang" w:date="2016-08-26T17:54:00Z"/>
                <w:rFonts w:ascii="Arial" w:eastAsia="Times New Roman" w:hAnsi="Arial" w:cs="Arial"/>
                <w:color w:val="000000"/>
                <w:sz w:val="18"/>
                <w:szCs w:val="18"/>
              </w:rPr>
            </w:pPr>
            <w:ins w:id="527" w:author="David Ouyang" w:date="2016-08-26T17:54:00Z">
              <w:r w:rsidRPr="00D525EC">
                <w:rPr>
                  <w:rFonts w:ascii="Arial" w:eastAsia="Times New Roman" w:hAnsi="Arial" w:cs="Arial"/>
                  <w:color w:val="000000"/>
                  <w:sz w:val="18"/>
                  <w:szCs w:val="18"/>
                </w:rPr>
                <w:t>511 (25.1)</w:t>
              </w:r>
            </w:ins>
          </w:p>
        </w:tc>
        <w:tc>
          <w:tcPr>
            <w:tcW w:w="0" w:type="auto"/>
            <w:vAlign w:val="center"/>
            <w:hideMark/>
          </w:tcPr>
          <w:p w14:paraId="1643F068"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28" w:author="David Ouyang" w:date="2016-08-26T17:54:00Z"/>
                <w:rFonts w:ascii="Arial" w:eastAsia="Times New Roman" w:hAnsi="Arial" w:cs="Arial"/>
                <w:color w:val="000000"/>
                <w:sz w:val="18"/>
                <w:szCs w:val="18"/>
              </w:rPr>
            </w:pPr>
            <w:ins w:id="529" w:author="David Ouyang" w:date="2016-08-26T17:54:00Z">
              <w:r w:rsidRPr="00D525EC">
                <w:rPr>
                  <w:rFonts w:ascii="Arial" w:eastAsia="Times New Roman" w:hAnsi="Arial" w:cs="Arial"/>
                  <w:color w:val="000000"/>
                  <w:sz w:val="18"/>
                  <w:szCs w:val="18"/>
                </w:rPr>
                <w:t>30 (18.3)</w:t>
              </w:r>
            </w:ins>
          </w:p>
        </w:tc>
      </w:tr>
      <w:tr w:rsidR="007C47B8" w:rsidRPr="00D525EC" w14:paraId="7F4B2341" w14:textId="77777777" w:rsidTr="00D42919">
        <w:trPr>
          <w:trHeight w:hRule="exact" w:val="259"/>
          <w:jc w:val="center"/>
          <w:ins w:id="53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5AC62A21" w14:textId="77777777" w:rsidR="007C47B8" w:rsidRPr="00D525EC" w:rsidRDefault="007C47B8" w:rsidP="00D42919">
            <w:pPr>
              <w:rPr>
                <w:ins w:id="531" w:author="David Ouyang" w:date="2016-08-26T17:54:00Z"/>
                <w:rFonts w:ascii="Arial" w:eastAsia="Times New Roman" w:hAnsi="Arial" w:cs="Arial"/>
                <w:color w:val="000000"/>
                <w:sz w:val="18"/>
                <w:szCs w:val="18"/>
              </w:rPr>
            </w:pPr>
            <w:ins w:id="532" w:author="David Ouyang" w:date="2016-08-26T17:54:00Z">
              <w:r w:rsidRPr="00D525EC">
                <w:rPr>
                  <w:rFonts w:ascii="Arial" w:eastAsia="Times New Roman" w:hAnsi="Arial" w:cs="Arial"/>
                  <w:color w:val="000000"/>
                  <w:sz w:val="18"/>
                  <w:szCs w:val="18"/>
                </w:rPr>
                <w:t>Race, n (%)</w:t>
              </w:r>
            </w:ins>
          </w:p>
        </w:tc>
      </w:tr>
      <w:tr w:rsidR="007C47B8" w:rsidRPr="00D525EC" w14:paraId="720DFDDF"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3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46AB4" w14:textId="77777777" w:rsidR="007C47B8" w:rsidRPr="00D525EC" w:rsidRDefault="007C47B8" w:rsidP="00D42919">
            <w:pPr>
              <w:ind w:firstLineChars="100" w:firstLine="181"/>
              <w:rPr>
                <w:ins w:id="534" w:author="David Ouyang" w:date="2016-08-26T17:54:00Z"/>
                <w:rFonts w:ascii="Arial" w:eastAsia="Times New Roman" w:hAnsi="Arial" w:cs="Arial"/>
                <w:color w:val="000000"/>
                <w:sz w:val="18"/>
                <w:szCs w:val="18"/>
              </w:rPr>
            </w:pPr>
            <w:ins w:id="535" w:author="David Ouyang" w:date="2016-08-26T17:54:00Z">
              <w:r w:rsidRPr="00D525EC">
                <w:rPr>
                  <w:rFonts w:ascii="Arial" w:eastAsia="Times New Roman" w:hAnsi="Arial" w:cs="Arial"/>
                  <w:color w:val="000000"/>
                  <w:sz w:val="18"/>
                  <w:szCs w:val="18"/>
                </w:rPr>
                <w:t>White</w:t>
              </w:r>
            </w:ins>
          </w:p>
        </w:tc>
        <w:tc>
          <w:tcPr>
            <w:tcW w:w="0" w:type="auto"/>
            <w:vAlign w:val="center"/>
            <w:hideMark/>
          </w:tcPr>
          <w:p w14:paraId="58CE390E"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36" w:author="David Ouyang" w:date="2016-08-26T17:54:00Z"/>
                <w:rFonts w:ascii="Arial" w:eastAsia="Times New Roman" w:hAnsi="Arial" w:cs="Arial"/>
                <w:color w:val="000000"/>
                <w:sz w:val="18"/>
                <w:szCs w:val="18"/>
              </w:rPr>
            </w:pPr>
            <w:ins w:id="537" w:author="David Ouyang" w:date="2016-08-26T17:54:00Z">
              <w:r w:rsidRPr="00D525EC">
                <w:rPr>
                  <w:rFonts w:ascii="Arial" w:eastAsia="Times New Roman" w:hAnsi="Arial" w:cs="Arial"/>
                  <w:color w:val="000000"/>
                  <w:sz w:val="18"/>
                  <w:szCs w:val="18"/>
                </w:rPr>
                <w:t>1274 (57.9)</w:t>
              </w:r>
            </w:ins>
          </w:p>
        </w:tc>
        <w:tc>
          <w:tcPr>
            <w:tcW w:w="0" w:type="auto"/>
            <w:vAlign w:val="center"/>
            <w:hideMark/>
          </w:tcPr>
          <w:p w14:paraId="7A6FBABB"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38" w:author="David Ouyang" w:date="2016-08-26T17:54:00Z"/>
                <w:rFonts w:ascii="Arial" w:eastAsia="Times New Roman" w:hAnsi="Arial" w:cs="Arial"/>
                <w:color w:val="000000"/>
                <w:sz w:val="18"/>
                <w:szCs w:val="18"/>
              </w:rPr>
            </w:pPr>
            <w:ins w:id="539" w:author="David Ouyang" w:date="2016-08-26T17:54:00Z">
              <w:r w:rsidRPr="00D525EC">
                <w:rPr>
                  <w:rFonts w:ascii="Arial" w:eastAsia="Times New Roman" w:hAnsi="Arial" w:cs="Arial"/>
                  <w:color w:val="000000"/>
                  <w:sz w:val="18"/>
                  <w:szCs w:val="18"/>
                </w:rPr>
                <w:t>1185 (58.2)</w:t>
              </w:r>
            </w:ins>
          </w:p>
        </w:tc>
        <w:tc>
          <w:tcPr>
            <w:tcW w:w="0" w:type="auto"/>
            <w:vAlign w:val="center"/>
            <w:hideMark/>
          </w:tcPr>
          <w:p w14:paraId="2B5B8BC6"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40" w:author="David Ouyang" w:date="2016-08-26T17:54:00Z"/>
                <w:rFonts w:ascii="Arial" w:eastAsia="Times New Roman" w:hAnsi="Arial" w:cs="Arial"/>
                <w:color w:val="000000"/>
                <w:sz w:val="18"/>
                <w:szCs w:val="18"/>
              </w:rPr>
            </w:pPr>
            <w:ins w:id="541" w:author="David Ouyang" w:date="2016-08-26T17:54:00Z">
              <w:r w:rsidRPr="00D525EC">
                <w:rPr>
                  <w:rFonts w:ascii="Arial" w:eastAsia="Times New Roman" w:hAnsi="Arial" w:cs="Arial"/>
                  <w:color w:val="000000"/>
                  <w:sz w:val="18"/>
                  <w:szCs w:val="18"/>
                </w:rPr>
                <w:t>89 (54.3)</w:t>
              </w:r>
            </w:ins>
          </w:p>
        </w:tc>
      </w:tr>
      <w:tr w:rsidR="007C47B8" w:rsidRPr="00D525EC" w14:paraId="0495B767" w14:textId="77777777" w:rsidTr="00D42919">
        <w:trPr>
          <w:trHeight w:hRule="exact" w:val="259"/>
          <w:jc w:val="center"/>
          <w:ins w:id="54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D15723" w14:textId="77777777" w:rsidR="007C47B8" w:rsidRPr="00D525EC" w:rsidRDefault="007C47B8" w:rsidP="00D42919">
            <w:pPr>
              <w:ind w:firstLineChars="100" w:firstLine="181"/>
              <w:rPr>
                <w:ins w:id="543" w:author="David Ouyang" w:date="2016-08-26T17:54:00Z"/>
                <w:rFonts w:ascii="Arial" w:eastAsia="Times New Roman" w:hAnsi="Arial" w:cs="Arial"/>
                <w:color w:val="000000"/>
                <w:sz w:val="18"/>
                <w:szCs w:val="18"/>
              </w:rPr>
            </w:pPr>
            <w:ins w:id="544" w:author="David Ouyang" w:date="2016-08-26T17:54:00Z">
              <w:r w:rsidRPr="00D525EC">
                <w:rPr>
                  <w:rFonts w:ascii="Arial" w:eastAsia="Times New Roman" w:hAnsi="Arial" w:cs="Arial"/>
                  <w:color w:val="000000"/>
                  <w:sz w:val="18"/>
                  <w:szCs w:val="18"/>
                </w:rPr>
                <w:t>Black</w:t>
              </w:r>
            </w:ins>
          </w:p>
        </w:tc>
        <w:tc>
          <w:tcPr>
            <w:tcW w:w="0" w:type="auto"/>
            <w:vAlign w:val="center"/>
            <w:hideMark/>
          </w:tcPr>
          <w:p w14:paraId="0308AEC3"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45" w:author="David Ouyang" w:date="2016-08-26T17:54:00Z"/>
                <w:rFonts w:ascii="Arial" w:eastAsia="Times New Roman" w:hAnsi="Arial" w:cs="Arial"/>
                <w:color w:val="000000"/>
                <w:sz w:val="18"/>
                <w:szCs w:val="18"/>
              </w:rPr>
            </w:pPr>
            <w:ins w:id="546" w:author="David Ouyang" w:date="2016-08-26T17:54:00Z">
              <w:r w:rsidRPr="00D525EC">
                <w:rPr>
                  <w:rFonts w:ascii="Arial" w:eastAsia="Times New Roman" w:hAnsi="Arial" w:cs="Arial"/>
                  <w:color w:val="000000"/>
                  <w:sz w:val="18"/>
                  <w:szCs w:val="18"/>
                </w:rPr>
                <w:t>352 (16.0)</w:t>
              </w:r>
            </w:ins>
          </w:p>
        </w:tc>
        <w:tc>
          <w:tcPr>
            <w:tcW w:w="0" w:type="auto"/>
            <w:vAlign w:val="center"/>
            <w:hideMark/>
          </w:tcPr>
          <w:p w14:paraId="7F252888"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47" w:author="David Ouyang" w:date="2016-08-26T17:54:00Z"/>
                <w:rFonts w:ascii="Arial" w:eastAsia="Times New Roman" w:hAnsi="Arial" w:cs="Arial"/>
                <w:color w:val="000000"/>
                <w:sz w:val="18"/>
                <w:szCs w:val="18"/>
              </w:rPr>
            </w:pPr>
            <w:ins w:id="548" w:author="David Ouyang" w:date="2016-08-26T17:54:00Z">
              <w:r w:rsidRPr="00D525EC">
                <w:rPr>
                  <w:rFonts w:ascii="Arial" w:eastAsia="Times New Roman" w:hAnsi="Arial" w:cs="Arial"/>
                  <w:color w:val="000000"/>
                  <w:sz w:val="18"/>
                  <w:szCs w:val="18"/>
                </w:rPr>
                <w:t>330 (16.2)</w:t>
              </w:r>
            </w:ins>
          </w:p>
        </w:tc>
        <w:tc>
          <w:tcPr>
            <w:tcW w:w="0" w:type="auto"/>
            <w:vAlign w:val="center"/>
            <w:hideMark/>
          </w:tcPr>
          <w:p w14:paraId="4F90E45E"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49" w:author="David Ouyang" w:date="2016-08-26T17:54:00Z"/>
                <w:rFonts w:ascii="Arial" w:eastAsia="Times New Roman" w:hAnsi="Arial" w:cs="Arial"/>
                <w:color w:val="000000"/>
                <w:sz w:val="18"/>
                <w:szCs w:val="18"/>
              </w:rPr>
            </w:pPr>
            <w:ins w:id="550" w:author="David Ouyang" w:date="2016-08-26T17:54:00Z">
              <w:r w:rsidRPr="00D525EC">
                <w:rPr>
                  <w:rFonts w:ascii="Arial" w:eastAsia="Times New Roman" w:hAnsi="Arial" w:cs="Arial"/>
                  <w:color w:val="000000"/>
                  <w:sz w:val="18"/>
                  <w:szCs w:val="18"/>
                </w:rPr>
                <w:t>22 (13.4)</w:t>
              </w:r>
            </w:ins>
          </w:p>
        </w:tc>
      </w:tr>
      <w:tr w:rsidR="007C47B8" w:rsidRPr="00D525EC" w14:paraId="7610B3D5"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5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A9A84E" w14:textId="77777777" w:rsidR="007C47B8" w:rsidRPr="00D525EC" w:rsidRDefault="007C47B8" w:rsidP="00D42919">
            <w:pPr>
              <w:ind w:firstLineChars="100" w:firstLine="181"/>
              <w:rPr>
                <w:ins w:id="552" w:author="David Ouyang" w:date="2016-08-26T17:54:00Z"/>
                <w:rFonts w:ascii="Arial" w:eastAsia="Times New Roman" w:hAnsi="Arial" w:cs="Arial"/>
                <w:color w:val="000000"/>
                <w:sz w:val="18"/>
                <w:szCs w:val="18"/>
              </w:rPr>
            </w:pPr>
            <w:ins w:id="553" w:author="David Ouyang" w:date="2016-08-26T17:54:00Z">
              <w:r w:rsidRPr="00D525EC">
                <w:rPr>
                  <w:rFonts w:ascii="Arial" w:eastAsia="Times New Roman" w:hAnsi="Arial" w:cs="Arial"/>
                  <w:color w:val="000000"/>
                  <w:sz w:val="18"/>
                  <w:szCs w:val="18"/>
                </w:rPr>
                <w:t>Hispanic</w:t>
              </w:r>
            </w:ins>
          </w:p>
        </w:tc>
        <w:tc>
          <w:tcPr>
            <w:tcW w:w="0" w:type="auto"/>
            <w:vAlign w:val="center"/>
            <w:hideMark/>
          </w:tcPr>
          <w:p w14:paraId="4DAAB9E3"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54" w:author="David Ouyang" w:date="2016-08-26T17:54:00Z"/>
                <w:rFonts w:ascii="Arial" w:eastAsia="Times New Roman" w:hAnsi="Arial" w:cs="Arial"/>
                <w:color w:val="000000"/>
                <w:sz w:val="18"/>
                <w:szCs w:val="18"/>
              </w:rPr>
            </w:pPr>
            <w:ins w:id="555" w:author="David Ouyang" w:date="2016-08-26T17:54:00Z">
              <w:r w:rsidRPr="00D525EC">
                <w:rPr>
                  <w:rFonts w:ascii="Arial" w:eastAsia="Times New Roman" w:hAnsi="Arial" w:cs="Arial"/>
                  <w:color w:val="000000"/>
                  <w:sz w:val="18"/>
                  <w:szCs w:val="18"/>
                </w:rPr>
                <w:t>142 (6.5)</w:t>
              </w:r>
            </w:ins>
          </w:p>
        </w:tc>
        <w:tc>
          <w:tcPr>
            <w:tcW w:w="0" w:type="auto"/>
            <w:vAlign w:val="center"/>
            <w:hideMark/>
          </w:tcPr>
          <w:p w14:paraId="29AA158E"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56" w:author="David Ouyang" w:date="2016-08-26T17:54:00Z"/>
                <w:rFonts w:ascii="Arial" w:eastAsia="Times New Roman" w:hAnsi="Arial" w:cs="Arial"/>
                <w:color w:val="000000"/>
                <w:sz w:val="18"/>
                <w:szCs w:val="18"/>
              </w:rPr>
            </w:pPr>
            <w:ins w:id="557" w:author="David Ouyang" w:date="2016-08-26T17:54:00Z">
              <w:r w:rsidRPr="00D525EC">
                <w:rPr>
                  <w:rFonts w:ascii="Arial" w:eastAsia="Times New Roman" w:hAnsi="Arial" w:cs="Arial"/>
                  <w:color w:val="000000"/>
                  <w:sz w:val="18"/>
                  <w:szCs w:val="18"/>
                </w:rPr>
                <w:t>125 (6.1)</w:t>
              </w:r>
            </w:ins>
          </w:p>
        </w:tc>
        <w:tc>
          <w:tcPr>
            <w:tcW w:w="0" w:type="auto"/>
            <w:vAlign w:val="center"/>
            <w:hideMark/>
          </w:tcPr>
          <w:p w14:paraId="7D09A520"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58" w:author="David Ouyang" w:date="2016-08-26T17:54:00Z"/>
                <w:rFonts w:ascii="Arial" w:eastAsia="Times New Roman" w:hAnsi="Arial" w:cs="Arial"/>
                <w:color w:val="000000"/>
                <w:sz w:val="18"/>
                <w:szCs w:val="18"/>
              </w:rPr>
            </w:pPr>
            <w:ins w:id="559" w:author="David Ouyang" w:date="2016-08-26T17:54:00Z">
              <w:r w:rsidRPr="00D525EC">
                <w:rPr>
                  <w:rFonts w:ascii="Arial" w:eastAsia="Times New Roman" w:hAnsi="Arial" w:cs="Arial"/>
                  <w:color w:val="000000"/>
                  <w:sz w:val="18"/>
                  <w:szCs w:val="18"/>
                </w:rPr>
                <w:t>17 (10.4)</w:t>
              </w:r>
            </w:ins>
          </w:p>
        </w:tc>
      </w:tr>
      <w:tr w:rsidR="007C47B8" w:rsidRPr="00D525EC" w14:paraId="29E2A9F6" w14:textId="77777777" w:rsidTr="00D42919">
        <w:trPr>
          <w:trHeight w:hRule="exact" w:val="259"/>
          <w:jc w:val="center"/>
          <w:ins w:id="56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CFF247" w14:textId="77777777" w:rsidR="007C47B8" w:rsidRPr="00D525EC" w:rsidRDefault="007C47B8" w:rsidP="00D42919">
            <w:pPr>
              <w:ind w:firstLineChars="100" w:firstLine="181"/>
              <w:rPr>
                <w:ins w:id="561" w:author="David Ouyang" w:date="2016-08-26T17:54:00Z"/>
                <w:rFonts w:ascii="Arial" w:eastAsia="Times New Roman" w:hAnsi="Arial" w:cs="Arial"/>
                <w:color w:val="000000"/>
                <w:sz w:val="18"/>
                <w:szCs w:val="18"/>
              </w:rPr>
            </w:pPr>
            <w:ins w:id="562" w:author="David Ouyang" w:date="2016-08-26T17:54:00Z">
              <w:r w:rsidRPr="00D525EC">
                <w:rPr>
                  <w:rFonts w:ascii="Arial" w:eastAsia="Times New Roman" w:hAnsi="Arial" w:cs="Arial"/>
                  <w:color w:val="000000"/>
                  <w:sz w:val="18"/>
                  <w:szCs w:val="18"/>
                </w:rPr>
                <w:t>Asian/Pacific Islander</w:t>
              </w:r>
            </w:ins>
          </w:p>
        </w:tc>
        <w:tc>
          <w:tcPr>
            <w:tcW w:w="0" w:type="auto"/>
            <w:vAlign w:val="center"/>
            <w:hideMark/>
          </w:tcPr>
          <w:p w14:paraId="398E9065"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63" w:author="David Ouyang" w:date="2016-08-26T17:54:00Z"/>
                <w:rFonts w:ascii="Arial" w:eastAsia="Times New Roman" w:hAnsi="Arial" w:cs="Arial"/>
                <w:color w:val="000000"/>
                <w:sz w:val="18"/>
                <w:szCs w:val="18"/>
              </w:rPr>
            </w:pPr>
            <w:ins w:id="564" w:author="David Ouyang" w:date="2016-08-26T17:54:00Z">
              <w:r w:rsidRPr="00D525EC">
                <w:rPr>
                  <w:rFonts w:ascii="Arial" w:eastAsia="Times New Roman" w:hAnsi="Arial" w:cs="Arial"/>
                  <w:color w:val="000000"/>
                  <w:sz w:val="18"/>
                  <w:szCs w:val="18"/>
                </w:rPr>
                <w:t>51 (2.3)</w:t>
              </w:r>
            </w:ins>
          </w:p>
        </w:tc>
        <w:tc>
          <w:tcPr>
            <w:tcW w:w="0" w:type="auto"/>
            <w:vAlign w:val="center"/>
            <w:hideMark/>
          </w:tcPr>
          <w:p w14:paraId="2D463D3F"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65" w:author="David Ouyang" w:date="2016-08-26T17:54:00Z"/>
                <w:rFonts w:ascii="Arial" w:eastAsia="Times New Roman" w:hAnsi="Arial" w:cs="Arial"/>
                <w:color w:val="000000"/>
                <w:sz w:val="18"/>
                <w:szCs w:val="18"/>
              </w:rPr>
            </w:pPr>
            <w:ins w:id="566" w:author="David Ouyang" w:date="2016-08-26T17:54:00Z">
              <w:r w:rsidRPr="00D525EC">
                <w:rPr>
                  <w:rFonts w:ascii="Arial" w:eastAsia="Times New Roman" w:hAnsi="Arial" w:cs="Arial"/>
                  <w:color w:val="000000"/>
                  <w:sz w:val="18"/>
                  <w:szCs w:val="18"/>
                </w:rPr>
                <w:t>44 (2.2)</w:t>
              </w:r>
            </w:ins>
          </w:p>
        </w:tc>
        <w:tc>
          <w:tcPr>
            <w:tcW w:w="0" w:type="auto"/>
            <w:vAlign w:val="center"/>
            <w:hideMark/>
          </w:tcPr>
          <w:p w14:paraId="7AA86975"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67" w:author="David Ouyang" w:date="2016-08-26T17:54:00Z"/>
                <w:rFonts w:ascii="Arial" w:eastAsia="Times New Roman" w:hAnsi="Arial" w:cs="Arial"/>
                <w:color w:val="000000"/>
                <w:sz w:val="18"/>
                <w:szCs w:val="18"/>
              </w:rPr>
            </w:pPr>
            <w:ins w:id="568" w:author="David Ouyang" w:date="2016-08-26T17:54:00Z">
              <w:r w:rsidRPr="00D525EC">
                <w:rPr>
                  <w:rFonts w:ascii="Arial" w:eastAsia="Times New Roman" w:hAnsi="Arial" w:cs="Arial"/>
                  <w:color w:val="000000"/>
                  <w:sz w:val="18"/>
                  <w:szCs w:val="18"/>
                </w:rPr>
                <w:t>7 (4.3)</w:t>
              </w:r>
            </w:ins>
          </w:p>
        </w:tc>
      </w:tr>
      <w:tr w:rsidR="007C47B8" w:rsidRPr="00D525EC" w14:paraId="0475779F"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6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9F10F7" w14:textId="77777777" w:rsidR="007C47B8" w:rsidRPr="00D525EC" w:rsidRDefault="007C47B8" w:rsidP="00D42919">
            <w:pPr>
              <w:ind w:firstLineChars="100" w:firstLine="181"/>
              <w:rPr>
                <w:ins w:id="570" w:author="David Ouyang" w:date="2016-08-26T17:54:00Z"/>
                <w:rFonts w:ascii="Arial" w:eastAsia="Times New Roman" w:hAnsi="Arial" w:cs="Arial"/>
                <w:color w:val="000000"/>
                <w:sz w:val="18"/>
                <w:szCs w:val="18"/>
              </w:rPr>
            </w:pPr>
            <w:ins w:id="571" w:author="David Ouyang" w:date="2016-08-26T17:54:00Z">
              <w:r w:rsidRPr="00D525EC">
                <w:rPr>
                  <w:rFonts w:ascii="Arial" w:eastAsia="Times New Roman" w:hAnsi="Arial" w:cs="Arial"/>
                  <w:color w:val="000000"/>
                  <w:sz w:val="18"/>
                  <w:szCs w:val="18"/>
                </w:rPr>
                <w:t>Native American</w:t>
              </w:r>
            </w:ins>
          </w:p>
        </w:tc>
        <w:tc>
          <w:tcPr>
            <w:tcW w:w="0" w:type="auto"/>
            <w:vAlign w:val="center"/>
            <w:hideMark/>
          </w:tcPr>
          <w:p w14:paraId="2C5AC253"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72" w:author="David Ouyang" w:date="2016-08-26T17:54:00Z"/>
                <w:rFonts w:ascii="Arial" w:eastAsia="Times New Roman" w:hAnsi="Arial" w:cs="Arial"/>
                <w:color w:val="000000"/>
                <w:sz w:val="18"/>
                <w:szCs w:val="18"/>
              </w:rPr>
            </w:pPr>
            <w:ins w:id="573" w:author="David Ouyang" w:date="2016-08-26T17:54:00Z">
              <w:r w:rsidRPr="00D525EC">
                <w:rPr>
                  <w:rFonts w:ascii="Arial" w:eastAsia="Times New Roman" w:hAnsi="Arial" w:cs="Arial"/>
                  <w:color w:val="000000"/>
                  <w:sz w:val="18"/>
                  <w:szCs w:val="18"/>
                </w:rPr>
                <w:t>5 (0.2)</w:t>
              </w:r>
            </w:ins>
          </w:p>
        </w:tc>
        <w:tc>
          <w:tcPr>
            <w:tcW w:w="0" w:type="auto"/>
            <w:vAlign w:val="center"/>
            <w:hideMark/>
          </w:tcPr>
          <w:p w14:paraId="30DDC7E4"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74" w:author="David Ouyang" w:date="2016-08-26T17:54:00Z"/>
                <w:rFonts w:ascii="Arial" w:eastAsia="Times New Roman" w:hAnsi="Arial" w:cs="Arial"/>
                <w:color w:val="000000"/>
                <w:sz w:val="18"/>
                <w:szCs w:val="18"/>
              </w:rPr>
            </w:pPr>
            <w:ins w:id="575" w:author="David Ouyang" w:date="2016-08-26T17:54:00Z">
              <w:r w:rsidRPr="00D525EC">
                <w:rPr>
                  <w:rFonts w:ascii="Arial" w:eastAsia="Times New Roman" w:hAnsi="Arial" w:cs="Arial"/>
                  <w:color w:val="000000"/>
                  <w:sz w:val="18"/>
                  <w:szCs w:val="18"/>
                </w:rPr>
                <w:t>5 (0.2)</w:t>
              </w:r>
            </w:ins>
          </w:p>
        </w:tc>
        <w:tc>
          <w:tcPr>
            <w:tcW w:w="0" w:type="auto"/>
            <w:vAlign w:val="center"/>
            <w:hideMark/>
          </w:tcPr>
          <w:p w14:paraId="474A3238"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576" w:author="David Ouyang" w:date="2016-08-26T17:54:00Z"/>
                <w:rFonts w:ascii="Arial" w:eastAsia="Times New Roman" w:hAnsi="Arial" w:cs="Arial"/>
                <w:color w:val="000000"/>
                <w:sz w:val="18"/>
                <w:szCs w:val="18"/>
              </w:rPr>
            </w:pPr>
            <w:ins w:id="577" w:author="David Ouyang" w:date="2016-08-26T17:54:00Z">
              <w:r w:rsidRPr="00D525EC">
                <w:rPr>
                  <w:rFonts w:ascii="Arial" w:eastAsia="Times New Roman" w:hAnsi="Arial" w:cs="Arial"/>
                  <w:color w:val="000000"/>
                  <w:sz w:val="18"/>
                  <w:szCs w:val="18"/>
                </w:rPr>
                <w:t>0 (0.0)</w:t>
              </w:r>
            </w:ins>
          </w:p>
        </w:tc>
      </w:tr>
      <w:tr w:rsidR="007C47B8" w:rsidRPr="00D525EC" w14:paraId="37CBC33E" w14:textId="77777777" w:rsidTr="00D42919">
        <w:trPr>
          <w:trHeight w:hRule="exact" w:val="259"/>
          <w:jc w:val="center"/>
          <w:ins w:id="57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7ACA1B" w14:textId="77777777" w:rsidR="007C47B8" w:rsidRPr="00D525EC" w:rsidRDefault="007C47B8" w:rsidP="00D42919">
            <w:pPr>
              <w:ind w:firstLineChars="100" w:firstLine="181"/>
              <w:rPr>
                <w:ins w:id="579" w:author="David Ouyang" w:date="2016-08-26T17:54:00Z"/>
                <w:rFonts w:ascii="Arial" w:eastAsia="Times New Roman" w:hAnsi="Arial" w:cs="Arial"/>
                <w:color w:val="000000"/>
                <w:sz w:val="18"/>
                <w:szCs w:val="18"/>
              </w:rPr>
            </w:pPr>
            <w:ins w:id="580" w:author="David Ouyang" w:date="2016-08-26T17:54:00Z">
              <w:r w:rsidRPr="00D525EC">
                <w:rPr>
                  <w:rFonts w:ascii="Arial" w:eastAsia="Times New Roman" w:hAnsi="Arial" w:cs="Arial"/>
                  <w:color w:val="000000"/>
                  <w:sz w:val="18"/>
                  <w:szCs w:val="18"/>
                </w:rPr>
                <w:t>Other or unknown</w:t>
              </w:r>
            </w:ins>
          </w:p>
        </w:tc>
        <w:tc>
          <w:tcPr>
            <w:tcW w:w="0" w:type="auto"/>
            <w:vAlign w:val="center"/>
            <w:hideMark/>
          </w:tcPr>
          <w:p w14:paraId="66A84240"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81" w:author="David Ouyang" w:date="2016-08-26T17:54:00Z"/>
                <w:rFonts w:ascii="Arial" w:eastAsia="Times New Roman" w:hAnsi="Arial" w:cs="Arial"/>
                <w:color w:val="000000"/>
                <w:sz w:val="18"/>
                <w:szCs w:val="18"/>
              </w:rPr>
            </w:pPr>
            <w:ins w:id="582" w:author="David Ouyang" w:date="2016-08-26T17:54:00Z">
              <w:r w:rsidRPr="00D525EC">
                <w:rPr>
                  <w:rFonts w:ascii="Arial" w:eastAsia="Times New Roman" w:hAnsi="Arial" w:cs="Arial"/>
                  <w:color w:val="000000"/>
                  <w:sz w:val="18"/>
                  <w:szCs w:val="18"/>
                </w:rPr>
                <w:t>376 (17.1)</w:t>
              </w:r>
            </w:ins>
          </w:p>
        </w:tc>
        <w:tc>
          <w:tcPr>
            <w:tcW w:w="0" w:type="auto"/>
            <w:vAlign w:val="center"/>
            <w:hideMark/>
          </w:tcPr>
          <w:p w14:paraId="60028649"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83" w:author="David Ouyang" w:date="2016-08-26T17:54:00Z"/>
                <w:rFonts w:ascii="Arial" w:eastAsia="Times New Roman" w:hAnsi="Arial" w:cs="Arial"/>
                <w:color w:val="000000"/>
                <w:sz w:val="18"/>
                <w:szCs w:val="18"/>
              </w:rPr>
            </w:pPr>
            <w:ins w:id="584" w:author="David Ouyang" w:date="2016-08-26T17:54:00Z">
              <w:r w:rsidRPr="00D525EC">
                <w:rPr>
                  <w:rFonts w:ascii="Arial" w:eastAsia="Times New Roman" w:hAnsi="Arial" w:cs="Arial"/>
                  <w:color w:val="000000"/>
                  <w:sz w:val="18"/>
                  <w:szCs w:val="18"/>
                </w:rPr>
                <w:t>347 (17.0)</w:t>
              </w:r>
            </w:ins>
          </w:p>
        </w:tc>
        <w:tc>
          <w:tcPr>
            <w:tcW w:w="0" w:type="auto"/>
            <w:vAlign w:val="center"/>
            <w:hideMark/>
          </w:tcPr>
          <w:p w14:paraId="5BE69415"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85" w:author="David Ouyang" w:date="2016-08-26T17:54:00Z"/>
                <w:rFonts w:ascii="Arial" w:eastAsia="Times New Roman" w:hAnsi="Arial" w:cs="Arial"/>
                <w:color w:val="000000"/>
                <w:sz w:val="18"/>
                <w:szCs w:val="18"/>
              </w:rPr>
            </w:pPr>
            <w:ins w:id="586" w:author="David Ouyang" w:date="2016-08-26T17:54:00Z">
              <w:r w:rsidRPr="00D525EC">
                <w:rPr>
                  <w:rFonts w:ascii="Arial" w:eastAsia="Times New Roman" w:hAnsi="Arial" w:cs="Arial"/>
                  <w:color w:val="000000"/>
                  <w:sz w:val="18"/>
                  <w:szCs w:val="18"/>
                </w:rPr>
                <w:t>29 (17.7)</w:t>
              </w:r>
            </w:ins>
          </w:p>
        </w:tc>
      </w:tr>
      <w:tr w:rsidR="007C47B8" w:rsidRPr="00D525EC" w14:paraId="77D5606B"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8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1F0E04A8" w14:textId="77777777" w:rsidR="007C47B8" w:rsidRPr="00D525EC" w:rsidRDefault="007C47B8" w:rsidP="00D42919">
            <w:pPr>
              <w:rPr>
                <w:ins w:id="588" w:author="David Ouyang" w:date="2016-08-26T17:54:00Z"/>
                <w:rFonts w:ascii="Arial" w:eastAsia="Times New Roman" w:hAnsi="Arial" w:cs="Arial"/>
                <w:color w:val="000000"/>
                <w:sz w:val="18"/>
                <w:szCs w:val="18"/>
              </w:rPr>
            </w:pPr>
            <w:ins w:id="589" w:author="David Ouyang" w:date="2016-08-26T17:54:00Z">
              <w:r w:rsidRPr="00D525EC">
                <w:rPr>
                  <w:rFonts w:ascii="Arial" w:eastAsia="Times New Roman" w:hAnsi="Arial" w:cs="Arial"/>
                  <w:color w:val="000000"/>
                  <w:sz w:val="18"/>
                  <w:szCs w:val="18"/>
                </w:rPr>
                <w:t>Median household income, n (%)</w:t>
              </w:r>
            </w:ins>
          </w:p>
        </w:tc>
      </w:tr>
      <w:tr w:rsidR="007C47B8" w:rsidRPr="00D525EC" w14:paraId="6516932F" w14:textId="77777777" w:rsidTr="00D42919">
        <w:trPr>
          <w:trHeight w:hRule="exact" w:val="259"/>
          <w:jc w:val="center"/>
          <w:ins w:id="590"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E0DC56" w14:textId="77777777" w:rsidR="007C47B8" w:rsidRPr="00D525EC" w:rsidRDefault="007C47B8" w:rsidP="00D42919">
            <w:pPr>
              <w:ind w:firstLineChars="100" w:firstLine="181"/>
              <w:rPr>
                <w:ins w:id="591" w:author="David Ouyang" w:date="2016-08-26T17:54:00Z"/>
                <w:rFonts w:ascii="Arial" w:eastAsia="Times New Roman" w:hAnsi="Arial" w:cs="Arial"/>
                <w:color w:val="000000"/>
                <w:sz w:val="18"/>
                <w:szCs w:val="18"/>
              </w:rPr>
            </w:pPr>
            <w:ins w:id="592" w:author="David Ouyang" w:date="2016-08-26T17:54:00Z">
              <w:r w:rsidRPr="00D525EC">
                <w:rPr>
                  <w:rFonts w:ascii="Arial" w:eastAsia="Times New Roman" w:hAnsi="Arial" w:cs="Arial"/>
                  <w:color w:val="000000"/>
                  <w:sz w:val="18"/>
                  <w:szCs w:val="18"/>
                </w:rPr>
                <w:t>$1-24,999</w:t>
              </w:r>
            </w:ins>
          </w:p>
        </w:tc>
        <w:tc>
          <w:tcPr>
            <w:tcW w:w="0" w:type="auto"/>
            <w:vAlign w:val="center"/>
            <w:hideMark/>
          </w:tcPr>
          <w:p w14:paraId="0071A5A4"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93" w:author="David Ouyang" w:date="2016-08-26T17:54:00Z"/>
                <w:rFonts w:ascii="Arial" w:eastAsia="Times New Roman" w:hAnsi="Arial" w:cs="Arial"/>
                <w:color w:val="000000"/>
                <w:sz w:val="18"/>
                <w:szCs w:val="18"/>
              </w:rPr>
            </w:pPr>
            <w:ins w:id="594" w:author="David Ouyang" w:date="2016-08-26T17:54:00Z">
              <w:r w:rsidRPr="00D525EC">
                <w:rPr>
                  <w:rFonts w:ascii="Arial" w:eastAsia="Times New Roman" w:hAnsi="Arial" w:cs="Arial"/>
                  <w:color w:val="000000"/>
                  <w:sz w:val="18"/>
                  <w:szCs w:val="18"/>
                </w:rPr>
                <w:t>475 (21.6)</w:t>
              </w:r>
            </w:ins>
          </w:p>
        </w:tc>
        <w:tc>
          <w:tcPr>
            <w:tcW w:w="0" w:type="auto"/>
            <w:vAlign w:val="center"/>
            <w:hideMark/>
          </w:tcPr>
          <w:p w14:paraId="22EC2240"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95" w:author="David Ouyang" w:date="2016-08-26T17:54:00Z"/>
                <w:rFonts w:ascii="Arial" w:eastAsia="Times New Roman" w:hAnsi="Arial" w:cs="Arial"/>
                <w:color w:val="000000"/>
                <w:sz w:val="18"/>
                <w:szCs w:val="18"/>
              </w:rPr>
            </w:pPr>
            <w:ins w:id="596" w:author="David Ouyang" w:date="2016-08-26T17:54:00Z">
              <w:r w:rsidRPr="00D525EC">
                <w:rPr>
                  <w:rFonts w:ascii="Arial" w:eastAsia="Times New Roman" w:hAnsi="Arial" w:cs="Arial"/>
                  <w:color w:val="000000"/>
                  <w:sz w:val="18"/>
                  <w:szCs w:val="18"/>
                </w:rPr>
                <w:t>447 (22.0)</w:t>
              </w:r>
            </w:ins>
          </w:p>
        </w:tc>
        <w:tc>
          <w:tcPr>
            <w:tcW w:w="0" w:type="auto"/>
            <w:vAlign w:val="center"/>
            <w:hideMark/>
          </w:tcPr>
          <w:p w14:paraId="57EAC864"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597" w:author="David Ouyang" w:date="2016-08-26T17:54:00Z"/>
                <w:rFonts w:ascii="Arial" w:eastAsia="Times New Roman" w:hAnsi="Arial" w:cs="Arial"/>
                <w:color w:val="000000"/>
                <w:sz w:val="18"/>
                <w:szCs w:val="18"/>
              </w:rPr>
            </w:pPr>
            <w:ins w:id="598" w:author="David Ouyang" w:date="2016-08-26T17:54:00Z">
              <w:r w:rsidRPr="00D525EC">
                <w:rPr>
                  <w:rFonts w:ascii="Arial" w:eastAsia="Times New Roman" w:hAnsi="Arial" w:cs="Arial"/>
                  <w:color w:val="000000"/>
                  <w:sz w:val="18"/>
                  <w:szCs w:val="18"/>
                </w:rPr>
                <w:t>28 (17.1)</w:t>
              </w:r>
            </w:ins>
          </w:p>
        </w:tc>
      </w:tr>
      <w:tr w:rsidR="007C47B8" w:rsidRPr="00D525EC" w14:paraId="74CC3A62"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599"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1954FB" w14:textId="77777777" w:rsidR="007C47B8" w:rsidRPr="00D525EC" w:rsidRDefault="007C47B8" w:rsidP="00D42919">
            <w:pPr>
              <w:ind w:firstLineChars="100" w:firstLine="181"/>
              <w:rPr>
                <w:ins w:id="600" w:author="David Ouyang" w:date="2016-08-26T17:54:00Z"/>
                <w:rFonts w:ascii="Arial" w:eastAsia="Times New Roman" w:hAnsi="Arial" w:cs="Arial"/>
                <w:color w:val="000000"/>
                <w:sz w:val="18"/>
                <w:szCs w:val="18"/>
              </w:rPr>
            </w:pPr>
            <w:ins w:id="601" w:author="David Ouyang" w:date="2016-08-26T17:54:00Z">
              <w:r w:rsidRPr="00D525EC">
                <w:rPr>
                  <w:rFonts w:ascii="Arial" w:eastAsia="Times New Roman" w:hAnsi="Arial" w:cs="Arial"/>
                  <w:color w:val="000000"/>
                  <w:sz w:val="18"/>
                  <w:szCs w:val="18"/>
                </w:rPr>
                <w:t>$25,000-34,999</w:t>
              </w:r>
            </w:ins>
          </w:p>
        </w:tc>
        <w:tc>
          <w:tcPr>
            <w:tcW w:w="0" w:type="auto"/>
            <w:vAlign w:val="center"/>
            <w:hideMark/>
          </w:tcPr>
          <w:p w14:paraId="1CDDF209"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02" w:author="David Ouyang" w:date="2016-08-26T17:54:00Z"/>
                <w:rFonts w:ascii="Arial" w:eastAsia="Times New Roman" w:hAnsi="Arial" w:cs="Arial"/>
                <w:color w:val="000000"/>
                <w:sz w:val="18"/>
                <w:szCs w:val="18"/>
              </w:rPr>
            </w:pPr>
            <w:ins w:id="603" w:author="David Ouyang" w:date="2016-08-26T17:54:00Z">
              <w:r w:rsidRPr="00D525EC">
                <w:rPr>
                  <w:rFonts w:ascii="Arial" w:eastAsia="Times New Roman" w:hAnsi="Arial" w:cs="Arial"/>
                  <w:color w:val="000000"/>
                  <w:sz w:val="18"/>
                  <w:szCs w:val="18"/>
                </w:rPr>
                <w:t>491 (22.3)</w:t>
              </w:r>
            </w:ins>
          </w:p>
        </w:tc>
        <w:tc>
          <w:tcPr>
            <w:tcW w:w="0" w:type="auto"/>
            <w:vAlign w:val="center"/>
            <w:hideMark/>
          </w:tcPr>
          <w:p w14:paraId="099AF660"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04" w:author="David Ouyang" w:date="2016-08-26T17:54:00Z"/>
                <w:rFonts w:ascii="Arial" w:eastAsia="Times New Roman" w:hAnsi="Arial" w:cs="Arial"/>
                <w:color w:val="000000"/>
                <w:sz w:val="18"/>
                <w:szCs w:val="18"/>
              </w:rPr>
            </w:pPr>
            <w:ins w:id="605" w:author="David Ouyang" w:date="2016-08-26T17:54:00Z">
              <w:r w:rsidRPr="00D525EC">
                <w:rPr>
                  <w:rFonts w:ascii="Arial" w:eastAsia="Times New Roman" w:hAnsi="Arial" w:cs="Arial"/>
                  <w:color w:val="000000"/>
                  <w:sz w:val="18"/>
                  <w:szCs w:val="18"/>
                </w:rPr>
                <w:t>454 (22.3)</w:t>
              </w:r>
            </w:ins>
          </w:p>
        </w:tc>
        <w:tc>
          <w:tcPr>
            <w:tcW w:w="0" w:type="auto"/>
            <w:vAlign w:val="center"/>
            <w:hideMark/>
          </w:tcPr>
          <w:p w14:paraId="18EA6FB5"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06" w:author="David Ouyang" w:date="2016-08-26T17:54:00Z"/>
                <w:rFonts w:ascii="Arial" w:eastAsia="Times New Roman" w:hAnsi="Arial" w:cs="Arial"/>
                <w:color w:val="000000"/>
                <w:sz w:val="18"/>
                <w:szCs w:val="18"/>
              </w:rPr>
            </w:pPr>
            <w:ins w:id="607" w:author="David Ouyang" w:date="2016-08-26T17:54:00Z">
              <w:r w:rsidRPr="00D525EC">
                <w:rPr>
                  <w:rFonts w:ascii="Arial" w:eastAsia="Times New Roman" w:hAnsi="Arial" w:cs="Arial"/>
                  <w:color w:val="000000"/>
                  <w:sz w:val="18"/>
                  <w:szCs w:val="18"/>
                </w:rPr>
                <w:t>37 (22.6)</w:t>
              </w:r>
            </w:ins>
          </w:p>
        </w:tc>
      </w:tr>
      <w:tr w:rsidR="007C47B8" w:rsidRPr="00D525EC" w14:paraId="78494BA8" w14:textId="77777777" w:rsidTr="00D42919">
        <w:trPr>
          <w:trHeight w:hRule="exact" w:val="259"/>
          <w:jc w:val="center"/>
          <w:ins w:id="60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E8B451" w14:textId="77777777" w:rsidR="007C47B8" w:rsidRPr="00D525EC" w:rsidRDefault="007C47B8" w:rsidP="00D42919">
            <w:pPr>
              <w:ind w:firstLineChars="100" w:firstLine="181"/>
              <w:rPr>
                <w:ins w:id="609" w:author="David Ouyang" w:date="2016-08-26T17:54:00Z"/>
                <w:rFonts w:ascii="Arial" w:eastAsia="Times New Roman" w:hAnsi="Arial" w:cs="Arial"/>
                <w:color w:val="000000"/>
                <w:sz w:val="18"/>
                <w:szCs w:val="18"/>
              </w:rPr>
            </w:pPr>
            <w:ins w:id="610" w:author="David Ouyang" w:date="2016-08-26T17:54:00Z">
              <w:r w:rsidRPr="00D525EC">
                <w:rPr>
                  <w:rFonts w:ascii="Arial" w:eastAsia="Times New Roman" w:hAnsi="Arial" w:cs="Arial"/>
                  <w:color w:val="000000"/>
                  <w:sz w:val="18"/>
                  <w:szCs w:val="18"/>
                </w:rPr>
                <w:t>$35,000-44,999</w:t>
              </w:r>
            </w:ins>
          </w:p>
        </w:tc>
        <w:tc>
          <w:tcPr>
            <w:tcW w:w="0" w:type="auto"/>
            <w:vAlign w:val="center"/>
            <w:hideMark/>
          </w:tcPr>
          <w:p w14:paraId="4F5A64DC"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11" w:author="David Ouyang" w:date="2016-08-26T17:54:00Z"/>
                <w:rFonts w:ascii="Arial" w:eastAsia="Times New Roman" w:hAnsi="Arial" w:cs="Arial"/>
                <w:color w:val="000000"/>
                <w:sz w:val="18"/>
                <w:szCs w:val="18"/>
              </w:rPr>
            </w:pPr>
            <w:ins w:id="612" w:author="David Ouyang" w:date="2016-08-26T17:54:00Z">
              <w:r w:rsidRPr="00D525EC">
                <w:rPr>
                  <w:rFonts w:ascii="Arial" w:eastAsia="Times New Roman" w:hAnsi="Arial" w:cs="Arial"/>
                  <w:color w:val="000000"/>
                  <w:sz w:val="18"/>
                  <w:szCs w:val="18"/>
                </w:rPr>
                <w:t>552 (25.1)</w:t>
              </w:r>
            </w:ins>
          </w:p>
        </w:tc>
        <w:tc>
          <w:tcPr>
            <w:tcW w:w="0" w:type="auto"/>
            <w:vAlign w:val="center"/>
            <w:hideMark/>
          </w:tcPr>
          <w:p w14:paraId="59DC392B"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13" w:author="David Ouyang" w:date="2016-08-26T17:54:00Z"/>
                <w:rFonts w:ascii="Arial" w:eastAsia="Times New Roman" w:hAnsi="Arial" w:cs="Arial"/>
                <w:color w:val="000000"/>
                <w:sz w:val="18"/>
                <w:szCs w:val="18"/>
              </w:rPr>
            </w:pPr>
            <w:ins w:id="614" w:author="David Ouyang" w:date="2016-08-26T17:54:00Z">
              <w:r w:rsidRPr="00D525EC">
                <w:rPr>
                  <w:rFonts w:ascii="Arial" w:eastAsia="Times New Roman" w:hAnsi="Arial" w:cs="Arial"/>
                  <w:color w:val="000000"/>
                  <w:sz w:val="18"/>
                  <w:szCs w:val="18"/>
                </w:rPr>
                <w:t>509 (25.0)</w:t>
              </w:r>
            </w:ins>
          </w:p>
        </w:tc>
        <w:tc>
          <w:tcPr>
            <w:tcW w:w="0" w:type="auto"/>
            <w:vAlign w:val="center"/>
            <w:hideMark/>
          </w:tcPr>
          <w:p w14:paraId="7089FA03"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15" w:author="David Ouyang" w:date="2016-08-26T17:54:00Z"/>
                <w:rFonts w:ascii="Arial" w:eastAsia="Times New Roman" w:hAnsi="Arial" w:cs="Arial"/>
                <w:color w:val="000000"/>
                <w:sz w:val="18"/>
                <w:szCs w:val="18"/>
              </w:rPr>
            </w:pPr>
            <w:ins w:id="616" w:author="David Ouyang" w:date="2016-08-26T17:54:00Z">
              <w:r w:rsidRPr="00D525EC">
                <w:rPr>
                  <w:rFonts w:ascii="Arial" w:eastAsia="Times New Roman" w:hAnsi="Arial" w:cs="Arial"/>
                  <w:color w:val="000000"/>
                  <w:sz w:val="18"/>
                  <w:szCs w:val="18"/>
                </w:rPr>
                <w:t>43 (26.2)</w:t>
              </w:r>
            </w:ins>
          </w:p>
        </w:tc>
      </w:tr>
      <w:tr w:rsidR="007C47B8" w:rsidRPr="00D525EC" w14:paraId="394EB6B0"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61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E874ED" w14:textId="77777777" w:rsidR="007C47B8" w:rsidRPr="00D525EC" w:rsidRDefault="007C47B8" w:rsidP="00D42919">
            <w:pPr>
              <w:ind w:firstLineChars="100" w:firstLine="181"/>
              <w:rPr>
                <w:ins w:id="618" w:author="David Ouyang" w:date="2016-08-26T17:54:00Z"/>
                <w:rFonts w:ascii="Arial" w:eastAsia="Times New Roman" w:hAnsi="Arial" w:cs="Arial"/>
                <w:color w:val="000000"/>
                <w:sz w:val="18"/>
                <w:szCs w:val="18"/>
              </w:rPr>
            </w:pPr>
            <w:ins w:id="619" w:author="David Ouyang" w:date="2016-08-26T17:54:00Z">
              <w:r w:rsidRPr="00D525EC">
                <w:rPr>
                  <w:rFonts w:ascii="Arial" w:eastAsia="Times New Roman" w:hAnsi="Arial" w:cs="Arial"/>
                  <w:color w:val="000000"/>
                  <w:sz w:val="18"/>
                  <w:szCs w:val="18"/>
                </w:rPr>
                <w:t>$45,000 or more</w:t>
              </w:r>
            </w:ins>
          </w:p>
        </w:tc>
        <w:tc>
          <w:tcPr>
            <w:tcW w:w="0" w:type="auto"/>
            <w:vAlign w:val="center"/>
            <w:hideMark/>
          </w:tcPr>
          <w:p w14:paraId="26DA7C8B"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20" w:author="David Ouyang" w:date="2016-08-26T17:54:00Z"/>
                <w:rFonts w:ascii="Arial" w:eastAsia="Times New Roman" w:hAnsi="Arial" w:cs="Arial"/>
                <w:color w:val="000000"/>
                <w:sz w:val="18"/>
                <w:szCs w:val="18"/>
              </w:rPr>
            </w:pPr>
            <w:ins w:id="621" w:author="David Ouyang" w:date="2016-08-26T17:54:00Z">
              <w:r w:rsidRPr="00D525EC">
                <w:rPr>
                  <w:rFonts w:ascii="Arial" w:eastAsia="Times New Roman" w:hAnsi="Arial" w:cs="Arial"/>
                  <w:color w:val="000000"/>
                  <w:sz w:val="18"/>
                  <w:szCs w:val="18"/>
                </w:rPr>
                <w:t>631 (28.7)</w:t>
              </w:r>
            </w:ins>
          </w:p>
        </w:tc>
        <w:tc>
          <w:tcPr>
            <w:tcW w:w="0" w:type="auto"/>
            <w:vAlign w:val="center"/>
            <w:hideMark/>
          </w:tcPr>
          <w:p w14:paraId="26E8AF2C"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22" w:author="David Ouyang" w:date="2016-08-26T17:54:00Z"/>
                <w:rFonts w:ascii="Arial" w:eastAsia="Times New Roman" w:hAnsi="Arial" w:cs="Arial"/>
                <w:color w:val="000000"/>
                <w:sz w:val="18"/>
                <w:szCs w:val="18"/>
              </w:rPr>
            </w:pPr>
            <w:ins w:id="623" w:author="David Ouyang" w:date="2016-08-26T17:54:00Z">
              <w:r w:rsidRPr="00D525EC">
                <w:rPr>
                  <w:rFonts w:ascii="Arial" w:eastAsia="Times New Roman" w:hAnsi="Arial" w:cs="Arial"/>
                  <w:color w:val="000000"/>
                  <w:sz w:val="18"/>
                  <w:szCs w:val="18"/>
                </w:rPr>
                <w:t>579 (28.4)</w:t>
              </w:r>
            </w:ins>
          </w:p>
        </w:tc>
        <w:tc>
          <w:tcPr>
            <w:tcW w:w="0" w:type="auto"/>
            <w:vAlign w:val="center"/>
            <w:hideMark/>
          </w:tcPr>
          <w:p w14:paraId="4794FA2F"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24" w:author="David Ouyang" w:date="2016-08-26T17:54:00Z"/>
                <w:rFonts w:ascii="Arial" w:eastAsia="Times New Roman" w:hAnsi="Arial" w:cs="Arial"/>
                <w:color w:val="000000"/>
                <w:sz w:val="18"/>
                <w:szCs w:val="18"/>
              </w:rPr>
            </w:pPr>
            <w:ins w:id="625" w:author="David Ouyang" w:date="2016-08-26T17:54:00Z">
              <w:r w:rsidRPr="00D525EC">
                <w:rPr>
                  <w:rFonts w:ascii="Arial" w:eastAsia="Times New Roman" w:hAnsi="Arial" w:cs="Arial"/>
                  <w:color w:val="000000"/>
                  <w:sz w:val="18"/>
                  <w:szCs w:val="18"/>
                </w:rPr>
                <w:t>52 (31.7)</w:t>
              </w:r>
            </w:ins>
          </w:p>
        </w:tc>
      </w:tr>
      <w:tr w:rsidR="007C47B8" w:rsidRPr="00D525EC" w14:paraId="1D685AEC" w14:textId="77777777" w:rsidTr="00D42919">
        <w:trPr>
          <w:trHeight w:hRule="exact" w:val="259"/>
          <w:jc w:val="center"/>
          <w:ins w:id="626"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C36112" w14:textId="77777777" w:rsidR="007C47B8" w:rsidRPr="00D525EC" w:rsidRDefault="007C47B8" w:rsidP="00D42919">
            <w:pPr>
              <w:ind w:firstLineChars="100" w:firstLine="181"/>
              <w:rPr>
                <w:ins w:id="627" w:author="David Ouyang" w:date="2016-08-26T17:54:00Z"/>
                <w:rFonts w:ascii="Arial" w:eastAsia="Times New Roman" w:hAnsi="Arial" w:cs="Arial"/>
                <w:color w:val="000000"/>
                <w:sz w:val="18"/>
                <w:szCs w:val="18"/>
              </w:rPr>
            </w:pPr>
            <w:ins w:id="628" w:author="David Ouyang" w:date="2016-08-26T17:54:00Z">
              <w:r w:rsidRPr="00D525EC">
                <w:rPr>
                  <w:rFonts w:ascii="Arial" w:eastAsia="Times New Roman" w:hAnsi="Arial" w:cs="Arial"/>
                  <w:color w:val="000000"/>
                  <w:sz w:val="18"/>
                  <w:szCs w:val="18"/>
                </w:rPr>
                <w:t>Unknown</w:t>
              </w:r>
            </w:ins>
          </w:p>
        </w:tc>
        <w:tc>
          <w:tcPr>
            <w:tcW w:w="0" w:type="auto"/>
            <w:vAlign w:val="center"/>
            <w:hideMark/>
          </w:tcPr>
          <w:p w14:paraId="316FAEEE"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29" w:author="David Ouyang" w:date="2016-08-26T17:54:00Z"/>
                <w:rFonts w:ascii="Arial" w:eastAsia="Times New Roman" w:hAnsi="Arial" w:cs="Arial"/>
                <w:color w:val="000000"/>
                <w:sz w:val="18"/>
                <w:szCs w:val="18"/>
              </w:rPr>
            </w:pPr>
            <w:ins w:id="630" w:author="David Ouyang" w:date="2016-08-26T17:54:00Z">
              <w:r w:rsidRPr="00D525EC">
                <w:rPr>
                  <w:rFonts w:ascii="Arial" w:eastAsia="Times New Roman" w:hAnsi="Arial" w:cs="Arial"/>
                  <w:color w:val="000000"/>
                  <w:sz w:val="18"/>
                  <w:szCs w:val="18"/>
                </w:rPr>
                <w:t>51 (2.3)</w:t>
              </w:r>
            </w:ins>
          </w:p>
        </w:tc>
        <w:tc>
          <w:tcPr>
            <w:tcW w:w="0" w:type="auto"/>
            <w:vAlign w:val="center"/>
            <w:hideMark/>
          </w:tcPr>
          <w:p w14:paraId="2496AD90"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31" w:author="David Ouyang" w:date="2016-08-26T17:54:00Z"/>
                <w:rFonts w:ascii="Arial" w:eastAsia="Times New Roman" w:hAnsi="Arial" w:cs="Arial"/>
                <w:color w:val="000000"/>
                <w:sz w:val="18"/>
                <w:szCs w:val="18"/>
              </w:rPr>
            </w:pPr>
            <w:ins w:id="632" w:author="David Ouyang" w:date="2016-08-26T17:54:00Z">
              <w:r w:rsidRPr="00D525EC">
                <w:rPr>
                  <w:rFonts w:ascii="Arial" w:eastAsia="Times New Roman" w:hAnsi="Arial" w:cs="Arial"/>
                  <w:color w:val="000000"/>
                  <w:sz w:val="18"/>
                  <w:szCs w:val="18"/>
                </w:rPr>
                <w:t>47 (2.3)</w:t>
              </w:r>
            </w:ins>
          </w:p>
        </w:tc>
        <w:tc>
          <w:tcPr>
            <w:tcW w:w="0" w:type="auto"/>
            <w:vAlign w:val="center"/>
            <w:hideMark/>
          </w:tcPr>
          <w:p w14:paraId="438D43A1"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33" w:author="David Ouyang" w:date="2016-08-26T17:54:00Z"/>
                <w:rFonts w:ascii="Arial" w:eastAsia="Times New Roman" w:hAnsi="Arial" w:cs="Arial"/>
                <w:color w:val="000000"/>
                <w:sz w:val="18"/>
                <w:szCs w:val="18"/>
              </w:rPr>
            </w:pPr>
            <w:ins w:id="634" w:author="David Ouyang" w:date="2016-08-26T17:54:00Z">
              <w:r w:rsidRPr="00D525EC">
                <w:rPr>
                  <w:rFonts w:ascii="Arial" w:eastAsia="Times New Roman" w:hAnsi="Arial" w:cs="Arial"/>
                  <w:color w:val="000000"/>
                  <w:sz w:val="18"/>
                  <w:szCs w:val="18"/>
                </w:rPr>
                <w:t>4 (2.4)</w:t>
              </w:r>
            </w:ins>
          </w:p>
        </w:tc>
      </w:tr>
      <w:tr w:rsidR="007C47B8" w:rsidRPr="00D525EC" w14:paraId="65A85DD4"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63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4774C4A2" w14:textId="77777777" w:rsidR="007C47B8" w:rsidRPr="00D525EC" w:rsidRDefault="007C47B8" w:rsidP="00D42919">
            <w:pPr>
              <w:rPr>
                <w:ins w:id="636" w:author="David Ouyang" w:date="2016-08-26T17:54:00Z"/>
                <w:rFonts w:ascii="Arial" w:eastAsia="Times New Roman" w:hAnsi="Arial" w:cs="Arial"/>
                <w:color w:val="000000"/>
                <w:sz w:val="18"/>
                <w:szCs w:val="18"/>
              </w:rPr>
            </w:pPr>
            <w:ins w:id="637" w:author="David Ouyang" w:date="2016-08-26T17:54:00Z">
              <w:r w:rsidRPr="00D525EC">
                <w:rPr>
                  <w:rFonts w:ascii="Arial" w:eastAsia="Times New Roman" w:hAnsi="Arial" w:cs="Arial"/>
                  <w:color w:val="000000"/>
                  <w:sz w:val="18"/>
                  <w:szCs w:val="18"/>
                </w:rPr>
                <w:t>Comorbidities</w:t>
              </w:r>
            </w:ins>
          </w:p>
        </w:tc>
      </w:tr>
      <w:tr w:rsidR="007C47B8" w:rsidRPr="00D525EC" w14:paraId="1A6E3B75" w14:textId="77777777" w:rsidTr="00D42919">
        <w:trPr>
          <w:trHeight w:hRule="exact" w:val="259"/>
          <w:jc w:val="center"/>
          <w:ins w:id="638"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248C33" w14:textId="77777777" w:rsidR="007C47B8" w:rsidRPr="00D525EC" w:rsidRDefault="007C47B8" w:rsidP="00D42919">
            <w:pPr>
              <w:ind w:firstLineChars="100" w:firstLine="181"/>
              <w:rPr>
                <w:ins w:id="639" w:author="David Ouyang" w:date="2016-08-26T17:54:00Z"/>
                <w:rFonts w:ascii="Arial" w:eastAsia="Times New Roman" w:hAnsi="Arial" w:cs="Arial"/>
                <w:color w:val="000000"/>
                <w:sz w:val="18"/>
                <w:szCs w:val="18"/>
              </w:rPr>
            </w:pPr>
            <w:ins w:id="640" w:author="David Ouyang" w:date="2016-08-26T17:54:00Z">
              <w:r w:rsidRPr="00D525EC">
                <w:rPr>
                  <w:rFonts w:ascii="Arial" w:eastAsia="Times New Roman" w:hAnsi="Arial" w:cs="Arial"/>
                  <w:color w:val="000000"/>
                  <w:sz w:val="18"/>
                  <w:szCs w:val="18"/>
                </w:rPr>
                <w:t>Diabetes</w:t>
              </w:r>
            </w:ins>
          </w:p>
        </w:tc>
        <w:tc>
          <w:tcPr>
            <w:tcW w:w="0" w:type="auto"/>
            <w:vAlign w:val="center"/>
            <w:hideMark/>
          </w:tcPr>
          <w:p w14:paraId="20232F82"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41" w:author="David Ouyang" w:date="2016-08-26T17:54:00Z"/>
                <w:rFonts w:ascii="Arial" w:eastAsia="Times New Roman" w:hAnsi="Arial" w:cs="Arial"/>
                <w:color w:val="000000"/>
                <w:sz w:val="18"/>
                <w:szCs w:val="18"/>
              </w:rPr>
            </w:pPr>
            <w:ins w:id="642" w:author="David Ouyang" w:date="2016-08-26T17:54:00Z">
              <w:r w:rsidRPr="00D525EC">
                <w:rPr>
                  <w:rFonts w:ascii="Arial" w:eastAsia="Times New Roman" w:hAnsi="Arial" w:cs="Arial"/>
                  <w:color w:val="000000"/>
                  <w:sz w:val="18"/>
                  <w:szCs w:val="18"/>
                </w:rPr>
                <w:t>392 (17.8)</w:t>
              </w:r>
            </w:ins>
          </w:p>
        </w:tc>
        <w:tc>
          <w:tcPr>
            <w:tcW w:w="0" w:type="auto"/>
            <w:vAlign w:val="center"/>
            <w:hideMark/>
          </w:tcPr>
          <w:p w14:paraId="00E263CD"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43" w:author="David Ouyang" w:date="2016-08-26T17:54:00Z"/>
                <w:rFonts w:ascii="Arial" w:eastAsia="Times New Roman" w:hAnsi="Arial" w:cs="Arial"/>
                <w:color w:val="000000"/>
                <w:sz w:val="18"/>
                <w:szCs w:val="18"/>
              </w:rPr>
            </w:pPr>
            <w:ins w:id="644" w:author="David Ouyang" w:date="2016-08-26T17:54:00Z">
              <w:r w:rsidRPr="00D525EC">
                <w:rPr>
                  <w:rFonts w:ascii="Arial" w:eastAsia="Times New Roman" w:hAnsi="Arial" w:cs="Arial"/>
                  <w:color w:val="000000"/>
                  <w:sz w:val="18"/>
                  <w:szCs w:val="18"/>
                </w:rPr>
                <w:t>373 (18.3)</w:t>
              </w:r>
            </w:ins>
          </w:p>
        </w:tc>
        <w:tc>
          <w:tcPr>
            <w:tcW w:w="0" w:type="auto"/>
            <w:vAlign w:val="center"/>
            <w:hideMark/>
          </w:tcPr>
          <w:p w14:paraId="081B4D39"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45" w:author="David Ouyang" w:date="2016-08-26T17:54:00Z"/>
                <w:rFonts w:ascii="Arial" w:eastAsia="Times New Roman" w:hAnsi="Arial" w:cs="Arial"/>
                <w:color w:val="000000"/>
                <w:sz w:val="18"/>
                <w:szCs w:val="18"/>
              </w:rPr>
            </w:pPr>
            <w:ins w:id="646" w:author="David Ouyang" w:date="2016-08-26T17:54:00Z">
              <w:r w:rsidRPr="00D525EC">
                <w:rPr>
                  <w:rFonts w:ascii="Arial" w:eastAsia="Times New Roman" w:hAnsi="Arial" w:cs="Arial"/>
                  <w:color w:val="000000"/>
                  <w:sz w:val="18"/>
                  <w:szCs w:val="18"/>
                </w:rPr>
                <w:t>19 (11.6)</w:t>
              </w:r>
            </w:ins>
          </w:p>
        </w:tc>
      </w:tr>
      <w:tr w:rsidR="007C47B8" w:rsidRPr="00D525EC" w14:paraId="4F139853"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647"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EBBBE1" w14:textId="77777777" w:rsidR="007C47B8" w:rsidRPr="00D525EC" w:rsidRDefault="007C47B8" w:rsidP="00D42919">
            <w:pPr>
              <w:ind w:firstLineChars="100" w:firstLine="181"/>
              <w:rPr>
                <w:ins w:id="648" w:author="David Ouyang" w:date="2016-08-26T17:54:00Z"/>
                <w:rFonts w:ascii="Arial" w:eastAsia="Times New Roman" w:hAnsi="Arial" w:cs="Arial"/>
                <w:color w:val="000000"/>
                <w:sz w:val="18"/>
                <w:szCs w:val="18"/>
              </w:rPr>
            </w:pPr>
            <w:ins w:id="649" w:author="David Ouyang" w:date="2016-08-26T17:54:00Z">
              <w:r w:rsidRPr="00D525EC">
                <w:rPr>
                  <w:rFonts w:ascii="Arial" w:eastAsia="Times New Roman" w:hAnsi="Arial" w:cs="Arial"/>
                  <w:color w:val="000000"/>
                  <w:sz w:val="18"/>
                  <w:szCs w:val="18"/>
                </w:rPr>
                <w:t>Hyperlipidemia</w:t>
              </w:r>
            </w:ins>
          </w:p>
        </w:tc>
        <w:tc>
          <w:tcPr>
            <w:tcW w:w="0" w:type="auto"/>
            <w:vAlign w:val="center"/>
            <w:hideMark/>
          </w:tcPr>
          <w:p w14:paraId="1B9363B2"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50" w:author="David Ouyang" w:date="2016-08-26T17:54:00Z"/>
                <w:rFonts w:ascii="Arial" w:eastAsia="Times New Roman" w:hAnsi="Arial" w:cs="Arial"/>
                <w:color w:val="000000"/>
                <w:sz w:val="18"/>
                <w:szCs w:val="18"/>
              </w:rPr>
            </w:pPr>
            <w:ins w:id="651" w:author="David Ouyang" w:date="2016-08-26T17:54:00Z">
              <w:r w:rsidRPr="00D525EC">
                <w:rPr>
                  <w:rFonts w:ascii="Arial" w:eastAsia="Times New Roman" w:hAnsi="Arial" w:cs="Arial"/>
                  <w:color w:val="000000"/>
                  <w:sz w:val="18"/>
                  <w:szCs w:val="18"/>
                </w:rPr>
                <w:t>310 (14.1)</w:t>
              </w:r>
            </w:ins>
          </w:p>
        </w:tc>
        <w:tc>
          <w:tcPr>
            <w:tcW w:w="0" w:type="auto"/>
            <w:vAlign w:val="center"/>
            <w:hideMark/>
          </w:tcPr>
          <w:p w14:paraId="0064614C"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52" w:author="David Ouyang" w:date="2016-08-26T17:54:00Z"/>
                <w:rFonts w:ascii="Arial" w:eastAsia="Times New Roman" w:hAnsi="Arial" w:cs="Arial"/>
                <w:color w:val="000000"/>
                <w:sz w:val="18"/>
                <w:szCs w:val="18"/>
              </w:rPr>
            </w:pPr>
            <w:ins w:id="653" w:author="David Ouyang" w:date="2016-08-26T17:54:00Z">
              <w:r w:rsidRPr="00D525EC">
                <w:rPr>
                  <w:rFonts w:ascii="Arial" w:eastAsia="Times New Roman" w:hAnsi="Arial" w:cs="Arial"/>
                  <w:color w:val="000000"/>
                  <w:sz w:val="18"/>
                  <w:szCs w:val="18"/>
                </w:rPr>
                <w:t>297 (14.6)</w:t>
              </w:r>
            </w:ins>
          </w:p>
        </w:tc>
        <w:tc>
          <w:tcPr>
            <w:tcW w:w="0" w:type="auto"/>
            <w:vAlign w:val="center"/>
            <w:hideMark/>
          </w:tcPr>
          <w:p w14:paraId="25F5503A"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54" w:author="David Ouyang" w:date="2016-08-26T17:54:00Z"/>
                <w:rFonts w:ascii="Arial" w:eastAsia="Times New Roman" w:hAnsi="Arial" w:cs="Arial"/>
                <w:color w:val="000000"/>
                <w:sz w:val="18"/>
                <w:szCs w:val="18"/>
              </w:rPr>
            </w:pPr>
            <w:ins w:id="655" w:author="David Ouyang" w:date="2016-08-26T17:54:00Z">
              <w:r w:rsidRPr="00D525EC">
                <w:rPr>
                  <w:rFonts w:ascii="Arial" w:eastAsia="Times New Roman" w:hAnsi="Arial" w:cs="Arial"/>
                  <w:color w:val="000000"/>
                  <w:sz w:val="18"/>
                  <w:szCs w:val="18"/>
                </w:rPr>
                <w:t>13 (7.9)</w:t>
              </w:r>
            </w:ins>
          </w:p>
        </w:tc>
      </w:tr>
      <w:tr w:rsidR="007C47B8" w:rsidRPr="00D525EC" w14:paraId="60D6D52F" w14:textId="77777777" w:rsidTr="00D42919">
        <w:trPr>
          <w:trHeight w:hRule="exact" w:val="259"/>
          <w:jc w:val="center"/>
          <w:ins w:id="656"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C7912A" w14:textId="77777777" w:rsidR="007C47B8" w:rsidRPr="00D525EC" w:rsidRDefault="007C47B8" w:rsidP="00D42919">
            <w:pPr>
              <w:ind w:firstLineChars="100" w:firstLine="181"/>
              <w:rPr>
                <w:ins w:id="657" w:author="David Ouyang" w:date="2016-08-26T17:54:00Z"/>
                <w:rFonts w:ascii="Arial" w:eastAsia="Times New Roman" w:hAnsi="Arial" w:cs="Arial"/>
                <w:color w:val="000000"/>
                <w:sz w:val="18"/>
                <w:szCs w:val="18"/>
              </w:rPr>
            </w:pPr>
            <w:ins w:id="658" w:author="David Ouyang" w:date="2016-08-26T17:54:00Z">
              <w:r w:rsidRPr="00D525EC">
                <w:rPr>
                  <w:rFonts w:ascii="Arial" w:eastAsia="Times New Roman" w:hAnsi="Arial" w:cs="Arial"/>
                  <w:color w:val="000000"/>
                  <w:sz w:val="18"/>
                  <w:szCs w:val="18"/>
                </w:rPr>
                <w:t>Hypertension</w:t>
              </w:r>
            </w:ins>
          </w:p>
        </w:tc>
        <w:tc>
          <w:tcPr>
            <w:tcW w:w="0" w:type="auto"/>
            <w:vAlign w:val="center"/>
            <w:hideMark/>
          </w:tcPr>
          <w:p w14:paraId="2C18D4B9"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59" w:author="David Ouyang" w:date="2016-08-26T17:54:00Z"/>
                <w:rFonts w:ascii="Arial" w:eastAsia="Times New Roman" w:hAnsi="Arial" w:cs="Arial"/>
                <w:color w:val="000000"/>
                <w:sz w:val="18"/>
                <w:szCs w:val="18"/>
              </w:rPr>
            </w:pPr>
            <w:ins w:id="660" w:author="David Ouyang" w:date="2016-08-26T17:54:00Z">
              <w:r w:rsidRPr="00D525EC">
                <w:rPr>
                  <w:rFonts w:ascii="Arial" w:eastAsia="Times New Roman" w:hAnsi="Arial" w:cs="Arial"/>
                  <w:color w:val="000000"/>
                  <w:sz w:val="18"/>
                  <w:szCs w:val="18"/>
                </w:rPr>
                <w:t>301 (13.7)</w:t>
              </w:r>
            </w:ins>
          </w:p>
        </w:tc>
        <w:tc>
          <w:tcPr>
            <w:tcW w:w="0" w:type="auto"/>
            <w:vAlign w:val="center"/>
            <w:hideMark/>
          </w:tcPr>
          <w:p w14:paraId="4FA5763A"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61" w:author="David Ouyang" w:date="2016-08-26T17:54:00Z"/>
                <w:rFonts w:ascii="Arial" w:eastAsia="Times New Roman" w:hAnsi="Arial" w:cs="Arial"/>
                <w:color w:val="000000"/>
                <w:sz w:val="18"/>
                <w:szCs w:val="18"/>
              </w:rPr>
            </w:pPr>
            <w:ins w:id="662" w:author="David Ouyang" w:date="2016-08-26T17:54:00Z">
              <w:r w:rsidRPr="00D525EC">
                <w:rPr>
                  <w:rFonts w:ascii="Arial" w:eastAsia="Times New Roman" w:hAnsi="Arial" w:cs="Arial"/>
                  <w:color w:val="000000"/>
                  <w:sz w:val="18"/>
                  <w:szCs w:val="18"/>
                </w:rPr>
                <w:t>291 (14.3)</w:t>
              </w:r>
            </w:ins>
          </w:p>
        </w:tc>
        <w:tc>
          <w:tcPr>
            <w:tcW w:w="0" w:type="auto"/>
            <w:vAlign w:val="center"/>
            <w:hideMark/>
          </w:tcPr>
          <w:p w14:paraId="19B571AE"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63" w:author="David Ouyang" w:date="2016-08-26T17:54:00Z"/>
                <w:rFonts w:ascii="Arial" w:eastAsia="Times New Roman" w:hAnsi="Arial" w:cs="Arial"/>
                <w:color w:val="000000"/>
                <w:sz w:val="18"/>
                <w:szCs w:val="18"/>
              </w:rPr>
            </w:pPr>
            <w:ins w:id="664" w:author="David Ouyang" w:date="2016-08-26T17:54:00Z">
              <w:r w:rsidRPr="00D525EC">
                <w:rPr>
                  <w:rFonts w:ascii="Arial" w:eastAsia="Times New Roman" w:hAnsi="Arial" w:cs="Arial"/>
                  <w:color w:val="000000"/>
                  <w:sz w:val="18"/>
                  <w:szCs w:val="18"/>
                </w:rPr>
                <w:t>10 (6.1)</w:t>
              </w:r>
            </w:ins>
          </w:p>
        </w:tc>
      </w:tr>
      <w:tr w:rsidR="007C47B8" w:rsidRPr="00D525EC" w14:paraId="01506913"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66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BD5606" w14:textId="77777777" w:rsidR="007C47B8" w:rsidRPr="00D525EC" w:rsidRDefault="007C47B8" w:rsidP="00D42919">
            <w:pPr>
              <w:ind w:firstLineChars="100" w:firstLine="181"/>
              <w:rPr>
                <w:ins w:id="666" w:author="David Ouyang" w:date="2016-08-26T17:54:00Z"/>
                <w:rFonts w:ascii="Arial" w:eastAsia="Times New Roman" w:hAnsi="Arial" w:cs="Arial"/>
                <w:color w:val="000000"/>
                <w:sz w:val="18"/>
                <w:szCs w:val="18"/>
              </w:rPr>
            </w:pPr>
            <w:ins w:id="667" w:author="David Ouyang" w:date="2016-08-26T17:54:00Z">
              <w:r w:rsidRPr="00D525EC">
                <w:rPr>
                  <w:rFonts w:ascii="Arial" w:eastAsia="Times New Roman" w:hAnsi="Arial" w:cs="Arial"/>
                  <w:color w:val="000000"/>
                  <w:sz w:val="18"/>
                  <w:szCs w:val="18"/>
                </w:rPr>
                <w:t>History of smoking</w:t>
              </w:r>
            </w:ins>
          </w:p>
        </w:tc>
        <w:tc>
          <w:tcPr>
            <w:tcW w:w="0" w:type="auto"/>
            <w:vAlign w:val="center"/>
            <w:hideMark/>
          </w:tcPr>
          <w:p w14:paraId="7699F7DF"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68" w:author="David Ouyang" w:date="2016-08-26T17:54:00Z"/>
                <w:rFonts w:ascii="Arial" w:eastAsia="Times New Roman" w:hAnsi="Arial" w:cs="Arial"/>
                <w:color w:val="000000"/>
                <w:sz w:val="18"/>
                <w:szCs w:val="18"/>
              </w:rPr>
            </w:pPr>
            <w:ins w:id="669" w:author="David Ouyang" w:date="2016-08-26T17:54:00Z">
              <w:r w:rsidRPr="00D525EC">
                <w:rPr>
                  <w:rFonts w:ascii="Arial" w:eastAsia="Times New Roman" w:hAnsi="Arial" w:cs="Arial"/>
                  <w:color w:val="000000"/>
                  <w:sz w:val="18"/>
                  <w:szCs w:val="18"/>
                </w:rPr>
                <w:t>144 (6.5)</w:t>
              </w:r>
            </w:ins>
          </w:p>
        </w:tc>
        <w:tc>
          <w:tcPr>
            <w:tcW w:w="0" w:type="auto"/>
            <w:vAlign w:val="center"/>
            <w:hideMark/>
          </w:tcPr>
          <w:p w14:paraId="0BC72219"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70" w:author="David Ouyang" w:date="2016-08-26T17:54:00Z"/>
                <w:rFonts w:ascii="Arial" w:eastAsia="Times New Roman" w:hAnsi="Arial" w:cs="Arial"/>
                <w:color w:val="000000"/>
                <w:sz w:val="18"/>
                <w:szCs w:val="18"/>
              </w:rPr>
            </w:pPr>
            <w:ins w:id="671" w:author="David Ouyang" w:date="2016-08-26T17:54:00Z">
              <w:r w:rsidRPr="00D525EC">
                <w:rPr>
                  <w:rFonts w:ascii="Arial" w:eastAsia="Times New Roman" w:hAnsi="Arial" w:cs="Arial"/>
                  <w:color w:val="000000"/>
                  <w:sz w:val="18"/>
                  <w:szCs w:val="18"/>
                </w:rPr>
                <w:t>137 (6.7)</w:t>
              </w:r>
            </w:ins>
          </w:p>
        </w:tc>
        <w:tc>
          <w:tcPr>
            <w:tcW w:w="0" w:type="auto"/>
            <w:vAlign w:val="center"/>
            <w:hideMark/>
          </w:tcPr>
          <w:p w14:paraId="7173C4C3"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72" w:author="David Ouyang" w:date="2016-08-26T17:54:00Z"/>
                <w:rFonts w:ascii="Arial" w:eastAsia="Times New Roman" w:hAnsi="Arial" w:cs="Arial"/>
                <w:color w:val="000000"/>
                <w:sz w:val="18"/>
                <w:szCs w:val="18"/>
              </w:rPr>
            </w:pPr>
            <w:ins w:id="673" w:author="David Ouyang" w:date="2016-08-26T17:54:00Z">
              <w:r w:rsidRPr="00D525EC">
                <w:rPr>
                  <w:rFonts w:ascii="Arial" w:eastAsia="Times New Roman" w:hAnsi="Arial" w:cs="Arial"/>
                  <w:color w:val="000000"/>
                  <w:sz w:val="18"/>
                  <w:szCs w:val="18"/>
                </w:rPr>
                <w:t>7 (4.3)</w:t>
              </w:r>
            </w:ins>
          </w:p>
        </w:tc>
      </w:tr>
      <w:tr w:rsidR="007C47B8" w:rsidRPr="00D525EC" w14:paraId="35CCAE51" w14:textId="77777777" w:rsidTr="00D42919">
        <w:trPr>
          <w:trHeight w:hRule="exact" w:val="259"/>
          <w:jc w:val="center"/>
          <w:ins w:id="67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DBB7AD" w14:textId="77777777" w:rsidR="007C47B8" w:rsidRPr="00D525EC" w:rsidRDefault="007C47B8" w:rsidP="00D42919">
            <w:pPr>
              <w:ind w:firstLineChars="100" w:firstLine="181"/>
              <w:rPr>
                <w:ins w:id="675" w:author="David Ouyang" w:date="2016-08-26T17:54:00Z"/>
                <w:rFonts w:ascii="Arial" w:eastAsia="Times New Roman" w:hAnsi="Arial" w:cs="Arial"/>
                <w:color w:val="000000"/>
                <w:sz w:val="18"/>
                <w:szCs w:val="18"/>
              </w:rPr>
            </w:pPr>
            <w:ins w:id="676" w:author="David Ouyang" w:date="2016-08-26T17:54:00Z">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ins>
          </w:p>
        </w:tc>
        <w:tc>
          <w:tcPr>
            <w:tcW w:w="0" w:type="auto"/>
            <w:vAlign w:val="center"/>
            <w:hideMark/>
          </w:tcPr>
          <w:p w14:paraId="7C221D0B"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77" w:author="David Ouyang" w:date="2016-08-26T17:54:00Z"/>
                <w:rFonts w:ascii="Arial" w:eastAsia="Times New Roman" w:hAnsi="Arial" w:cs="Arial"/>
                <w:color w:val="000000"/>
                <w:sz w:val="18"/>
                <w:szCs w:val="18"/>
              </w:rPr>
            </w:pPr>
            <w:ins w:id="678" w:author="David Ouyang" w:date="2016-08-26T17:54:00Z">
              <w:r w:rsidRPr="00D525EC">
                <w:rPr>
                  <w:rFonts w:ascii="Arial" w:eastAsia="Times New Roman" w:hAnsi="Arial" w:cs="Arial"/>
                  <w:color w:val="000000"/>
                  <w:sz w:val="18"/>
                  <w:szCs w:val="18"/>
                </w:rPr>
                <w:t>96 (4.4)</w:t>
              </w:r>
            </w:ins>
          </w:p>
        </w:tc>
        <w:tc>
          <w:tcPr>
            <w:tcW w:w="0" w:type="auto"/>
            <w:vAlign w:val="center"/>
            <w:hideMark/>
          </w:tcPr>
          <w:p w14:paraId="43C13959"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79" w:author="David Ouyang" w:date="2016-08-26T17:54:00Z"/>
                <w:rFonts w:ascii="Arial" w:eastAsia="Times New Roman" w:hAnsi="Arial" w:cs="Arial"/>
                <w:color w:val="000000"/>
                <w:sz w:val="18"/>
                <w:szCs w:val="18"/>
              </w:rPr>
            </w:pPr>
            <w:ins w:id="680" w:author="David Ouyang" w:date="2016-08-26T17:54:00Z">
              <w:r w:rsidRPr="00D525EC">
                <w:rPr>
                  <w:rFonts w:ascii="Arial" w:eastAsia="Times New Roman" w:hAnsi="Arial" w:cs="Arial"/>
                  <w:color w:val="000000"/>
                  <w:sz w:val="18"/>
                  <w:szCs w:val="18"/>
                </w:rPr>
                <w:t>96 (4.7)</w:t>
              </w:r>
            </w:ins>
          </w:p>
        </w:tc>
        <w:tc>
          <w:tcPr>
            <w:tcW w:w="0" w:type="auto"/>
            <w:vAlign w:val="center"/>
            <w:hideMark/>
          </w:tcPr>
          <w:p w14:paraId="66C1D9C8"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681" w:author="David Ouyang" w:date="2016-08-26T17:54:00Z"/>
                <w:rFonts w:ascii="Arial" w:eastAsia="Times New Roman" w:hAnsi="Arial" w:cs="Arial"/>
                <w:color w:val="000000"/>
                <w:sz w:val="18"/>
                <w:szCs w:val="18"/>
              </w:rPr>
            </w:pPr>
            <w:ins w:id="682" w:author="David Ouyang" w:date="2016-08-26T17:54:00Z">
              <w:r w:rsidRPr="00D525EC">
                <w:rPr>
                  <w:rFonts w:ascii="Arial" w:eastAsia="Times New Roman" w:hAnsi="Arial" w:cs="Arial"/>
                  <w:color w:val="000000"/>
                  <w:sz w:val="18"/>
                  <w:szCs w:val="18"/>
                </w:rPr>
                <w:t>0 (0.0)</w:t>
              </w:r>
            </w:ins>
          </w:p>
        </w:tc>
      </w:tr>
      <w:tr w:rsidR="007C47B8" w:rsidRPr="00D525EC" w14:paraId="4A801237"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68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48190B" w14:textId="77777777" w:rsidR="007C47B8" w:rsidRPr="00D525EC" w:rsidRDefault="007C47B8" w:rsidP="00D42919">
            <w:pPr>
              <w:rPr>
                <w:ins w:id="684" w:author="David Ouyang" w:date="2016-08-26T17:54:00Z"/>
                <w:rFonts w:ascii="Arial" w:eastAsia="Times New Roman" w:hAnsi="Arial" w:cs="Arial"/>
                <w:color w:val="000000"/>
                <w:sz w:val="18"/>
                <w:szCs w:val="18"/>
              </w:rPr>
            </w:pPr>
            <w:ins w:id="685" w:author="David Ouyang" w:date="2016-08-26T17:54:00Z">
              <w:r w:rsidRPr="00D525EC">
                <w:rPr>
                  <w:rFonts w:ascii="Arial" w:eastAsia="Times New Roman" w:hAnsi="Arial" w:cs="Arial"/>
                  <w:color w:val="000000"/>
                  <w:sz w:val="18"/>
                  <w:szCs w:val="18"/>
                </w:rPr>
                <w:t>Number of comorbid diagnosis, mean ± SD</w:t>
              </w:r>
            </w:ins>
          </w:p>
        </w:tc>
        <w:tc>
          <w:tcPr>
            <w:tcW w:w="0" w:type="auto"/>
            <w:vAlign w:val="center"/>
            <w:hideMark/>
          </w:tcPr>
          <w:p w14:paraId="50F576A3"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86" w:author="David Ouyang" w:date="2016-08-26T17:54:00Z"/>
                <w:rFonts w:ascii="Arial" w:eastAsia="Times New Roman" w:hAnsi="Arial" w:cs="Arial"/>
                <w:color w:val="000000"/>
                <w:sz w:val="18"/>
                <w:szCs w:val="18"/>
              </w:rPr>
            </w:pPr>
            <w:ins w:id="687" w:author="David Ouyang" w:date="2016-08-26T17:54:00Z">
              <w:r w:rsidRPr="00D525EC">
                <w:rPr>
                  <w:rFonts w:ascii="Arial" w:eastAsia="Times New Roman" w:hAnsi="Arial" w:cs="Arial"/>
                  <w:color w:val="000000"/>
                  <w:sz w:val="18"/>
                  <w:szCs w:val="18"/>
                </w:rPr>
                <w:t>12.7 ± 2.9</w:t>
              </w:r>
            </w:ins>
          </w:p>
        </w:tc>
        <w:tc>
          <w:tcPr>
            <w:tcW w:w="0" w:type="auto"/>
            <w:vAlign w:val="center"/>
            <w:hideMark/>
          </w:tcPr>
          <w:p w14:paraId="73D53B88"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88" w:author="David Ouyang" w:date="2016-08-26T17:54:00Z"/>
                <w:rFonts w:ascii="Arial" w:eastAsia="Times New Roman" w:hAnsi="Arial" w:cs="Arial"/>
                <w:color w:val="000000"/>
                <w:sz w:val="18"/>
                <w:szCs w:val="18"/>
              </w:rPr>
            </w:pPr>
            <w:ins w:id="689" w:author="David Ouyang" w:date="2016-08-26T17:54:00Z">
              <w:r w:rsidRPr="00D525EC">
                <w:rPr>
                  <w:rFonts w:ascii="Arial" w:eastAsia="Times New Roman" w:hAnsi="Arial" w:cs="Arial"/>
                  <w:color w:val="000000"/>
                  <w:sz w:val="18"/>
                  <w:szCs w:val="18"/>
                </w:rPr>
                <w:t>12.8 ± 2.9</w:t>
              </w:r>
            </w:ins>
          </w:p>
        </w:tc>
        <w:tc>
          <w:tcPr>
            <w:tcW w:w="0" w:type="auto"/>
            <w:vAlign w:val="center"/>
            <w:hideMark/>
          </w:tcPr>
          <w:p w14:paraId="5659B4F6"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90" w:author="David Ouyang" w:date="2016-08-26T17:54:00Z"/>
                <w:rFonts w:ascii="Arial" w:eastAsia="Times New Roman" w:hAnsi="Arial" w:cs="Arial"/>
                <w:color w:val="000000"/>
                <w:sz w:val="18"/>
                <w:szCs w:val="18"/>
              </w:rPr>
            </w:pPr>
            <w:ins w:id="691" w:author="David Ouyang" w:date="2016-08-26T17:54:00Z">
              <w:r w:rsidRPr="00D525EC">
                <w:rPr>
                  <w:rFonts w:ascii="Arial" w:eastAsia="Times New Roman" w:hAnsi="Arial" w:cs="Arial"/>
                  <w:color w:val="000000"/>
                  <w:sz w:val="18"/>
                  <w:szCs w:val="18"/>
                </w:rPr>
                <w:t>12.3 ± 3.1</w:t>
              </w:r>
            </w:ins>
          </w:p>
        </w:tc>
      </w:tr>
      <w:tr w:rsidR="007C47B8" w:rsidRPr="00D525EC" w14:paraId="0D09679C" w14:textId="77777777" w:rsidTr="00D42919">
        <w:trPr>
          <w:trHeight w:hRule="exact" w:val="259"/>
          <w:jc w:val="center"/>
          <w:ins w:id="69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2E47A172" w14:textId="77777777" w:rsidR="007C47B8" w:rsidRPr="00D525EC" w:rsidRDefault="007C47B8" w:rsidP="00D42919">
            <w:pPr>
              <w:rPr>
                <w:ins w:id="693" w:author="David Ouyang" w:date="2016-08-26T17:54:00Z"/>
                <w:rFonts w:ascii="Arial" w:eastAsia="Times New Roman" w:hAnsi="Arial" w:cs="Arial"/>
                <w:color w:val="000000"/>
                <w:sz w:val="18"/>
                <w:szCs w:val="18"/>
              </w:rPr>
            </w:pPr>
            <w:ins w:id="694" w:author="David Ouyang" w:date="2016-08-26T17:54:00Z">
              <w:r w:rsidRPr="00D525EC">
                <w:rPr>
                  <w:rFonts w:ascii="Arial" w:eastAsia="Times New Roman" w:hAnsi="Arial" w:cs="Arial"/>
                  <w:color w:val="000000"/>
                  <w:sz w:val="18"/>
                  <w:szCs w:val="18"/>
                </w:rPr>
                <w:t>Location of hospital, n (%)</w:t>
              </w:r>
            </w:ins>
          </w:p>
        </w:tc>
      </w:tr>
      <w:tr w:rsidR="007C47B8" w:rsidRPr="00D525EC" w14:paraId="66FEB50E"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69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D8934E" w14:textId="77777777" w:rsidR="007C47B8" w:rsidRPr="00D525EC" w:rsidRDefault="007C47B8" w:rsidP="00D42919">
            <w:pPr>
              <w:ind w:firstLineChars="100" w:firstLine="181"/>
              <w:rPr>
                <w:ins w:id="696" w:author="David Ouyang" w:date="2016-08-26T17:54:00Z"/>
                <w:rFonts w:ascii="Arial" w:eastAsia="Times New Roman" w:hAnsi="Arial" w:cs="Arial"/>
                <w:color w:val="000000"/>
                <w:sz w:val="18"/>
                <w:szCs w:val="18"/>
              </w:rPr>
            </w:pPr>
            <w:ins w:id="697" w:author="David Ouyang" w:date="2016-08-26T17:54:00Z">
              <w:r w:rsidRPr="00D525EC">
                <w:rPr>
                  <w:rFonts w:ascii="Arial" w:eastAsia="Times New Roman" w:hAnsi="Arial" w:cs="Arial"/>
                  <w:color w:val="000000"/>
                  <w:sz w:val="18"/>
                  <w:szCs w:val="18"/>
                </w:rPr>
                <w:t>Rural</w:t>
              </w:r>
            </w:ins>
          </w:p>
        </w:tc>
        <w:tc>
          <w:tcPr>
            <w:tcW w:w="0" w:type="auto"/>
            <w:vAlign w:val="center"/>
            <w:hideMark/>
          </w:tcPr>
          <w:p w14:paraId="5B97E3B0"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698" w:author="David Ouyang" w:date="2016-08-26T17:54:00Z"/>
                <w:rFonts w:ascii="Arial" w:eastAsia="Times New Roman" w:hAnsi="Arial" w:cs="Arial"/>
                <w:color w:val="000000"/>
                <w:sz w:val="18"/>
                <w:szCs w:val="18"/>
              </w:rPr>
            </w:pPr>
            <w:ins w:id="699" w:author="David Ouyang" w:date="2016-08-26T17:54:00Z">
              <w:r w:rsidRPr="00D525EC">
                <w:rPr>
                  <w:rFonts w:ascii="Arial" w:eastAsia="Times New Roman" w:hAnsi="Arial" w:cs="Arial"/>
                  <w:color w:val="000000"/>
                  <w:sz w:val="18"/>
                  <w:szCs w:val="18"/>
                </w:rPr>
                <w:t>17 (0.8)</w:t>
              </w:r>
            </w:ins>
          </w:p>
        </w:tc>
        <w:tc>
          <w:tcPr>
            <w:tcW w:w="0" w:type="auto"/>
            <w:vAlign w:val="center"/>
            <w:hideMark/>
          </w:tcPr>
          <w:p w14:paraId="6D06B44C"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00" w:author="David Ouyang" w:date="2016-08-26T17:54:00Z"/>
                <w:rFonts w:ascii="Arial" w:eastAsia="Times New Roman" w:hAnsi="Arial" w:cs="Arial"/>
                <w:color w:val="000000"/>
                <w:sz w:val="18"/>
                <w:szCs w:val="18"/>
              </w:rPr>
            </w:pPr>
            <w:ins w:id="701" w:author="David Ouyang" w:date="2016-08-26T17:54:00Z">
              <w:r w:rsidRPr="00D525EC">
                <w:rPr>
                  <w:rFonts w:ascii="Arial" w:eastAsia="Times New Roman" w:hAnsi="Arial" w:cs="Arial"/>
                  <w:color w:val="000000"/>
                  <w:sz w:val="18"/>
                  <w:szCs w:val="18"/>
                </w:rPr>
                <w:t>17 (0.8)</w:t>
              </w:r>
            </w:ins>
          </w:p>
        </w:tc>
        <w:tc>
          <w:tcPr>
            <w:tcW w:w="0" w:type="auto"/>
            <w:vAlign w:val="center"/>
            <w:hideMark/>
          </w:tcPr>
          <w:p w14:paraId="353FADE3"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02" w:author="David Ouyang" w:date="2016-08-26T17:54:00Z"/>
                <w:rFonts w:ascii="Arial" w:eastAsia="Times New Roman" w:hAnsi="Arial" w:cs="Arial"/>
                <w:color w:val="000000"/>
                <w:sz w:val="18"/>
                <w:szCs w:val="18"/>
              </w:rPr>
            </w:pPr>
            <w:ins w:id="703" w:author="David Ouyang" w:date="2016-08-26T17:54:00Z">
              <w:r w:rsidRPr="00D525EC">
                <w:rPr>
                  <w:rFonts w:ascii="Arial" w:eastAsia="Times New Roman" w:hAnsi="Arial" w:cs="Arial"/>
                  <w:color w:val="000000"/>
                  <w:sz w:val="18"/>
                  <w:szCs w:val="18"/>
                </w:rPr>
                <w:t>0 (0.0)</w:t>
              </w:r>
            </w:ins>
          </w:p>
        </w:tc>
      </w:tr>
      <w:tr w:rsidR="007C47B8" w:rsidRPr="00D525EC" w14:paraId="2ED11906" w14:textId="77777777" w:rsidTr="00D42919">
        <w:trPr>
          <w:trHeight w:hRule="exact" w:val="259"/>
          <w:jc w:val="center"/>
          <w:ins w:id="70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74C0E3" w14:textId="77777777" w:rsidR="007C47B8" w:rsidRPr="00D525EC" w:rsidRDefault="007C47B8" w:rsidP="00D42919">
            <w:pPr>
              <w:ind w:firstLineChars="100" w:firstLine="181"/>
              <w:rPr>
                <w:ins w:id="705" w:author="David Ouyang" w:date="2016-08-26T17:54:00Z"/>
                <w:rFonts w:ascii="Arial" w:eastAsia="Times New Roman" w:hAnsi="Arial" w:cs="Arial"/>
                <w:color w:val="000000"/>
                <w:sz w:val="18"/>
                <w:szCs w:val="18"/>
              </w:rPr>
            </w:pPr>
            <w:ins w:id="706" w:author="David Ouyang" w:date="2016-08-26T17:54:00Z">
              <w:r w:rsidRPr="00D525EC">
                <w:rPr>
                  <w:rFonts w:ascii="Arial" w:eastAsia="Times New Roman" w:hAnsi="Arial" w:cs="Arial"/>
                  <w:color w:val="000000"/>
                  <w:sz w:val="18"/>
                  <w:szCs w:val="18"/>
                </w:rPr>
                <w:t>Urban</w:t>
              </w:r>
            </w:ins>
          </w:p>
        </w:tc>
        <w:tc>
          <w:tcPr>
            <w:tcW w:w="0" w:type="auto"/>
            <w:vAlign w:val="center"/>
            <w:hideMark/>
          </w:tcPr>
          <w:p w14:paraId="1E18A666"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07" w:author="David Ouyang" w:date="2016-08-26T17:54:00Z"/>
                <w:rFonts w:ascii="Arial" w:eastAsia="Times New Roman" w:hAnsi="Arial" w:cs="Arial"/>
                <w:color w:val="000000"/>
                <w:sz w:val="18"/>
                <w:szCs w:val="18"/>
              </w:rPr>
            </w:pPr>
            <w:ins w:id="708" w:author="David Ouyang" w:date="2016-08-26T17:54:00Z">
              <w:r w:rsidRPr="00D525EC">
                <w:rPr>
                  <w:rFonts w:ascii="Arial" w:eastAsia="Times New Roman" w:hAnsi="Arial" w:cs="Arial"/>
                  <w:color w:val="000000"/>
                  <w:sz w:val="18"/>
                  <w:szCs w:val="18"/>
                </w:rPr>
                <w:t>2181 (99.1)</w:t>
              </w:r>
            </w:ins>
          </w:p>
        </w:tc>
        <w:tc>
          <w:tcPr>
            <w:tcW w:w="0" w:type="auto"/>
            <w:vAlign w:val="center"/>
            <w:hideMark/>
          </w:tcPr>
          <w:p w14:paraId="32B45A0B"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09" w:author="David Ouyang" w:date="2016-08-26T17:54:00Z"/>
                <w:rFonts w:ascii="Arial" w:eastAsia="Times New Roman" w:hAnsi="Arial" w:cs="Arial"/>
                <w:color w:val="000000"/>
                <w:sz w:val="18"/>
                <w:szCs w:val="18"/>
              </w:rPr>
            </w:pPr>
            <w:ins w:id="710" w:author="David Ouyang" w:date="2016-08-26T17:54:00Z">
              <w:r w:rsidRPr="00D525EC">
                <w:rPr>
                  <w:rFonts w:ascii="Arial" w:eastAsia="Times New Roman" w:hAnsi="Arial" w:cs="Arial"/>
                  <w:color w:val="000000"/>
                  <w:sz w:val="18"/>
                  <w:szCs w:val="18"/>
                </w:rPr>
                <w:t>2017 (99.1)</w:t>
              </w:r>
            </w:ins>
          </w:p>
        </w:tc>
        <w:tc>
          <w:tcPr>
            <w:tcW w:w="0" w:type="auto"/>
            <w:vAlign w:val="center"/>
            <w:hideMark/>
          </w:tcPr>
          <w:p w14:paraId="4BEF1A4F"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11" w:author="David Ouyang" w:date="2016-08-26T17:54:00Z"/>
                <w:rFonts w:ascii="Arial" w:eastAsia="Times New Roman" w:hAnsi="Arial" w:cs="Arial"/>
                <w:color w:val="000000"/>
                <w:sz w:val="18"/>
                <w:szCs w:val="18"/>
              </w:rPr>
            </w:pPr>
            <w:ins w:id="712" w:author="David Ouyang" w:date="2016-08-26T17:54:00Z">
              <w:r w:rsidRPr="00D525EC">
                <w:rPr>
                  <w:rFonts w:ascii="Arial" w:eastAsia="Times New Roman" w:hAnsi="Arial" w:cs="Arial"/>
                  <w:color w:val="000000"/>
                  <w:sz w:val="18"/>
                  <w:szCs w:val="18"/>
                </w:rPr>
                <w:t>164 (100.0)</w:t>
              </w:r>
            </w:ins>
          </w:p>
        </w:tc>
      </w:tr>
      <w:tr w:rsidR="007C47B8" w:rsidRPr="00D525EC" w14:paraId="636715A5"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71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B9CA3B" w14:textId="77777777" w:rsidR="007C47B8" w:rsidRPr="00D525EC" w:rsidRDefault="007C47B8" w:rsidP="00D42919">
            <w:pPr>
              <w:ind w:firstLineChars="100" w:firstLine="181"/>
              <w:rPr>
                <w:ins w:id="714" w:author="David Ouyang" w:date="2016-08-26T17:54:00Z"/>
                <w:rFonts w:ascii="Arial" w:eastAsia="Times New Roman" w:hAnsi="Arial" w:cs="Arial"/>
                <w:color w:val="000000"/>
                <w:sz w:val="18"/>
                <w:szCs w:val="18"/>
              </w:rPr>
            </w:pPr>
            <w:ins w:id="715" w:author="David Ouyang" w:date="2016-08-26T17:54:00Z">
              <w:r w:rsidRPr="00D525EC">
                <w:rPr>
                  <w:rFonts w:ascii="Arial" w:eastAsia="Times New Roman" w:hAnsi="Arial" w:cs="Arial"/>
                  <w:color w:val="000000"/>
                  <w:sz w:val="18"/>
                  <w:szCs w:val="18"/>
                </w:rPr>
                <w:t>Unknown</w:t>
              </w:r>
            </w:ins>
          </w:p>
        </w:tc>
        <w:tc>
          <w:tcPr>
            <w:tcW w:w="0" w:type="auto"/>
            <w:vAlign w:val="center"/>
            <w:hideMark/>
          </w:tcPr>
          <w:p w14:paraId="4090051D"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16" w:author="David Ouyang" w:date="2016-08-26T17:54:00Z"/>
                <w:rFonts w:ascii="Arial" w:eastAsia="Times New Roman" w:hAnsi="Arial" w:cs="Arial"/>
                <w:color w:val="000000"/>
                <w:sz w:val="18"/>
                <w:szCs w:val="18"/>
              </w:rPr>
            </w:pPr>
            <w:ins w:id="717" w:author="David Ouyang" w:date="2016-08-26T17:54:00Z">
              <w:r w:rsidRPr="00D525EC">
                <w:rPr>
                  <w:rFonts w:ascii="Arial" w:eastAsia="Times New Roman" w:hAnsi="Arial" w:cs="Arial"/>
                  <w:color w:val="000000"/>
                  <w:sz w:val="18"/>
                  <w:szCs w:val="18"/>
                </w:rPr>
                <w:t>2 (0.1)</w:t>
              </w:r>
            </w:ins>
          </w:p>
        </w:tc>
        <w:tc>
          <w:tcPr>
            <w:tcW w:w="0" w:type="auto"/>
            <w:vAlign w:val="center"/>
            <w:hideMark/>
          </w:tcPr>
          <w:p w14:paraId="7020EE8B"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18" w:author="David Ouyang" w:date="2016-08-26T17:54:00Z"/>
                <w:rFonts w:ascii="Arial" w:eastAsia="Times New Roman" w:hAnsi="Arial" w:cs="Arial"/>
                <w:color w:val="000000"/>
                <w:sz w:val="18"/>
                <w:szCs w:val="18"/>
              </w:rPr>
            </w:pPr>
            <w:ins w:id="719" w:author="David Ouyang" w:date="2016-08-26T17:54:00Z">
              <w:r w:rsidRPr="00D525EC">
                <w:rPr>
                  <w:rFonts w:ascii="Arial" w:eastAsia="Times New Roman" w:hAnsi="Arial" w:cs="Arial"/>
                  <w:color w:val="000000"/>
                  <w:sz w:val="18"/>
                  <w:szCs w:val="18"/>
                </w:rPr>
                <w:t>2 (0.1)</w:t>
              </w:r>
            </w:ins>
          </w:p>
        </w:tc>
        <w:tc>
          <w:tcPr>
            <w:tcW w:w="0" w:type="auto"/>
            <w:vAlign w:val="center"/>
            <w:hideMark/>
          </w:tcPr>
          <w:p w14:paraId="3A6C2F80"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20" w:author="David Ouyang" w:date="2016-08-26T17:54:00Z"/>
                <w:rFonts w:ascii="Arial" w:eastAsia="Times New Roman" w:hAnsi="Arial" w:cs="Arial"/>
                <w:color w:val="000000"/>
                <w:sz w:val="18"/>
                <w:szCs w:val="18"/>
              </w:rPr>
            </w:pPr>
            <w:ins w:id="721" w:author="David Ouyang" w:date="2016-08-26T17:54:00Z">
              <w:r w:rsidRPr="00D525EC">
                <w:rPr>
                  <w:rFonts w:ascii="Arial" w:eastAsia="Times New Roman" w:hAnsi="Arial" w:cs="Arial"/>
                  <w:color w:val="000000"/>
                  <w:sz w:val="18"/>
                  <w:szCs w:val="18"/>
                </w:rPr>
                <w:t>0 (0.0)</w:t>
              </w:r>
            </w:ins>
          </w:p>
        </w:tc>
      </w:tr>
      <w:tr w:rsidR="007C47B8" w:rsidRPr="00D525EC" w14:paraId="5CF9CF7E" w14:textId="77777777" w:rsidTr="00D42919">
        <w:trPr>
          <w:trHeight w:hRule="exact" w:val="259"/>
          <w:jc w:val="center"/>
          <w:ins w:id="72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04B6341C" w14:textId="77777777" w:rsidR="007C47B8" w:rsidRPr="00D525EC" w:rsidRDefault="007C47B8" w:rsidP="00D42919">
            <w:pPr>
              <w:rPr>
                <w:ins w:id="723" w:author="David Ouyang" w:date="2016-08-26T17:54:00Z"/>
                <w:rFonts w:ascii="Arial" w:eastAsia="Times New Roman" w:hAnsi="Arial" w:cs="Arial"/>
                <w:color w:val="000000"/>
                <w:sz w:val="18"/>
                <w:szCs w:val="18"/>
              </w:rPr>
            </w:pPr>
            <w:ins w:id="724" w:author="David Ouyang" w:date="2016-08-26T17:54:00Z">
              <w:r w:rsidRPr="00D525EC">
                <w:rPr>
                  <w:rFonts w:ascii="Arial" w:eastAsia="Times New Roman" w:hAnsi="Arial" w:cs="Arial"/>
                  <w:color w:val="000000"/>
                  <w:sz w:val="18"/>
                  <w:szCs w:val="18"/>
                </w:rPr>
                <w:t>Size of hospital, n (%)</w:t>
              </w:r>
            </w:ins>
          </w:p>
        </w:tc>
      </w:tr>
      <w:tr w:rsidR="007C47B8" w:rsidRPr="00D525EC" w14:paraId="12F45848"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725"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99ECE3" w14:textId="77777777" w:rsidR="007C47B8" w:rsidRPr="00D525EC" w:rsidRDefault="007C47B8" w:rsidP="00D42919">
            <w:pPr>
              <w:ind w:firstLineChars="100" w:firstLine="181"/>
              <w:rPr>
                <w:ins w:id="726" w:author="David Ouyang" w:date="2016-08-26T17:54:00Z"/>
                <w:rFonts w:ascii="Arial" w:eastAsia="Times New Roman" w:hAnsi="Arial" w:cs="Arial"/>
                <w:color w:val="000000"/>
                <w:sz w:val="18"/>
                <w:szCs w:val="18"/>
              </w:rPr>
            </w:pPr>
            <w:ins w:id="727" w:author="David Ouyang" w:date="2016-08-26T17:54:00Z">
              <w:r w:rsidRPr="00D525EC">
                <w:rPr>
                  <w:rFonts w:ascii="Arial" w:eastAsia="Times New Roman" w:hAnsi="Arial" w:cs="Arial"/>
                  <w:color w:val="000000"/>
                  <w:sz w:val="18"/>
                  <w:szCs w:val="18"/>
                </w:rPr>
                <w:t>Small</w:t>
              </w:r>
            </w:ins>
          </w:p>
        </w:tc>
        <w:tc>
          <w:tcPr>
            <w:tcW w:w="0" w:type="auto"/>
            <w:vAlign w:val="center"/>
            <w:hideMark/>
          </w:tcPr>
          <w:p w14:paraId="0A21B1AF"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28" w:author="David Ouyang" w:date="2016-08-26T17:54:00Z"/>
                <w:rFonts w:ascii="Arial" w:eastAsia="Times New Roman" w:hAnsi="Arial" w:cs="Arial"/>
                <w:color w:val="000000"/>
                <w:sz w:val="18"/>
                <w:szCs w:val="18"/>
              </w:rPr>
            </w:pPr>
            <w:ins w:id="729" w:author="David Ouyang" w:date="2016-08-26T17:54:00Z">
              <w:r w:rsidRPr="00D525EC">
                <w:rPr>
                  <w:rFonts w:ascii="Arial" w:eastAsia="Times New Roman" w:hAnsi="Arial" w:cs="Arial"/>
                  <w:color w:val="000000"/>
                  <w:sz w:val="18"/>
                  <w:szCs w:val="18"/>
                </w:rPr>
                <w:t>38 (1.7)</w:t>
              </w:r>
            </w:ins>
          </w:p>
        </w:tc>
        <w:tc>
          <w:tcPr>
            <w:tcW w:w="0" w:type="auto"/>
            <w:vAlign w:val="center"/>
            <w:hideMark/>
          </w:tcPr>
          <w:p w14:paraId="49AA4BBC"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30" w:author="David Ouyang" w:date="2016-08-26T17:54:00Z"/>
                <w:rFonts w:ascii="Arial" w:eastAsia="Times New Roman" w:hAnsi="Arial" w:cs="Arial"/>
                <w:color w:val="000000"/>
                <w:sz w:val="18"/>
                <w:szCs w:val="18"/>
              </w:rPr>
            </w:pPr>
            <w:ins w:id="731" w:author="David Ouyang" w:date="2016-08-26T17:54:00Z">
              <w:r w:rsidRPr="00D525EC">
                <w:rPr>
                  <w:rFonts w:ascii="Arial" w:eastAsia="Times New Roman" w:hAnsi="Arial" w:cs="Arial"/>
                  <w:color w:val="000000"/>
                  <w:sz w:val="18"/>
                  <w:szCs w:val="18"/>
                </w:rPr>
                <w:t>32 (1.6)</w:t>
              </w:r>
            </w:ins>
          </w:p>
        </w:tc>
        <w:tc>
          <w:tcPr>
            <w:tcW w:w="0" w:type="auto"/>
            <w:vAlign w:val="center"/>
            <w:hideMark/>
          </w:tcPr>
          <w:p w14:paraId="252837E0"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32" w:author="David Ouyang" w:date="2016-08-26T17:54:00Z"/>
                <w:rFonts w:ascii="Arial" w:eastAsia="Times New Roman" w:hAnsi="Arial" w:cs="Arial"/>
                <w:color w:val="000000"/>
                <w:sz w:val="18"/>
                <w:szCs w:val="18"/>
              </w:rPr>
            </w:pPr>
            <w:ins w:id="733" w:author="David Ouyang" w:date="2016-08-26T17:54:00Z">
              <w:r w:rsidRPr="00D525EC">
                <w:rPr>
                  <w:rFonts w:ascii="Arial" w:eastAsia="Times New Roman" w:hAnsi="Arial" w:cs="Arial"/>
                  <w:color w:val="000000"/>
                  <w:sz w:val="18"/>
                  <w:szCs w:val="18"/>
                </w:rPr>
                <w:t>6 (3.7)</w:t>
              </w:r>
            </w:ins>
          </w:p>
        </w:tc>
      </w:tr>
      <w:tr w:rsidR="007C47B8" w:rsidRPr="00D525EC" w14:paraId="3AC45D53" w14:textId="77777777" w:rsidTr="00D42919">
        <w:trPr>
          <w:trHeight w:hRule="exact" w:val="259"/>
          <w:jc w:val="center"/>
          <w:ins w:id="73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EB75B5" w14:textId="77777777" w:rsidR="007C47B8" w:rsidRPr="00D525EC" w:rsidRDefault="007C47B8" w:rsidP="00D42919">
            <w:pPr>
              <w:ind w:firstLineChars="100" w:firstLine="181"/>
              <w:rPr>
                <w:ins w:id="735" w:author="David Ouyang" w:date="2016-08-26T17:54:00Z"/>
                <w:rFonts w:ascii="Arial" w:eastAsia="Times New Roman" w:hAnsi="Arial" w:cs="Arial"/>
                <w:color w:val="000000"/>
                <w:sz w:val="18"/>
                <w:szCs w:val="18"/>
              </w:rPr>
            </w:pPr>
            <w:ins w:id="736" w:author="David Ouyang" w:date="2016-08-26T17:54:00Z">
              <w:r w:rsidRPr="00D525EC">
                <w:rPr>
                  <w:rFonts w:ascii="Arial" w:eastAsia="Times New Roman" w:hAnsi="Arial" w:cs="Arial"/>
                  <w:color w:val="000000"/>
                  <w:sz w:val="18"/>
                  <w:szCs w:val="18"/>
                </w:rPr>
                <w:t>Medium</w:t>
              </w:r>
            </w:ins>
          </w:p>
        </w:tc>
        <w:tc>
          <w:tcPr>
            <w:tcW w:w="0" w:type="auto"/>
            <w:vAlign w:val="center"/>
            <w:hideMark/>
          </w:tcPr>
          <w:p w14:paraId="5E0F7964"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37" w:author="David Ouyang" w:date="2016-08-26T17:54:00Z"/>
                <w:rFonts w:ascii="Arial" w:eastAsia="Times New Roman" w:hAnsi="Arial" w:cs="Arial"/>
                <w:color w:val="000000"/>
                <w:sz w:val="18"/>
                <w:szCs w:val="18"/>
              </w:rPr>
            </w:pPr>
            <w:ins w:id="738" w:author="David Ouyang" w:date="2016-08-26T17:54:00Z">
              <w:r w:rsidRPr="00D525EC">
                <w:rPr>
                  <w:rFonts w:ascii="Arial" w:eastAsia="Times New Roman" w:hAnsi="Arial" w:cs="Arial"/>
                  <w:color w:val="000000"/>
                  <w:sz w:val="18"/>
                  <w:szCs w:val="18"/>
                </w:rPr>
                <w:t>229 (10.4)</w:t>
              </w:r>
            </w:ins>
          </w:p>
        </w:tc>
        <w:tc>
          <w:tcPr>
            <w:tcW w:w="0" w:type="auto"/>
            <w:vAlign w:val="center"/>
            <w:hideMark/>
          </w:tcPr>
          <w:p w14:paraId="12B0ECF7"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39" w:author="David Ouyang" w:date="2016-08-26T17:54:00Z"/>
                <w:rFonts w:ascii="Arial" w:eastAsia="Times New Roman" w:hAnsi="Arial" w:cs="Arial"/>
                <w:color w:val="000000"/>
                <w:sz w:val="18"/>
                <w:szCs w:val="18"/>
              </w:rPr>
            </w:pPr>
            <w:ins w:id="740" w:author="David Ouyang" w:date="2016-08-26T17:54:00Z">
              <w:r w:rsidRPr="00D525EC">
                <w:rPr>
                  <w:rFonts w:ascii="Arial" w:eastAsia="Times New Roman" w:hAnsi="Arial" w:cs="Arial"/>
                  <w:color w:val="000000"/>
                  <w:sz w:val="18"/>
                  <w:szCs w:val="18"/>
                </w:rPr>
                <w:t>211 (10.4)</w:t>
              </w:r>
            </w:ins>
          </w:p>
        </w:tc>
        <w:tc>
          <w:tcPr>
            <w:tcW w:w="0" w:type="auto"/>
            <w:vAlign w:val="center"/>
            <w:hideMark/>
          </w:tcPr>
          <w:p w14:paraId="287F67F8"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41" w:author="David Ouyang" w:date="2016-08-26T17:54:00Z"/>
                <w:rFonts w:ascii="Arial" w:eastAsia="Times New Roman" w:hAnsi="Arial" w:cs="Arial"/>
                <w:color w:val="000000"/>
                <w:sz w:val="18"/>
                <w:szCs w:val="18"/>
              </w:rPr>
            </w:pPr>
            <w:ins w:id="742" w:author="David Ouyang" w:date="2016-08-26T17:54:00Z">
              <w:r w:rsidRPr="00D525EC">
                <w:rPr>
                  <w:rFonts w:ascii="Arial" w:eastAsia="Times New Roman" w:hAnsi="Arial" w:cs="Arial"/>
                  <w:color w:val="000000"/>
                  <w:sz w:val="18"/>
                  <w:szCs w:val="18"/>
                </w:rPr>
                <w:t>18 (11.0)</w:t>
              </w:r>
            </w:ins>
          </w:p>
        </w:tc>
      </w:tr>
      <w:tr w:rsidR="007C47B8" w:rsidRPr="00D525EC" w14:paraId="2640C141"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74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3D16E4" w14:textId="77777777" w:rsidR="007C47B8" w:rsidRPr="00D525EC" w:rsidRDefault="007C47B8" w:rsidP="00D42919">
            <w:pPr>
              <w:ind w:firstLineChars="100" w:firstLine="181"/>
              <w:rPr>
                <w:ins w:id="744" w:author="David Ouyang" w:date="2016-08-26T17:54:00Z"/>
                <w:rFonts w:ascii="Arial" w:eastAsia="Times New Roman" w:hAnsi="Arial" w:cs="Arial"/>
                <w:color w:val="000000"/>
                <w:sz w:val="18"/>
                <w:szCs w:val="18"/>
              </w:rPr>
            </w:pPr>
            <w:ins w:id="745" w:author="David Ouyang" w:date="2016-08-26T17:54:00Z">
              <w:r w:rsidRPr="00D525EC">
                <w:rPr>
                  <w:rFonts w:ascii="Arial" w:eastAsia="Times New Roman" w:hAnsi="Arial" w:cs="Arial"/>
                  <w:color w:val="000000"/>
                  <w:sz w:val="18"/>
                  <w:szCs w:val="18"/>
                </w:rPr>
                <w:t>Large</w:t>
              </w:r>
            </w:ins>
          </w:p>
        </w:tc>
        <w:tc>
          <w:tcPr>
            <w:tcW w:w="0" w:type="auto"/>
            <w:vAlign w:val="center"/>
            <w:hideMark/>
          </w:tcPr>
          <w:p w14:paraId="34A3E539"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46" w:author="David Ouyang" w:date="2016-08-26T17:54:00Z"/>
                <w:rFonts w:ascii="Arial" w:eastAsia="Times New Roman" w:hAnsi="Arial" w:cs="Arial"/>
                <w:color w:val="000000"/>
                <w:sz w:val="18"/>
                <w:szCs w:val="18"/>
              </w:rPr>
            </w:pPr>
            <w:ins w:id="747" w:author="David Ouyang" w:date="2016-08-26T17:54:00Z">
              <w:r w:rsidRPr="00D525EC">
                <w:rPr>
                  <w:rFonts w:ascii="Arial" w:eastAsia="Times New Roman" w:hAnsi="Arial" w:cs="Arial"/>
                  <w:color w:val="000000"/>
                  <w:sz w:val="18"/>
                  <w:szCs w:val="18"/>
                </w:rPr>
                <w:t>1931 (87.8)</w:t>
              </w:r>
            </w:ins>
          </w:p>
        </w:tc>
        <w:tc>
          <w:tcPr>
            <w:tcW w:w="0" w:type="auto"/>
            <w:vAlign w:val="center"/>
            <w:hideMark/>
          </w:tcPr>
          <w:p w14:paraId="0E9D7E9F"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48" w:author="David Ouyang" w:date="2016-08-26T17:54:00Z"/>
                <w:rFonts w:ascii="Arial" w:eastAsia="Times New Roman" w:hAnsi="Arial" w:cs="Arial"/>
                <w:color w:val="000000"/>
                <w:sz w:val="18"/>
                <w:szCs w:val="18"/>
              </w:rPr>
            </w:pPr>
            <w:ins w:id="749" w:author="David Ouyang" w:date="2016-08-26T17:54:00Z">
              <w:r w:rsidRPr="00D525EC">
                <w:rPr>
                  <w:rFonts w:ascii="Arial" w:eastAsia="Times New Roman" w:hAnsi="Arial" w:cs="Arial"/>
                  <w:color w:val="000000"/>
                  <w:sz w:val="18"/>
                  <w:szCs w:val="18"/>
                </w:rPr>
                <w:t>1791 (88.0)</w:t>
              </w:r>
            </w:ins>
          </w:p>
        </w:tc>
        <w:tc>
          <w:tcPr>
            <w:tcW w:w="0" w:type="auto"/>
            <w:vAlign w:val="center"/>
            <w:hideMark/>
          </w:tcPr>
          <w:p w14:paraId="4B0F551B"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50" w:author="David Ouyang" w:date="2016-08-26T17:54:00Z"/>
                <w:rFonts w:ascii="Arial" w:eastAsia="Times New Roman" w:hAnsi="Arial" w:cs="Arial"/>
                <w:color w:val="000000"/>
                <w:sz w:val="18"/>
                <w:szCs w:val="18"/>
              </w:rPr>
            </w:pPr>
            <w:ins w:id="751" w:author="David Ouyang" w:date="2016-08-26T17:54:00Z">
              <w:r w:rsidRPr="00D525EC">
                <w:rPr>
                  <w:rFonts w:ascii="Arial" w:eastAsia="Times New Roman" w:hAnsi="Arial" w:cs="Arial"/>
                  <w:color w:val="000000"/>
                  <w:sz w:val="18"/>
                  <w:szCs w:val="18"/>
                </w:rPr>
                <w:t>140 (85.4)</w:t>
              </w:r>
            </w:ins>
          </w:p>
        </w:tc>
      </w:tr>
      <w:tr w:rsidR="007C47B8" w:rsidRPr="00D525EC" w14:paraId="2746F36C" w14:textId="77777777" w:rsidTr="00D42919">
        <w:trPr>
          <w:trHeight w:hRule="exact" w:val="259"/>
          <w:jc w:val="center"/>
          <w:ins w:id="75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42A94A" w14:textId="77777777" w:rsidR="007C47B8" w:rsidRPr="00D525EC" w:rsidRDefault="007C47B8" w:rsidP="00D42919">
            <w:pPr>
              <w:ind w:firstLineChars="100" w:firstLine="181"/>
              <w:rPr>
                <w:ins w:id="753" w:author="David Ouyang" w:date="2016-08-26T17:54:00Z"/>
                <w:rFonts w:ascii="Arial" w:eastAsia="Times New Roman" w:hAnsi="Arial" w:cs="Arial"/>
                <w:color w:val="000000"/>
                <w:sz w:val="18"/>
                <w:szCs w:val="18"/>
              </w:rPr>
            </w:pPr>
            <w:ins w:id="754" w:author="David Ouyang" w:date="2016-08-26T17:54:00Z">
              <w:r w:rsidRPr="00D525EC">
                <w:rPr>
                  <w:rFonts w:ascii="Arial" w:eastAsia="Times New Roman" w:hAnsi="Arial" w:cs="Arial"/>
                  <w:color w:val="000000"/>
                  <w:sz w:val="18"/>
                  <w:szCs w:val="18"/>
                </w:rPr>
                <w:t>Unknown</w:t>
              </w:r>
            </w:ins>
          </w:p>
        </w:tc>
        <w:tc>
          <w:tcPr>
            <w:tcW w:w="0" w:type="auto"/>
            <w:vAlign w:val="center"/>
            <w:hideMark/>
          </w:tcPr>
          <w:p w14:paraId="21654B16"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55" w:author="David Ouyang" w:date="2016-08-26T17:54:00Z"/>
                <w:rFonts w:ascii="Arial" w:eastAsia="Times New Roman" w:hAnsi="Arial" w:cs="Arial"/>
                <w:color w:val="000000"/>
                <w:sz w:val="18"/>
                <w:szCs w:val="18"/>
              </w:rPr>
            </w:pPr>
            <w:ins w:id="756" w:author="David Ouyang" w:date="2016-08-26T17:54:00Z">
              <w:r w:rsidRPr="00D525EC">
                <w:rPr>
                  <w:rFonts w:ascii="Arial" w:eastAsia="Times New Roman" w:hAnsi="Arial" w:cs="Arial"/>
                  <w:color w:val="000000"/>
                  <w:sz w:val="18"/>
                  <w:szCs w:val="18"/>
                </w:rPr>
                <w:t>2 (0.1)</w:t>
              </w:r>
            </w:ins>
          </w:p>
        </w:tc>
        <w:tc>
          <w:tcPr>
            <w:tcW w:w="0" w:type="auto"/>
            <w:vAlign w:val="center"/>
            <w:hideMark/>
          </w:tcPr>
          <w:p w14:paraId="45FE3E3E"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57" w:author="David Ouyang" w:date="2016-08-26T17:54:00Z"/>
                <w:rFonts w:ascii="Arial" w:eastAsia="Times New Roman" w:hAnsi="Arial" w:cs="Arial"/>
                <w:color w:val="000000"/>
                <w:sz w:val="18"/>
                <w:szCs w:val="18"/>
              </w:rPr>
            </w:pPr>
            <w:ins w:id="758" w:author="David Ouyang" w:date="2016-08-26T17:54:00Z">
              <w:r w:rsidRPr="00D525EC">
                <w:rPr>
                  <w:rFonts w:ascii="Arial" w:eastAsia="Times New Roman" w:hAnsi="Arial" w:cs="Arial"/>
                  <w:color w:val="000000"/>
                  <w:sz w:val="18"/>
                  <w:szCs w:val="18"/>
                </w:rPr>
                <w:t>2 (0.1)</w:t>
              </w:r>
            </w:ins>
          </w:p>
        </w:tc>
        <w:tc>
          <w:tcPr>
            <w:tcW w:w="0" w:type="auto"/>
            <w:vAlign w:val="center"/>
            <w:hideMark/>
          </w:tcPr>
          <w:p w14:paraId="45A6B3A7"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59" w:author="David Ouyang" w:date="2016-08-26T17:54:00Z"/>
                <w:rFonts w:ascii="Arial" w:eastAsia="Times New Roman" w:hAnsi="Arial" w:cs="Arial"/>
                <w:color w:val="000000"/>
                <w:sz w:val="18"/>
                <w:szCs w:val="18"/>
              </w:rPr>
            </w:pPr>
            <w:ins w:id="760" w:author="David Ouyang" w:date="2016-08-26T17:54:00Z">
              <w:r w:rsidRPr="00D525EC">
                <w:rPr>
                  <w:rFonts w:ascii="Arial" w:eastAsia="Times New Roman" w:hAnsi="Arial" w:cs="Arial"/>
                  <w:color w:val="000000"/>
                  <w:sz w:val="18"/>
                  <w:szCs w:val="18"/>
                </w:rPr>
                <w:t>0 (0.0)</w:t>
              </w:r>
            </w:ins>
          </w:p>
        </w:tc>
      </w:tr>
      <w:tr w:rsidR="007C47B8" w:rsidRPr="00D525EC" w14:paraId="4725108F"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761"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14:paraId="67F54355" w14:textId="77777777" w:rsidR="007C47B8" w:rsidRPr="00D525EC" w:rsidRDefault="007C47B8" w:rsidP="00D42919">
            <w:pPr>
              <w:rPr>
                <w:ins w:id="762" w:author="David Ouyang" w:date="2016-08-26T17:54:00Z"/>
                <w:rFonts w:ascii="Arial" w:eastAsia="Times New Roman" w:hAnsi="Arial" w:cs="Arial"/>
                <w:color w:val="000000"/>
                <w:sz w:val="18"/>
                <w:szCs w:val="18"/>
              </w:rPr>
            </w:pPr>
            <w:ins w:id="763" w:author="David Ouyang" w:date="2016-08-26T17:54:00Z">
              <w:r w:rsidRPr="00D525EC">
                <w:rPr>
                  <w:rFonts w:ascii="Arial" w:eastAsia="Times New Roman" w:hAnsi="Arial" w:cs="Arial"/>
                  <w:color w:val="000000"/>
                  <w:sz w:val="18"/>
                  <w:szCs w:val="18"/>
                </w:rPr>
                <w:t>Teaching status of hospital, n (%)</w:t>
              </w:r>
            </w:ins>
          </w:p>
        </w:tc>
      </w:tr>
      <w:tr w:rsidR="007C47B8" w:rsidRPr="00D525EC" w14:paraId="027B83A1" w14:textId="77777777" w:rsidTr="00D42919">
        <w:trPr>
          <w:trHeight w:hRule="exact" w:val="259"/>
          <w:jc w:val="center"/>
          <w:ins w:id="764"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F92160" w14:textId="77777777" w:rsidR="007C47B8" w:rsidRPr="00D525EC" w:rsidRDefault="007C47B8" w:rsidP="00D42919">
            <w:pPr>
              <w:ind w:firstLineChars="100" w:firstLine="181"/>
              <w:rPr>
                <w:ins w:id="765" w:author="David Ouyang" w:date="2016-08-26T17:54:00Z"/>
                <w:rFonts w:ascii="Arial" w:eastAsia="Times New Roman" w:hAnsi="Arial" w:cs="Arial"/>
                <w:color w:val="000000"/>
                <w:sz w:val="18"/>
                <w:szCs w:val="18"/>
              </w:rPr>
            </w:pPr>
            <w:ins w:id="766" w:author="David Ouyang" w:date="2016-08-26T17:54:00Z">
              <w:r w:rsidRPr="00D525EC">
                <w:rPr>
                  <w:rFonts w:ascii="Arial" w:eastAsia="Times New Roman" w:hAnsi="Arial" w:cs="Arial"/>
                  <w:color w:val="000000"/>
                  <w:sz w:val="18"/>
                  <w:szCs w:val="18"/>
                </w:rPr>
                <w:t>Nonteaching</w:t>
              </w:r>
            </w:ins>
          </w:p>
        </w:tc>
        <w:tc>
          <w:tcPr>
            <w:tcW w:w="0" w:type="auto"/>
            <w:vAlign w:val="center"/>
            <w:hideMark/>
          </w:tcPr>
          <w:p w14:paraId="37826180"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67" w:author="David Ouyang" w:date="2016-08-26T17:54:00Z"/>
                <w:rFonts w:ascii="Arial" w:eastAsia="Times New Roman" w:hAnsi="Arial" w:cs="Arial"/>
                <w:color w:val="000000"/>
                <w:sz w:val="18"/>
                <w:szCs w:val="18"/>
              </w:rPr>
            </w:pPr>
            <w:ins w:id="768" w:author="David Ouyang" w:date="2016-08-26T17:54:00Z">
              <w:r w:rsidRPr="00D525EC">
                <w:rPr>
                  <w:rFonts w:ascii="Arial" w:eastAsia="Times New Roman" w:hAnsi="Arial" w:cs="Arial"/>
                  <w:color w:val="000000"/>
                  <w:sz w:val="18"/>
                  <w:szCs w:val="18"/>
                </w:rPr>
                <w:t>165 (7.5)</w:t>
              </w:r>
            </w:ins>
          </w:p>
        </w:tc>
        <w:tc>
          <w:tcPr>
            <w:tcW w:w="0" w:type="auto"/>
            <w:vAlign w:val="center"/>
            <w:hideMark/>
          </w:tcPr>
          <w:p w14:paraId="1FE34EA2"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69" w:author="David Ouyang" w:date="2016-08-26T17:54:00Z"/>
                <w:rFonts w:ascii="Arial" w:eastAsia="Times New Roman" w:hAnsi="Arial" w:cs="Arial"/>
                <w:color w:val="000000"/>
                <w:sz w:val="18"/>
                <w:szCs w:val="18"/>
              </w:rPr>
            </w:pPr>
            <w:ins w:id="770" w:author="David Ouyang" w:date="2016-08-26T17:54:00Z">
              <w:r w:rsidRPr="00D525EC">
                <w:rPr>
                  <w:rFonts w:ascii="Arial" w:eastAsia="Times New Roman" w:hAnsi="Arial" w:cs="Arial"/>
                  <w:color w:val="000000"/>
                  <w:sz w:val="18"/>
                  <w:szCs w:val="18"/>
                </w:rPr>
                <w:t>160 (7.9)</w:t>
              </w:r>
            </w:ins>
          </w:p>
        </w:tc>
        <w:tc>
          <w:tcPr>
            <w:tcW w:w="0" w:type="auto"/>
            <w:vAlign w:val="center"/>
            <w:hideMark/>
          </w:tcPr>
          <w:p w14:paraId="6E4C5C3D"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71" w:author="David Ouyang" w:date="2016-08-26T17:54:00Z"/>
                <w:rFonts w:ascii="Arial" w:eastAsia="Times New Roman" w:hAnsi="Arial" w:cs="Arial"/>
                <w:color w:val="000000"/>
                <w:sz w:val="18"/>
                <w:szCs w:val="18"/>
              </w:rPr>
            </w:pPr>
            <w:ins w:id="772" w:author="David Ouyang" w:date="2016-08-26T17:54:00Z">
              <w:r w:rsidRPr="00D525EC">
                <w:rPr>
                  <w:rFonts w:ascii="Arial" w:eastAsia="Times New Roman" w:hAnsi="Arial" w:cs="Arial"/>
                  <w:color w:val="000000"/>
                  <w:sz w:val="18"/>
                  <w:szCs w:val="18"/>
                </w:rPr>
                <w:t>5 (3.0)</w:t>
              </w:r>
            </w:ins>
          </w:p>
        </w:tc>
      </w:tr>
      <w:tr w:rsidR="007C47B8" w:rsidRPr="00D525EC" w14:paraId="55244CCF" w14:textId="77777777" w:rsidTr="00D42919">
        <w:trPr>
          <w:cnfStyle w:val="000000100000" w:firstRow="0" w:lastRow="0" w:firstColumn="0" w:lastColumn="0" w:oddVBand="0" w:evenVBand="0" w:oddHBand="1" w:evenHBand="0" w:firstRowFirstColumn="0" w:firstRowLastColumn="0" w:lastRowFirstColumn="0" w:lastRowLastColumn="0"/>
          <w:trHeight w:hRule="exact" w:val="259"/>
          <w:jc w:val="center"/>
          <w:ins w:id="773"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756784" w14:textId="77777777" w:rsidR="007C47B8" w:rsidRPr="00D525EC" w:rsidRDefault="007C47B8" w:rsidP="00D42919">
            <w:pPr>
              <w:ind w:firstLineChars="100" w:firstLine="181"/>
              <w:rPr>
                <w:ins w:id="774" w:author="David Ouyang" w:date="2016-08-26T17:54:00Z"/>
                <w:rFonts w:ascii="Arial" w:eastAsia="Times New Roman" w:hAnsi="Arial" w:cs="Arial"/>
                <w:color w:val="000000"/>
                <w:sz w:val="18"/>
                <w:szCs w:val="18"/>
              </w:rPr>
            </w:pPr>
            <w:ins w:id="775" w:author="David Ouyang" w:date="2016-08-26T17:54:00Z">
              <w:r w:rsidRPr="00D525EC">
                <w:rPr>
                  <w:rFonts w:ascii="Arial" w:eastAsia="Times New Roman" w:hAnsi="Arial" w:cs="Arial"/>
                  <w:color w:val="000000"/>
                  <w:sz w:val="18"/>
                  <w:szCs w:val="18"/>
                </w:rPr>
                <w:t>Teaching</w:t>
              </w:r>
            </w:ins>
          </w:p>
        </w:tc>
        <w:tc>
          <w:tcPr>
            <w:tcW w:w="0" w:type="auto"/>
            <w:vAlign w:val="center"/>
            <w:hideMark/>
          </w:tcPr>
          <w:p w14:paraId="4E111D5A"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76" w:author="David Ouyang" w:date="2016-08-26T17:54:00Z"/>
                <w:rFonts w:ascii="Arial" w:eastAsia="Times New Roman" w:hAnsi="Arial" w:cs="Arial"/>
                <w:color w:val="000000"/>
                <w:sz w:val="18"/>
                <w:szCs w:val="18"/>
              </w:rPr>
            </w:pPr>
            <w:ins w:id="777" w:author="David Ouyang" w:date="2016-08-26T17:54:00Z">
              <w:r w:rsidRPr="00D525EC">
                <w:rPr>
                  <w:rFonts w:ascii="Arial" w:eastAsia="Times New Roman" w:hAnsi="Arial" w:cs="Arial"/>
                  <w:color w:val="000000"/>
                  <w:sz w:val="18"/>
                  <w:szCs w:val="18"/>
                </w:rPr>
                <w:t>2033 (92.4)</w:t>
              </w:r>
            </w:ins>
          </w:p>
        </w:tc>
        <w:tc>
          <w:tcPr>
            <w:tcW w:w="0" w:type="auto"/>
            <w:vAlign w:val="center"/>
            <w:hideMark/>
          </w:tcPr>
          <w:p w14:paraId="019FF3D8"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78" w:author="David Ouyang" w:date="2016-08-26T17:54:00Z"/>
                <w:rFonts w:ascii="Arial" w:eastAsia="Times New Roman" w:hAnsi="Arial" w:cs="Arial"/>
                <w:color w:val="000000"/>
                <w:sz w:val="18"/>
                <w:szCs w:val="18"/>
              </w:rPr>
            </w:pPr>
            <w:ins w:id="779" w:author="David Ouyang" w:date="2016-08-26T17:54:00Z">
              <w:r w:rsidRPr="00D525EC">
                <w:rPr>
                  <w:rFonts w:ascii="Arial" w:eastAsia="Times New Roman" w:hAnsi="Arial" w:cs="Arial"/>
                  <w:color w:val="000000"/>
                  <w:sz w:val="18"/>
                  <w:szCs w:val="18"/>
                </w:rPr>
                <w:t>1874 (92.0)</w:t>
              </w:r>
            </w:ins>
          </w:p>
        </w:tc>
        <w:tc>
          <w:tcPr>
            <w:tcW w:w="0" w:type="auto"/>
            <w:vAlign w:val="center"/>
            <w:hideMark/>
          </w:tcPr>
          <w:p w14:paraId="705A5964" w14:textId="77777777" w:rsidR="007C47B8" w:rsidRPr="00D525EC" w:rsidRDefault="007C47B8" w:rsidP="00D42919">
            <w:pPr>
              <w:jc w:val="center"/>
              <w:cnfStyle w:val="000000100000" w:firstRow="0" w:lastRow="0" w:firstColumn="0" w:lastColumn="0" w:oddVBand="0" w:evenVBand="0" w:oddHBand="1" w:evenHBand="0" w:firstRowFirstColumn="0" w:firstRowLastColumn="0" w:lastRowFirstColumn="0" w:lastRowLastColumn="0"/>
              <w:rPr>
                <w:ins w:id="780" w:author="David Ouyang" w:date="2016-08-26T17:54:00Z"/>
                <w:rFonts w:ascii="Arial" w:eastAsia="Times New Roman" w:hAnsi="Arial" w:cs="Arial"/>
                <w:color w:val="000000"/>
                <w:sz w:val="18"/>
                <w:szCs w:val="18"/>
              </w:rPr>
            </w:pPr>
            <w:ins w:id="781" w:author="David Ouyang" w:date="2016-08-26T17:54:00Z">
              <w:r w:rsidRPr="00D525EC">
                <w:rPr>
                  <w:rFonts w:ascii="Arial" w:eastAsia="Times New Roman" w:hAnsi="Arial" w:cs="Arial"/>
                  <w:color w:val="000000"/>
                  <w:sz w:val="18"/>
                  <w:szCs w:val="18"/>
                </w:rPr>
                <w:t>159 (97.0)</w:t>
              </w:r>
            </w:ins>
          </w:p>
        </w:tc>
      </w:tr>
      <w:tr w:rsidR="007C47B8" w:rsidRPr="00D525EC" w14:paraId="79E267C7" w14:textId="77777777" w:rsidTr="00D42919">
        <w:trPr>
          <w:trHeight w:hRule="exact" w:val="259"/>
          <w:jc w:val="center"/>
          <w:ins w:id="782" w:author="David Ouyang" w:date="2016-08-26T17:54:00Z"/>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6CA393C3" w14:textId="77777777" w:rsidR="007C47B8" w:rsidRPr="00D525EC" w:rsidRDefault="007C47B8" w:rsidP="00D42919">
            <w:pPr>
              <w:ind w:firstLineChars="100" w:firstLine="181"/>
              <w:rPr>
                <w:ins w:id="783" w:author="David Ouyang" w:date="2016-08-26T17:54:00Z"/>
                <w:rFonts w:ascii="Arial" w:eastAsia="Times New Roman" w:hAnsi="Arial" w:cs="Arial"/>
                <w:color w:val="000000"/>
                <w:sz w:val="18"/>
                <w:szCs w:val="18"/>
              </w:rPr>
            </w:pPr>
            <w:ins w:id="784" w:author="David Ouyang" w:date="2016-08-26T17:54:00Z">
              <w:r w:rsidRPr="00D525EC">
                <w:rPr>
                  <w:rFonts w:ascii="Arial" w:eastAsia="Times New Roman" w:hAnsi="Arial" w:cs="Arial"/>
                  <w:color w:val="000000"/>
                  <w:sz w:val="18"/>
                  <w:szCs w:val="18"/>
                </w:rPr>
                <w:t>Unknown</w:t>
              </w:r>
            </w:ins>
          </w:p>
        </w:tc>
        <w:tc>
          <w:tcPr>
            <w:tcW w:w="0" w:type="auto"/>
            <w:tcBorders>
              <w:bottom w:val="single" w:sz="8" w:space="0" w:color="auto"/>
            </w:tcBorders>
            <w:vAlign w:val="center"/>
            <w:hideMark/>
          </w:tcPr>
          <w:p w14:paraId="5A6895A0"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85" w:author="David Ouyang" w:date="2016-08-26T17:54:00Z"/>
                <w:rFonts w:ascii="Arial" w:eastAsia="Times New Roman" w:hAnsi="Arial" w:cs="Arial"/>
                <w:color w:val="000000"/>
                <w:sz w:val="18"/>
                <w:szCs w:val="18"/>
              </w:rPr>
            </w:pPr>
            <w:ins w:id="786" w:author="David Ouyang" w:date="2016-08-26T17:54:00Z">
              <w:r w:rsidRPr="00D525EC">
                <w:rPr>
                  <w:rFonts w:ascii="Arial" w:eastAsia="Times New Roman" w:hAnsi="Arial" w:cs="Arial"/>
                  <w:color w:val="000000"/>
                  <w:sz w:val="18"/>
                  <w:szCs w:val="18"/>
                </w:rPr>
                <w:t>2 (0.1)</w:t>
              </w:r>
            </w:ins>
          </w:p>
        </w:tc>
        <w:tc>
          <w:tcPr>
            <w:tcW w:w="0" w:type="auto"/>
            <w:tcBorders>
              <w:bottom w:val="single" w:sz="8" w:space="0" w:color="auto"/>
            </w:tcBorders>
            <w:vAlign w:val="center"/>
            <w:hideMark/>
          </w:tcPr>
          <w:p w14:paraId="794109A4"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87" w:author="David Ouyang" w:date="2016-08-26T17:54:00Z"/>
                <w:rFonts w:ascii="Arial" w:eastAsia="Times New Roman" w:hAnsi="Arial" w:cs="Arial"/>
                <w:color w:val="000000"/>
                <w:sz w:val="18"/>
                <w:szCs w:val="18"/>
              </w:rPr>
            </w:pPr>
            <w:ins w:id="788" w:author="David Ouyang" w:date="2016-08-26T17:54:00Z">
              <w:r w:rsidRPr="00D525EC">
                <w:rPr>
                  <w:rFonts w:ascii="Arial" w:eastAsia="Times New Roman" w:hAnsi="Arial" w:cs="Arial"/>
                  <w:color w:val="000000"/>
                  <w:sz w:val="18"/>
                  <w:szCs w:val="18"/>
                </w:rPr>
                <w:t>2 (0.1)</w:t>
              </w:r>
            </w:ins>
          </w:p>
        </w:tc>
        <w:tc>
          <w:tcPr>
            <w:tcW w:w="0" w:type="auto"/>
            <w:tcBorders>
              <w:bottom w:val="single" w:sz="8" w:space="0" w:color="auto"/>
            </w:tcBorders>
            <w:vAlign w:val="center"/>
            <w:hideMark/>
          </w:tcPr>
          <w:p w14:paraId="4F1BD5B5" w14:textId="77777777" w:rsidR="007C47B8" w:rsidRPr="00D525EC" w:rsidRDefault="007C47B8" w:rsidP="00D42919">
            <w:pPr>
              <w:jc w:val="center"/>
              <w:cnfStyle w:val="000000000000" w:firstRow="0" w:lastRow="0" w:firstColumn="0" w:lastColumn="0" w:oddVBand="0" w:evenVBand="0" w:oddHBand="0" w:evenHBand="0" w:firstRowFirstColumn="0" w:firstRowLastColumn="0" w:lastRowFirstColumn="0" w:lastRowLastColumn="0"/>
              <w:rPr>
                <w:ins w:id="789" w:author="David Ouyang" w:date="2016-08-26T17:54:00Z"/>
                <w:rFonts w:ascii="Arial" w:eastAsia="Times New Roman" w:hAnsi="Arial" w:cs="Arial"/>
                <w:color w:val="000000"/>
                <w:sz w:val="18"/>
                <w:szCs w:val="18"/>
              </w:rPr>
            </w:pPr>
            <w:ins w:id="790" w:author="David Ouyang" w:date="2016-08-26T17:54:00Z">
              <w:r w:rsidRPr="00D525EC">
                <w:rPr>
                  <w:rFonts w:ascii="Arial" w:eastAsia="Times New Roman" w:hAnsi="Arial" w:cs="Arial"/>
                  <w:color w:val="000000"/>
                  <w:sz w:val="18"/>
                  <w:szCs w:val="18"/>
                </w:rPr>
                <w:t>0 (0.0)</w:t>
              </w:r>
            </w:ins>
          </w:p>
        </w:tc>
      </w:tr>
    </w:tbl>
    <w:p w14:paraId="7DB43420" w14:textId="77777777" w:rsidR="007C47B8" w:rsidRPr="00D525EC" w:rsidRDefault="007C47B8" w:rsidP="007C47B8">
      <w:pPr>
        <w:spacing w:line="240" w:lineRule="auto"/>
        <w:ind w:left="90"/>
        <w:jc w:val="both"/>
        <w:rPr>
          <w:ins w:id="791" w:author="David Ouyang" w:date="2016-08-26T17:54:00Z"/>
          <w:rFonts w:ascii="Arial" w:eastAsiaTheme="minorHAnsi" w:hAnsi="Arial"/>
          <w:sz w:val="18"/>
          <w:szCs w:val="18"/>
          <w:lang w:eastAsia="en-US"/>
        </w:rPr>
      </w:pPr>
      <w:ins w:id="792" w:author="David Ouyang" w:date="2016-08-26T17:54:00Z">
        <w:r w:rsidRPr="00D525EC">
          <w:rPr>
            <w:rFonts w:ascii="Arial" w:eastAsiaTheme="minorHAnsi" w:hAnsi="Arial"/>
            <w:sz w:val="18"/>
            <w:szCs w:val="18"/>
            <w:lang w:eastAsia="en-US"/>
          </w:rPr>
          <w:t>SD, standard deviation; LVAD, Left Ventricular Assist Device, OHT, Orthotopic Heart Transplant</w:t>
        </w:r>
      </w:ins>
    </w:p>
    <w:p w14:paraId="0540B321" w14:textId="77777777" w:rsidR="007C47B8" w:rsidRPr="00D525EC" w:rsidRDefault="007C47B8" w:rsidP="007C47B8">
      <w:pPr>
        <w:spacing w:after="160" w:line="259" w:lineRule="auto"/>
        <w:rPr>
          <w:ins w:id="793" w:author="David Ouyang" w:date="2016-08-26T17:54:00Z"/>
        </w:rPr>
      </w:pPr>
    </w:p>
    <w:p w14:paraId="455AB668" w14:textId="77777777" w:rsidR="007C47B8" w:rsidRPr="00FB22B2" w:rsidRDefault="007C47B8">
      <w:pPr>
        <w:rPr>
          <w:rFonts w:ascii="Times New Roman" w:hAnsi="Times New Roman" w:cs="Times New Roman"/>
          <w:sz w:val="24"/>
          <w:szCs w:val="24"/>
        </w:rPr>
      </w:pPr>
    </w:p>
    <w:sectPr w:rsidR="007C47B8" w:rsidRPr="00FB22B2" w:rsidSect="00E06C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Gunsagar Gulati" w:date="2016-08-23T18:00:00Z" w:initials="GG">
    <w:p w14:paraId="32971ABB" w14:textId="49C34FCE" w:rsidR="001964A2" w:rsidRDefault="001964A2">
      <w:pPr>
        <w:pStyle w:val="CommentText"/>
      </w:pPr>
      <w:r>
        <w:rPr>
          <w:rStyle w:val="CommentReference"/>
        </w:rPr>
        <w:annotationRef/>
      </w:r>
      <w:proofErr w:type="gramStart"/>
      <w:r>
        <w:t>p-value</w:t>
      </w:r>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71A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699"/>
    <w:multiLevelType w:val="hybridMultilevel"/>
    <w:tmpl w:val="B99E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1AA0"/>
    <w:multiLevelType w:val="hybridMultilevel"/>
    <w:tmpl w:val="22A8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Gunsagar Gulati">
    <w15:presenceInfo w15:providerId="Windows Live" w15:userId="9d970ede9b030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15AAD"/>
    <w:rsid w:val="00031399"/>
    <w:rsid w:val="00036D0E"/>
    <w:rsid w:val="00037CE4"/>
    <w:rsid w:val="000548AD"/>
    <w:rsid w:val="00063233"/>
    <w:rsid w:val="00074E0D"/>
    <w:rsid w:val="00080D48"/>
    <w:rsid w:val="00082748"/>
    <w:rsid w:val="00083E82"/>
    <w:rsid w:val="0008666D"/>
    <w:rsid w:val="00094F4B"/>
    <w:rsid w:val="000A7615"/>
    <w:rsid w:val="000B46AA"/>
    <w:rsid w:val="000C08F4"/>
    <w:rsid w:val="000E1DA3"/>
    <w:rsid w:val="000E4EC3"/>
    <w:rsid w:val="0010368C"/>
    <w:rsid w:val="00126DFC"/>
    <w:rsid w:val="0013785B"/>
    <w:rsid w:val="00150E55"/>
    <w:rsid w:val="001879CE"/>
    <w:rsid w:val="001964A2"/>
    <w:rsid w:val="001B580B"/>
    <w:rsid w:val="001C74E6"/>
    <w:rsid w:val="001D1D0A"/>
    <w:rsid w:val="001D2EB0"/>
    <w:rsid w:val="001F31C5"/>
    <w:rsid w:val="00202BEF"/>
    <w:rsid w:val="0023243F"/>
    <w:rsid w:val="00241249"/>
    <w:rsid w:val="0025051B"/>
    <w:rsid w:val="00251CBC"/>
    <w:rsid w:val="00261958"/>
    <w:rsid w:val="0028154B"/>
    <w:rsid w:val="002840AC"/>
    <w:rsid w:val="0029381B"/>
    <w:rsid w:val="002A3C2B"/>
    <w:rsid w:val="002B2BF0"/>
    <w:rsid w:val="002C36ED"/>
    <w:rsid w:val="002C56BD"/>
    <w:rsid w:val="002C7213"/>
    <w:rsid w:val="002C72E4"/>
    <w:rsid w:val="002E2736"/>
    <w:rsid w:val="002E363E"/>
    <w:rsid w:val="00306657"/>
    <w:rsid w:val="003146A9"/>
    <w:rsid w:val="003351F3"/>
    <w:rsid w:val="003820D7"/>
    <w:rsid w:val="00384168"/>
    <w:rsid w:val="003A14F3"/>
    <w:rsid w:val="003B15BF"/>
    <w:rsid w:val="003B551C"/>
    <w:rsid w:val="003E0043"/>
    <w:rsid w:val="003E29AB"/>
    <w:rsid w:val="003E6A83"/>
    <w:rsid w:val="00401F27"/>
    <w:rsid w:val="004025CA"/>
    <w:rsid w:val="00404679"/>
    <w:rsid w:val="00413B33"/>
    <w:rsid w:val="00420447"/>
    <w:rsid w:val="004521BB"/>
    <w:rsid w:val="00465ACD"/>
    <w:rsid w:val="0047100F"/>
    <w:rsid w:val="0047164F"/>
    <w:rsid w:val="00471DDD"/>
    <w:rsid w:val="00472161"/>
    <w:rsid w:val="00475CC8"/>
    <w:rsid w:val="00481A78"/>
    <w:rsid w:val="00484AB0"/>
    <w:rsid w:val="004B07B5"/>
    <w:rsid w:val="004C1D3A"/>
    <w:rsid w:val="004C286F"/>
    <w:rsid w:val="004D2A4F"/>
    <w:rsid w:val="004D32F9"/>
    <w:rsid w:val="004D6581"/>
    <w:rsid w:val="004E3532"/>
    <w:rsid w:val="004F73E9"/>
    <w:rsid w:val="005024C0"/>
    <w:rsid w:val="0050385E"/>
    <w:rsid w:val="005169C3"/>
    <w:rsid w:val="00523553"/>
    <w:rsid w:val="00526BE8"/>
    <w:rsid w:val="0054380D"/>
    <w:rsid w:val="00562A21"/>
    <w:rsid w:val="00574311"/>
    <w:rsid w:val="005925E3"/>
    <w:rsid w:val="005D120A"/>
    <w:rsid w:val="005E2738"/>
    <w:rsid w:val="00601038"/>
    <w:rsid w:val="00623D68"/>
    <w:rsid w:val="00626827"/>
    <w:rsid w:val="00626FF6"/>
    <w:rsid w:val="00670432"/>
    <w:rsid w:val="00691BEA"/>
    <w:rsid w:val="006A28ED"/>
    <w:rsid w:val="006A7A31"/>
    <w:rsid w:val="006B11AE"/>
    <w:rsid w:val="006B55A3"/>
    <w:rsid w:val="006C7F64"/>
    <w:rsid w:val="006E641A"/>
    <w:rsid w:val="006F3CAD"/>
    <w:rsid w:val="00722609"/>
    <w:rsid w:val="00735973"/>
    <w:rsid w:val="007505C4"/>
    <w:rsid w:val="007572BA"/>
    <w:rsid w:val="007573DD"/>
    <w:rsid w:val="0077093C"/>
    <w:rsid w:val="00770A45"/>
    <w:rsid w:val="00784A7E"/>
    <w:rsid w:val="00784C5A"/>
    <w:rsid w:val="007866C2"/>
    <w:rsid w:val="00790211"/>
    <w:rsid w:val="0079032D"/>
    <w:rsid w:val="007C47B8"/>
    <w:rsid w:val="008035B7"/>
    <w:rsid w:val="00804E88"/>
    <w:rsid w:val="008166A8"/>
    <w:rsid w:val="008222C1"/>
    <w:rsid w:val="00825184"/>
    <w:rsid w:val="0084132A"/>
    <w:rsid w:val="00842E7E"/>
    <w:rsid w:val="0084384A"/>
    <w:rsid w:val="00864FA3"/>
    <w:rsid w:val="00870497"/>
    <w:rsid w:val="00875256"/>
    <w:rsid w:val="00880C18"/>
    <w:rsid w:val="008C3377"/>
    <w:rsid w:val="008C570A"/>
    <w:rsid w:val="008D2332"/>
    <w:rsid w:val="008D5E4A"/>
    <w:rsid w:val="008D7EFD"/>
    <w:rsid w:val="008E12D8"/>
    <w:rsid w:val="00901344"/>
    <w:rsid w:val="009070EE"/>
    <w:rsid w:val="009222BE"/>
    <w:rsid w:val="009244FC"/>
    <w:rsid w:val="00941B68"/>
    <w:rsid w:val="00962F9B"/>
    <w:rsid w:val="0097065E"/>
    <w:rsid w:val="009775E8"/>
    <w:rsid w:val="00983D66"/>
    <w:rsid w:val="00985DF7"/>
    <w:rsid w:val="009E0B22"/>
    <w:rsid w:val="009E71B2"/>
    <w:rsid w:val="009F101A"/>
    <w:rsid w:val="00A21265"/>
    <w:rsid w:val="00A229B2"/>
    <w:rsid w:val="00A3794B"/>
    <w:rsid w:val="00A40576"/>
    <w:rsid w:val="00A43E09"/>
    <w:rsid w:val="00A453B9"/>
    <w:rsid w:val="00A53B55"/>
    <w:rsid w:val="00A65EE7"/>
    <w:rsid w:val="00A710A6"/>
    <w:rsid w:val="00A77F78"/>
    <w:rsid w:val="00A95856"/>
    <w:rsid w:val="00AA038C"/>
    <w:rsid w:val="00AB2B8E"/>
    <w:rsid w:val="00AD253A"/>
    <w:rsid w:val="00AF5CEF"/>
    <w:rsid w:val="00AF5FE9"/>
    <w:rsid w:val="00AF6C43"/>
    <w:rsid w:val="00B43BFC"/>
    <w:rsid w:val="00B51BCB"/>
    <w:rsid w:val="00B67D89"/>
    <w:rsid w:val="00B83C6E"/>
    <w:rsid w:val="00B85F21"/>
    <w:rsid w:val="00B90CD0"/>
    <w:rsid w:val="00BA515C"/>
    <w:rsid w:val="00BC4067"/>
    <w:rsid w:val="00BD2314"/>
    <w:rsid w:val="00BE384F"/>
    <w:rsid w:val="00BE4AE1"/>
    <w:rsid w:val="00C10538"/>
    <w:rsid w:val="00C23DD4"/>
    <w:rsid w:val="00C2537F"/>
    <w:rsid w:val="00C27524"/>
    <w:rsid w:val="00C45788"/>
    <w:rsid w:val="00C554AD"/>
    <w:rsid w:val="00C657D5"/>
    <w:rsid w:val="00C71C57"/>
    <w:rsid w:val="00C74E8B"/>
    <w:rsid w:val="00C807E1"/>
    <w:rsid w:val="00C8476D"/>
    <w:rsid w:val="00CC6FB6"/>
    <w:rsid w:val="00CD73BB"/>
    <w:rsid w:val="00CE15F8"/>
    <w:rsid w:val="00D0470B"/>
    <w:rsid w:val="00D12DF0"/>
    <w:rsid w:val="00D227A3"/>
    <w:rsid w:val="00D25651"/>
    <w:rsid w:val="00D312B8"/>
    <w:rsid w:val="00D525EC"/>
    <w:rsid w:val="00D632D9"/>
    <w:rsid w:val="00D646D3"/>
    <w:rsid w:val="00DA677F"/>
    <w:rsid w:val="00DB18A1"/>
    <w:rsid w:val="00DB4FB7"/>
    <w:rsid w:val="00DC26C3"/>
    <w:rsid w:val="00DD1763"/>
    <w:rsid w:val="00DD2666"/>
    <w:rsid w:val="00DD315E"/>
    <w:rsid w:val="00DD6555"/>
    <w:rsid w:val="00DE0037"/>
    <w:rsid w:val="00DE1472"/>
    <w:rsid w:val="00DE15F5"/>
    <w:rsid w:val="00DE7180"/>
    <w:rsid w:val="00DE7B3F"/>
    <w:rsid w:val="00E06CA7"/>
    <w:rsid w:val="00E14865"/>
    <w:rsid w:val="00E155BB"/>
    <w:rsid w:val="00E361EF"/>
    <w:rsid w:val="00E37C6C"/>
    <w:rsid w:val="00E6277E"/>
    <w:rsid w:val="00E637F5"/>
    <w:rsid w:val="00E65733"/>
    <w:rsid w:val="00E728BA"/>
    <w:rsid w:val="00E74594"/>
    <w:rsid w:val="00E767B3"/>
    <w:rsid w:val="00E80430"/>
    <w:rsid w:val="00E804DB"/>
    <w:rsid w:val="00EB56CB"/>
    <w:rsid w:val="00EC2D7A"/>
    <w:rsid w:val="00ED43E8"/>
    <w:rsid w:val="00EE4BAC"/>
    <w:rsid w:val="00EF260C"/>
    <w:rsid w:val="00EF5783"/>
    <w:rsid w:val="00EF798B"/>
    <w:rsid w:val="00F311CE"/>
    <w:rsid w:val="00F41B18"/>
    <w:rsid w:val="00F55D28"/>
    <w:rsid w:val="00F73963"/>
    <w:rsid w:val="00F804EB"/>
    <w:rsid w:val="00F809B3"/>
    <w:rsid w:val="00F86176"/>
    <w:rsid w:val="00F87E1C"/>
    <w:rsid w:val="00F94EB2"/>
    <w:rsid w:val="00FA093D"/>
    <w:rsid w:val="00FA4003"/>
    <w:rsid w:val="00FA4C26"/>
    <w:rsid w:val="00FB069F"/>
    <w:rsid w:val="00FB22B2"/>
    <w:rsid w:val="00FC658E"/>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8B8"/>
  <w15:docId w15:val="{68679E40-3654-4B10-88C5-4792478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C3"/>
  </w:style>
  <w:style w:type="paragraph" w:styleId="Heading1">
    <w:name w:val="heading 1"/>
    <w:basedOn w:val="Normal"/>
    <w:next w:val="Normal"/>
    <w:link w:val="Heading1Char"/>
    <w:uiPriority w:val="9"/>
    <w:qFormat/>
    <w:rsid w:val="002C36ED"/>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line="240" w:lineRule="auto"/>
    </w:pPr>
  </w:style>
  <w:style w:type="numbering" w:customStyle="1" w:styleId="NoList1">
    <w:name w:val="No List1"/>
    <w:next w:val="NoList"/>
    <w:uiPriority w:val="99"/>
    <w:semiHidden/>
    <w:unhideWhenUsed/>
    <w:rsid w:val="00D525EC"/>
  </w:style>
  <w:style w:type="paragraph" w:styleId="Header">
    <w:name w:val="header"/>
    <w:basedOn w:val="Normal"/>
    <w:link w:val="HeaderChar"/>
    <w:uiPriority w:val="99"/>
    <w:unhideWhenUsed/>
    <w:rsid w:val="00D525EC"/>
    <w:pPr>
      <w:tabs>
        <w:tab w:val="center" w:pos="4680"/>
        <w:tab w:val="right" w:pos="9360"/>
      </w:tabs>
      <w:spacing w:line="240" w:lineRule="auto"/>
    </w:pPr>
  </w:style>
  <w:style w:type="character" w:customStyle="1" w:styleId="HeaderChar">
    <w:name w:val="Header Char"/>
    <w:basedOn w:val="DefaultParagraphFont"/>
    <w:link w:val="Header"/>
    <w:uiPriority w:val="99"/>
    <w:rsid w:val="00D525EC"/>
  </w:style>
  <w:style w:type="paragraph" w:styleId="Footer">
    <w:name w:val="footer"/>
    <w:basedOn w:val="Normal"/>
    <w:link w:val="FooterChar"/>
    <w:uiPriority w:val="99"/>
    <w:unhideWhenUsed/>
    <w:rsid w:val="00D525EC"/>
    <w:pPr>
      <w:tabs>
        <w:tab w:val="center" w:pos="4680"/>
        <w:tab w:val="right" w:pos="9360"/>
      </w:tabs>
      <w:spacing w:line="240" w:lineRule="auto"/>
    </w:pPr>
  </w:style>
  <w:style w:type="character" w:customStyle="1" w:styleId="FooterChar">
    <w:name w:val="Footer Char"/>
    <w:basedOn w:val="DefaultParagraphFont"/>
    <w:link w:val="Footer"/>
    <w:uiPriority w:val="99"/>
    <w:rsid w:val="00D525EC"/>
  </w:style>
  <w:style w:type="table" w:customStyle="1" w:styleId="Style1">
    <w:name w:val="Style1"/>
    <w:basedOn w:val="TableNormal"/>
    <w:uiPriority w:val="99"/>
    <w:rsid w:val="00D525EC"/>
    <w:pPr>
      <w:spacing w:line="240" w:lineRule="auto"/>
    </w:pPr>
    <w:rPr>
      <w:rFonts w:ascii="Arial" w:hAnsi="Arial"/>
      <w:sz w:val="18"/>
    </w:rPr>
    <w:tblPr/>
  </w:style>
  <w:style w:type="table" w:styleId="PlainTable4">
    <w:name w:val="Plain Table 4"/>
    <w:basedOn w:val="TableNormal"/>
    <w:uiPriority w:val="44"/>
    <w:rsid w:val="00D525E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D52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E:\Backup\CardioClinicalResearch\LVAD_OHT_wait_mortalit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2B65-45CC-8778-E177C9BED91D}"/>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2B65-45CC-8778-E177C9BED91D}"/>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2B65-45CC-8778-E177C9BED91D}"/>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2B65-45CC-8778-E177C9BED91D}"/>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2B65-45CC-8778-E177C9BED91D}"/>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2B65-45CC-8778-E177C9BED91D}"/>
            </c:ext>
          </c:extLst>
        </c:ser>
        <c:dLbls>
          <c:showLegendKey val="0"/>
          <c:showVal val="0"/>
          <c:showCatName val="0"/>
          <c:showSerName val="0"/>
          <c:showPercent val="0"/>
          <c:showBubbleSize val="0"/>
        </c:dLbls>
        <c:gapWidth val="150"/>
        <c:axId val="141576848"/>
        <c:axId val="141577240"/>
      </c:barChart>
      <c:catAx>
        <c:axId val="141576848"/>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41577240"/>
        <c:crosses val="autoZero"/>
        <c:auto val="1"/>
        <c:lblAlgn val="ctr"/>
        <c:lblOffset val="100"/>
        <c:noMultiLvlLbl val="0"/>
      </c:catAx>
      <c:valAx>
        <c:axId val="141577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1415768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F777-E69C-48D1-A0A1-A7F9F602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20</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8</cp:revision>
  <dcterms:created xsi:type="dcterms:W3CDTF">2016-08-26T15:39:00Z</dcterms:created>
  <dcterms:modified xsi:type="dcterms:W3CDTF">2016-08-27T01:14:00Z</dcterms:modified>
</cp:coreProperties>
</file>