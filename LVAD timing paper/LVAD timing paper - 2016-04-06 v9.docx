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F64" w:rsidRPr="00A40576" w:rsidRDefault="006C7F64" w:rsidP="00C657D5">
      <w:pPr>
        <w:spacing w:line="360" w:lineRule="auto"/>
        <w:jc w:val="center"/>
        <w:rPr>
          <w:rFonts w:ascii="Times New Roman" w:hAnsi="Times New Roman" w:cs="Times New Roman"/>
          <w:b/>
          <w:sz w:val="24"/>
          <w:szCs w:val="24"/>
        </w:rPr>
      </w:pPr>
    </w:p>
    <w:p w:rsidR="00A40576" w:rsidRPr="00C657D5" w:rsidRDefault="00A40576" w:rsidP="00C657D5">
      <w:pPr>
        <w:jc w:val="center"/>
        <w:rPr>
          <w:rFonts w:ascii="Times New Roman" w:hAnsi="Times New Roman" w:cs="Times New Roman"/>
          <w:b/>
          <w:sz w:val="24"/>
          <w:szCs w:val="24"/>
        </w:rPr>
      </w:pPr>
      <w:r w:rsidRPr="00C657D5">
        <w:rPr>
          <w:rFonts w:ascii="Times New Roman" w:hAnsi="Times New Roman" w:cs="Times New Roman"/>
          <w:b/>
          <w:sz w:val="24"/>
          <w:szCs w:val="24"/>
        </w:rPr>
        <w:t>Impact of wait times for cardiac transplantation on outcomes after implantation of left ventricular assist devices (LVAD)</w:t>
      </w:r>
    </w:p>
    <w:p w:rsidR="009775E8" w:rsidRDefault="009775E8" w:rsidP="00C657D5">
      <w:pPr>
        <w:spacing w:line="360" w:lineRule="auto"/>
        <w:jc w:val="center"/>
        <w:rPr>
          <w:rFonts w:ascii="Times New Roman" w:hAnsi="Times New Roman" w:cs="Times New Roman"/>
          <w:b/>
          <w:sz w:val="24"/>
          <w:szCs w:val="24"/>
        </w:rPr>
      </w:pPr>
    </w:p>
    <w:p w:rsidR="006C7F64" w:rsidRPr="002C36ED" w:rsidRDefault="006C7F64" w:rsidP="00C657D5">
      <w:pPr>
        <w:spacing w:line="360" w:lineRule="auto"/>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rsidR="006C7F64" w:rsidRPr="002C36ED" w:rsidRDefault="006C7F64" w:rsidP="00C657D5">
      <w:pPr>
        <w:spacing w:line="360" w:lineRule="auto"/>
        <w:rPr>
          <w:rFonts w:ascii="Times New Roman" w:hAnsi="Times New Roman" w:cs="Times New Roman"/>
          <w:b/>
          <w:sz w:val="24"/>
          <w:szCs w:val="24"/>
        </w:rPr>
      </w:pPr>
    </w:p>
    <w:p w:rsidR="00D646D3" w:rsidRPr="00B51BCB" w:rsidRDefault="00D646D3" w:rsidP="00C657D5">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w:t>
      </w:r>
      <w:proofErr w:type="gramStart"/>
      <w:r>
        <w:rPr>
          <w:rFonts w:ascii="Times New Roman" w:hAnsi="Times New Roman" w:cs="Times New Roman"/>
          <w:sz w:val="24"/>
          <w:szCs w:val="24"/>
          <w:vertAlign w:val="superscript"/>
        </w:rPr>
        <w:t>,</w:t>
      </w:r>
      <w:proofErr w:type="gramEnd"/>
      <w:del w:id="0" w:author="David Ouyang" w:date="2016-04-06T21:17:00Z">
        <w:r w:rsidDel="00790211">
          <w:rPr>
            <w:rFonts w:ascii="Times New Roman" w:hAnsi="Times New Roman" w:cs="Times New Roman"/>
            <w:sz w:val="24"/>
            <w:szCs w:val="24"/>
            <w:vertAlign w:val="superscript"/>
          </w:rPr>
          <w:delText>2</w:delText>
        </w:r>
      </w:del>
      <w:ins w:id="1" w:author="David Ouyang" w:date="2016-04-06T21:17:00Z">
        <w:r w:rsidR="00790211">
          <w:rPr>
            <w:rFonts w:ascii="Times New Roman" w:hAnsi="Times New Roman" w:cs="Times New Roman"/>
            <w:sz w:val="24"/>
            <w:szCs w:val="24"/>
            <w:vertAlign w:val="superscript"/>
          </w:rPr>
          <w:t>3</w:t>
        </w:r>
      </w:ins>
      <w:r>
        <w:rPr>
          <w:rFonts w:ascii="Times New Roman" w:hAnsi="Times New Roman" w:cs="Times New Roman"/>
          <w:sz w:val="24"/>
          <w:szCs w:val="24"/>
        </w:rPr>
        <w:t xml:space="preserve">, </w:t>
      </w:r>
      <w:proofErr w:type="spellStart"/>
      <w:r>
        <w:rPr>
          <w:rFonts w:ascii="Times New Roman" w:hAnsi="Times New Roman" w:cs="Times New Roman"/>
          <w:sz w:val="24"/>
          <w:szCs w:val="24"/>
        </w:rPr>
        <w:t>Gunsagar</w:t>
      </w:r>
      <w:proofErr w:type="spellEnd"/>
      <w:r>
        <w:rPr>
          <w:rFonts w:ascii="Times New Roman" w:hAnsi="Times New Roman" w:cs="Times New Roman"/>
          <w:sz w:val="24"/>
          <w:szCs w:val="24"/>
        </w:rPr>
        <w:t xml:space="preserve"> Gulati</w:t>
      </w:r>
      <w:r>
        <w:rPr>
          <w:rFonts w:ascii="Times New Roman" w:hAnsi="Times New Roman" w:cs="Times New Roman"/>
          <w:sz w:val="24"/>
          <w:szCs w:val="24"/>
          <w:vertAlign w:val="superscript"/>
        </w:rPr>
        <w:t>1,</w:t>
      </w:r>
      <w:del w:id="2" w:author="David Ouyang" w:date="2016-04-06T21:17:00Z">
        <w:r w:rsidDel="00790211">
          <w:rPr>
            <w:rFonts w:ascii="Times New Roman" w:hAnsi="Times New Roman" w:cs="Times New Roman"/>
            <w:sz w:val="24"/>
            <w:szCs w:val="24"/>
            <w:vertAlign w:val="superscript"/>
          </w:rPr>
          <w:delText>2</w:delText>
        </w:r>
      </w:del>
      <w:ins w:id="3" w:author="David Ouyang" w:date="2016-04-06T21:17:00Z">
        <w:r w:rsidR="00790211">
          <w:rPr>
            <w:rFonts w:ascii="Times New Roman" w:hAnsi="Times New Roman" w:cs="Times New Roman"/>
            <w:sz w:val="24"/>
            <w:szCs w:val="24"/>
            <w:vertAlign w:val="superscript"/>
          </w:rPr>
          <w:t>3</w:t>
        </w:r>
      </w:ins>
      <w:r>
        <w:rPr>
          <w:rFonts w:ascii="Times New Roman" w:hAnsi="Times New Roman" w:cs="Times New Roman"/>
          <w:sz w:val="24"/>
          <w:szCs w:val="24"/>
        </w:rPr>
        <w:t xml:space="preserve">, </w:t>
      </w:r>
      <w:ins w:id="4" w:author="David Ouyang" w:date="2016-04-06T21:17:00Z">
        <w:r w:rsidR="00790211">
          <w:rPr>
            <w:rFonts w:ascii="Times New Roman" w:hAnsi="Times New Roman" w:cs="Times New Roman"/>
            <w:sz w:val="24"/>
            <w:szCs w:val="24"/>
          </w:rPr>
          <w:t xml:space="preserve">Richard </w:t>
        </w:r>
      </w:ins>
      <w:ins w:id="5" w:author="David Ouyang" w:date="2016-04-06T21:18:00Z">
        <w:r w:rsidR="00790211">
          <w:rPr>
            <w:rFonts w:ascii="Times New Roman" w:hAnsi="Times New Roman" w:cs="Times New Roman"/>
            <w:sz w:val="24"/>
            <w:szCs w:val="24"/>
          </w:rPr>
          <w:t>Ha</w:t>
        </w:r>
        <w:r w:rsidR="00790211">
          <w:rPr>
            <w:rFonts w:ascii="Times New Roman" w:hAnsi="Times New Roman" w:cs="Times New Roman"/>
            <w:sz w:val="24"/>
            <w:szCs w:val="24"/>
            <w:vertAlign w:val="superscript"/>
          </w:rPr>
          <w:t>2</w:t>
        </w:r>
        <w:r w:rsidR="00790211">
          <w:rPr>
            <w:rFonts w:ascii="Times New Roman" w:hAnsi="Times New Roman" w:cs="Times New Roman"/>
            <w:sz w:val="24"/>
            <w:szCs w:val="24"/>
          </w:rPr>
          <w:t>,</w:t>
        </w:r>
        <w:bookmarkStart w:id="6" w:name="_GoBack"/>
        <w:bookmarkEnd w:id="6"/>
        <w:r w:rsidR="00790211">
          <w:rPr>
            <w:rFonts w:ascii="Times New Roman" w:hAnsi="Times New Roman" w:cs="Times New Roman"/>
            <w:sz w:val="24"/>
            <w:szCs w:val="24"/>
          </w:rPr>
          <w:t xml:space="preserve"> </w:t>
        </w:r>
      </w:ins>
      <w:proofErr w:type="spellStart"/>
      <w:r>
        <w:rPr>
          <w:rFonts w:ascii="Times New Roman" w:hAnsi="Times New Roman" w:cs="Times New Roman"/>
          <w:sz w:val="24"/>
          <w:szCs w:val="24"/>
        </w:rPr>
        <w:t>Dipanjan</w:t>
      </w:r>
      <w:proofErr w:type="spellEnd"/>
      <w:r>
        <w:rPr>
          <w:rFonts w:ascii="Times New Roman" w:hAnsi="Times New Roman" w:cs="Times New Roman"/>
          <w:sz w:val="24"/>
          <w:szCs w:val="24"/>
        </w:rPr>
        <w:t xml:space="preserve"> Banerjee,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rsidR="006C7F64" w:rsidRPr="00B51BCB" w:rsidRDefault="00A40576" w:rsidP="00C657D5">
      <w:pPr>
        <w:spacing w:line="360" w:lineRule="auto"/>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xml:space="preserve">. Stanford University School of Medicine, </w:t>
      </w:r>
      <w:r w:rsidR="00D646D3" w:rsidRPr="00790211">
        <w:rPr>
          <w:rFonts w:ascii="Times New Roman" w:hAnsi="Times New Roman" w:cs="Times New Roman"/>
          <w:sz w:val="24"/>
          <w:szCs w:val="24"/>
        </w:rPr>
        <w:t>Stanford, CA 94305, USA.</w:t>
      </w:r>
      <w:r w:rsidRPr="00790211">
        <w:rPr>
          <w:rFonts w:ascii="Times New Roman" w:hAnsi="Times New Roman" w:cs="Times New Roman"/>
          <w:sz w:val="24"/>
          <w:szCs w:val="24"/>
        </w:rPr>
        <w:t xml:space="preserve"> </w:t>
      </w:r>
      <w:ins w:id="7" w:author="David Ouyang" w:date="2016-04-06T21:17:00Z">
        <w:r w:rsidR="00790211" w:rsidRPr="00790211">
          <w:rPr>
            <w:rFonts w:ascii="Times New Roman" w:hAnsi="Times New Roman" w:cs="Times New Roman"/>
            <w:sz w:val="24"/>
            <w:szCs w:val="24"/>
          </w:rPr>
          <w:t xml:space="preserve">2. </w:t>
        </w:r>
        <w:r w:rsidR="00790211" w:rsidRPr="00790211">
          <w:rPr>
            <w:rFonts w:ascii="Times New Roman" w:hAnsi="Times New Roman" w:cs="Times New Roman"/>
            <w:color w:val="000000"/>
            <w:sz w:val="24"/>
            <w:szCs w:val="24"/>
            <w:shd w:val="clear" w:color="auto" w:fill="FFFFFF"/>
            <w:rPrChange w:id="8" w:author="David Ouyang" w:date="2016-04-06T21:17:00Z">
              <w:rPr>
                <w:rFonts w:ascii="Arial" w:hAnsi="Arial" w:cs="Arial"/>
                <w:color w:val="000000"/>
                <w:sz w:val="20"/>
                <w:szCs w:val="20"/>
                <w:shd w:val="clear" w:color="auto" w:fill="FFFFFF"/>
              </w:rPr>
            </w:rPrChange>
          </w:rPr>
          <w:t>Division of Adult Cardiac Surgery, Department of Cardiothoracic Surgery.</w:t>
        </w:r>
        <w:r w:rsidR="00790211" w:rsidRPr="00790211">
          <w:rPr>
            <w:rFonts w:ascii="Times New Roman" w:hAnsi="Times New Roman" w:cs="Times New Roman"/>
            <w:color w:val="000000"/>
            <w:sz w:val="24"/>
            <w:szCs w:val="24"/>
            <w:shd w:val="clear" w:color="auto" w:fill="FFFFFF"/>
            <w:rPrChange w:id="9" w:author="David Ouyang" w:date="2016-04-06T21:17:00Z">
              <w:rPr>
                <w:rFonts w:ascii="Arial" w:hAnsi="Arial" w:cs="Arial"/>
                <w:color w:val="000000"/>
                <w:sz w:val="20"/>
                <w:szCs w:val="20"/>
                <w:shd w:val="clear" w:color="auto" w:fill="FFFFFF"/>
              </w:rPr>
            </w:rPrChange>
          </w:rPr>
          <w:t xml:space="preserve"> </w:t>
        </w:r>
      </w:ins>
      <w:del w:id="10" w:author="David Ouyang" w:date="2016-04-06T21:17:00Z">
        <w:r w:rsidRPr="00790211" w:rsidDel="00790211">
          <w:rPr>
            <w:rFonts w:ascii="Times New Roman" w:hAnsi="Times New Roman" w:cs="Times New Roman"/>
            <w:sz w:val="24"/>
            <w:szCs w:val="24"/>
          </w:rPr>
          <w:delText>2</w:delText>
        </w:r>
      </w:del>
      <w:ins w:id="11" w:author="David Ouyang" w:date="2016-04-06T21:17:00Z">
        <w:r w:rsidR="00790211" w:rsidRPr="00790211">
          <w:rPr>
            <w:rFonts w:ascii="Times New Roman" w:hAnsi="Times New Roman" w:cs="Times New Roman"/>
            <w:sz w:val="24"/>
            <w:szCs w:val="24"/>
          </w:rPr>
          <w:t>3</w:t>
        </w:r>
      </w:ins>
      <w:r w:rsidRPr="00790211">
        <w:rPr>
          <w:rFonts w:ascii="Times New Roman" w:hAnsi="Times New Roman" w:cs="Times New Roman"/>
          <w:sz w:val="24"/>
          <w:szCs w:val="24"/>
        </w:rPr>
        <w:t>. These authors contributed</w:t>
      </w:r>
      <w:r w:rsidRPr="00B51BCB">
        <w:rPr>
          <w:rFonts w:ascii="Times New Roman" w:hAnsi="Times New Roman" w:cs="Times New Roman"/>
          <w:sz w:val="24"/>
          <w:szCs w:val="24"/>
        </w:rPr>
        <w:t xml:space="preserve"> equally to this work.</w:t>
      </w:r>
    </w:p>
    <w:p w:rsidR="00B51BCB" w:rsidRDefault="00B51BCB"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Pr="00A40576" w:rsidRDefault="00DE0037" w:rsidP="00C657D5">
      <w:pPr>
        <w:spacing w:line="360" w:lineRule="auto"/>
        <w:rPr>
          <w:rFonts w:ascii="Times New Roman" w:hAnsi="Times New Roman" w:cs="Times New Roman"/>
          <w:b/>
          <w:sz w:val="24"/>
          <w:szCs w:val="24"/>
        </w:rPr>
      </w:pPr>
    </w:p>
    <w:p w:rsidR="00A40576" w:rsidRPr="00A40576" w:rsidRDefault="006C7F64"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proofErr w:type="spellStart"/>
      <w:r w:rsidR="00A40576" w:rsidRPr="00A40576">
        <w:rPr>
          <w:rFonts w:ascii="Times New Roman" w:hAnsi="Times New Roman" w:cs="Times New Roman"/>
          <w:sz w:val="24"/>
          <w:szCs w:val="24"/>
        </w:rPr>
        <w:t>Dipanjan</w:t>
      </w:r>
      <w:proofErr w:type="spellEnd"/>
      <w:r w:rsidR="00A40576" w:rsidRPr="00A40576">
        <w:rPr>
          <w:rFonts w:ascii="Times New Roman" w:hAnsi="Times New Roman" w:cs="Times New Roman"/>
          <w:sz w:val="24"/>
          <w:szCs w:val="24"/>
        </w:rPr>
        <w:t xml:space="preserve"> Banerjee</w:t>
      </w:r>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300 Pasteur Dr MC 5319</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rsidR="006C7F64" w:rsidRPr="002C36ED" w:rsidRDefault="00A40576" w:rsidP="00C657D5">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ins w:id="12" w:author="David Ouyang" w:date="2016-03-26T16:53:00Z">
        <w:r w:rsidR="00AF6C43">
          <w:rPr>
            <w:rFonts w:ascii="Times New Roman" w:hAnsi="Times New Roman" w:cs="Times New Roman"/>
            <w:color w:val="555555"/>
            <w:sz w:val="24"/>
            <w:szCs w:val="24"/>
            <w:shd w:val="clear" w:color="auto" w:fill="FFFFFF"/>
          </w:rPr>
          <w:br/>
        </w:r>
      </w:ins>
    </w:p>
    <w:p w:rsidR="006C7F64" w:rsidDel="00DC26C3" w:rsidRDefault="006C7F64" w:rsidP="00C657D5">
      <w:pPr>
        <w:spacing w:line="360" w:lineRule="auto"/>
        <w:rPr>
          <w:del w:id="13" w:author="David Ouyang" w:date="2016-03-26T16:06:00Z"/>
          <w:rFonts w:ascii="Times New Roman" w:hAnsi="Times New Roman" w:cs="Times New Roman"/>
          <w:b/>
          <w:sz w:val="24"/>
          <w:szCs w:val="24"/>
        </w:rPr>
      </w:pPr>
    </w:p>
    <w:p w:rsidR="00DE0037" w:rsidDel="00DC26C3" w:rsidRDefault="00DE0037" w:rsidP="00C657D5">
      <w:pPr>
        <w:spacing w:line="360" w:lineRule="auto"/>
        <w:rPr>
          <w:del w:id="14" w:author="David Ouyang" w:date="2016-03-26T16:06:00Z"/>
          <w:rFonts w:ascii="Times New Roman" w:hAnsi="Times New Roman" w:cs="Times New Roman"/>
          <w:b/>
          <w:sz w:val="24"/>
          <w:szCs w:val="24"/>
        </w:rPr>
      </w:pPr>
    </w:p>
    <w:p w:rsidR="009775E8" w:rsidRPr="002C36ED" w:rsidDel="00AF6C43" w:rsidRDefault="009775E8" w:rsidP="00C657D5">
      <w:pPr>
        <w:spacing w:line="360" w:lineRule="auto"/>
        <w:rPr>
          <w:del w:id="15" w:author="David Ouyang" w:date="2016-03-26T16:53:00Z"/>
          <w:rFonts w:ascii="Times New Roman" w:hAnsi="Times New Roman" w:cs="Times New Roman"/>
          <w:b/>
          <w:sz w:val="24"/>
          <w:szCs w:val="24"/>
        </w:rPr>
      </w:pPr>
    </w:p>
    <w:p w:rsidR="006C7F64" w:rsidRPr="00A40576" w:rsidRDefault="006C7F64"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t>Abstract</w:t>
      </w:r>
    </w:p>
    <w:p w:rsidR="000548AD" w:rsidRPr="00A40576" w:rsidRDefault="006C7F64"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for </w:t>
      </w:r>
      <w:proofErr w:type="spellStart"/>
      <w:r w:rsidR="00A40576" w:rsidRPr="00C657D5">
        <w:rPr>
          <w:rFonts w:ascii="Times New Roman" w:hAnsi="Times New Roman" w:cs="Times New Roman"/>
          <w:sz w:val="24"/>
          <w:szCs w:val="24"/>
        </w:rPr>
        <w:t>orthotopic</w:t>
      </w:r>
      <w:proofErr w:type="spellEnd"/>
      <w:r w:rsidR="00A40576" w:rsidRPr="00C657D5">
        <w:rPr>
          <w:rFonts w:ascii="Times New Roman" w:hAnsi="Times New Roman" w:cs="Times New Roman"/>
          <w:sz w:val="24"/>
          <w:szCs w:val="24"/>
        </w:rPr>
        <w:t xml:space="preserve"> heart transplantation (OHT) after the implantation of left ventricular assist devices (LVAD) is unknown. In determining the optimal time for OHT after LVAD, the need for clinical stability and time to recover from major surgery is balanced by the risk of LVAD complications and the formation of adhesions and scarring. Some have argued that performing OHT early after LVAD placement poses an increased risk of morbidity and mortality to patients. </w:t>
      </w:r>
      <w:r w:rsidR="000548AD" w:rsidRPr="00A40576">
        <w:rPr>
          <w:rFonts w:ascii="Times New Roman" w:hAnsi="Times New Roman" w:cs="Times New Roman"/>
          <w:sz w:val="24"/>
          <w:szCs w:val="24"/>
        </w:rPr>
        <w:t xml:space="preserve">In this study, we describe the timing and outcomes of LVAD implantation and the impact of invasive hemodynamic monitoring and timing of post-LVAD OHT on in-hospital survival in the United States. </w:t>
      </w:r>
    </w:p>
    <w:p w:rsidR="00A40576" w:rsidDel="00AF6C43" w:rsidRDefault="00471DDD" w:rsidP="00C657D5">
      <w:pPr>
        <w:spacing w:line="360" w:lineRule="auto"/>
        <w:rPr>
          <w:del w:id="16" w:author="David Ouyang" w:date="2016-03-26T16:53:00Z"/>
          <w:rFonts w:ascii="Times New Roman" w:hAnsi="Times New Roman" w:cs="Times New Roman"/>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Using data from the Nationwide Inpatient Sample (NIS) from 1998 to 2011, we identified patients 18 years of age or greater who underwent implantation of a LVAD and for which the date of procedure was available. We calculated in hospital mortality for those patients who underwent OHT during the same hospitalization as a function of time from LVAD to OHT, adjusting for age, sex, race, household income, and number of comorbid diagnoses. We also compared in hospital mortality for those patients who underwent LVAD placement without OHT to mortality for patients who underwent OHT after LVAD placement. Finally, we analyzed the effect of time to OHT after LVAD placement on the length of hospital stay post-transplant.</w:t>
      </w:r>
    </w:p>
    <w:p w:rsidR="00AF6C43" w:rsidRPr="00C657D5" w:rsidRDefault="00AF6C43" w:rsidP="00C657D5">
      <w:pPr>
        <w:spacing w:line="360" w:lineRule="auto"/>
        <w:rPr>
          <w:ins w:id="17" w:author="David Ouyang" w:date="2016-03-26T16:53:00Z"/>
          <w:rFonts w:ascii="Times New Roman" w:hAnsi="Times New Roman" w:cs="Times New Roman"/>
          <w:sz w:val="24"/>
          <w:szCs w:val="24"/>
        </w:rPr>
      </w:pPr>
    </w:p>
    <w:p w:rsidR="00A40576" w:rsidRPr="00C657D5" w:rsidRDefault="00A40576" w:rsidP="00C657D5">
      <w:pPr>
        <w:spacing w:line="360" w:lineRule="auto"/>
        <w:rPr>
          <w:rFonts w:ascii="Times New Roman" w:hAnsi="Times New Roman" w:cs="Times New Roman"/>
          <w:sz w:val="24"/>
          <w:szCs w:val="24"/>
        </w:rPr>
      </w:pPr>
      <w:r w:rsidRPr="00C657D5">
        <w:rPr>
          <w:rFonts w:ascii="Times New Roman" w:hAnsi="Times New Roman" w:cs="Times New Roman"/>
          <w:b/>
          <w:sz w:val="24"/>
          <w:szCs w:val="24"/>
        </w:rPr>
        <w:t>Results</w:t>
      </w:r>
      <w:r w:rsidRPr="00A40576">
        <w:rPr>
          <w:rFonts w:ascii="Times New Roman" w:hAnsi="Times New Roman" w:cs="Times New Roman"/>
          <w:sz w:val="24"/>
          <w:szCs w:val="24"/>
        </w:rPr>
        <w:t xml:space="preserve"> - </w:t>
      </w:r>
      <w:r w:rsidRPr="00C657D5">
        <w:rPr>
          <w:rFonts w:ascii="Times New Roman" w:hAnsi="Times New Roman" w:cs="Times New Roman"/>
          <w:sz w:val="24"/>
          <w:szCs w:val="24"/>
        </w:rPr>
        <w:t xml:space="preserve">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(‘late’).There was no statistically significant difference in patient demographics between the early and late groups with regards to age, sex, race, household </w:t>
      </w:r>
      <w:r w:rsidRPr="00C657D5">
        <w:rPr>
          <w:rFonts w:ascii="Times New Roman" w:hAnsi="Times New Roman" w:cs="Times New Roman"/>
          <w:sz w:val="24"/>
          <w:szCs w:val="24"/>
        </w:rPr>
        <w:lastRenderedPageBreak/>
        <w:t xml:space="preserve">income, or number of comorbid diagnoses.  </w:t>
      </w:r>
      <w:r w:rsidRPr="00C657D5">
        <w:rPr>
          <w:rFonts w:ascii="Times New Roman" w:eastAsia="Times New Roman" w:hAnsi="Times New Roman" w:cs="Times New Roman"/>
          <w:color w:val="000000"/>
          <w:sz w:val="24"/>
          <w:szCs w:val="24"/>
        </w:rPr>
        <w:t xml:space="preserve">Compared to patients who underwent LVAD implantation but did not undergo OHT, patients who </w:t>
      </w:r>
      <w:r w:rsidRPr="00C657D5">
        <w:rPr>
          <w:rFonts w:ascii="Times New Roman" w:hAnsi="Times New Roman" w:cs="Times New Roman"/>
          <w:sz w:val="24"/>
          <w:szCs w:val="24"/>
        </w:rPr>
        <w:t>underwent late OHT after LVAD had decreased mortality (12.2% vs. 27.0% p &lt; 0.001). Patients who underwent early OHT after LVAD did not show a similar mortality benefit (26.8% vs. 27.0%, p = 0.946). Patients who underwent OHT were younger than patients who did not undergo OHT (48.2 vs. 55.3 years, p &lt; 0.001), but were not statistically significantly different with regard to sex, race, household income, or the number of comorbid diagnoses. Post-transplant LOS after LVAD placement was not significantly different between patients who underwent early OHT and patients who underwent late OHT.</w:t>
      </w:r>
    </w:p>
    <w:p w:rsidR="00A40576" w:rsidRPr="00C657D5" w:rsidRDefault="00A53B55"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In this cohort of patients who received LVADs, the rate of in-hospital mortality after OHT was lower for patients who underwent late OHT (greater than 8 days from LVAD implantation) when compared to patients who underwent OHT within 1 week of LVAD implantation, and a longer wait for OHT after LVAD placement did not correlate with longer hospital stays post OHT.</w:t>
      </w:r>
    </w:p>
    <w:p w:rsidR="00384168" w:rsidRDefault="00384168"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B51BCB" w:rsidRDefault="00B51BCB" w:rsidP="00C657D5">
      <w:pPr>
        <w:spacing w:line="360" w:lineRule="auto"/>
        <w:rPr>
          <w:rFonts w:ascii="Times New Roman" w:hAnsi="Times New Roman" w:cs="Times New Roman"/>
          <w:sz w:val="24"/>
          <w:szCs w:val="24"/>
        </w:rPr>
      </w:pPr>
    </w:p>
    <w:p w:rsidR="00B51BCB" w:rsidRDefault="00B51BCB" w:rsidP="00C657D5">
      <w:pPr>
        <w:spacing w:line="360" w:lineRule="auto"/>
        <w:rPr>
          <w:ins w:id="18" w:author="David Ouyang" w:date="2016-03-26T16:54:00Z"/>
          <w:rFonts w:ascii="Times New Roman" w:hAnsi="Times New Roman" w:cs="Times New Roman"/>
          <w:sz w:val="24"/>
          <w:szCs w:val="24"/>
        </w:rPr>
      </w:pPr>
    </w:p>
    <w:p w:rsidR="00AF6C43" w:rsidRDefault="00AF6C43" w:rsidP="00C657D5">
      <w:pPr>
        <w:spacing w:line="360" w:lineRule="auto"/>
        <w:rPr>
          <w:ins w:id="19" w:author="David Ouyang" w:date="2016-03-26T16:54:00Z"/>
          <w:rFonts w:ascii="Times New Roman" w:hAnsi="Times New Roman" w:cs="Times New Roman"/>
          <w:sz w:val="24"/>
          <w:szCs w:val="24"/>
        </w:rPr>
      </w:pPr>
    </w:p>
    <w:p w:rsidR="00AF6C43" w:rsidRDefault="00AF6C43" w:rsidP="00C657D5">
      <w:pPr>
        <w:spacing w:line="360" w:lineRule="auto"/>
        <w:rPr>
          <w:ins w:id="20" w:author="David Ouyang" w:date="2016-03-26T16:54:00Z"/>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6E641A"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Introduction</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w:t>
      </w:r>
      <w:proofErr w:type="gramStart"/>
      <w:r w:rsidR="002C36ED" w:rsidRPr="002C36ED">
        <w:rPr>
          <w:rFonts w:ascii="Times New Roman" w:hAnsi="Times New Roman" w:cs="Times New Roman"/>
          <w:sz w:val="24"/>
          <w:szCs w:val="24"/>
          <w:vertAlign w:val="superscript"/>
        </w:rPr>
        <w:t>,2</w:t>
      </w:r>
      <w:proofErr w:type="gramEnd"/>
      <w:r w:rsidR="002C36ED"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002C36ED" w:rsidRPr="002C36ED">
        <w:rPr>
          <w:rFonts w:ascii="Times New Roman" w:hAnsi="Times New Roman" w:cs="Times New Roman"/>
          <w:sz w:val="24"/>
          <w:szCs w:val="24"/>
          <w:vertAlign w:val="superscript"/>
        </w:rPr>
        <w:t>2</w:t>
      </w:r>
      <w:proofErr w:type="gramStart"/>
      <w:r w:rsidR="002C36ED" w:rsidRPr="002C36ED">
        <w:rPr>
          <w:rFonts w:ascii="Times New Roman" w:hAnsi="Times New Roman" w:cs="Times New Roman"/>
          <w:sz w:val="24"/>
          <w:szCs w:val="24"/>
          <w:vertAlign w:val="superscript"/>
        </w:rPr>
        <w:t>,3</w:t>
      </w:r>
      <w:proofErr w:type="gramEnd"/>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proofErr w:type="spellStart"/>
      <w:r w:rsidR="00E6277E">
        <w:rPr>
          <w:rFonts w:ascii="Times New Roman" w:hAnsi="Times New Roman" w:cs="Times New Roman"/>
          <w:sz w:val="24"/>
          <w:szCs w:val="24"/>
        </w:rPr>
        <w:t>orthotopic</w:t>
      </w:r>
      <w:proofErr w:type="spellEnd"/>
      <w:ins w:id="21" w:author="David Ouyang" w:date="2016-03-26T16:53:00Z">
        <w:r w:rsidR="00AF6C43">
          <w:rPr>
            <w:rFonts w:ascii="Times New Roman" w:hAnsi="Times New Roman" w:cs="Times New Roman"/>
            <w:sz w:val="24"/>
            <w:szCs w:val="24"/>
          </w:rPr>
          <w:t xml:space="preserve"> </w:t>
        </w:r>
      </w:ins>
      <w:r w:rsidR="002C36ED" w:rsidRPr="002C36ED">
        <w:rPr>
          <w:rFonts w:ascii="Times New Roman" w:hAnsi="Times New Roman" w:cs="Times New Roman"/>
          <w:sz w:val="24"/>
          <w:szCs w:val="24"/>
        </w:rPr>
        <w:t>heart transplant (OHT) is the gold standard therapy for these patients</w:t>
      </w:r>
      <w:r w:rsidR="002C36ED" w:rsidRPr="002C36ED">
        <w:rPr>
          <w:rFonts w:ascii="Times New Roman" w:hAnsi="Times New Roman" w:cs="Times New Roman"/>
          <w:sz w:val="24"/>
          <w:szCs w:val="24"/>
          <w:vertAlign w:val="superscript"/>
        </w:rPr>
        <w:t>6</w:t>
      </w:r>
      <w:proofErr w:type="gramStart"/>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proofErr w:type="gramEnd"/>
      <w:r w:rsidR="00B51BCB">
        <w:rPr>
          <w:rFonts w:ascii="Times New Roman" w:hAnsi="Times New Roman" w:cs="Times New Roman"/>
          <w:sz w:val="24"/>
          <w:szCs w:val="24"/>
        </w:rPr>
        <w:t>, however</w:t>
      </w:r>
      <w:r w:rsidR="002C36ED" w:rsidRPr="002C36ED">
        <w:rPr>
          <w:rFonts w:ascii="Times New Roman" w:hAnsi="Times New Roman" w:cs="Times New Roman"/>
          <w:sz w:val="24"/>
          <w:szCs w:val="24"/>
        </w:rPr>
        <w:t xml:space="preserve"> the number of donor hearts available for transplantation </w:t>
      </w:r>
      <w:r w:rsidR="00E6277E">
        <w:rPr>
          <w:rFonts w:ascii="Times New Roman" w:hAnsi="Times New Roman" w:cs="Times New Roman"/>
          <w:sz w:val="24"/>
          <w:szCs w:val="24"/>
        </w:rPr>
        <w:t>is</w:t>
      </w:r>
      <w:ins w:id="22" w:author="David Ouyang" w:date="2016-03-26T16:53:00Z">
        <w:r w:rsidR="00AF6C43">
          <w:rPr>
            <w:rFonts w:ascii="Times New Roman" w:hAnsi="Times New Roman" w:cs="Times New Roman"/>
            <w:sz w:val="24"/>
            <w:szCs w:val="24"/>
          </w:rPr>
          <w:t xml:space="preserve"> </w:t>
        </w:r>
      </w:ins>
      <w:r w:rsidR="002C36ED" w:rsidRPr="002C36ED">
        <w:rPr>
          <w:rFonts w:ascii="Times New Roman" w:hAnsi="Times New Roman" w:cs="Times New Roman"/>
          <w:sz w:val="24"/>
          <w:szCs w:val="24"/>
        </w:rPr>
        <w:t xml:space="preserve">far fewer than the number of patients with end-stage heart failure. </w:t>
      </w:r>
      <w:r w:rsidRPr="002C36ED">
        <w:rPr>
          <w:rFonts w:ascii="Times New Roman" w:hAnsi="Times New Roman" w:cs="Times New Roman"/>
          <w:sz w:val="24"/>
          <w:szCs w:val="24"/>
        </w:rPr>
        <w:t>With the growing elderly population and improved medical treatment of HF, the proportion of end-stage heart failure patients in the United States is steadily rising and LVADs are becoming increasingly important in their care and management</w:t>
      </w:r>
      <w:r w:rsidRPr="002C36ED">
        <w:rPr>
          <w:rFonts w:ascii="Times New Roman" w:hAnsi="Times New Roman" w:cs="Times New Roman"/>
          <w:sz w:val="24"/>
          <w:szCs w:val="24"/>
          <w:vertAlign w:val="superscript"/>
        </w:rPr>
        <w:t>5</w:t>
      </w:r>
      <w:r w:rsidRPr="002C36ED">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Patients bridged to OHT with a LVAD achieve equal survival rates as patients who undergo direct heart transplant</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Although 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As the rate of LVAD implantation in the United States increases</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002C36ED" w:rsidRPr="002C36ED">
        <w:rPr>
          <w:rFonts w:ascii="Times New Roman" w:hAnsi="Times New Roman" w:cs="Times New Roman"/>
          <w:sz w:val="24"/>
          <w:szCs w:val="24"/>
        </w:rPr>
        <w:t xml:space="preserve">. </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w:t>
      </w:r>
      <w:r w:rsidR="002C36ED" w:rsidRPr="002C36ED">
        <w:rPr>
          <w:rFonts w:ascii="Times New Roman" w:hAnsi="Times New Roman" w:cs="Times New Roman"/>
          <w:sz w:val="24"/>
          <w:szCs w:val="24"/>
        </w:rPr>
        <w:lastRenderedPageBreak/>
        <w:t xml:space="preserve">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Therefore, here we use 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management of patients before, during, and after LVAD implantation in the hospital. In particular, we report trends in mortality by duration of hemodynamic monitoring, timing of LVAD implantation, and wait time for same-admission OHT. We also report trends in LVAD mortality by age, gender, and year and present demographic characteristics of documented LVAD recipients from 1998 to 2011. </w:t>
      </w:r>
    </w:p>
    <w:p w:rsidR="002C36ED" w:rsidRPr="002C36ED" w:rsidRDefault="002C36E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Methods</w:t>
      </w: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Data Source</w:t>
      </w:r>
    </w:p>
    <w:p w:rsidR="00471DDD" w:rsidRPr="002C36ED" w:rsidRDefault="00471DDD"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rsidR="00471DDD" w:rsidRPr="002C36ED" w:rsidRDefault="00F86176"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 xml:space="preserve">This was a retrospective cross-sectional study using the Nationwide Inpatient Sample (NIS) between 1988 and 2011. We identified all hospitalizations from 1988 to 2011 of patients 18 years of age or greater that underwent placement of a left ventricular assist device and for which the hospital day of each procedure was available. Procedures during the hospitalization in addition to LVAD placement, including orthologous heart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A)</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 xml:space="preserve">ospital </w:t>
      </w:r>
      <w:r w:rsidR="00471DDD" w:rsidRPr="002C36ED">
        <w:rPr>
          <w:rFonts w:ascii="Times New Roman" w:hAnsi="Times New Roman" w:cs="Times New Roman"/>
          <w:sz w:val="24"/>
          <w:szCs w:val="24"/>
        </w:rPr>
        <w:lastRenderedPageBreak/>
        <w:t>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ins w:id="23" w:author="David Ouyang" w:date="2016-03-26T16:06:00Z">
        <w:r w:rsidR="00DC26C3">
          <w:rPr>
            <w:rFonts w:ascii="Times New Roman" w:hAnsi="Times New Roman" w:cs="Times New Roman"/>
            <w:sz w:val="24"/>
            <w:szCs w:val="24"/>
          </w:rPr>
          <w:t xml:space="preserve"> </w:t>
        </w:r>
      </w:ins>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Statistical Analysis</w:t>
      </w:r>
    </w:p>
    <w:p w:rsidR="001D2EB0" w:rsidRPr="002C36ED" w:rsidRDefault="001D2EB0" w:rsidP="00C657D5">
      <w:pPr>
        <w:spacing w:line="360" w:lineRule="auto"/>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was calculated by two-sided t-tests and Chi-squared tests, respectively, with significance thresholds of 0.05. </w:t>
      </w:r>
    </w:p>
    <w:p w:rsidR="00F86176" w:rsidRPr="002C36ED" w:rsidRDefault="00F86176" w:rsidP="00C657D5">
      <w:pPr>
        <w:spacing w:line="360" w:lineRule="auto"/>
        <w:rPr>
          <w:rFonts w:ascii="Times New Roman" w:hAnsi="Times New Roman" w:cs="Times New Roman"/>
          <w:b/>
          <w:sz w:val="24"/>
          <w:szCs w:val="24"/>
        </w:rPr>
      </w:pPr>
    </w:p>
    <w:p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rsidR="00E361EF" w:rsidRDefault="004D2A4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rsidR="003351F3" w:rsidRDefault="003351F3" w:rsidP="00C657D5">
      <w:pPr>
        <w:pStyle w:val="NoSpacing"/>
        <w:spacing w:line="360" w:lineRule="auto"/>
        <w:rPr>
          <w:rFonts w:ascii="Times New Roman" w:hAnsi="Times New Roman" w:cs="Times New Roman"/>
          <w:sz w:val="24"/>
          <w:szCs w:val="24"/>
        </w:rPr>
      </w:pPr>
    </w:p>
    <w:p w:rsidR="007505C4" w:rsidRDefault="00691BE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identified 2200 patients greater than 18 years of age in the National Inpatient between 1998 and 2011 who underwent LVAD implantation and </w:t>
      </w:r>
      <w:r w:rsidR="00FF1B61">
        <w:rPr>
          <w:rFonts w:ascii="Times New Roman" w:hAnsi="Times New Roman" w:cs="Times New Roman"/>
          <w:sz w:val="24"/>
          <w:szCs w:val="24"/>
        </w:rPr>
        <w:t xml:space="preserve">for which </w:t>
      </w:r>
      <w:r>
        <w:rPr>
          <w:rFonts w:ascii="Times New Roman" w:hAnsi="Times New Roman" w:cs="Times New Roman"/>
          <w:sz w:val="24"/>
          <w:szCs w:val="24"/>
        </w:rPr>
        <w:t>hospital day of procedure was listed</w:t>
      </w:r>
      <w:r w:rsidR="004D2A4F">
        <w:rPr>
          <w:rFonts w:ascii="Times New Roman" w:hAnsi="Times New Roman" w:cs="Times New Roman"/>
          <w:sz w:val="24"/>
          <w:szCs w:val="24"/>
        </w:rPr>
        <w:t xml:space="preserve"> (Table 1)</w:t>
      </w:r>
      <w:r>
        <w:rPr>
          <w:rFonts w:ascii="Times New Roman" w:hAnsi="Times New Roman" w:cs="Times New Roman"/>
          <w:sz w:val="24"/>
          <w:szCs w:val="24"/>
        </w:rPr>
        <w:t xml:space="preserve">. The mean age of all patients was 53.4 years </w:t>
      </w:r>
      <w:r w:rsidRPr="002C36ED">
        <w:rPr>
          <w:rFonts w:ascii="Times New Roman" w:hAnsi="Times New Roman" w:cs="Times New Roman"/>
          <w:sz w:val="24"/>
          <w:szCs w:val="24"/>
        </w:rPr>
        <w:t>(SD = 13.7, range = 18-92 years).</w:t>
      </w:r>
      <w:r w:rsidR="00962F9B">
        <w:rPr>
          <w:rFonts w:ascii="Times New Roman" w:hAnsi="Times New Roman" w:cs="Times New Roman"/>
          <w:sz w:val="24"/>
          <w:szCs w:val="24"/>
        </w:rPr>
        <w:t>The mean day of LVAD implantation was 9.4days</w:t>
      </w:r>
      <w:r w:rsidR="008C3377">
        <w:rPr>
          <w:rFonts w:ascii="Times New Roman" w:hAnsi="Times New Roman" w:cs="Times New Roman"/>
          <w:sz w:val="24"/>
          <w:szCs w:val="24"/>
        </w:rPr>
        <w:t xml:space="preserve"> (SD = 12.5 days)</w:t>
      </w:r>
      <w:r w:rsidR="00962F9B">
        <w:rPr>
          <w:rFonts w:ascii="Times New Roman" w:hAnsi="Times New Roman" w:cs="Times New Roman"/>
          <w:sz w:val="24"/>
          <w:szCs w:val="24"/>
        </w:rPr>
        <w:t xml:space="preserve"> into the hospitalization</w:t>
      </w:r>
      <w:r w:rsidR="008C3377">
        <w:rPr>
          <w:rFonts w:ascii="Times New Roman" w:hAnsi="Times New Roman" w:cs="Times New Roman"/>
          <w:sz w:val="24"/>
          <w:szCs w:val="24"/>
        </w:rPr>
        <w:t xml:space="preserve">. Patients who underwent LVAD implantation on the first or second day of hospitalization had increased mortality (33.4% vs. 24.3%, p = 0.001). </w:t>
      </w:r>
      <w:r>
        <w:rPr>
          <w:rFonts w:ascii="Times New Roman" w:hAnsi="Times New Roman" w:cs="Times New Roman"/>
          <w:sz w:val="24"/>
          <w:szCs w:val="24"/>
        </w:rPr>
        <w:t>The overall in-hospital mortality rate was 26.8%, with an age-associated relationship to mortality (</w:t>
      </w:r>
      <w:r w:rsidR="00FF1B61">
        <w:rPr>
          <w:rFonts w:ascii="Times New Roman" w:hAnsi="Times New Roman" w:cs="Times New Roman"/>
          <w:sz w:val="24"/>
          <w:szCs w:val="24"/>
        </w:rPr>
        <w:t>R</w:t>
      </w:r>
      <w:r w:rsidR="00FF1B61">
        <w:rPr>
          <w:rFonts w:ascii="Times New Roman" w:hAnsi="Times New Roman" w:cs="Times New Roman"/>
          <w:sz w:val="24"/>
          <w:szCs w:val="24"/>
          <w:vertAlign w:val="superscript"/>
        </w:rPr>
        <w:t>2</w:t>
      </w:r>
      <w:r w:rsidR="00EF798B">
        <w:rPr>
          <w:rFonts w:ascii="Times New Roman" w:hAnsi="Times New Roman" w:cs="Times New Roman"/>
          <w:sz w:val="24"/>
          <w:szCs w:val="24"/>
        </w:rPr>
        <w:t xml:space="preserve"> = 0.632,</w:t>
      </w:r>
      <w:r w:rsidR="00FF1B61">
        <w:rPr>
          <w:rFonts w:ascii="Times New Roman" w:hAnsi="Times New Roman" w:cs="Times New Roman"/>
          <w:sz w:val="24"/>
          <w:szCs w:val="24"/>
        </w:rPr>
        <w:t xml:space="preserve"> 3.4% increase in mortality per decade of life, p = 0.001). </w:t>
      </w:r>
      <w:r w:rsidR="00082748">
        <w:rPr>
          <w:rFonts w:ascii="Times New Roman" w:hAnsi="Times New Roman" w:cs="Times New Roman"/>
          <w:sz w:val="24"/>
          <w:szCs w:val="24"/>
        </w:rPr>
        <w:t xml:space="preserve"> More </w:t>
      </w:r>
      <w:r w:rsidR="00901344" w:rsidRPr="00C657D5">
        <w:rPr>
          <w:rFonts w:ascii="Times New Roman" w:hAnsi="Times New Roman" w:cs="Times New Roman"/>
          <w:sz w:val="24"/>
          <w:szCs w:val="24"/>
        </w:rPr>
        <w:t xml:space="preserve">male </w:t>
      </w:r>
      <w:r w:rsidR="007505C4" w:rsidRPr="00C657D5">
        <w:rPr>
          <w:rFonts w:ascii="Times New Roman" w:hAnsi="Times New Roman" w:cs="Times New Roman"/>
          <w:sz w:val="24"/>
          <w:szCs w:val="24"/>
        </w:rPr>
        <w:t>patients</w:t>
      </w:r>
      <w:r w:rsidR="002C36ED" w:rsidRPr="00C657D5">
        <w:rPr>
          <w:rFonts w:ascii="Times New Roman" w:hAnsi="Times New Roman" w:cs="Times New Roman"/>
          <w:sz w:val="24"/>
          <w:szCs w:val="24"/>
        </w:rPr>
        <w:t xml:space="preserve"> received LVAD implantations than </w:t>
      </w:r>
      <w:r w:rsidR="00901344" w:rsidRPr="00C657D5">
        <w:rPr>
          <w:rFonts w:ascii="Times New Roman" w:hAnsi="Times New Roman" w:cs="Times New Roman"/>
          <w:sz w:val="24"/>
          <w:szCs w:val="24"/>
        </w:rPr>
        <w:t xml:space="preserve">female </w:t>
      </w:r>
      <w:r w:rsidR="007505C4" w:rsidRPr="00C657D5">
        <w:rPr>
          <w:rFonts w:ascii="Times New Roman" w:hAnsi="Times New Roman" w:cs="Times New Roman"/>
          <w:sz w:val="24"/>
          <w:szCs w:val="24"/>
        </w:rPr>
        <w:t>patients</w:t>
      </w:r>
      <w:r w:rsidR="002C36ED" w:rsidRPr="00C657D5">
        <w:rPr>
          <w:rFonts w:ascii="Times New Roman" w:hAnsi="Times New Roman" w:cs="Times New Roman"/>
          <w:sz w:val="24"/>
          <w:szCs w:val="24"/>
        </w:rPr>
        <w:t xml:space="preserve"> [n = 1659 (75.4%) vs. n = 541 (24.6%)</w:t>
      </w:r>
      <w:r w:rsidR="00082748">
        <w:rPr>
          <w:rFonts w:ascii="Times New Roman" w:hAnsi="Times New Roman" w:cs="Times New Roman"/>
          <w:sz w:val="24"/>
          <w:szCs w:val="24"/>
        </w:rPr>
        <w:t xml:space="preserve">], </w:t>
      </w:r>
      <w:r w:rsidR="002C36ED" w:rsidRPr="00C657D5">
        <w:rPr>
          <w:rFonts w:ascii="Times New Roman" w:hAnsi="Times New Roman" w:cs="Times New Roman"/>
          <w:sz w:val="24"/>
          <w:szCs w:val="24"/>
        </w:rPr>
        <w:t xml:space="preserve">and in-hospital mortality rates were higher among females than males (32.0% vs </w:t>
      </w:r>
      <w:r w:rsidR="00082748" w:rsidRPr="00C657D5">
        <w:rPr>
          <w:rFonts w:ascii="Times New Roman" w:hAnsi="Times New Roman" w:cs="Times New Roman"/>
          <w:sz w:val="24"/>
          <w:szCs w:val="24"/>
        </w:rPr>
        <w:t>2</w:t>
      </w:r>
      <w:r w:rsidR="00082748">
        <w:rPr>
          <w:rFonts w:ascii="Times New Roman" w:hAnsi="Times New Roman" w:cs="Times New Roman"/>
          <w:sz w:val="24"/>
          <w:szCs w:val="24"/>
        </w:rPr>
        <w:t>4</w:t>
      </w:r>
      <w:r w:rsidR="002C36ED" w:rsidRPr="00C657D5">
        <w:rPr>
          <w:rFonts w:ascii="Times New Roman" w:hAnsi="Times New Roman" w:cs="Times New Roman"/>
          <w:sz w:val="24"/>
          <w:szCs w:val="24"/>
        </w:rPr>
        <w:t>.</w:t>
      </w:r>
      <w:r w:rsidR="00082748">
        <w:rPr>
          <w:rFonts w:ascii="Times New Roman" w:hAnsi="Times New Roman" w:cs="Times New Roman"/>
          <w:sz w:val="24"/>
          <w:szCs w:val="24"/>
        </w:rPr>
        <w:t>7</w:t>
      </w:r>
      <w:r w:rsidR="002C36ED" w:rsidRPr="00C657D5">
        <w:rPr>
          <w:rFonts w:ascii="Times New Roman" w:hAnsi="Times New Roman" w:cs="Times New Roman"/>
          <w:sz w:val="24"/>
          <w:szCs w:val="24"/>
        </w:rPr>
        <w:t xml:space="preserve">%, p = </w:t>
      </w:r>
      <w:r w:rsidR="00082748">
        <w:rPr>
          <w:rFonts w:ascii="Times New Roman" w:hAnsi="Times New Roman" w:cs="Times New Roman"/>
          <w:sz w:val="24"/>
          <w:szCs w:val="24"/>
        </w:rPr>
        <w:t>0.001</w:t>
      </w:r>
      <w:r w:rsidR="002C36ED" w:rsidRPr="00C657D5">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Whites </w:t>
      </w:r>
      <w:r w:rsidR="00082748">
        <w:rPr>
          <w:rFonts w:ascii="Times New Roman" w:hAnsi="Times New Roman" w:cs="Times New Roman"/>
          <w:sz w:val="24"/>
          <w:szCs w:val="24"/>
        </w:rPr>
        <w:t xml:space="preserve">patients </w:t>
      </w:r>
      <w:r w:rsidR="002C36ED" w:rsidRPr="002C36ED">
        <w:rPr>
          <w:rFonts w:ascii="Times New Roman" w:hAnsi="Times New Roman" w:cs="Times New Roman"/>
          <w:sz w:val="24"/>
          <w:szCs w:val="24"/>
        </w:rPr>
        <w:t xml:space="preserve">comprised the largest proportion of LVAD recipients (57.9%), followed by </w:t>
      </w:r>
      <w:r w:rsidR="00082748">
        <w:rPr>
          <w:rFonts w:ascii="Times New Roman" w:hAnsi="Times New Roman" w:cs="Times New Roman"/>
          <w:sz w:val="24"/>
          <w:szCs w:val="24"/>
        </w:rPr>
        <w:t>B</w:t>
      </w:r>
      <w:r w:rsidR="00082748" w:rsidRPr="002C36ED">
        <w:rPr>
          <w:rFonts w:ascii="Times New Roman" w:hAnsi="Times New Roman" w:cs="Times New Roman"/>
          <w:sz w:val="24"/>
          <w:szCs w:val="24"/>
        </w:rPr>
        <w:t>lack</w:t>
      </w:r>
      <w:r w:rsidR="00082748">
        <w:rPr>
          <w:rFonts w:ascii="Times New Roman" w:hAnsi="Times New Roman" w:cs="Times New Roman"/>
          <w:sz w:val="24"/>
          <w:szCs w:val="24"/>
        </w:rPr>
        <w:t xml:space="preserve"> patients as the second largest racial group</w:t>
      </w:r>
      <w:r w:rsidR="002C36ED" w:rsidRPr="002C36ED">
        <w:rPr>
          <w:rFonts w:ascii="Times New Roman" w:hAnsi="Times New Roman" w:cs="Times New Roman"/>
          <w:sz w:val="24"/>
          <w:szCs w:val="24"/>
        </w:rPr>
        <w:t>(16.0%)</w:t>
      </w:r>
      <w:r w:rsidR="00082748">
        <w:rPr>
          <w:rFonts w:ascii="Times New Roman" w:hAnsi="Times New Roman" w:cs="Times New Roman"/>
          <w:sz w:val="24"/>
          <w:szCs w:val="24"/>
        </w:rPr>
        <w:t>, and  i</w:t>
      </w:r>
      <w:r w:rsidR="002C36ED" w:rsidRPr="002C36ED">
        <w:rPr>
          <w:rFonts w:ascii="Times New Roman" w:hAnsi="Times New Roman" w:cs="Times New Roman"/>
          <w:sz w:val="24"/>
          <w:szCs w:val="24"/>
        </w:rPr>
        <w:t xml:space="preserve">n-hospital mortality rates </w:t>
      </w:r>
      <w:r w:rsidR="00082748">
        <w:rPr>
          <w:rFonts w:ascii="Times New Roman" w:hAnsi="Times New Roman" w:cs="Times New Roman"/>
          <w:sz w:val="24"/>
          <w:szCs w:val="24"/>
        </w:rPr>
        <w:t xml:space="preserve">was significantly lower in Black patients(18.1% vs. 28.4%, p &lt; 0.001). </w:t>
      </w:r>
    </w:p>
    <w:p w:rsidR="004D2A4F" w:rsidRDefault="00962F9B"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 xml:space="preserve">Most LVAD implantations were performed in </w:t>
      </w:r>
      <w:proofErr w:type="gramStart"/>
      <w:r w:rsidR="002C36ED" w:rsidRPr="002C36ED">
        <w:rPr>
          <w:rFonts w:ascii="Times New Roman" w:hAnsi="Times New Roman" w:cs="Times New Roman"/>
          <w:sz w:val="24"/>
          <w:szCs w:val="24"/>
        </w:rPr>
        <w:t>large(</w:t>
      </w:r>
      <w:proofErr w:type="gramEnd"/>
      <w:r w:rsidR="002C36ED" w:rsidRPr="002C36ED">
        <w:rPr>
          <w:rFonts w:ascii="Times New Roman" w:hAnsi="Times New Roman" w:cs="Times New Roman"/>
          <w:sz w:val="24"/>
          <w:szCs w:val="24"/>
        </w:rPr>
        <w:t>87.8%)</w:t>
      </w:r>
      <w:r>
        <w:rPr>
          <w:rFonts w:ascii="Times New Roman" w:hAnsi="Times New Roman" w:cs="Times New Roman"/>
          <w:sz w:val="24"/>
          <w:szCs w:val="24"/>
        </w:rPr>
        <w:t>, urban (99.1%),</w:t>
      </w:r>
      <w:r w:rsidR="002C36ED" w:rsidRPr="002C36ED">
        <w:rPr>
          <w:rFonts w:ascii="Times New Roman" w:hAnsi="Times New Roman" w:cs="Times New Roman"/>
          <w:sz w:val="24"/>
          <w:szCs w:val="24"/>
        </w:rPr>
        <w:t xml:space="preserve"> teaching hospitals (92.4%). Mortality rates were higher in patients who received LVAD implantations in small (</w:t>
      </w:r>
      <w:r w:rsidR="002E363E">
        <w:rPr>
          <w:rFonts w:ascii="Times New Roman" w:hAnsi="Times New Roman" w:cs="Times New Roman"/>
          <w:sz w:val="24"/>
          <w:szCs w:val="24"/>
        </w:rPr>
        <w:t xml:space="preserve">n = 38, </w:t>
      </w:r>
      <w:r w:rsidR="002C36ED" w:rsidRPr="002C36ED">
        <w:rPr>
          <w:rFonts w:ascii="Times New Roman" w:hAnsi="Times New Roman" w:cs="Times New Roman"/>
          <w:sz w:val="24"/>
          <w:szCs w:val="24"/>
        </w:rPr>
        <w:t xml:space="preserve">50.0%, p </w:t>
      </w:r>
      <w:r w:rsidR="002E363E">
        <w:rPr>
          <w:rFonts w:ascii="Times New Roman" w:hAnsi="Times New Roman" w:cs="Times New Roman"/>
          <w:sz w:val="24"/>
          <w:szCs w:val="24"/>
        </w:rPr>
        <w:t>&lt; 0.001</w:t>
      </w:r>
      <w:r w:rsidR="002C36ED" w:rsidRPr="002C36ED">
        <w:rPr>
          <w:rFonts w:ascii="Times New Roman" w:hAnsi="Times New Roman" w:cs="Times New Roman"/>
          <w:sz w:val="24"/>
          <w:szCs w:val="24"/>
        </w:rPr>
        <w:t>)</w:t>
      </w:r>
      <w:r>
        <w:rPr>
          <w:rFonts w:ascii="Times New Roman" w:hAnsi="Times New Roman" w:cs="Times New Roman"/>
          <w:sz w:val="24"/>
          <w:szCs w:val="24"/>
        </w:rPr>
        <w:t>, rural (</w:t>
      </w:r>
      <w:r w:rsidR="002E363E">
        <w:rPr>
          <w:rFonts w:ascii="Times New Roman" w:hAnsi="Times New Roman" w:cs="Times New Roman"/>
          <w:sz w:val="24"/>
          <w:szCs w:val="24"/>
        </w:rPr>
        <w:t xml:space="preserve">n = 19, </w:t>
      </w:r>
      <w:r>
        <w:rPr>
          <w:rFonts w:ascii="Times New Roman" w:hAnsi="Times New Roman" w:cs="Times New Roman"/>
          <w:sz w:val="24"/>
          <w:szCs w:val="24"/>
        </w:rPr>
        <w:t xml:space="preserve">52.9%, p </w:t>
      </w:r>
      <w:r w:rsidR="002E363E">
        <w:rPr>
          <w:rFonts w:ascii="Times New Roman" w:hAnsi="Times New Roman" w:cs="Times New Roman"/>
          <w:sz w:val="24"/>
          <w:szCs w:val="24"/>
        </w:rPr>
        <w:t>&lt; 0.001</w:t>
      </w:r>
      <w:r>
        <w:rPr>
          <w:rFonts w:ascii="Times New Roman" w:hAnsi="Times New Roman" w:cs="Times New Roman"/>
          <w:sz w:val="24"/>
          <w:szCs w:val="24"/>
        </w:rPr>
        <w:t>), and</w:t>
      </w:r>
      <w:r w:rsidR="002C36ED" w:rsidRPr="002C36ED">
        <w:rPr>
          <w:rFonts w:ascii="Times New Roman" w:hAnsi="Times New Roman" w:cs="Times New Roman"/>
          <w:sz w:val="24"/>
          <w:szCs w:val="24"/>
        </w:rPr>
        <w:t xml:space="preserve"> non-teaching hospitals (</w:t>
      </w:r>
      <w:r w:rsidR="002E363E">
        <w:rPr>
          <w:rFonts w:ascii="Times New Roman" w:hAnsi="Times New Roman" w:cs="Times New Roman"/>
          <w:sz w:val="24"/>
          <w:szCs w:val="24"/>
        </w:rPr>
        <w:t xml:space="preserve">n = 165, </w:t>
      </w:r>
      <w:r w:rsidR="002C36ED" w:rsidRPr="002C36ED">
        <w:rPr>
          <w:rFonts w:ascii="Times New Roman" w:hAnsi="Times New Roman" w:cs="Times New Roman"/>
          <w:sz w:val="24"/>
          <w:szCs w:val="24"/>
        </w:rPr>
        <w:t>37.6%,</w:t>
      </w:r>
      <w:r>
        <w:rPr>
          <w:rFonts w:ascii="Times New Roman" w:hAnsi="Times New Roman" w:cs="Times New Roman"/>
          <w:sz w:val="24"/>
          <w:szCs w:val="24"/>
        </w:rPr>
        <w:t xml:space="preserve"> p &lt; 0.001)</w:t>
      </w:r>
      <w:r w:rsidR="002C36ED" w:rsidRPr="002C36ED">
        <w:rPr>
          <w:rFonts w:ascii="Times New Roman" w:hAnsi="Times New Roman" w:cs="Times New Roman"/>
          <w:sz w:val="24"/>
          <w:szCs w:val="24"/>
        </w:rPr>
        <w:t>. Temporal</w:t>
      </w:r>
      <w:ins w:id="24" w:author="David Ouyang" w:date="2016-03-26T16:07:00Z">
        <w:r w:rsidR="00DC26C3">
          <w:rPr>
            <w:rFonts w:ascii="Times New Roman" w:hAnsi="Times New Roman" w:cs="Times New Roman"/>
            <w:sz w:val="24"/>
            <w:szCs w:val="24"/>
          </w:rPr>
          <w:t xml:space="preserve"> </w:t>
        </w:r>
      </w:ins>
      <w:r w:rsidR="002C36ED" w:rsidRPr="002C36ED">
        <w:rPr>
          <w:rFonts w:ascii="Times New Roman" w:hAnsi="Times New Roman" w:cs="Times New Roman"/>
          <w:sz w:val="24"/>
          <w:szCs w:val="24"/>
        </w:rPr>
        <w:t xml:space="preserve">trends in LVAD showed an increase in the number of </w:t>
      </w:r>
      <w:r w:rsidR="002C36ED" w:rsidRPr="002C36ED">
        <w:rPr>
          <w:rFonts w:ascii="Times New Roman" w:hAnsi="Times New Roman" w:cs="Times New Roman"/>
          <w:sz w:val="24"/>
          <w:szCs w:val="24"/>
        </w:rPr>
        <w:lastRenderedPageBreak/>
        <w:t>implantations from 1998 to 2011 (r^2 =</w:t>
      </w:r>
      <w:r w:rsidR="00C74E8B">
        <w:rPr>
          <w:rFonts w:ascii="Times New Roman" w:hAnsi="Times New Roman" w:cs="Times New Roman"/>
          <w:sz w:val="24"/>
          <w:szCs w:val="24"/>
        </w:rPr>
        <w:t>0.</w:t>
      </w:r>
      <w:r w:rsidR="00C74E8B" w:rsidRPr="00C74E8B">
        <w:rPr>
          <w:rFonts w:ascii="Times New Roman" w:hAnsi="Times New Roman" w:cs="Times New Roman"/>
          <w:sz w:val="24"/>
          <w:szCs w:val="24"/>
        </w:rPr>
        <w:t>6924</w:t>
      </w:r>
      <w:r w:rsidR="002C36ED" w:rsidRPr="002C36ED">
        <w:rPr>
          <w:rFonts w:ascii="Times New Roman" w:hAnsi="Times New Roman" w:cs="Times New Roman"/>
          <w:sz w:val="24"/>
          <w:szCs w:val="24"/>
        </w:rPr>
        <w:t>, trend p-value &lt;</w:t>
      </w:r>
      <w:r w:rsidR="00C74E8B">
        <w:rPr>
          <w:rFonts w:ascii="Times New Roman" w:hAnsi="Times New Roman" w:cs="Times New Roman"/>
          <w:sz w:val="24"/>
          <w:szCs w:val="24"/>
        </w:rPr>
        <w:t>0.001</w:t>
      </w:r>
      <w:r w:rsidR="00C74E8B" w:rsidRPr="002C36ED">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Overall in-hospital mortality remained </w:t>
      </w:r>
      <w:r>
        <w:rPr>
          <w:rFonts w:ascii="Times New Roman" w:hAnsi="Times New Roman" w:cs="Times New Roman"/>
          <w:sz w:val="24"/>
          <w:szCs w:val="24"/>
        </w:rPr>
        <w:t>stable</w:t>
      </w:r>
      <w:r w:rsidR="002C36ED" w:rsidRPr="002C36ED">
        <w:rPr>
          <w:rFonts w:ascii="Times New Roman" w:hAnsi="Times New Roman" w:cs="Times New Roman"/>
          <w:sz w:val="24"/>
          <w:szCs w:val="24"/>
        </w:rPr>
        <w:t xml:space="preserve"> between 1998 and 2006 (r^ 2 = </w:t>
      </w:r>
      <w:r w:rsidR="00126DFC">
        <w:rPr>
          <w:rFonts w:ascii="Times New Roman" w:hAnsi="Times New Roman" w:cs="Times New Roman"/>
          <w:sz w:val="24"/>
          <w:szCs w:val="24"/>
        </w:rPr>
        <w:t>0.1403</w:t>
      </w:r>
      <w:r w:rsidR="002C36ED" w:rsidRPr="002C36ED">
        <w:rPr>
          <w:rFonts w:ascii="Times New Roman" w:hAnsi="Times New Roman" w:cs="Times New Roman"/>
          <w:sz w:val="24"/>
          <w:szCs w:val="24"/>
        </w:rPr>
        <w:t xml:space="preserve">, trend p-value = </w:t>
      </w:r>
      <w:r w:rsidR="00126DFC" w:rsidRPr="00126DFC">
        <w:rPr>
          <w:rFonts w:ascii="Times New Roman" w:hAnsi="Times New Roman" w:cs="Times New Roman"/>
          <w:sz w:val="24"/>
          <w:szCs w:val="24"/>
        </w:rPr>
        <w:t>0.9042</w:t>
      </w:r>
      <w:r w:rsidR="002C36ED" w:rsidRPr="002C36ED">
        <w:rPr>
          <w:rFonts w:ascii="Times New Roman" w:hAnsi="Times New Roman" w:cs="Times New Roman"/>
          <w:sz w:val="24"/>
          <w:szCs w:val="24"/>
        </w:rPr>
        <w:t xml:space="preserve">) and linearly decreased between 2007 and 2011 (r^2 = </w:t>
      </w:r>
      <w:r w:rsidR="00126DFC">
        <w:rPr>
          <w:rFonts w:ascii="Times New Roman" w:hAnsi="Times New Roman" w:cs="Times New Roman"/>
          <w:sz w:val="24"/>
          <w:szCs w:val="24"/>
        </w:rPr>
        <w:t>0</w:t>
      </w:r>
      <w:r w:rsidR="00126DFC" w:rsidRPr="00126DFC">
        <w:rPr>
          <w:rFonts w:ascii="Times New Roman" w:hAnsi="Times New Roman" w:cs="Times New Roman"/>
          <w:sz w:val="24"/>
          <w:szCs w:val="24"/>
        </w:rPr>
        <w:t>.7648</w:t>
      </w:r>
      <w:r w:rsidR="002C36ED" w:rsidRPr="002C36ED">
        <w:rPr>
          <w:rFonts w:ascii="Times New Roman" w:hAnsi="Times New Roman" w:cs="Times New Roman"/>
          <w:sz w:val="24"/>
          <w:szCs w:val="24"/>
        </w:rPr>
        <w:t xml:space="preserve">, trend p value = </w:t>
      </w:r>
      <w:r w:rsidR="00126DFC">
        <w:rPr>
          <w:rFonts w:ascii="Times New Roman" w:hAnsi="Times New Roman" w:cs="Times New Roman"/>
          <w:sz w:val="24"/>
          <w:szCs w:val="24"/>
        </w:rPr>
        <w:t>0.033</w:t>
      </w:r>
      <w:r w:rsidR="002C36ED" w:rsidRPr="002C36ED">
        <w:rPr>
          <w:rFonts w:ascii="Times New Roman" w:hAnsi="Times New Roman" w:cs="Times New Roman"/>
          <w:sz w:val="24"/>
          <w:szCs w:val="24"/>
        </w:rPr>
        <w:t>)</w:t>
      </w:r>
      <w:r w:rsidR="004D2A4F">
        <w:rPr>
          <w:rFonts w:ascii="Times New Roman" w:hAnsi="Times New Roman" w:cs="Times New Roman"/>
          <w:sz w:val="24"/>
          <w:szCs w:val="24"/>
        </w:rPr>
        <w:t xml:space="preserve"> (Figure 1)</w:t>
      </w:r>
      <w:r w:rsidR="002C36ED" w:rsidRPr="002C36ED">
        <w:rPr>
          <w:rFonts w:ascii="Times New Roman" w:hAnsi="Times New Roman" w:cs="Times New Roman"/>
          <w:sz w:val="24"/>
          <w:szCs w:val="24"/>
        </w:rPr>
        <w:t xml:space="preserve">. </w:t>
      </w:r>
    </w:p>
    <w:p w:rsidR="004D2A4F" w:rsidRDefault="004D2A4F" w:rsidP="00C657D5">
      <w:pPr>
        <w:pStyle w:val="NoSpacing"/>
        <w:spacing w:line="360" w:lineRule="auto"/>
        <w:rPr>
          <w:rFonts w:ascii="Times New Roman" w:hAnsi="Times New Roman" w:cs="Times New Roman"/>
          <w:sz w:val="24"/>
          <w:szCs w:val="24"/>
        </w:rPr>
      </w:pPr>
    </w:p>
    <w:p w:rsidR="004D2A4F" w:rsidRPr="00C657D5" w:rsidRDefault="004D2A4F" w:rsidP="004D2A4F">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Comorbidities and Complications</w:t>
      </w:r>
    </w:p>
    <w:p w:rsidR="004D2A4F" w:rsidDel="00BA515C" w:rsidRDefault="004D2A4F">
      <w:pPr>
        <w:pStyle w:val="NoSpacing"/>
        <w:spacing w:line="360" w:lineRule="auto"/>
        <w:rPr>
          <w:del w:id="25" w:author="David Ouyang" w:date="2016-04-02T21:02:00Z"/>
          <w:rFonts w:ascii="Times New Roman" w:hAnsi="Times New Roman" w:cs="Times New Roman"/>
          <w:sz w:val="24"/>
          <w:szCs w:val="24"/>
        </w:rPr>
        <w:pPrChange w:id="26" w:author="David Ouyang" w:date="2016-04-02T21:02:00Z">
          <w:pPr>
            <w:spacing w:line="360" w:lineRule="auto"/>
          </w:pPr>
        </w:pPrChange>
      </w:pPr>
      <w:r>
        <w:rPr>
          <w:rFonts w:ascii="Times New Roman" w:hAnsi="Times New Roman" w:cs="Times New Roman"/>
          <w:sz w:val="24"/>
          <w:szCs w:val="24"/>
        </w:rPr>
        <w:tab/>
      </w:r>
      <w:r w:rsidRPr="002C36ED">
        <w:rPr>
          <w:rFonts w:ascii="Times New Roman" w:hAnsi="Times New Roman" w:cs="Times New Roman"/>
          <w:sz w:val="24"/>
          <w:szCs w:val="24"/>
        </w:rPr>
        <w:t>The most common comorbidities observed in patients were diabetes (17.8%), disorders of lip</w:t>
      </w:r>
      <w:del w:id="27" w:author="David Ouyang" w:date="2016-03-26T16:07:00Z">
        <w:r w:rsidRPr="002C36ED" w:rsidDel="00DC26C3">
          <w:rPr>
            <w:rFonts w:ascii="Times New Roman" w:hAnsi="Times New Roman" w:cs="Times New Roman"/>
            <w:sz w:val="24"/>
            <w:szCs w:val="24"/>
          </w:rPr>
          <w:delText>o</w:delText>
        </w:r>
      </w:del>
      <w:r w:rsidRPr="002C36ED">
        <w:rPr>
          <w:rFonts w:ascii="Times New Roman" w:hAnsi="Times New Roman" w:cs="Times New Roman"/>
          <w:sz w:val="24"/>
          <w:szCs w:val="24"/>
        </w:rPr>
        <w:t>id metabolism (14.1%), hypertension (13.7%), history of or current use of tobacco (6.5</w:t>
      </w:r>
      <w:r>
        <w:rPr>
          <w:rFonts w:ascii="Times New Roman" w:hAnsi="Times New Roman" w:cs="Times New Roman"/>
          <w:sz w:val="24"/>
          <w:szCs w:val="24"/>
        </w:rPr>
        <w:t xml:space="preserve">%) </w:t>
      </w:r>
      <w:r w:rsidRPr="002C36ED">
        <w:rPr>
          <w:rFonts w:ascii="Times New Roman" w:hAnsi="Times New Roman" w:cs="Times New Roman"/>
          <w:sz w:val="24"/>
          <w:szCs w:val="24"/>
        </w:rPr>
        <w:t>, and BMI ≥ 30 kg/m</w:t>
      </w:r>
      <w:r w:rsidRPr="002C36ED">
        <w:rPr>
          <w:rFonts w:ascii="Times New Roman" w:hAnsi="Times New Roman" w:cs="Times New Roman"/>
          <w:sz w:val="24"/>
          <w:szCs w:val="24"/>
          <w:vertAlign w:val="superscript"/>
        </w:rPr>
        <w:t>2</w:t>
      </w:r>
      <w:r w:rsidRPr="002C36ED">
        <w:rPr>
          <w:rFonts w:ascii="Times New Roman" w:hAnsi="Times New Roman" w:cs="Times New Roman"/>
          <w:sz w:val="24"/>
          <w:szCs w:val="24"/>
        </w:rPr>
        <w:t xml:space="preserve"> (4.4%)</w:t>
      </w:r>
      <w:r>
        <w:rPr>
          <w:rFonts w:ascii="Times New Roman" w:hAnsi="Times New Roman" w:cs="Times New Roman"/>
          <w:sz w:val="24"/>
          <w:szCs w:val="24"/>
        </w:rPr>
        <w:t xml:space="preserve">. </w:t>
      </w:r>
      <w:r w:rsidRPr="002C36ED">
        <w:rPr>
          <w:rFonts w:ascii="Times New Roman" w:hAnsi="Times New Roman" w:cs="Times New Roman"/>
          <w:sz w:val="24"/>
          <w:szCs w:val="24"/>
        </w:rPr>
        <w:t>Respiratory failure, cardiac dysrhythmias, right heart failure, and renal failure are among the most frequent in-hospital complications immediately following LVAD implantation</w:t>
      </w:r>
      <w:r>
        <w:rPr>
          <w:rFonts w:ascii="Times New Roman" w:hAnsi="Times New Roman" w:cs="Times New Roman"/>
          <w:sz w:val="24"/>
          <w:szCs w:val="24"/>
        </w:rPr>
        <w:t xml:space="preserve"> (Table 2)</w:t>
      </w:r>
      <w:r w:rsidRPr="002C36ED">
        <w:rPr>
          <w:rFonts w:ascii="Times New Roman" w:hAnsi="Times New Roman" w:cs="Times New Roman"/>
          <w:sz w:val="24"/>
          <w:szCs w:val="24"/>
        </w:rPr>
        <w:t>.</w:t>
      </w:r>
      <w:ins w:id="28" w:author="David Ouyang" w:date="2016-03-26T16:07:00Z">
        <w:r w:rsidR="00DC26C3">
          <w:rPr>
            <w:rFonts w:ascii="Times New Roman" w:hAnsi="Times New Roman" w:cs="Times New Roman"/>
            <w:sz w:val="24"/>
            <w:szCs w:val="24"/>
          </w:rPr>
          <w:t xml:space="preserve"> </w:t>
        </w:r>
      </w:ins>
      <w:r w:rsidRPr="002C36ED">
        <w:rPr>
          <w:rFonts w:ascii="Times New Roman" w:hAnsi="Times New Roman" w:cs="Times New Roman"/>
          <w:sz w:val="24"/>
          <w:szCs w:val="24"/>
        </w:rPr>
        <w:t xml:space="preserve">Of the 2200 patients, 2130 received one LVAD, 67 received two LVADs, and 3 received three LVADs during the same admission. </w:t>
      </w:r>
      <w:r>
        <w:rPr>
          <w:rFonts w:ascii="Times New Roman" w:hAnsi="Times New Roman" w:cs="Times New Roman"/>
          <w:sz w:val="24"/>
          <w:szCs w:val="24"/>
        </w:rPr>
        <w:t xml:space="preserve">Repeat LVAD surgeries suggest significant surgical complications, with significant excess mortality </w:t>
      </w:r>
      <w:r w:rsidRPr="002C36ED">
        <w:rPr>
          <w:rFonts w:ascii="Times New Roman" w:hAnsi="Times New Roman" w:cs="Times New Roman"/>
          <w:sz w:val="24"/>
          <w:szCs w:val="24"/>
        </w:rPr>
        <w:t>in patients who received two LVADs (56.7%) and three LVADs (100.0%)</w:t>
      </w:r>
      <w:r>
        <w:rPr>
          <w:rFonts w:ascii="Times New Roman" w:hAnsi="Times New Roman" w:cs="Times New Roman"/>
          <w:sz w:val="24"/>
          <w:szCs w:val="24"/>
        </w:rPr>
        <w:t xml:space="preserve">. </w:t>
      </w:r>
    </w:p>
    <w:p w:rsidR="00BA515C" w:rsidRDefault="00BA515C" w:rsidP="004D2A4F">
      <w:pPr>
        <w:pStyle w:val="NoSpacing"/>
        <w:spacing w:line="360" w:lineRule="auto"/>
        <w:rPr>
          <w:ins w:id="29" w:author="David Ouyang" w:date="2016-04-02T21:02:00Z"/>
          <w:rFonts w:ascii="Times New Roman" w:hAnsi="Times New Roman" w:cs="Times New Roman"/>
          <w:sz w:val="24"/>
          <w:szCs w:val="24"/>
        </w:rPr>
      </w:pPr>
    </w:p>
    <w:p w:rsidR="004D2A4F" w:rsidDel="00BA515C" w:rsidRDefault="004D2A4F" w:rsidP="00C657D5">
      <w:pPr>
        <w:pStyle w:val="NoSpacing"/>
        <w:spacing w:line="360" w:lineRule="auto"/>
        <w:rPr>
          <w:del w:id="30" w:author="David Ouyang" w:date="2016-04-02T21:02:00Z"/>
          <w:rFonts w:ascii="Times New Roman" w:hAnsi="Times New Roman" w:cs="Times New Roman"/>
          <w:sz w:val="24"/>
          <w:szCs w:val="24"/>
        </w:rPr>
      </w:pPr>
    </w:p>
    <w:p w:rsidR="004D2A4F" w:rsidRPr="00C657D5" w:rsidDel="00BA515C" w:rsidRDefault="004D2A4F" w:rsidP="00C657D5">
      <w:pPr>
        <w:pStyle w:val="NoSpacing"/>
        <w:spacing w:line="360" w:lineRule="auto"/>
        <w:rPr>
          <w:del w:id="31" w:author="David Ouyang" w:date="2016-04-02T21:02:00Z"/>
          <w:rFonts w:ascii="Times New Roman" w:hAnsi="Times New Roman" w:cs="Times New Roman"/>
          <w:b/>
          <w:sz w:val="24"/>
          <w:szCs w:val="24"/>
        </w:rPr>
      </w:pPr>
      <w:del w:id="32" w:author="David Ouyang" w:date="2016-04-02T21:02:00Z">
        <w:r w:rsidDel="00BA515C">
          <w:rPr>
            <w:rFonts w:ascii="Times New Roman" w:hAnsi="Times New Roman" w:cs="Times New Roman"/>
            <w:b/>
            <w:sz w:val="24"/>
            <w:szCs w:val="24"/>
          </w:rPr>
          <w:delText xml:space="preserve">Outcomes of Invasive </w:delText>
        </w:r>
        <w:r w:rsidR="00C74E8B" w:rsidDel="00BA515C">
          <w:rPr>
            <w:rFonts w:ascii="Times New Roman" w:hAnsi="Times New Roman" w:cs="Times New Roman"/>
            <w:b/>
            <w:sz w:val="24"/>
            <w:szCs w:val="24"/>
          </w:rPr>
          <w:delText>Hemodynamic</w:delText>
        </w:r>
        <w:r w:rsidDel="00BA515C">
          <w:rPr>
            <w:rFonts w:ascii="Times New Roman" w:hAnsi="Times New Roman" w:cs="Times New Roman"/>
            <w:b/>
            <w:sz w:val="24"/>
            <w:szCs w:val="24"/>
          </w:rPr>
          <w:delText xml:space="preserve"> Monitoring</w:delText>
        </w:r>
      </w:del>
    </w:p>
    <w:p w:rsidR="003351F3" w:rsidDel="00BA515C" w:rsidRDefault="003351F3" w:rsidP="00C657D5">
      <w:pPr>
        <w:pStyle w:val="NoSpacing"/>
        <w:spacing w:line="360" w:lineRule="auto"/>
        <w:rPr>
          <w:del w:id="33" w:author="David Ouyang" w:date="2016-04-02T21:02:00Z"/>
          <w:rFonts w:ascii="Times New Roman" w:hAnsi="Times New Roman" w:cs="Times New Roman"/>
          <w:sz w:val="24"/>
          <w:szCs w:val="24"/>
        </w:rPr>
      </w:pPr>
    </w:p>
    <w:p w:rsidR="003351F3" w:rsidDel="00BA515C" w:rsidRDefault="008C3377" w:rsidP="00C657D5">
      <w:pPr>
        <w:pStyle w:val="NoSpacing"/>
        <w:spacing w:line="360" w:lineRule="auto"/>
        <w:rPr>
          <w:del w:id="34" w:author="David Ouyang" w:date="2016-04-02T21:02:00Z"/>
          <w:rFonts w:ascii="Times New Roman" w:hAnsi="Times New Roman" w:cs="Times New Roman"/>
          <w:sz w:val="24"/>
          <w:szCs w:val="24"/>
        </w:rPr>
      </w:pPr>
      <w:del w:id="35" w:author="David Ouyang" w:date="2016-04-02T21:02:00Z">
        <w:r w:rsidDel="00BA515C">
          <w:rPr>
            <w:rFonts w:ascii="Times New Roman" w:hAnsi="Times New Roman" w:cs="Times New Roman"/>
            <w:sz w:val="24"/>
            <w:szCs w:val="24"/>
          </w:rPr>
          <w:tab/>
        </w:r>
        <w:r w:rsidR="00FB22B2" w:rsidDel="00BA515C">
          <w:rPr>
            <w:rFonts w:ascii="Times New Roman" w:hAnsi="Times New Roman" w:cs="Times New Roman"/>
            <w:sz w:val="24"/>
            <w:szCs w:val="24"/>
          </w:rPr>
          <w:delText>Four hundred and thirty-two</w:delText>
        </w:r>
        <w:r w:rsidR="00E728BA" w:rsidDel="00BA515C">
          <w:rPr>
            <w:rFonts w:ascii="Times New Roman" w:hAnsi="Times New Roman" w:cs="Times New Roman"/>
            <w:sz w:val="24"/>
            <w:szCs w:val="24"/>
          </w:rPr>
          <w:delText xml:space="preserve"> (19.6%)</w:delText>
        </w:r>
        <w:r w:rsidR="002C36ED" w:rsidRPr="002C36ED" w:rsidDel="00BA515C">
          <w:rPr>
            <w:rFonts w:ascii="Times New Roman" w:hAnsi="Times New Roman" w:cs="Times New Roman"/>
            <w:sz w:val="24"/>
            <w:szCs w:val="24"/>
          </w:rPr>
          <w:delText xml:space="preserve"> patients </w:delText>
        </w:r>
        <w:r w:rsidR="00E728BA" w:rsidDel="00BA515C">
          <w:rPr>
            <w:rFonts w:ascii="Times New Roman" w:hAnsi="Times New Roman" w:cs="Times New Roman"/>
            <w:sz w:val="24"/>
            <w:szCs w:val="24"/>
          </w:rPr>
          <w:delText xml:space="preserve">underwent invasive hemodynamic monitoring </w:delText>
        </w:r>
        <w:r w:rsidR="002C36ED" w:rsidRPr="002C36ED" w:rsidDel="00BA515C">
          <w:rPr>
            <w:rFonts w:ascii="Times New Roman" w:hAnsi="Times New Roman" w:cs="Times New Roman"/>
            <w:sz w:val="24"/>
            <w:szCs w:val="24"/>
          </w:rPr>
          <w:delText xml:space="preserve">with </w:delText>
        </w:r>
        <w:r w:rsidR="00E728BA" w:rsidDel="00BA515C">
          <w:rPr>
            <w:rFonts w:ascii="Times New Roman" w:hAnsi="Times New Roman" w:cs="Times New Roman"/>
            <w:sz w:val="24"/>
            <w:szCs w:val="24"/>
          </w:rPr>
          <w:delText xml:space="preserve">a </w:delText>
        </w:r>
        <w:r w:rsidR="002C36ED" w:rsidRPr="002C36ED" w:rsidDel="00BA515C">
          <w:rPr>
            <w:rFonts w:ascii="Times New Roman" w:hAnsi="Times New Roman" w:cs="Times New Roman"/>
            <w:sz w:val="24"/>
            <w:szCs w:val="24"/>
          </w:rPr>
          <w:delText>Swan-Ganz catheter prior to LVAD implantation</w:delText>
        </w:r>
        <w:r w:rsidR="004D2A4F" w:rsidDel="00BA515C">
          <w:rPr>
            <w:rFonts w:ascii="Times New Roman" w:hAnsi="Times New Roman" w:cs="Times New Roman"/>
            <w:sz w:val="24"/>
            <w:szCs w:val="24"/>
          </w:rPr>
          <w:delText xml:space="preserve"> (Table 2)</w:delText>
        </w:r>
        <w:r w:rsidR="00E728BA" w:rsidDel="00BA515C">
          <w:rPr>
            <w:rFonts w:ascii="Times New Roman" w:hAnsi="Times New Roman" w:cs="Times New Roman"/>
            <w:sz w:val="24"/>
            <w:szCs w:val="24"/>
          </w:rPr>
          <w:delText xml:space="preserve">. </w:delText>
        </w:r>
        <w:r w:rsidR="00E728BA" w:rsidRPr="002C36ED" w:rsidDel="00BA515C">
          <w:rPr>
            <w:rFonts w:ascii="Times New Roman" w:hAnsi="Times New Roman" w:cs="Times New Roman"/>
            <w:sz w:val="24"/>
            <w:szCs w:val="24"/>
          </w:rPr>
          <w:delText xml:space="preserve">The median duration of </w:delText>
        </w:r>
        <w:r w:rsidR="00E728BA" w:rsidDel="00BA515C">
          <w:rPr>
            <w:rFonts w:ascii="Times New Roman" w:hAnsi="Times New Roman" w:cs="Times New Roman"/>
            <w:sz w:val="24"/>
            <w:szCs w:val="24"/>
          </w:rPr>
          <w:delText xml:space="preserve">invasive hemodynamic monitoring </w:delText>
        </w:r>
        <w:r w:rsidR="00E728BA" w:rsidRPr="002C36ED" w:rsidDel="00BA515C">
          <w:rPr>
            <w:rFonts w:ascii="Times New Roman" w:hAnsi="Times New Roman" w:cs="Times New Roman"/>
            <w:sz w:val="24"/>
            <w:szCs w:val="24"/>
          </w:rPr>
          <w:delText>was 6 days (IQR 2-12 days).</w:delText>
        </w:r>
        <w:r w:rsidR="00E728BA" w:rsidRPr="00DB3A52" w:rsidDel="00BA515C">
          <w:rPr>
            <w:rFonts w:ascii="Times New Roman" w:hAnsi="Times New Roman" w:cs="Times New Roman"/>
            <w:sz w:val="24"/>
            <w:szCs w:val="24"/>
          </w:rPr>
          <w:delText xml:space="preserve">There was no statistically significant difference in patient demographics </w:delText>
        </w:r>
        <w:r w:rsidR="00E728BA" w:rsidDel="00BA515C">
          <w:rPr>
            <w:rFonts w:ascii="Times New Roman" w:hAnsi="Times New Roman" w:cs="Times New Roman"/>
            <w:sz w:val="24"/>
            <w:szCs w:val="24"/>
          </w:rPr>
          <w:delText xml:space="preserve">between patients who did and did not undergo invasive hemodynamic monitoring </w:delText>
        </w:r>
        <w:r w:rsidR="00E728BA" w:rsidRPr="00DB3A52" w:rsidDel="00BA515C">
          <w:rPr>
            <w:rFonts w:ascii="Times New Roman" w:hAnsi="Times New Roman" w:cs="Times New Roman"/>
            <w:sz w:val="24"/>
            <w:szCs w:val="24"/>
          </w:rPr>
          <w:delText>with regards to age, sex, race, household income, or number of comorbid diagnoses.</w:delText>
        </w:r>
        <w:r w:rsidR="00E728BA" w:rsidDel="00BA515C">
          <w:rPr>
            <w:rFonts w:ascii="Times New Roman" w:hAnsi="Times New Roman" w:cs="Times New Roman"/>
            <w:sz w:val="24"/>
            <w:szCs w:val="24"/>
          </w:rPr>
          <w:delText xml:space="preserve"> I</w:delText>
        </w:r>
        <w:r w:rsidR="002C36ED" w:rsidRPr="002C36ED" w:rsidDel="00BA515C">
          <w:rPr>
            <w:rFonts w:ascii="Times New Roman" w:hAnsi="Times New Roman" w:cs="Times New Roman"/>
            <w:sz w:val="24"/>
            <w:szCs w:val="24"/>
          </w:rPr>
          <w:delText xml:space="preserve">n-hospital mortality rates were significantly lower in patients </w:delText>
        </w:r>
        <w:r w:rsidR="00E728BA" w:rsidDel="00BA515C">
          <w:rPr>
            <w:rFonts w:ascii="Times New Roman" w:hAnsi="Times New Roman" w:cs="Times New Roman"/>
            <w:sz w:val="24"/>
            <w:szCs w:val="24"/>
          </w:rPr>
          <w:delText>underwent invasive hemodynamic monitoring</w:delText>
        </w:r>
        <w:r w:rsidR="002C36ED" w:rsidRPr="002C36ED" w:rsidDel="00BA515C">
          <w:rPr>
            <w:rFonts w:ascii="Times New Roman" w:hAnsi="Times New Roman" w:cs="Times New Roman"/>
            <w:sz w:val="24"/>
            <w:szCs w:val="24"/>
          </w:rPr>
          <w:delText xml:space="preserve"> (19.</w:delText>
        </w:r>
        <w:r w:rsidR="00E728BA" w:rsidDel="00BA515C">
          <w:rPr>
            <w:rFonts w:ascii="Times New Roman" w:hAnsi="Times New Roman" w:cs="Times New Roman"/>
            <w:sz w:val="24"/>
            <w:szCs w:val="24"/>
          </w:rPr>
          <w:delText>9</w:delText>
        </w:r>
        <w:r w:rsidR="002C36ED" w:rsidRPr="002C36ED" w:rsidDel="00BA515C">
          <w:rPr>
            <w:rFonts w:ascii="Times New Roman" w:hAnsi="Times New Roman" w:cs="Times New Roman"/>
            <w:sz w:val="24"/>
            <w:szCs w:val="24"/>
          </w:rPr>
          <w:delText>% vs 28.</w:delText>
        </w:r>
        <w:r w:rsidR="00E728BA" w:rsidDel="00BA515C">
          <w:rPr>
            <w:rFonts w:ascii="Times New Roman" w:hAnsi="Times New Roman" w:cs="Times New Roman"/>
            <w:sz w:val="24"/>
            <w:szCs w:val="24"/>
          </w:rPr>
          <w:delText>1</w:delText>
        </w:r>
        <w:r w:rsidR="002C36ED" w:rsidRPr="002C36ED" w:rsidDel="00BA515C">
          <w:rPr>
            <w:rFonts w:ascii="Times New Roman" w:hAnsi="Times New Roman" w:cs="Times New Roman"/>
            <w:sz w:val="24"/>
            <w:szCs w:val="24"/>
          </w:rPr>
          <w:delText>%, p&lt;</w:delText>
        </w:r>
        <w:r w:rsidR="00E728BA" w:rsidDel="00BA515C">
          <w:rPr>
            <w:rFonts w:ascii="Times New Roman" w:hAnsi="Times New Roman" w:cs="Times New Roman"/>
            <w:sz w:val="24"/>
            <w:szCs w:val="24"/>
          </w:rPr>
          <w:delText>0.001</w:delText>
        </w:r>
        <w:r w:rsidR="002C36ED" w:rsidRPr="002C36ED" w:rsidDel="00BA515C">
          <w:rPr>
            <w:rFonts w:ascii="Times New Roman" w:hAnsi="Times New Roman" w:cs="Times New Roman"/>
            <w:sz w:val="24"/>
            <w:szCs w:val="24"/>
          </w:rPr>
          <w:delText>). Patients</w:delText>
        </w:r>
        <w:r w:rsidR="00E728BA" w:rsidDel="00BA515C">
          <w:rPr>
            <w:rFonts w:ascii="Times New Roman" w:hAnsi="Times New Roman" w:cs="Times New Roman"/>
            <w:sz w:val="24"/>
            <w:szCs w:val="24"/>
          </w:rPr>
          <w:delText xml:space="preserve"> withinvasive hemodynamic monitoring had longer hospital stays (45.4 days vs. 39.3 days, p = 0.003) with duration of invasive hemodynamic monitoring partially explaining longer lengths of stays </w:delText>
        </w:r>
        <w:r w:rsidR="002C36ED" w:rsidRPr="002C36ED" w:rsidDel="00BA515C">
          <w:rPr>
            <w:rFonts w:ascii="Times New Roman" w:hAnsi="Times New Roman" w:cs="Times New Roman"/>
            <w:sz w:val="24"/>
            <w:szCs w:val="24"/>
          </w:rPr>
          <w:delText xml:space="preserve"> (32.0 ± 42.0 days for the first quartile, 37.6 ± 27.4 days for the second quartile, 39.9 ± 27.0 days for the third quartile, 63.7 ± 41.6 days for the fourth quartile). </w:delText>
        </w:r>
      </w:del>
    </w:p>
    <w:p w:rsidR="004D2A4F" w:rsidRDefault="004D2A4F">
      <w:pPr>
        <w:pStyle w:val="NoSpacing"/>
        <w:spacing w:line="360" w:lineRule="auto"/>
        <w:pPrChange w:id="36" w:author="David Ouyang" w:date="2016-04-02T21:02:00Z">
          <w:pPr>
            <w:spacing w:line="360" w:lineRule="auto"/>
          </w:pPr>
        </w:pPrChange>
      </w:pPr>
    </w:p>
    <w:p w:rsidR="007505C4" w:rsidRPr="003351F3" w:rsidRDefault="004D2A4F" w:rsidP="00C657D5">
      <w:pPr>
        <w:spacing w:line="360" w:lineRule="auto"/>
        <w:rPr>
          <w:rFonts w:ascii="Times New Roman" w:hAnsi="Times New Roman" w:cs="Times New Roman"/>
          <w:sz w:val="24"/>
          <w:szCs w:val="24"/>
        </w:rPr>
      </w:pPr>
      <w:r>
        <w:rPr>
          <w:rFonts w:ascii="Times New Roman" w:hAnsi="Times New Roman" w:cs="Times New Roman"/>
          <w:b/>
          <w:sz w:val="24"/>
          <w:szCs w:val="24"/>
        </w:rPr>
        <w:t>Timing of Post-LVAD Orthologous Heart Transplant</w:t>
      </w:r>
    </w:p>
    <w:p w:rsidR="003351F3" w:rsidRPr="00C657D5" w:rsidRDefault="003351F3" w:rsidP="00C657D5">
      <w:pPr>
        <w:spacing w:line="360" w:lineRule="auto"/>
        <w:rPr>
          <w:rFonts w:ascii="Times New Roman" w:eastAsia="Times New Roman" w:hAnsi="Times New Roman" w:cs="Times New Roman"/>
          <w:color w:val="000000"/>
          <w:sz w:val="24"/>
          <w:szCs w:val="24"/>
        </w:rPr>
      </w:pPr>
      <w:r w:rsidRPr="003351F3">
        <w:rPr>
          <w:rFonts w:ascii="Times New Roman" w:hAnsi="Times New Roman" w:cs="Times New Roman"/>
          <w:b/>
          <w:sz w:val="24"/>
          <w:szCs w:val="24"/>
        </w:rPr>
        <w:lastRenderedPageBreak/>
        <w:tab/>
      </w:r>
      <w:r w:rsidR="004D2A4F">
        <w:rPr>
          <w:rFonts w:ascii="Times New Roman" w:hAnsi="Times New Roman" w:cs="Times New Roman"/>
          <w:sz w:val="24"/>
          <w:szCs w:val="24"/>
        </w:rPr>
        <w:t xml:space="preserve">Of these patients who underwent LVAD implantation, </w:t>
      </w:r>
      <w:r w:rsidRPr="003351F3">
        <w:rPr>
          <w:rFonts w:ascii="Times New Roman" w:hAnsi="Times New Roman" w:cs="Times New Roman"/>
          <w:sz w:val="24"/>
          <w:szCs w:val="24"/>
        </w:rPr>
        <w:t>164 (7.5%) patients also underwent orthologous heart transplant during the same hospitalization</w:t>
      </w:r>
      <w:r w:rsidR="004D2A4F">
        <w:rPr>
          <w:rFonts w:ascii="Times New Roman" w:hAnsi="Times New Roman" w:cs="Times New Roman"/>
          <w:sz w:val="24"/>
          <w:szCs w:val="24"/>
        </w:rPr>
        <w:t xml:space="preserve"> (Figure 3)</w:t>
      </w:r>
      <w:r w:rsidRPr="003351F3">
        <w:rPr>
          <w:rFonts w:ascii="Times New Roman" w:hAnsi="Times New Roman" w:cs="Times New Roman"/>
          <w:sz w:val="24"/>
          <w:szCs w:val="24"/>
        </w:rPr>
        <w:t>. OHT occurred a median of 32 days (IQR 7.75 to 66 days) after LVAD implantation</w:t>
      </w:r>
      <w:r w:rsidR="004D2A4F">
        <w:rPr>
          <w:rFonts w:ascii="Times New Roman" w:hAnsi="Times New Roman" w:cs="Times New Roman"/>
          <w:sz w:val="24"/>
          <w:szCs w:val="24"/>
        </w:rPr>
        <w:t xml:space="preserve"> (Table 3)</w:t>
      </w:r>
      <w:r w:rsidRPr="003351F3">
        <w:rPr>
          <w:rFonts w:ascii="Times New Roman" w:hAnsi="Times New Roman" w:cs="Times New Roman"/>
          <w:sz w:val="24"/>
          <w:szCs w:val="24"/>
        </w:rPr>
        <w:t xml:space="preserve">. </w:t>
      </w:r>
      <w:r w:rsidRPr="00C657D5">
        <w:rPr>
          <w:rFonts w:ascii="Times New Roman" w:hAnsi="Times New Roman" w:cs="Times New Roman"/>
          <w:sz w:val="24"/>
          <w:szCs w:val="24"/>
        </w:rPr>
        <w:t>Of patients who underwent OHT, increased in-hospital mortality was identified in patients who underwent transplantation within 7 days of LVAD implantation compared to patients who underwent transplant after 8 days (26.8% vs. 12.2%, p = 0.0483). There was no statistically significant difference in patient demographics with regards to age, sex, race, household income, or number of comorbid diagnoses.  Patients who waited longer after LVAD implantation for OHT had longer hospital stays (</w:t>
      </w:r>
      <w:r w:rsidRPr="00C657D5">
        <w:rPr>
          <w:rFonts w:ascii="Times New Roman" w:eastAsia="Times New Roman" w:hAnsi="Times New Roman" w:cs="Times New Roman"/>
          <w:color w:val="000000"/>
          <w:sz w:val="24"/>
          <w:szCs w:val="24"/>
        </w:rPr>
        <w:t xml:space="preserve">39.3 ± 33.2 days for the first quartile, 48.87 ± 25.6 days for the second quartile, 85.8 ± 40.1 days for the third quartile, </w:t>
      </w:r>
      <w:proofErr w:type="gramStart"/>
      <w:r w:rsidRPr="00C657D5">
        <w:rPr>
          <w:rFonts w:ascii="Times New Roman" w:eastAsia="Times New Roman" w:hAnsi="Times New Roman" w:cs="Times New Roman"/>
          <w:color w:val="000000"/>
          <w:sz w:val="24"/>
          <w:szCs w:val="24"/>
        </w:rPr>
        <w:t>151.2  ±</w:t>
      </w:r>
      <w:proofErr w:type="gramEnd"/>
      <w:r w:rsidRPr="00C657D5">
        <w:rPr>
          <w:rFonts w:ascii="Times New Roman" w:eastAsia="Times New Roman" w:hAnsi="Times New Roman" w:cs="Times New Roman"/>
          <w:color w:val="000000"/>
          <w:sz w:val="24"/>
          <w:szCs w:val="24"/>
        </w:rPr>
        <w:t xml:space="preserve"> 52.6 days for the fourth quartile). Compared to patients who underwent LVAD implantation but did not undergo OHT, patients who </w:t>
      </w:r>
      <w:r w:rsidRPr="00C657D5">
        <w:rPr>
          <w:rFonts w:ascii="Times New Roman" w:hAnsi="Times New Roman" w:cs="Times New Roman"/>
          <w:sz w:val="24"/>
          <w:szCs w:val="24"/>
        </w:rPr>
        <w:t>underwent late OHT after LVAD had decreased mortality (12.2% vs. 27.</w:t>
      </w:r>
      <w:r w:rsidR="00626FF6">
        <w:rPr>
          <w:rFonts w:ascii="Times New Roman" w:hAnsi="Times New Roman" w:cs="Times New Roman"/>
          <w:sz w:val="24"/>
          <w:szCs w:val="24"/>
        </w:rPr>
        <w:t>0</w:t>
      </w:r>
      <w:r w:rsidRPr="00C657D5">
        <w:rPr>
          <w:rFonts w:ascii="Times New Roman" w:hAnsi="Times New Roman" w:cs="Times New Roman"/>
          <w:sz w:val="24"/>
          <w:szCs w:val="24"/>
        </w:rPr>
        <w:t>% p &lt; 0.001). Patients who underwent early transplant after LVAD did not show a similar mortality benefit (26.8% vs. 27.</w:t>
      </w:r>
      <w:r w:rsidR="00626FF6">
        <w:rPr>
          <w:rFonts w:ascii="Times New Roman" w:hAnsi="Times New Roman" w:cs="Times New Roman"/>
          <w:sz w:val="24"/>
          <w:szCs w:val="24"/>
        </w:rPr>
        <w:t>0</w:t>
      </w:r>
      <w:r w:rsidRPr="00C657D5">
        <w:rPr>
          <w:rFonts w:ascii="Times New Roman" w:hAnsi="Times New Roman" w:cs="Times New Roman"/>
          <w:sz w:val="24"/>
          <w:szCs w:val="24"/>
        </w:rPr>
        <w:t xml:space="preserve">%, p = 0.946). </w:t>
      </w:r>
    </w:p>
    <w:p w:rsidR="004D2A4F" w:rsidRPr="00FB22B2" w:rsidRDefault="004D2A4F" w:rsidP="00C657D5">
      <w:pPr>
        <w:spacing w:line="360" w:lineRule="auto"/>
        <w:rPr>
          <w:rFonts w:ascii="Times New Roman" w:hAnsi="Times New Roman" w:cs="Times New Roman"/>
          <w:b/>
          <w:sz w:val="24"/>
          <w:szCs w:val="24"/>
        </w:rPr>
      </w:pPr>
    </w:p>
    <w:p w:rsidR="009222BE" w:rsidRPr="00C657D5" w:rsidRDefault="009222BE" w:rsidP="00C657D5">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rsidR="00FB22B2" w:rsidRDefault="00CC6FB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B22B2" w:rsidRPr="00C657D5">
        <w:rPr>
          <w:rFonts w:ascii="Times New Roman" w:hAnsi="Times New Roman" w:cs="Times New Roman"/>
          <w:sz w:val="24"/>
          <w:szCs w:val="24"/>
        </w:rPr>
        <w:t xml:space="preserve">In this study, we identified two thousand two hundred patients in the Nationwide Inpatient Sample between 1998 and 2011 who underwent LVAD implantation, of which 432 underwent pre-procedural invasive hemodynamic monitoring and 164 underwent orthologous heart transplant in the same hospitalization. </w:t>
      </w:r>
      <w:r>
        <w:rPr>
          <w:rFonts w:ascii="Times New Roman" w:hAnsi="Times New Roman" w:cs="Times New Roman"/>
          <w:sz w:val="24"/>
          <w:szCs w:val="24"/>
        </w:rPr>
        <w:t xml:space="preserve">This is the largest analysis of the timing of invasive hemodynamic monitoring, LVAD implantations and post-LVAD OHT surgeries, with data from 211 hospitals in the United States represented. </w:t>
      </w:r>
      <w:r w:rsidR="00FB22B2" w:rsidRPr="00C657D5">
        <w:rPr>
          <w:rFonts w:ascii="Times New Roman" w:hAnsi="Times New Roman" w:cs="Times New Roman"/>
          <w:sz w:val="24"/>
          <w:szCs w:val="24"/>
        </w:rPr>
        <w:t xml:space="preserve">We found patients with invasive hemodynamic monitoring had increased in-hospital survival </w:t>
      </w:r>
      <w:r w:rsidR="00FB22B2" w:rsidRPr="00FB22B2">
        <w:rPr>
          <w:rFonts w:ascii="Times New Roman" w:hAnsi="Times New Roman" w:cs="Times New Roman"/>
          <w:sz w:val="24"/>
          <w:szCs w:val="24"/>
        </w:rPr>
        <w:t xml:space="preserve">(80.1% vs 71.9%, p&lt;0.001) </w:t>
      </w:r>
      <w:r w:rsidR="00FB22B2" w:rsidRPr="00C657D5">
        <w:rPr>
          <w:rFonts w:ascii="Times New Roman" w:hAnsi="Times New Roman" w:cs="Times New Roman"/>
          <w:sz w:val="24"/>
          <w:szCs w:val="24"/>
        </w:rPr>
        <w:t xml:space="preserve">despite longer hospitalizations and longer time to LVAD implantation during the hospitalization. Patients who underwent LVAD implantation </w:t>
      </w:r>
      <w:r w:rsidR="006A28ED">
        <w:rPr>
          <w:rFonts w:ascii="Times New Roman" w:hAnsi="Times New Roman" w:cs="Times New Roman"/>
          <w:sz w:val="24"/>
          <w:szCs w:val="24"/>
        </w:rPr>
        <w:t>within 48 hours of admission</w:t>
      </w:r>
      <w:r w:rsidR="00FB22B2" w:rsidRPr="00C657D5">
        <w:rPr>
          <w:rFonts w:ascii="Times New Roman" w:hAnsi="Times New Roman" w:cs="Times New Roman"/>
          <w:sz w:val="24"/>
          <w:szCs w:val="24"/>
        </w:rPr>
        <w:t xml:space="preserve"> had worse survival </w:t>
      </w:r>
      <w:r w:rsidR="00FB22B2" w:rsidRPr="00FB22B2">
        <w:rPr>
          <w:rFonts w:ascii="Times New Roman" w:hAnsi="Times New Roman" w:cs="Times New Roman"/>
          <w:sz w:val="24"/>
          <w:szCs w:val="24"/>
        </w:rPr>
        <w:t>(66.6% vs. 75.7%, p = 0.001)</w:t>
      </w:r>
      <w:r w:rsidR="00FB22B2">
        <w:rPr>
          <w:rFonts w:ascii="Times New Roman" w:hAnsi="Times New Roman" w:cs="Times New Roman"/>
          <w:sz w:val="24"/>
          <w:szCs w:val="24"/>
        </w:rPr>
        <w:t>.</w:t>
      </w:r>
      <w:r>
        <w:rPr>
          <w:rFonts w:ascii="Times New Roman" w:hAnsi="Times New Roman" w:cs="Times New Roman"/>
          <w:sz w:val="24"/>
          <w:szCs w:val="24"/>
        </w:rPr>
        <w:t xml:space="preserve"> For patients who also underwent OHT during the same hospitalization, mortality was decreased for patients who underwent OHT greater than 8 days after LVAD implantation compared to both patients who did not receive OHT and patients who underwent OHT within 1 week of LVAD implantation (12.2% vs. 26.8%, p = 0.0483). </w:t>
      </w:r>
    </w:p>
    <w:p w:rsidR="00941B68" w:rsidRDefault="00CC6FB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941B68">
        <w:rPr>
          <w:rFonts w:ascii="Times New Roman" w:hAnsi="Times New Roman" w:cs="Times New Roman"/>
          <w:sz w:val="24"/>
          <w:szCs w:val="24"/>
        </w:rPr>
        <w:t xml:space="preserve">Between 1998 and 2011, that has been a significant increase in the number of LVAD implantations however the characteristics of this population - including timing of LVAD, usage of invasive hemodynamic monitoring, and timing of post-LVAD OHT - has remained relatively unchanged. </w:t>
      </w:r>
      <w:r w:rsidR="00E80430">
        <w:rPr>
          <w:rFonts w:ascii="Times New Roman" w:hAnsi="Times New Roman" w:cs="Times New Roman"/>
          <w:sz w:val="24"/>
          <w:szCs w:val="24"/>
        </w:rPr>
        <w:t>Our data is consistent with p</w:t>
      </w:r>
      <w:r>
        <w:rPr>
          <w:rFonts w:ascii="Times New Roman" w:hAnsi="Times New Roman" w:cs="Times New Roman"/>
          <w:sz w:val="24"/>
          <w:szCs w:val="24"/>
        </w:rPr>
        <w:t xml:space="preserve">revious </w:t>
      </w:r>
      <w:r w:rsidR="00F73963">
        <w:rPr>
          <w:rFonts w:ascii="Times New Roman" w:hAnsi="Times New Roman" w:cs="Times New Roman"/>
          <w:sz w:val="24"/>
          <w:szCs w:val="24"/>
        </w:rPr>
        <w:t xml:space="preserve">smaller </w:t>
      </w:r>
      <w:r>
        <w:rPr>
          <w:rFonts w:ascii="Times New Roman" w:hAnsi="Times New Roman" w:cs="Times New Roman"/>
          <w:sz w:val="24"/>
          <w:szCs w:val="24"/>
        </w:rPr>
        <w:t xml:space="preserve">studies </w:t>
      </w:r>
      <w:r w:rsidR="00E80430">
        <w:rPr>
          <w:rFonts w:ascii="Times New Roman" w:hAnsi="Times New Roman" w:cs="Times New Roman"/>
          <w:sz w:val="24"/>
          <w:szCs w:val="24"/>
        </w:rPr>
        <w:t xml:space="preserve">using other databases with regard to age, gender, race, and other demographic characteristics. Our survival results are similar to multiple prior studies suggesting a downward trend in in-hospital mortality </w:t>
      </w:r>
      <w:r w:rsidR="00941B68">
        <w:rPr>
          <w:rFonts w:ascii="Times New Roman" w:hAnsi="Times New Roman" w:cs="Times New Roman"/>
          <w:sz w:val="24"/>
          <w:szCs w:val="24"/>
        </w:rPr>
        <w:t xml:space="preserve">after 2005. The optimal management and timing of LVAD implantation is still mostly dependent on institutional experience and provider preference as there are no randomized control trials due to the relatively novel introduction of LVADs and small patient populations. </w:t>
      </w:r>
    </w:p>
    <w:p w:rsidR="00E80430" w:rsidRDefault="00941B68"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use of invasive hemodynamic monitoring is controversial but can provide additional information on the clinical status of end-stage heart failure patients</w:t>
      </w:r>
      <w:r w:rsidR="00BE4AE1">
        <w:rPr>
          <w:rFonts w:ascii="Times New Roman" w:hAnsi="Times New Roman" w:cs="Times New Roman"/>
          <w:sz w:val="24"/>
          <w:szCs w:val="24"/>
        </w:rPr>
        <w:t xml:space="preserve"> and help optimize volume status and cardiac output</w:t>
      </w:r>
      <w:r>
        <w:rPr>
          <w:rFonts w:ascii="Times New Roman" w:hAnsi="Times New Roman" w:cs="Times New Roman"/>
          <w:sz w:val="24"/>
          <w:szCs w:val="24"/>
        </w:rPr>
        <w:t xml:space="preserve">. Our data suggests that patient who underwent invasive hemodynamic monitoring had </w:t>
      </w:r>
      <w:r w:rsidR="00BE4AE1">
        <w:rPr>
          <w:rFonts w:ascii="Times New Roman" w:hAnsi="Times New Roman" w:cs="Times New Roman"/>
          <w:sz w:val="24"/>
          <w:szCs w:val="24"/>
        </w:rPr>
        <w:t xml:space="preserve">increased hospital survival compared to patients who did not have invasive hemodynamic monitoring </w:t>
      </w:r>
      <w:r w:rsidR="00BE4AE1" w:rsidRPr="00FB22B2">
        <w:rPr>
          <w:rFonts w:ascii="Times New Roman" w:hAnsi="Times New Roman" w:cs="Times New Roman"/>
          <w:sz w:val="24"/>
          <w:szCs w:val="24"/>
        </w:rPr>
        <w:t>(80.1% vs 71.9%, p&lt;0.001)</w:t>
      </w:r>
      <w:r w:rsidR="00BE4AE1">
        <w:rPr>
          <w:rFonts w:ascii="Times New Roman" w:hAnsi="Times New Roman" w:cs="Times New Roman"/>
          <w:sz w:val="24"/>
          <w:szCs w:val="24"/>
        </w:rPr>
        <w:t xml:space="preserve">. This difference in survival is robust despite patients with invasive hemodynamic monitoring having longer time to LVAD implantation (13.4 days vs. 8.5 days, p &lt; 0.001) and longer hospital stays (45.4 days vs. 39.3 days, p = 0.003). On subset analysis, it appears that patients who had invasive hemodynamic monitoring the longest had the greatest mortality benefit compared to patients without invasive hemodynamic monitoring (Supplementary Figure C). </w:t>
      </w:r>
      <w:r w:rsidR="00626FF6" w:rsidRPr="00FB22B2">
        <w:rPr>
          <w:rFonts w:ascii="Times New Roman" w:hAnsi="Times New Roman" w:cs="Times New Roman"/>
          <w:sz w:val="24"/>
          <w:szCs w:val="24"/>
        </w:rPr>
        <w:t xml:space="preserve">Patients who underwent LVAD implantation </w:t>
      </w:r>
      <w:r w:rsidR="00626FF6">
        <w:rPr>
          <w:rFonts w:ascii="Times New Roman" w:hAnsi="Times New Roman" w:cs="Times New Roman"/>
          <w:sz w:val="24"/>
          <w:szCs w:val="24"/>
        </w:rPr>
        <w:t>within 48 hours of admission</w:t>
      </w:r>
      <w:r w:rsidR="00626FF6" w:rsidRPr="00FB22B2">
        <w:rPr>
          <w:rFonts w:ascii="Times New Roman" w:hAnsi="Times New Roman" w:cs="Times New Roman"/>
          <w:sz w:val="24"/>
          <w:szCs w:val="24"/>
        </w:rPr>
        <w:t xml:space="preserve"> had worse survival (66.6% vs. 75.7%, p = 0.001)</w:t>
      </w:r>
      <w:r w:rsidR="00626FF6">
        <w:rPr>
          <w:rFonts w:ascii="Times New Roman" w:hAnsi="Times New Roman" w:cs="Times New Roman"/>
          <w:sz w:val="24"/>
          <w:szCs w:val="24"/>
        </w:rPr>
        <w:t xml:space="preserve">, suggesting urgent or emergent surgery in the setting of acute decompensation leads to worse surgical outcomes. Consistent with our data on invasive hemodynamic support, this suggests optimal medical management of volume status and clinical status prior to surgery could lead to improved survival.  </w:t>
      </w:r>
    </w:p>
    <w:p w:rsidR="00626FF6" w:rsidRDefault="00626FF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he need for clinical stability and time to recover from major surgery is balanced by the risk of LVAD complications and the formation of adhesions and scarring</w:t>
      </w:r>
      <w:r w:rsidR="002C56BD">
        <w:rPr>
          <w:rFonts w:ascii="Times New Roman" w:hAnsi="Times New Roman" w:cs="Times New Roman"/>
          <w:sz w:val="24"/>
          <w:szCs w:val="24"/>
        </w:rPr>
        <w:t xml:space="preserve"> i</w:t>
      </w:r>
      <w:r w:rsidR="002C56BD" w:rsidRPr="00DB3A52">
        <w:rPr>
          <w:rFonts w:ascii="Times New Roman" w:hAnsi="Times New Roman" w:cs="Times New Roman"/>
          <w:sz w:val="24"/>
          <w:szCs w:val="24"/>
        </w:rPr>
        <w:t>n determining the optimal time for OHT after LVAD</w:t>
      </w:r>
      <w:r w:rsidR="002C56BD">
        <w:rPr>
          <w:rFonts w:ascii="Times New Roman" w:hAnsi="Times New Roman" w:cs="Times New Roman"/>
          <w:sz w:val="24"/>
          <w:szCs w:val="24"/>
        </w:rPr>
        <w:t>. In our study, p</w:t>
      </w:r>
      <w:r>
        <w:rPr>
          <w:rFonts w:ascii="Times New Roman" w:hAnsi="Times New Roman" w:cs="Times New Roman"/>
          <w:sz w:val="24"/>
          <w:szCs w:val="24"/>
        </w:rPr>
        <w:t xml:space="preserve">atients who underwent post-LVAD OHT had decreased in-hospital mortality compared to patients who underwent LVAD alone (19.8% vs. 27.0%, p = 0.024), however this mortality benefit was not seen in patients who underwent early (within 7 days of LVAD implantation) </w:t>
      </w:r>
      <w:r>
        <w:rPr>
          <w:rFonts w:ascii="Times New Roman" w:hAnsi="Times New Roman" w:cs="Times New Roman"/>
          <w:sz w:val="24"/>
          <w:szCs w:val="24"/>
        </w:rPr>
        <w:lastRenderedPageBreak/>
        <w:t>orthologous heart transplant (</w:t>
      </w:r>
      <w:r w:rsidR="000C08F4" w:rsidRPr="003351F3">
        <w:rPr>
          <w:rFonts w:ascii="Times New Roman" w:hAnsi="Times New Roman" w:cs="Times New Roman"/>
          <w:sz w:val="24"/>
          <w:szCs w:val="24"/>
        </w:rPr>
        <w:t>26.8% vs. 27.</w:t>
      </w:r>
      <w:r w:rsidR="000C08F4">
        <w:rPr>
          <w:rFonts w:ascii="Times New Roman" w:hAnsi="Times New Roman" w:cs="Times New Roman"/>
          <w:sz w:val="24"/>
          <w:szCs w:val="24"/>
        </w:rPr>
        <w:t>0</w:t>
      </w:r>
      <w:r w:rsidR="000C08F4" w:rsidRPr="003351F3">
        <w:rPr>
          <w:rFonts w:ascii="Times New Roman" w:hAnsi="Times New Roman" w:cs="Times New Roman"/>
          <w:sz w:val="24"/>
          <w:szCs w:val="24"/>
        </w:rPr>
        <w:t>%, p = 0.946).</w:t>
      </w:r>
      <w:r w:rsidR="00A710A6">
        <w:rPr>
          <w:rFonts w:ascii="Times New Roman" w:hAnsi="Times New Roman" w:cs="Times New Roman"/>
          <w:sz w:val="24"/>
          <w:szCs w:val="24"/>
        </w:rPr>
        <w:t xml:space="preserve">Patients who undergo post-LVAD transplant </w:t>
      </w:r>
      <w:r w:rsidR="007866C2">
        <w:rPr>
          <w:rFonts w:ascii="Times New Roman" w:hAnsi="Times New Roman" w:cs="Times New Roman"/>
          <w:sz w:val="24"/>
          <w:szCs w:val="24"/>
        </w:rPr>
        <w:t>after 7 days had much less</w:t>
      </w:r>
      <w:r w:rsidR="00A710A6">
        <w:rPr>
          <w:rFonts w:ascii="Times New Roman" w:hAnsi="Times New Roman" w:cs="Times New Roman"/>
          <w:sz w:val="24"/>
          <w:szCs w:val="24"/>
        </w:rPr>
        <w:t xml:space="preserve"> inpatient mortality (Figure 2). This is consistent with changes in UNOS allocation system</w:t>
      </w:r>
      <w:r w:rsidR="007866C2">
        <w:rPr>
          <w:rFonts w:ascii="Times New Roman" w:hAnsi="Times New Roman" w:cs="Times New Roman"/>
          <w:sz w:val="24"/>
          <w:szCs w:val="24"/>
        </w:rPr>
        <w:t xml:space="preserve"> as it was thought that the October 1999 UNOS allocation system considering LVAD patients within 30 days of implant to be status 1A lead to poor outcomes of transplant surgeries soon after LVAD implant. Our data suggesting early post-LVAD transplant can lead to inferior outcomes is consistent with other retrospective data suggesting the optimal time interval to be between 1 and 3 months after implantation. </w:t>
      </w:r>
    </w:p>
    <w:p w:rsidR="007866C2" w:rsidRDefault="007866C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Our study has a few limitations. First, the NIS is a </w:t>
      </w:r>
      <w:proofErr w:type="spellStart"/>
      <w:r>
        <w:rPr>
          <w:rFonts w:ascii="Times New Roman" w:hAnsi="Times New Roman" w:cs="Times New Roman"/>
          <w:sz w:val="24"/>
          <w:szCs w:val="24"/>
        </w:rPr>
        <w:t>deidentified</w:t>
      </w:r>
      <w:proofErr w:type="spellEnd"/>
      <w:r>
        <w:rPr>
          <w:rFonts w:ascii="Times New Roman" w:hAnsi="Times New Roman" w:cs="Times New Roman"/>
          <w:sz w:val="24"/>
          <w:szCs w:val="24"/>
        </w:rPr>
        <w:t xml:space="preserve"> administrative database dependent on the appropriate coding of individual ICD-9-CM codes. Studies using such databases are susceptible to errors related to coding such as </w:t>
      </w:r>
      <w:proofErr w:type="spellStart"/>
      <w:r w:rsidR="00FA093D">
        <w:rPr>
          <w:rFonts w:ascii="Times New Roman" w:hAnsi="Times New Roman" w:cs="Times New Roman"/>
          <w:sz w:val="24"/>
          <w:szCs w:val="24"/>
        </w:rPr>
        <w:t>undercoding</w:t>
      </w:r>
      <w:proofErr w:type="spellEnd"/>
      <w:r>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Pr>
          <w:rFonts w:ascii="Times New Roman" w:hAnsi="Times New Roman" w:cs="Times New Roman"/>
          <w:sz w:val="24"/>
          <w:szCs w:val="24"/>
        </w:rPr>
        <w:t xml:space="preserve">. </w:t>
      </w:r>
      <w:r w:rsidR="00FA093D">
        <w:rPr>
          <w:rFonts w:ascii="Times New Roman" w:hAnsi="Times New Roman" w:cs="Times New Roman"/>
          <w:sz w:val="24"/>
          <w:szCs w:val="24"/>
        </w:rPr>
        <w:t xml:space="preserve">This database also lack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centers. Additionally, patients who underwent LVAD implantation have long hospital stays that capture most, if not many, of the acute complications causing morbidity and mortality. Studies have shown excellent long-term outcomes in LVAD patients who have uncomplicated hospital courses past 30 days. </w:t>
      </w:r>
    </w:p>
    <w:p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 xml:space="preserve">In conclusion, our analysis demonstrates that the use of LVAD has increased significantly between 1998 and 2011 while simultaneously decreasing complication and mortality rates. The use of pre-procedure invasive hemodynamic monitoring appear to decrease in-hospital mortality, independent </w:t>
      </w:r>
      <w:del w:id="37" w:author="David Ouyang" w:date="2016-04-02T21:03:00Z">
        <w:r w:rsidDel="00875256">
          <w:rPr>
            <w:rFonts w:ascii="Times New Roman" w:hAnsi="Times New Roman" w:cs="Times New Roman"/>
            <w:sz w:val="24"/>
            <w:szCs w:val="24"/>
          </w:rPr>
          <w:delText>of  age</w:delText>
        </w:r>
      </w:del>
      <w:ins w:id="38" w:author="David Ouyang" w:date="2016-04-02T21:03:00Z">
        <w:r w:rsidR="00875256">
          <w:rPr>
            <w:rFonts w:ascii="Times New Roman" w:hAnsi="Times New Roman" w:cs="Times New Roman"/>
            <w:sz w:val="24"/>
            <w:szCs w:val="24"/>
          </w:rPr>
          <w:t>of age</w:t>
        </w:r>
      </w:ins>
      <w:r>
        <w:rPr>
          <w:rFonts w:ascii="Times New Roman" w:hAnsi="Times New Roman" w:cs="Times New Roman"/>
          <w:sz w:val="24"/>
          <w:szCs w:val="24"/>
        </w:rPr>
        <w:t>, sex, race, income, and comorbidities. Early LVAD implantation during the hospitalization and early post-LVAD OHT are associated with excess mortality</w:t>
      </w:r>
      <w:r w:rsidR="000A7615">
        <w:rPr>
          <w:rFonts w:ascii="Times New Roman" w:hAnsi="Times New Roman" w:cs="Times New Roman"/>
          <w:sz w:val="24"/>
          <w:szCs w:val="24"/>
        </w:rPr>
        <w:t xml:space="preserve">. Increased understanding of the characteristics, management, and timing of LVAD implantation and post-LVAD transplant can improve future outcomes. </w:t>
      </w:r>
    </w:p>
    <w:p w:rsidR="004E3532" w:rsidRPr="00FB22B2" w:rsidRDefault="004E3532" w:rsidP="00C657D5">
      <w:pPr>
        <w:spacing w:line="360" w:lineRule="auto"/>
        <w:rPr>
          <w:rFonts w:ascii="Times New Roman" w:hAnsi="Times New Roman" w:cs="Times New Roman"/>
          <w:b/>
          <w:sz w:val="24"/>
          <w:szCs w:val="24"/>
        </w:rPr>
      </w:pPr>
    </w:p>
    <w:p w:rsidR="006C7F64" w:rsidRPr="00FB22B2" w:rsidRDefault="006C7F64"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b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080D48" w:rsidRPr="00FB22B2" w:rsidRDefault="00080D48"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lastRenderedPageBreak/>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rsidR="006E641A" w:rsidRPr="00FB22B2" w:rsidRDefault="00080D48" w:rsidP="00C657D5">
      <w:pPr>
        <w:spacing w:line="360" w:lineRule="auto"/>
        <w:rPr>
          <w:rFonts w:ascii="Times New Roman" w:hAnsi="Times New Roman" w:cs="Times New Roman"/>
          <w:b/>
          <w:sz w:val="24"/>
          <w:szCs w:val="24"/>
        </w:rPr>
      </w:pPr>
      <w:r w:rsidRPr="00FB22B2">
        <w:rPr>
          <w:rFonts w:ascii="Times New Roman" w:hAnsi="Times New Roman" w:cs="Times New Roman"/>
          <w:b/>
          <w:sz w:val="24"/>
          <w:szCs w:val="24"/>
        </w:rPr>
        <w:t xml:space="preserve">References: </w:t>
      </w:r>
    </w:p>
    <w:p w:rsidR="004F73E9" w:rsidRPr="004F73E9" w:rsidRDefault="004F73E9" w:rsidP="004F73E9">
      <w:pPr>
        <w:spacing w:line="360" w:lineRule="auto"/>
        <w:rPr>
          <w:ins w:id="39" w:author="David Ouyang" w:date="2016-04-02T21:08:00Z"/>
          <w:rFonts w:ascii="Times New Roman" w:hAnsi="Times New Roman" w:cs="Times New Roman"/>
          <w:sz w:val="24"/>
          <w:szCs w:val="24"/>
        </w:rPr>
      </w:pPr>
      <w:ins w:id="40" w:author="David Ouyang" w:date="2016-04-02T21:08:00Z">
        <w:r w:rsidRPr="004F73E9">
          <w:rPr>
            <w:rFonts w:ascii="Times New Roman" w:hAnsi="Times New Roman" w:cs="Times New Roman"/>
            <w:sz w:val="24"/>
            <w:szCs w:val="24"/>
          </w:rPr>
          <w:t xml:space="preserve">1.  Bui, Anh L., Tamara B. </w:t>
        </w:r>
        <w:proofErr w:type="spellStart"/>
        <w:r w:rsidRPr="004F73E9">
          <w:rPr>
            <w:rFonts w:ascii="Times New Roman" w:hAnsi="Times New Roman" w:cs="Times New Roman"/>
            <w:sz w:val="24"/>
            <w:szCs w:val="24"/>
          </w:rPr>
          <w:t>Horwich</w:t>
        </w:r>
        <w:proofErr w:type="spellEnd"/>
        <w:r w:rsidRPr="004F73E9">
          <w:rPr>
            <w:rFonts w:ascii="Times New Roman" w:hAnsi="Times New Roman" w:cs="Times New Roman"/>
            <w:sz w:val="24"/>
            <w:szCs w:val="24"/>
          </w:rPr>
          <w:t xml:space="preserve">, and Gregg C. </w:t>
        </w:r>
        <w:proofErr w:type="spellStart"/>
        <w:r w:rsidRPr="004F73E9">
          <w:rPr>
            <w:rFonts w:ascii="Times New Roman" w:hAnsi="Times New Roman" w:cs="Times New Roman"/>
            <w:sz w:val="24"/>
            <w:szCs w:val="24"/>
          </w:rPr>
          <w:t>Fonarow</w:t>
        </w:r>
        <w:proofErr w:type="spellEnd"/>
        <w:r w:rsidRPr="004F73E9">
          <w:rPr>
            <w:rFonts w:ascii="Times New Roman" w:hAnsi="Times New Roman" w:cs="Times New Roman"/>
            <w:sz w:val="24"/>
            <w:szCs w:val="24"/>
          </w:rPr>
          <w:t>. "Epidemiology and risk profile of heart failure." Nature Reviews Cardiology 8.1 (2011): 30-41.</w:t>
        </w:r>
      </w:ins>
    </w:p>
    <w:p w:rsidR="004F73E9" w:rsidRPr="004F73E9" w:rsidRDefault="004F73E9" w:rsidP="004F73E9">
      <w:pPr>
        <w:spacing w:line="360" w:lineRule="auto"/>
        <w:rPr>
          <w:ins w:id="41" w:author="David Ouyang" w:date="2016-04-02T21:08:00Z"/>
          <w:rFonts w:ascii="Times New Roman" w:hAnsi="Times New Roman" w:cs="Times New Roman"/>
          <w:sz w:val="24"/>
          <w:szCs w:val="24"/>
        </w:rPr>
      </w:pPr>
      <w:ins w:id="42" w:author="David Ouyang" w:date="2016-04-02T21:08:00Z">
        <w:r w:rsidRPr="004F73E9">
          <w:rPr>
            <w:rFonts w:ascii="Times New Roman" w:hAnsi="Times New Roman" w:cs="Times New Roman"/>
            <w:sz w:val="24"/>
            <w:szCs w:val="24"/>
          </w:rPr>
          <w:t>2. Lloyd-Jones, Donald, et al. "Heart disease and stroke statistics—2010 update A report from the American Heart Association." Circulation 121.7 (2010): e46-e215.</w:t>
        </w:r>
      </w:ins>
    </w:p>
    <w:p w:rsidR="004F73E9" w:rsidRPr="004F73E9" w:rsidRDefault="004F73E9" w:rsidP="004F73E9">
      <w:pPr>
        <w:spacing w:line="360" w:lineRule="auto"/>
        <w:rPr>
          <w:ins w:id="43" w:author="David Ouyang" w:date="2016-04-02T21:08:00Z"/>
          <w:rFonts w:ascii="Times New Roman" w:hAnsi="Times New Roman" w:cs="Times New Roman"/>
          <w:sz w:val="24"/>
          <w:szCs w:val="24"/>
        </w:rPr>
      </w:pPr>
      <w:ins w:id="44" w:author="David Ouyang" w:date="2016-04-02T21:08:00Z">
        <w:r w:rsidRPr="004F73E9">
          <w:rPr>
            <w:rFonts w:ascii="Times New Roman" w:hAnsi="Times New Roman" w:cs="Times New Roman"/>
            <w:sz w:val="24"/>
            <w:szCs w:val="24"/>
          </w:rPr>
          <w:t xml:space="preserve">3. </w:t>
        </w:r>
        <w:proofErr w:type="spellStart"/>
        <w:r w:rsidRPr="004F73E9">
          <w:rPr>
            <w:rFonts w:ascii="Times New Roman" w:hAnsi="Times New Roman" w:cs="Times New Roman"/>
            <w:sz w:val="24"/>
            <w:szCs w:val="24"/>
          </w:rPr>
          <w:t>Blecker</w:t>
        </w:r>
        <w:proofErr w:type="spellEnd"/>
        <w:r w:rsidRPr="004F73E9">
          <w:rPr>
            <w:rFonts w:ascii="Times New Roman" w:hAnsi="Times New Roman" w:cs="Times New Roman"/>
            <w:sz w:val="24"/>
            <w:szCs w:val="24"/>
          </w:rPr>
          <w:t>, Saul, et al. "Heart failure–associated hospitalizations in the United States." Journal of the American College of Cardiology 61.12 (2013): 1259-1267.</w:t>
        </w:r>
      </w:ins>
    </w:p>
    <w:p w:rsidR="004F73E9" w:rsidRPr="004F73E9" w:rsidRDefault="004F73E9" w:rsidP="004F73E9">
      <w:pPr>
        <w:spacing w:line="360" w:lineRule="auto"/>
        <w:rPr>
          <w:ins w:id="45" w:author="David Ouyang" w:date="2016-04-02T21:08:00Z"/>
          <w:rFonts w:ascii="Times New Roman" w:hAnsi="Times New Roman" w:cs="Times New Roman"/>
          <w:sz w:val="24"/>
          <w:szCs w:val="24"/>
        </w:rPr>
      </w:pPr>
      <w:ins w:id="46" w:author="David Ouyang" w:date="2016-04-02T21:08:00Z">
        <w:r w:rsidRPr="004F73E9">
          <w:rPr>
            <w:rFonts w:ascii="Times New Roman" w:hAnsi="Times New Roman" w:cs="Times New Roman"/>
            <w:sz w:val="24"/>
            <w:szCs w:val="24"/>
          </w:rPr>
          <w:t xml:space="preserve">4. </w:t>
        </w:r>
        <w:proofErr w:type="spellStart"/>
        <w:r w:rsidRPr="004F73E9">
          <w:rPr>
            <w:rFonts w:ascii="Times New Roman" w:hAnsi="Times New Roman" w:cs="Times New Roman"/>
            <w:sz w:val="24"/>
            <w:szCs w:val="24"/>
          </w:rPr>
          <w:t>Heidenreich</w:t>
        </w:r>
        <w:proofErr w:type="spellEnd"/>
        <w:r w:rsidRPr="004F73E9">
          <w:rPr>
            <w:rFonts w:ascii="Times New Roman" w:hAnsi="Times New Roman" w:cs="Times New Roman"/>
            <w:sz w:val="24"/>
            <w:szCs w:val="24"/>
          </w:rPr>
          <w:t xml:space="preserve">, Paul A., et al. "Forecasting the impact of heart failure in the United States a policy statement from the American Heart </w:t>
        </w:r>
        <w:proofErr w:type="spellStart"/>
        <w:r w:rsidRPr="004F73E9">
          <w:rPr>
            <w:rFonts w:ascii="Times New Roman" w:hAnsi="Times New Roman" w:cs="Times New Roman"/>
            <w:sz w:val="24"/>
            <w:szCs w:val="24"/>
          </w:rPr>
          <w:t>Association."Circulation</w:t>
        </w:r>
        <w:proofErr w:type="spellEnd"/>
        <w:r w:rsidRPr="004F73E9">
          <w:rPr>
            <w:rFonts w:ascii="Times New Roman" w:hAnsi="Times New Roman" w:cs="Times New Roman"/>
            <w:sz w:val="24"/>
            <w:szCs w:val="24"/>
          </w:rPr>
          <w:t>: Heart Failure 6.3 (2013): 606-619.</w:t>
        </w:r>
      </w:ins>
    </w:p>
    <w:p w:rsidR="004F73E9" w:rsidRPr="004F73E9" w:rsidRDefault="004F73E9" w:rsidP="004F73E9">
      <w:pPr>
        <w:spacing w:line="360" w:lineRule="auto"/>
        <w:rPr>
          <w:ins w:id="47" w:author="David Ouyang" w:date="2016-04-02T21:08:00Z"/>
          <w:rFonts w:ascii="Times New Roman" w:hAnsi="Times New Roman" w:cs="Times New Roman"/>
          <w:sz w:val="24"/>
          <w:szCs w:val="24"/>
        </w:rPr>
      </w:pPr>
      <w:ins w:id="48" w:author="David Ouyang" w:date="2016-04-02T21:08:00Z">
        <w:r w:rsidRPr="004F73E9">
          <w:rPr>
            <w:rFonts w:ascii="Times New Roman" w:hAnsi="Times New Roman" w:cs="Times New Roman"/>
            <w:sz w:val="24"/>
            <w:szCs w:val="24"/>
          </w:rPr>
          <w:t xml:space="preserve">5. Friedrich, Erik B., and Michael </w:t>
        </w:r>
        <w:proofErr w:type="spellStart"/>
        <w:r w:rsidRPr="004F73E9">
          <w:rPr>
            <w:rFonts w:ascii="Times New Roman" w:hAnsi="Times New Roman" w:cs="Times New Roman"/>
            <w:sz w:val="24"/>
            <w:szCs w:val="24"/>
          </w:rPr>
          <w:t>Böhm</w:t>
        </w:r>
        <w:proofErr w:type="spellEnd"/>
        <w:r w:rsidRPr="004F73E9">
          <w:rPr>
            <w:rFonts w:ascii="Times New Roman" w:hAnsi="Times New Roman" w:cs="Times New Roman"/>
            <w:sz w:val="24"/>
            <w:szCs w:val="24"/>
          </w:rPr>
          <w:t xml:space="preserve">. "Management of end stage heart </w:t>
        </w:r>
        <w:proofErr w:type="spellStart"/>
        <w:r w:rsidRPr="004F73E9">
          <w:rPr>
            <w:rFonts w:ascii="Times New Roman" w:hAnsi="Times New Roman" w:cs="Times New Roman"/>
            <w:sz w:val="24"/>
            <w:szCs w:val="24"/>
          </w:rPr>
          <w:t>failure."Heart</w:t>
        </w:r>
        <w:proofErr w:type="spellEnd"/>
        <w:r w:rsidRPr="004F73E9">
          <w:rPr>
            <w:rFonts w:ascii="Times New Roman" w:hAnsi="Times New Roman" w:cs="Times New Roman"/>
            <w:sz w:val="24"/>
            <w:szCs w:val="24"/>
          </w:rPr>
          <w:t> 93.5 (2007): 626-631.</w:t>
        </w:r>
      </w:ins>
    </w:p>
    <w:p w:rsidR="004F73E9" w:rsidRPr="004F73E9" w:rsidRDefault="004F73E9" w:rsidP="004F73E9">
      <w:pPr>
        <w:spacing w:line="360" w:lineRule="auto"/>
        <w:rPr>
          <w:ins w:id="49" w:author="David Ouyang" w:date="2016-04-02T21:08:00Z"/>
          <w:rFonts w:ascii="Times New Roman" w:hAnsi="Times New Roman" w:cs="Times New Roman"/>
          <w:sz w:val="24"/>
          <w:szCs w:val="24"/>
        </w:rPr>
      </w:pPr>
      <w:ins w:id="50" w:author="David Ouyang" w:date="2016-04-02T21:08:00Z">
        <w:r w:rsidRPr="004F73E9">
          <w:rPr>
            <w:rFonts w:ascii="Times New Roman" w:hAnsi="Times New Roman" w:cs="Times New Roman"/>
            <w:sz w:val="24"/>
            <w:szCs w:val="24"/>
          </w:rPr>
          <w:t xml:space="preserve">6. </w:t>
        </w:r>
        <w:proofErr w:type="spellStart"/>
        <w:r w:rsidRPr="004F73E9">
          <w:rPr>
            <w:rFonts w:ascii="Times New Roman" w:hAnsi="Times New Roman" w:cs="Times New Roman"/>
            <w:sz w:val="24"/>
            <w:szCs w:val="24"/>
          </w:rPr>
          <w:t>Fanaroff</w:t>
        </w:r>
        <w:proofErr w:type="spellEnd"/>
        <w:r w:rsidRPr="004F73E9">
          <w:rPr>
            <w:rFonts w:ascii="Times New Roman" w:hAnsi="Times New Roman" w:cs="Times New Roman"/>
            <w:sz w:val="24"/>
            <w:szCs w:val="24"/>
          </w:rPr>
          <w:t>, Alexander C., et al. "Patient Selection for Advanced Heart Failure Therapy Referral." Critical pathways in cardiology 13.1 (2014): 1.</w:t>
        </w:r>
      </w:ins>
    </w:p>
    <w:p w:rsidR="004F73E9" w:rsidRPr="004F73E9" w:rsidRDefault="004F73E9" w:rsidP="004F73E9">
      <w:pPr>
        <w:spacing w:line="360" w:lineRule="auto"/>
        <w:rPr>
          <w:ins w:id="51" w:author="David Ouyang" w:date="2016-04-02T21:08:00Z"/>
          <w:rFonts w:ascii="Times New Roman" w:hAnsi="Times New Roman" w:cs="Times New Roman"/>
          <w:sz w:val="24"/>
          <w:szCs w:val="24"/>
        </w:rPr>
      </w:pPr>
      <w:ins w:id="52" w:author="David Ouyang" w:date="2016-04-02T21:08:00Z">
        <w:r w:rsidRPr="004F73E9">
          <w:rPr>
            <w:rFonts w:ascii="Times New Roman" w:hAnsi="Times New Roman" w:cs="Times New Roman"/>
            <w:sz w:val="24"/>
            <w:szCs w:val="24"/>
          </w:rPr>
          <w:t xml:space="preserve">7. </w:t>
        </w:r>
        <w:proofErr w:type="spellStart"/>
        <w:r w:rsidRPr="004F73E9">
          <w:rPr>
            <w:rFonts w:ascii="Times New Roman" w:hAnsi="Times New Roman" w:cs="Times New Roman"/>
            <w:sz w:val="24"/>
            <w:szCs w:val="24"/>
          </w:rPr>
          <w:t>Carabello</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Blase</w:t>
        </w:r>
        <w:proofErr w:type="spellEnd"/>
        <w:r w:rsidRPr="004F73E9">
          <w:rPr>
            <w:rFonts w:ascii="Times New Roman" w:hAnsi="Times New Roman" w:cs="Times New Roman"/>
            <w:sz w:val="24"/>
            <w:szCs w:val="24"/>
          </w:rPr>
          <w:t xml:space="preserve"> A. "Contemporary Reviews in Cardiovascular </w:t>
        </w:r>
        <w:proofErr w:type="spellStart"/>
        <w:r w:rsidRPr="004F73E9">
          <w:rPr>
            <w:rFonts w:ascii="Times New Roman" w:hAnsi="Times New Roman" w:cs="Times New Roman"/>
            <w:sz w:val="24"/>
            <w:szCs w:val="24"/>
          </w:rPr>
          <w:t>Medicine."Circulation</w:t>
        </w:r>
        <w:proofErr w:type="spellEnd"/>
        <w:r w:rsidRPr="004F73E9">
          <w:rPr>
            <w:rFonts w:ascii="Times New Roman" w:hAnsi="Times New Roman" w:cs="Times New Roman"/>
            <w:sz w:val="24"/>
            <w:szCs w:val="24"/>
          </w:rPr>
          <w:t> 112 (2005): 432-437.</w:t>
        </w:r>
      </w:ins>
    </w:p>
    <w:p w:rsidR="004F73E9" w:rsidRPr="004F73E9" w:rsidRDefault="004F73E9" w:rsidP="004F73E9">
      <w:pPr>
        <w:spacing w:line="360" w:lineRule="auto"/>
        <w:rPr>
          <w:ins w:id="53" w:author="David Ouyang" w:date="2016-04-02T21:08:00Z"/>
          <w:rFonts w:ascii="Times New Roman" w:hAnsi="Times New Roman" w:cs="Times New Roman"/>
          <w:sz w:val="24"/>
          <w:szCs w:val="24"/>
        </w:rPr>
      </w:pPr>
      <w:ins w:id="54" w:author="David Ouyang" w:date="2016-04-02T21:08:00Z">
        <w:r w:rsidRPr="004F73E9">
          <w:rPr>
            <w:rFonts w:ascii="Times New Roman" w:hAnsi="Times New Roman" w:cs="Times New Roman"/>
            <w:sz w:val="24"/>
            <w:szCs w:val="24"/>
          </w:rPr>
          <w:t>8. Taylor, David O., et al. "Registry of the International Society for Heart and Lung Transplantation: twenty-sixth official adult heart transplant report—2009." The Journal of Heart and Lung Transplantation 28.10 (2009): 1007-1022.</w:t>
        </w:r>
      </w:ins>
    </w:p>
    <w:p w:rsidR="004F73E9" w:rsidRPr="004F73E9" w:rsidRDefault="004F73E9" w:rsidP="004F73E9">
      <w:pPr>
        <w:spacing w:line="360" w:lineRule="auto"/>
        <w:rPr>
          <w:ins w:id="55" w:author="David Ouyang" w:date="2016-04-02T21:08:00Z"/>
          <w:rFonts w:ascii="Times New Roman" w:hAnsi="Times New Roman" w:cs="Times New Roman"/>
          <w:sz w:val="24"/>
          <w:szCs w:val="24"/>
        </w:rPr>
      </w:pPr>
      <w:ins w:id="56" w:author="David Ouyang" w:date="2016-04-02T21:08:00Z">
        <w:r w:rsidRPr="004F73E9">
          <w:rPr>
            <w:rFonts w:ascii="Times New Roman" w:hAnsi="Times New Roman" w:cs="Times New Roman"/>
            <w:sz w:val="24"/>
            <w:szCs w:val="24"/>
          </w:rPr>
          <w:t>9. Rose, Eric A., et al. "Long-term use of a left ventricular assist device for end-stage heart failure." New England Journal of Medicine 345.20 (2001): 1435-1443.</w:t>
        </w:r>
      </w:ins>
    </w:p>
    <w:p w:rsidR="004F73E9" w:rsidRPr="004F73E9" w:rsidRDefault="004F73E9" w:rsidP="004F73E9">
      <w:pPr>
        <w:spacing w:line="360" w:lineRule="auto"/>
        <w:rPr>
          <w:ins w:id="57" w:author="David Ouyang" w:date="2016-04-02T21:08:00Z"/>
          <w:rFonts w:ascii="Times New Roman" w:hAnsi="Times New Roman" w:cs="Times New Roman"/>
          <w:sz w:val="24"/>
          <w:szCs w:val="24"/>
        </w:rPr>
      </w:pPr>
      <w:ins w:id="58" w:author="David Ouyang" w:date="2016-04-02T21:08:00Z">
        <w:r w:rsidRPr="004F73E9">
          <w:rPr>
            <w:rFonts w:ascii="Times New Roman" w:hAnsi="Times New Roman" w:cs="Times New Roman"/>
            <w:sz w:val="24"/>
            <w:szCs w:val="24"/>
          </w:rPr>
          <w:t>10. Takeda, Koji, et al. "Outcome of cardiac transplantation in patients requiring prolonged continuous-flow left ventricular assist device support." The Journal of Heart and Lung Transplantation 34.1 (2015): 89-99.</w:t>
        </w:r>
      </w:ins>
    </w:p>
    <w:p w:rsidR="004F73E9" w:rsidRPr="004F73E9" w:rsidRDefault="004F73E9" w:rsidP="004F73E9">
      <w:pPr>
        <w:spacing w:line="360" w:lineRule="auto"/>
        <w:rPr>
          <w:ins w:id="59" w:author="David Ouyang" w:date="2016-04-02T21:08:00Z"/>
          <w:rFonts w:ascii="Times New Roman" w:hAnsi="Times New Roman" w:cs="Times New Roman"/>
          <w:sz w:val="24"/>
          <w:szCs w:val="24"/>
        </w:rPr>
      </w:pPr>
      <w:ins w:id="60" w:author="David Ouyang" w:date="2016-04-02T21:08:00Z">
        <w:r w:rsidRPr="004F73E9">
          <w:rPr>
            <w:rFonts w:ascii="Times New Roman" w:hAnsi="Times New Roman" w:cs="Times New Roman"/>
            <w:sz w:val="24"/>
            <w:szCs w:val="24"/>
          </w:rPr>
          <w:lastRenderedPageBreak/>
          <w:t xml:space="preserve">11. </w:t>
        </w:r>
        <w:proofErr w:type="spellStart"/>
        <w:r w:rsidRPr="004F73E9">
          <w:rPr>
            <w:rFonts w:ascii="Times New Roman" w:hAnsi="Times New Roman" w:cs="Times New Roman"/>
            <w:sz w:val="24"/>
            <w:szCs w:val="24"/>
          </w:rPr>
          <w:t>McIlvennan</w:t>
        </w:r>
        <w:proofErr w:type="spellEnd"/>
        <w:r w:rsidRPr="004F73E9">
          <w:rPr>
            <w:rFonts w:ascii="Times New Roman" w:hAnsi="Times New Roman" w:cs="Times New Roman"/>
            <w:sz w:val="24"/>
            <w:szCs w:val="24"/>
          </w:rPr>
          <w:t xml:space="preserve">, Colleen K., et al. "Clinical outcomes following continuous-flow left ventricular assist device: a systematic review." Circulation: Heart </w:t>
        </w:r>
        <w:proofErr w:type="gramStart"/>
        <w:r w:rsidRPr="004F73E9">
          <w:rPr>
            <w:rFonts w:ascii="Times New Roman" w:hAnsi="Times New Roman" w:cs="Times New Roman"/>
            <w:sz w:val="24"/>
            <w:szCs w:val="24"/>
          </w:rPr>
          <w:t>Failure(</w:t>
        </w:r>
        <w:proofErr w:type="gramEnd"/>
        <w:r w:rsidRPr="004F73E9">
          <w:rPr>
            <w:rFonts w:ascii="Times New Roman" w:hAnsi="Times New Roman" w:cs="Times New Roman"/>
            <w:sz w:val="24"/>
            <w:szCs w:val="24"/>
          </w:rPr>
          <w:t>2014): CIRCHEARTFAILURE-114</w:t>
        </w:r>
      </w:ins>
    </w:p>
    <w:p w:rsidR="004F73E9" w:rsidRPr="004F73E9" w:rsidRDefault="004F73E9" w:rsidP="004F73E9">
      <w:pPr>
        <w:spacing w:line="360" w:lineRule="auto"/>
        <w:rPr>
          <w:ins w:id="61" w:author="David Ouyang" w:date="2016-04-02T21:08:00Z"/>
          <w:rFonts w:ascii="Times New Roman" w:hAnsi="Times New Roman" w:cs="Times New Roman"/>
          <w:sz w:val="24"/>
          <w:szCs w:val="24"/>
        </w:rPr>
      </w:pPr>
      <w:ins w:id="62" w:author="David Ouyang" w:date="2016-04-02T21:08:00Z">
        <w:r w:rsidRPr="004F73E9">
          <w:rPr>
            <w:rFonts w:ascii="Times New Roman" w:hAnsi="Times New Roman" w:cs="Times New Roman"/>
            <w:sz w:val="24"/>
            <w:szCs w:val="24"/>
          </w:rPr>
          <w:t xml:space="preserve">12. </w:t>
        </w:r>
        <w:proofErr w:type="spellStart"/>
        <w:r w:rsidRPr="004F73E9">
          <w:rPr>
            <w:rFonts w:ascii="Times New Roman" w:hAnsi="Times New Roman" w:cs="Times New Roman"/>
            <w:sz w:val="24"/>
            <w:szCs w:val="24"/>
          </w:rPr>
          <w:t>Nativi</w:t>
        </w:r>
        <w:proofErr w:type="spellEnd"/>
        <w:r w:rsidRPr="004F73E9">
          <w:rPr>
            <w:rFonts w:ascii="Times New Roman" w:hAnsi="Times New Roman" w:cs="Times New Roman"/>
            <w:sz w:val="24"/>
            <w:szCs w:val="24"/>
          </w:rPr>
          <w:t>, Jose N., et al. "Changing outcomes in patients bridged to heart transplantation with continuous-versus pulsatile-flow ventricular assist devices: an analysis of the registry of the International Society for Heart and Lung Transplantation." The Journal of Heart and Lung Transplantation 30.8 (2011): 854-861.</w:t>
        </w:r>
      </w:ins>
    </w:p>
    <w:p w:rsidR="004F73E9" w:rsidRPr="004F73E9" w:rsidRDefault="004F73E9" w:rsidP="004F73E9">
      <w:pPr>
        <w:spacing w:line="360" w:lineRule="auto"/>
        <w:rPr>
          <w:ins w:id="63" w:author="David Ouyang" w:date="2016-04-02T21:08:00Z"/>
          <w:rFonts w:ascii="Times New Roman" w:hAnsi="Times New Roman" w:cs="Times New Roman"/>
          <w:sz w:val="24"/>
          <w:szCs w:val="24"/>
        </w:rPr>
      </w:pPr>
      <w:ins w:id="64" w:author="David Ouyang" w:date="2016-04-02T21:08:00Z">
        <w:r w:rsidRPr="004F73E9">
          <w:rPr>
            <w:rFonts w:ascii="Times New Roman" w:hAnsi="Times New Roman" w:cs="Times New Roman"/>
            <w:sz w:val="24"/>
            <w:szCs w:val="24"/>
          </w:rPr>
          <w:t xml:space="preserve">13. John, </w:t>
        </w:r>
        <w:proofErr w:type="spellStart"/>
        <w:r w:rsidRPr="004F73E9">
          <w:rPr>
            <w:rFonts w:ascii="Times New Roman" w:hAnsi="Times New Roman" w:cs="Times New Roman"/>
            <w:sz w:val="24"/>
            <w:szCs w:val="24"/>
          </w:rPr>
          <w:t>Ranjit</w:t>
        </w:r>
        <w:proofErr w:type="spellEnd"/>
        <w:r w:rsidRPr="004F73E9">
          <w:rPr>
            <w:rFonts w:ascii="Times New Roman" w:hAnsi="Times New Roman" w:cs="Times New Roman"/>
            <w:sz w:val="24"/>
            <w:szCs w:val="24"/>
          </w:rPr>
          <w:t xml:space="preserve">, et al. "Improved survival and decreasing incidence of adverse events with the </w:t>
        </w:r>
        <w:proofErr w:type="spellStart"/>
        <w:r w:rsidRPr="004F73E9">
          <w:rPr>
            <w:rFonts w:ascii="Times New Roman" w:hAnsi="Times New Roman" w:cs="Times New Roman"/>
            <w:sz w:val="24"/>
            <w:szCs w:val="24"/>
          </w:rPr>
          <w:t>HeartMate</w:t>
        </w:r>
        <w:proofErr w:type="spellEnd"/>
        <w:r w:rsidRPr="004F73E9">
          <w:rPr>
            <w:rFonts w:ascii="Times New Roman" w:hAnsi="Times New Roman" w:cs="Times New Roman"/>
            <w:sz w:val="24"/>
            <w:szCs w:val="24"/>
          </w:rPr>
          <w:t xml:space="preserve"> II left ventricular assist device as bridge-to-transplant therapy." The Annals of thoracic surgery 86.4 (2008): 1227-1235.</w:t>
        </w:r>
      </w:ins>
    </w:p>
    <w:p w:rsidR="004F73E9" w:rsidRPr="004F73E9" w:rsidRDefault="004F73E9" w:rsidP="004F73E9">
      <w:pPr>
        <w:spacing w:line="360" w:lineRule="auto"/>
        <w:rPr>
          <w:ins w:id="65" w:author="David Ouyang" w:date="2016-04-02T21:08:00Z"/>
          <w:rFonts w:ascii="Times New Roman" w:hAnsi="Times New Roman" w:cs="Times New Roman"/>
          <w:sz w:val="24"/>
          <w:szCs w:val="24"/>
        </w:rPr>
      </w:pPr>
      <w:ins w:id="66" w:author="David Ouyang" w:date="2016-04-02T21:08:00Z">
        <w:r w:rsidRPr="004F73E9">
          <w:rPr>
            <w:rFonts w:ascii="Times New Roman" w:hAnsi="Times New Roman" w:cs="Times New Roman"/>
            <w:sz w:val="24"/>
            <w:szCs w:val="24"/>
          </w:rPr>
          <w:t xml:space="preserve">14. </w:t>
        </w:r>
        <w:proofErr w:type="spellStart"/>
        <w:r w:rsidRPr="004F73E9">
          <w:rPr>
            <w:rFonts w:ascii="Times New Roman" w:hAnsi="Times New Roman" w:cs="Times New Roman"/>
            <w:sz w:val="24"/>
            <w:szCs w:val="24"/>
          </w:rPr>
          <w:t>Deo</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Salil</w:t>
        </w:r>
        <w:proofErr w:type="spellEnd"/>
        <w:r w:rsidRPr="004F73E9">
          <w:rPr>
            <w:rFonts w:ascii="Times New Roman" w:hAnsi="Times New Roman" w:cs="Times New Roman"/>
            <w:sz w:val="24"/>
            <w:szCs w:val="24"/>
          </w:rPr>
          <w:t xml:space="preserve"> V., et al. "Cardiac transplantation after bridged therapy with continuous flow left ventricular assist devices." Heart, Lung and Circulation23.3 (2014): 224-228.</w:t>
        </w:r>
      </w:ins>
    </w:p>
    <w:p w:rsidR="004F73E9" w:rsidRPr="004F73E9" w:rsidRDefault="004F73E9" w:rsidP="004F73E9">
      <w:pPr>
        <w:spacing w:line="360" w:lineRule="auto"/>
        <w:rPr>
          <w:ins w:id="67" w:author="David Ouyang" w:date="2016-04-02T21:08:00Z"/>
          <w:rFonts w:ascii="Times New Roman" w:hAnsi="Times New Roman" w:cs="Times New Roman"/>
          <w:sz w:val="24"/>
          <w:szCs w:val="24"/>
        </w:rPr>
      </w:pPr>
      <w:ins w:id="68" w:author="David Ouyang" w:date="2016-04-02T21:08:00Z">
        <w:r w:rsidRPr="004F73E9">
          <w:rPr>
            <w:rFonts w:ascii="Times New Roman" w:hAnsi="Times New Roman" w:cs="Times New Roman"/>
            <w:sz w:val="24"/>
            <w:szCs w:val="24"/>
          </w:rPr>
          <w:t xml:space="preserve">15. </w:t>
        </w:r>
        <w:proofErr w:type="spellStart"/>
        <w:r w:rsidRPr="004F73E9">
          <w:rPr>
            <w:rFonts w:ascii="Times New Roman" w:hAnsi="Times New Roman" w:cs="Times New Roman"/>
            <w:sz w:val="24"/>
            <w:szCs w:val="24"/>
          </w:rPr>
          <w:t>Lietz</w:t>
        </w:r>
        <w:proofErr w:type="spellEnd"/>
        <w:r w:rsidRPr="004F73E9">
          <w:rPr>
            <w:rFonts w:ascii="Times New Roman" w:hAnsi="Times New Roman" w:cs="Times New Roman"/>
            <w:sz w:val="24"/>
            <w:szCs w:val="24"/>
          </w:rPr>
          <w:t>, Katherine, et al. "Outcomes of left ventricular assist device implantation as destination therapy in the post-rematch era implications for patient selection." Circulation 116.5 (2007): 497-505.</w:t>
        </w:r>
      </w:ins>
    </w:p>
    <w:p w:rsidR="004F73E9" w:rsidRPr="004F73E9" w:rsidRDefault="004F73E9" w:rsidP="004F73E9">
      <w:pPr>
        <w:spacing w:line="360" w:lineRule="auto"/>
        <w:rPr>
          <w:ins w:id="69" w:author="David Ouyang" w:date="2016-04-02T21:08:00Z"/>
          <w:rFonts w:ascii="Times New Roman" w:hAnsi="Times New Roman" w:cs="Times New Roman"/>
          <w:sz w:val="24"/>
          <w:szCs w:val="24"/>
        </w:rPr>
      </w:pPr>
      <w:ins w:id="70" w:author="David Ouyang" w:date="2016-04-02T21:08:00Z">
        <w:r w:rsidRPr="004F73E9">
          <w:rPr>
            <w:rFonts w:ascii="Times New Roman" w:hAnsi="Times New Roman" w:cs="Times New Roman"/>
            <w:sz w:val="24"/>
            <w:szCs w:val="24"/>
          </w:rPr>
          <w:t xml:space="preserve">16. La Francesca, </w:t>
        </w:r>
        <w:proofErr w:type="spellStart"/>
        <w:r w:rsidRPr="004F73E9">
          <w:rPr>
            <w:rFonts w:ascii="Times New Roman" w:hAnsi="Times New Roman" w:cs="Times New Roman"/>
            <w:sz w:val="24"/>
            <w:szCs w:val="24"/>
          </w:rPr>
          <w:t>Saverio</w:t>
        </w:r>
        <w:proofErr w:type="spellEnd"/>
        <w:r w:rsidRPr="004F73E9">
          <w:rPr>
            <w:rFonts w:ascii="Times New Roman" w:hAnsi="Times New Roman" w:cs="Times New Roman"/>
            <w:sz w:val="24"/>
            <w:szCs w:val="24"/>
          </w:rPr>
          <w:t xml:space="preserve">, et al. "First Use of the </w:t>
        </w:r>
        <w:proofErr w:type="spellStart"/>
        <w:r w:rsidRPr="004F73E9">
          <w:rPr>
            <w:rFonts w:ascii="Times New Roman" w:hAnsi="Times New Roman" w:cs="Times New Roman"/>
            <w:sz w:val="24"/>
            <w:szCs w:val="24"/>
          </w:rPr>
          <w:t>TandemHeart</w:t>
        </w:r>
        <w:proofErr w:type="spellEnd"/>
        <w:r w:rsidRPr="004F73E9">
          <w:rPr>
            <w:rFonts w:ascii="Times New Roman" w:hAnsi="Times New Roman" w:cs="Times New Roman"/>
            <w:sz w:val="24"/>
            <w:szCs w:val="24"/>
          </w:rPr>
          <w:t>® Percutaneous Left Ventricular Assist Device as a Short-Term Bridge to Cardiac Transplantation." Texas Heart Institute Journal 33.4 (2006): 490.</w:t>
        </w:r>
      </w:ins>
    </w:p>
    <w:p w:rsidR="004F73E9" w:rsidRPr="004F73E9" w:rsidRDefault="004F73E9" w:rsidP="004F73E9">
      <w:pPr>
        <w:spacing w:line="360" w:lineRule="auto"/>
        <w:rPr>
          <w:ins w:id="71" w:author="David Ouyang" w:date="2016-04-02T21:08:00Z"/>
          <w:rFonts w:ascii="Times New Roman" w:hAnsi="Times New Roman" w:cs="Times New Roman"/>
          <w:sz w:val="24"/>
          <w:szCs w:val="24"/>
        </w:rPr>
      </w:pPr>
      <w:ins w:id="72" w:author="David Ouyang" w:date="2016-04-02T21:08:00Z">
        <w:r w:rsidRPr="004F73E9">
          <w:rPr>
            <w:rFonts w:ascii="Times New Roman" w:hAnsi="Times New Roman" w:cs="Times New Roman"/>
            <w:sz w:val="24"/>
            <w:szCs w:val="24"/>
          </w:rPr>
          <w:t>17. Naidu, Srihari S. "Novel percutaneous cardiac assist devices the science of and indications for hemodynamic support." Circulation 123.5 (2011): 533-543.</w:t>
        </w:r>
      </w:ins>
    </w:p>
    <w:p w:rsidR="004F73E9" w:rsidRPr="004F73E9" w:rsidRDefault="004F73E9" w:rsidP="004F73E9">
      <w:pPr>
        <w:spacing w:line="360" w:lineRule="auto"/>
        <w:rPr>
          <w:ins w:id="73" w:author="David Ouyang" w:date="2016-04-02T21:08:00Z"/>
          <w:rFonts w:ascii="Times New Roman" w:hAnsi="Times New Roman" w:cs="Times New Roman"/>
          <w:sz w:val="24"/>
          <w:szCs w:val="24"/>
        </w:rPr>
      </w:pPr>
      <w:ins w:id="74" w:author="David Ouyang" w:date="2016-04-02T21:08:00Z">
        <w:r w:rsidRPr="004F73E9">
          <w:rPr>
            <w:rFonts w:ascii="Times New Roman" w:hAnsi="Times New Roman" w:cs="Times New Roman"/>
            <w:sz w:val="24"/>
            <w:szCs w:val="24"/>
          </w:rPr>
          <w:t xml:space="preserve">18. </w:t>
        </w:r>
        <w:proofErr w:type="spellStart"/>
        <w:r w:rsidRPr="004F73E9">
          <w:rPr>
            <w:rFonts w:ascii="Times New Roman" w:hAnsi="Times New Roman" w:cs="Times New Roman"/>
            <w:sz w:val="24"/>
            <w:szCs w:val="24"/>
          </w:rPr>
          <w:t>Kar</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Biswajit</w:t>
        </w:r>
        <w:proofErr w:type="spellEnd"/>
        <w:r w:rsidRPr="004F73E9">
          <w:rPr>
            <w:rFonts w:ascii="Times New Roman" w:hAnsi="Times New Roman" w:cs="Times New Roman"/>
            <w:sz w:val="24"/>
            <w:szCs w:val="24"/>
          </w:rPr>
          <w:t xml:space="preserve">, et al. "Clinical experience with the </w:t>
        </w:r>
        <w:proofErr w:type="spellStart"/>
        <w:r w:rsidRPr="004F73E9">
          <w:rPr>
            <w:rFonts w:ascii="Times New Roman" w:hAnsi="Times New Roman" w:cs="Times New Roman"/>
            <w:sz w:val="24"/>
            <w:szCs w:val="24"/>
          </w:rPr>
          <w:t>TandemHeart</w:t>
        </w:r>
        <w:proofErr w:type="spellEnd"/>
        <w:r w:rsidRPr="004F73E9">
          <w:rPr>
            <w:rFonts w:ascii="Times New Roman" w:hAnsi="Times New Roman" w:cs="Times New Roman"/>
            <w:sz w:val="24"/>
            <w:szCs w:val="24"/>
          </w:rPr>
          <w:t>® percutaneous ventricular assist device." Texas Heart Institute Journal 33.2 (2006): 111.</w:t>
        </w:r>
      </w:ins>
    </w:p>
    <w:p w:rsidR="004F73E9" w:rsidRPr="004F73E9" w:rsidRDefault="004F73E9" w:rsidP="004F73E9">
      <w:pPr>
        <w:spacing w:line="360" w:lineRule="auto"/>
        <w:rPr>
          <w:ins w:id="75" w:author="David Ouyang" w:date="2016-04-02T21:08:00Z"/>
          <w:rFonts w:ascii="Times New Roman" w:hAnsi="Times New Roman" w:cs="Times New Roman"/>
          <w:sz w:val="24"/>
          <w:szCs w:val="24"/>
        </w:rPr>
      </w:pPr>
      <w:ins w:id="76" w:author="David Ouyang" w:date="2016-04-02T21:08:00Z">
        <w:r w:rsidRPr="004F73E9">
          <w:rPr>
            <w:rFonts w:ascii="Times New Roman" w:hAnsi="Times New Roman" w:cs="Times New Roman"/>
            <w:sz w:val="24"/>
            <w:szCs w:val="24"/>
          </w:rPr>
          <w:t xml:space="preserve">19. </w:t>
        </w:r>
        <w:proofErr w:type="spellStart"/>
        <w:r w:rsidRPr="004F73E9">
          <w:rPr>
            <w:rFonts w:ascii="Times New Roman" w:hAnsi="Times New Roman" w:cs="Times New Roman"/>
            <w:sz w:val="24"/>
            <w:szCs w:val="24"/>
          </w:rPr>
          <w:t>Lampropulos</w:t>
        </w:r>
        <w:proofErr w:type="spellEnd"/>
        <w:r w:rsidRPr="004F73E9">
          <w:rPr>
            <w:rFonts w:ascii="Times New Roman" w:hAnsi="Times New Roman" w:cs="Times New Roman"/>
            <w:sz w:val="24"/>
            <w:szCs w:val="24"/>
          </w:rPr>
          <w:t xml:space="preserve">, Julianna F., et al. "Trends in left ventricular assist device use and outcomes among Medicare beneficiaries, 2004–2011." Open heart 1.1 (2014): e000109. </w:t>
        </w:r>
      </w:ins>
    </w:p>
    <w:p w:rsidR="004F73E9" w:rsidRPr="004F73E9" w:rsidRDefault="004F73E9" w:rsidP="004F73E9">
      <w:pPr>
        <w:spacing w:line="360" w:lineRule="auto"/>
        <w:rPr>
          <w:ins w:id="77" w:author="David Ouyang" w:date="2016-04-02T21:08:00Z"/>
          <w:rFonts w:ascii="Times New Roman" w:hAnsi="Times New Roman" w:cs="Times New Roman"/>
          <w:sz w:val="24"/>
          <w:szCs w:val="24"/>
        </w:rPr>
      </w:pPr>
      <w:ins w:id="78" w:author="David Ouyang" w:date="2016-04-02T21:08:00Z">
        <w:r w:rsidRPr="004F73E9">
          <w:rPr>
            <w:rFonts w:ascii="Times New Roman" w:hAnsi="Times New Roman" w:cs="Times New Roman"/>
            <w:sz w:val="24"/>
            <w:szCs w:val="24"/>
          </w:rPr>
          <w:t xml:space="preserve">20. </w:t>
        </w:r>
        <w:proofErr w:type="spellStart"/>
        <w:r w:rsidRPr="004F73E9">
          <w:rPr>
            <w:rFonts w:ascii="Times New Roman" w:hAnsi="Times New Roman" w:cs="Times New Roman"/>
            <w:sz w:val="24"/>
            <w:szCs w:val="24"/>
          </w:rPr>
          <w:t>Hasin</w:t>
        </w:r>
        <w:proofErr w:type="spellEnd"/>
        <w:r w:rsidRPr="004F73E9">
          <w:rPr>
            <w:rFonts w:ascii="Times New Roman" w:hAnsi="Times New Roman" w:cs="Times New Roman"/>
            <w:sz w:val="24"/>
            <w:szCs w:val="24"/>
          </w:rPr>
          <w:t>, Tal, et al. "Readmissions after implantation of axial flow left ventricular assist device." Journal of the American College of Cardiology 61.2 (2013): 153-163.</w:t>
        </w:r>
      </w:ins>
    </w:p>
    <w:p w:rsidR="004F73E9" w:rsidRPr="004F73E9" w:rsidRDefault="004F73E9" w:rsidP="004F73E9">
      <w:pPr>
        <w:spacing w:line="360" w:lineRule="auto"/>
        <w:rPr>
          <w:ins w:id="79" w:author="David Ouyang" w:date="2016-04-02T21:08:00Z"/>
          <w:rFonts w:ascii="Times New Roman" w:hAnsi="Times New Roman" w:cs="Times New Roman"/>
          <w:sz w:val="24"/>
          <w:szCs w:val="24"/>
        </w:rPr>
      </w:pPr>
      <w:ins w:id="80" w:author="David Ouyang" w:date="2016-04-02T21:08:00Z">
        <w:r w:rsidRPr="004F73E9">
          <w:rPr>
            <w:rFonts w:ascii="Times New Roman" w:hAnsi="Times New Roman" w:cs="Times New Roman"/>
            <w:sz w:val="24"/>
            <w:szCs w:val="24"/>
          </w:rPr>
          <w:lastRenderedPageBreak/>
          <w:t xml:space="preserve">21. </w:t>
        </w:r>
        <w:proofErr w:type="spellStart"/>
        <w:r w:rsidRPr="004F73E9">
          <w:rPr>
            <w:rFonts w:ascii="Times New Roman" w:hAnsi="Times New Roman" w:cs="Times New Roman"/>
            <w:sz w:val="24"/>
            <w:szCs w:val="24"/>
          </w:rPr>
          <w:t>Terracciano</w:t>
        </w:r>
        <w:proofErr w:type="spellEnd"/>
        <w:r w:rsidRPr="004F73E9">
          <w:rPr>
            <w:rFonts w:ascii="Times New Roman" w:hAnsi="Times New Roman" w:cs="Times New Roman"/>
            <w:sz w:val="24"/>
            <w:szCs w:val="24"/>
          </w:rPr>
          <w:t xml:space="preserve">, Cesare M., Leslie W. Miller, and </w:t>
        </w:r>
        <w:proofErr w:type="spellStart"/>
        <w:r w:rsidRPr="004F73E9">
          <w:rPr>
            <w:rFonts w:ascii="Times New Roman" w:hAnsi="Times New Roman" w:cs="Times New Roman"/>
            <w:sz w:val="24"/>
            <w:szCs w:val="24"/>
          </w:rPr>
          <w:t>Magdi</w:t>
        </w:r>
        <w:proofErr w:type="spellEnd"/>
        <w:r w:rsidRPr="004F73E9">
          <w:rPr>
            <w:rFonts w:ascii="Times New Roman" w:hAnsi="Times New Roman" w:cs="Times New Roman"/>
            <w:sz w:val="24"/>
            <w:szCs w:val="24"/>
          </w:rPr>
          <w:t xml:space="preserve"> H. </w:t>
        </w:r>
        <w:proofErr w:type="spellStart"/>
        <w:r w:rsidRPr="004F73E9">
          <w:rPr>
            <w:rFonts w:ascii="Times New Roman" w:hAnsi="Times New Roman" w:cs="Times New Roman"/>
            <w:sz w:val="24"/>
            <w:szCs w:val="24"/>
          </w:rPr>
          <w:t>Yacoub</w:t>
        </w:r>
        <w:proofErr w:type="spellEnd"/>
        <w:r w:rsidRPr="004F73E9">
          <w:rPr>
            <w:rFonts w:ascii="Times New Roman" w:hAnsi="Times New Roman" w:cs="Times New Roman"/>
            <w:sz w:val="24"/>
            <w:szCs w:val="24"/>
          </w:rPr>
          <w:t>. "Contemporary use of ventricular assist devices." Annual review of medicine 61 (2010): 255-270.</w:t>
        </w:r>
      </w:ins>
    </w:p>
    <w:p w:rsidR="006E641A" w:rsidRPr="00FB22B2" w:rsidRDefault="004F73E9" w:rsidP="004F73E9">
      <w:pPr>
        <w:spacing w:line="360" w:lineRule="auto"/>
        <w:rPr>
          <w:rFonts w:ascii="Times New Roman" w:hAnsi="Times New Roman" w:cs="Times New Roman"/>
          <w:sz w:val="24"/>
          <w:szCs w:val="24"/>
        </w:rPr>
      </w:pPr>
      <w:ins w:id="81" w:author="David Ouyang" w:date="2016-04-02T21:08:00Z">
        <w:r w:rsidRPr="004F73E9">
          <w:rPr>
            <w:rFonts w:ascii="Times New Roman" w:hAnsi="Times New Roman" w:cs="Times New Roman"/>
            <w:sz w:val="24"/>
            <w:szCs w:val="24"/>
          </w:rPr>
          <w:t>22. Miller, Leslie W. "Left ventricular assist devices are underutilized." Circulation 123.14 (2011): 1552-1558.</w:t>
        </w:r>
      </w:ins>
    </w:p>
    <w:p w:rsidR="006E641A" w:rsidRPr="00FB22B2" w:rsidRDefault="006E641A" w:rsidP="00C657D5">
      <w:pPr>
        <w:spacing w:line="360" w:lineRule="auto"/>
        <w:rPr>
          <w:rFonts w:ascii="Times New Roman" w:hAnsi="Times New Roman" w:cs="Times New Roman"/>
          <w:sz w:val="24"/>
          <w:szCs w:val="24"/>
        </w:rPr>
      </w:pPr>
    </w:p>
    <w:p w:rsidR="006E641A" w:rsidRPr="00FB22B2" w:rsidRDefault="006E641A" w:rsidP="00C657D5">
      <w:pPr>
        <w:spacing w:line="360" w:lineRule="auto"/>
        <w:rPr>
          <w:rFonts w:ascii="Times New Roman" w:hAnsi="Times New Roman" w:cs="Times New Roman"/>
          <w:sz w:val="24"/>
          <w:szCs w:val="24"/>
        </w:rPr>
      </w:pPr>
    </w:p>
    <w:p w:rsidR="006E641A" w:rsidRPr="00FB22B2" w:rsidRDefault="006E641A" w:rsidP="00C657D5">
      <w:pPr>
        <w:spacing w:line="360" w:lineRule="auto"/>
        <w:rPr>
          <w:rFonts w:ascii="Times New Roman" w:hAnsi="Times New Roman" w:cs="Times New Roman"/>
          <w:sz w:val="24"/>
          <w:szCs w:val="24"/>
        </w:rPr>
      </w:pPr>
    </w:p>
    <w:sectPr w:rsidR="006E641A" w:rsidRPr="00FB22B2" w:rsidSect="0052355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31399"/>
    <w:rsid w:val="000548AD"/>
    <w:rsid w:val="00080D48"/>
    <w:rsid w:val="00082748"/>
    <w:rsid w:val="000A7615"/>
    <w:rsid w:val="000C08F4"/>
    <w:rsid w:val="00126DFC"/>
    <w:rsid w:val="00150E55"/>
    <w:rsid w:val="001879CE"/>
    <w:rsid w:val="001B580B"/>
    <w:rsid w:val="001D2EB0"/>
    <w:rsid w:val="00202BEF"/>
    <w:rsid w:val="00261958"/>
    <w:rsid w:val="0029381B"/>
    <w:rsid w:val="002B2BF0"/>
    <w:rsid w:val="002C36ED"/>
    <w:rsid w:val="002C56BD"/>
    <w:rsid w:val="002E363E"/>
    <w:rsid w:val="003351F3"/>
    <w:rsid w:val="00384168"/>
    <w:rsid w:val="003B551C"/>
    <w:rsid w:val="004025CA"/>
    <w:rsid w:val="00420447"/>
    <w:rsid w:val="0047164F"/>
    <w:rsid w:val="00471DDD"/>
    <w:rsid w:val="004C1D3A"/>
    <w:rsid w:val="004D2A4F"/>
    <w:rsid w:val="004E3532"/>
    <w:rsid w:val="004F73E9"/>
    <w:rsid w:val="005024C0"/>
    <w:rsid w:val="00523553"/>
    <w:rsid w:val="00526BE8"/>
    <w:rsid w:val="00626FF6"/>
    <w:rsid w:val="00670432"/>
    <w:rsid w:val="00691BEA"/>
    <w:rsid w:val="006A28ED"/>
    <w:rsid w:val="006C7F64"/>
    <w:rsid w:val="006E641A"/>
    <w:rsid w:val="00735973"/>
    <w:rsid w:val="007505C4"/>
    <w:rsid w:val="0077093C"/>
    <w:rsid w:val="007866C2"/>
    <w:rsid w:val="00790211"/>
    <w:rsid w:val="008035B7"/>
    <w:rsid w:val="00875256"/>
    <w:rsid w:val="008C3377"/>
    <w:rsid w:val="008D7EFD"/>
    <w:rsid w:val="00901344"/>
    <w:rsid w:val="009222BE"/>
    <w:rsid w:val="00941B68"/>
    <w:rsid w:val="00962F9B"/>
    <w:rsid w:val="009775E8"/>
    <w:rsid w:val="009F101A"/>
    <w:rsid w:val="00A40576"/>
    <w:rsid w:val="00A453B9"/>
    <w:rsid w:val="00A53B55"/>
    <w:rsid w:val="00A710A6"/>
    <w:rsid w:val="00A95856"/>
    <w:rsid w:val="00AF5CEF"/>
    <w:rsid w:val="00AF6C43"/>
    <w:rsid w:val="00B51BCB"/>
    <w:rsid w:val="00B67D89"/>
    <w:rsid w:val="00B83C6E"/>
    <w:rsid w:val="00B90CD0"/>
    <w:rsid w:val="00BA515C"/>
    <w:rsid w:val="00BE4AE1"/>
    <w:rsid w:val="00C10538"/>
    <w:rsid w:val="00C2537F"/>
    <w:rsid w:val="00C27524"/>
    <w:rsid w:val="00C657D5"/>
    <w:rsid w:val="00C74E8B"/>
    <w:rsid w:val="00C8476D"/>
    <w:rsid w:val="00CC6FB6"/>
    <w:rsid w:val="00CE15F8"/>
    <w:rsid w:val="00D12DF0"/>
    <w:rsid w:val="00D646D3"/>
    <w:rsid w:val="00DC26C3"/>
    <w:rsid w:val="00DD1763"/>
    <w:rsid w:val="00DE0037"/>
    <w:rsid w:val="00DE1472"/>
    <w:rsid w:val="00E14865"/>
    <w:rsid w:val="00E361EF"/>
    <w:rsid w:val="00E6277E"/>
    <w:rsid w:val="00E728BA"/>
    <w:rsid w:val="00E74594"/>
    <w:rsid w:val="00E80430"/>
    <w:rsid w:val="00EF798B"/>
    <w:rsid w:val="00F73963"/>
    <w:rsid w:val="00F86176"/>
    <w:rsid w:val="00FA093D"/>
    <w:rsid w:val="00FB22B2"/>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F7D1F-EA10-4376-9D25-64DA342A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7EE71-65FE-49EF-B52E-2E764731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2016-04-07T04:19:00Z</dcterms:created>
  <dcterms:modified xsi:type="dcterms:W3CDTF">2016-04-07T04:19:00Z</dcterms:modified>
</cp:coreProperties>
</file>