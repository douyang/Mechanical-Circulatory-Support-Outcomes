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3F" w:rsidRPr="008C58D9" w:rsidRDefault="005811F4" w:rsidP="00371C3B">
      <w:r>
        <w:rPr>
          <w:noProof/>
        </w:rPr>
        <w:pict>
          <v:shapetype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w:r>
    </w:p>
    <w:p w:rsidR="00AC6961" w:rsidRPr="008C58D9" w:rsidRDefault="00AC6961" w:rsidP="008C58D9">
      <w:pPr>
        <w:rPr>
          <w:rFonts w:ascii="Times New Roman" w:hAnsi="Times New Roman" w:cs="Times New Roman"/>
          <w:sz w:val="24"/>
          <w:szCs w:val="24"/>
        </w:rPr>
      </w:pPr>
    </w:p>
    <w:p w:rsidR="0094743F" w:rsidRPr="008C58D9" w:rsidRDefault="0094743F" w:rsidP="008C58D9">
      <w:pPr>
        <w:rPr>
          <w:rFonts w:ascii="Times New Roman" w:hAnsi="Times New Roman" w:cs="Times New Roman"/>
          <w:sz w:val="24"/>
          <w:szCs w:val="24"/>
        </w:rPr>
      </w:pPr>
    </w:p>
    <w:p w:rsidR="0094743F" w:rsidRPr="008C58D9" w:rsidRDefault="0094743F" w:rsidP="008C58D9">
      <w:pPr>
        <w:rPr>
          <w:rFonts w:ascii="Times New Roman" w:hAnsi="Times New Roman" w:cs="Times New Roman"/>
          <w:sz w:val="24"/>
          <w:szCs w:val="24"/>
        </w:rPr>
      </w:pPr>
    </w:p>
    <w:p w:rsidR="00D46D8F" w:rsidRPr="008C58D9" w:rsidRDefault="00D46D8F"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Pr="008C58D9" w:rsidRDefault="008C58D9" w:rsidP="008C58D9">
      <w:pPr>
        <w:rPr>
          <w:rFonts w:ascii="Times New Roman" w:hAnsi="Times New Roman" w:cs="Times New Roman"/>
          <w:sz w:val="24"/>
          <w:szCs w:val="24"/>
        </w:rPr>
      </w:pPr>
    </w:p>
    <w:p w:rsidR="0094743F" w:rsidRPr="008C58D9" w:rsidRDefault="008C58D9" w:rsidP="008C58D9">
      <w:pPr>
        <w:rPr>
          <w:rFonts w:ascii="Times New Roman" w:hAnsi="Times New Roman" w:cs="Times New Roman"/>
          <w:sz w:val="24"/>
          <w:szCs w:val="24"/>
        </w:rPr>
      </w:pPr>
      <w:del w:id="0" w:author="Workstation Generic" w:date="2016-05-02T17:05:00Z">
        <w:r w:rsidRPr="008C58D9" w:rsidDel="000352B7">
          <w:rPr>
            <w:rFonts w:ascii="Times New Roman" w:hAnsi="Times New Roman" w:cs="Times New Roman"/>
            <w:sz w:val="24"/>
            <w:szCs w:val="24"/>
          </w:rPr>
          <w:delText xml:space="preserve">April </w:delText>
        </w:r>
      </w:del>
      <w:ins w:id="1" w:author="Banerjee, Dipanjan" w:date="2016-04-28T16:17:00Z">
        <w:del w:id="2" w:author="Workstation Generic" w:date="2016-05-02T17:05:00Z">
          <w:r w:rsidR="00371C3B" w:rsidDel="000352B7">
            <w:rPr>
              <w:rFonts w:ascii="Times New Roman" w:hAnsi="Times New Roman" w:cs="Times New Roman"/>
              <w:sz w:val="24"/>
              <w:szCs w:val="24"/>
            </w:rPr>
            <w:delText>xx</w:delText>
          </w:r>
        </w:del>
      </w:ins>
      <w:ins w:id="3" w:author="Workstation Generic" w:date="2016-05-02T17:05:00Z">
        <w:r w:rsidR="000352B7">
          <w:rPr>
            <w:rFonts w:ascii="Times New Roman" w:hAnsi="Times New Roman" w:cs="Times New Roman"/>
            <w:sz w:val="24"/>
            <w:szCs w:val="24"/>
          </w:rPr>
          <w:t>May XX</w:t>
        </w:r>
      </w:ins>
      <w:r w:rsidR="00F925B3" w:rsidRPr="008C58D9">
        <w:rPr>
          <w:rFonts w:ascii="Times New Roman" w:hAnsi="Times New Roman" w:cs="Times New Roman"/>
          <w:sz w:val="24"/>
          <w:szCs w:val="24"/>
        </w:rPr>
        <w:t xml:space="preserve">, </w:t>
      </w:r>
      <w:r w:rsidR="009136FC" w:rsidRPr="008C58D9">
        <w:rPr>
          <w:rFonts w:ascii="Times New Roman" w:hAnsi="Times New Roman" w:cs="Times New Roman"/>
          <w:sz w:val="24"/>
          <w:szCs w:val="24"/>
        </w:rPr>
        <w:t>201</w:t>
      </w:r>
      <w:r w:rsidR="00961BB5" w:rsidRPr="008C58D9">
        <w:rPr>
          <w:rFonts w:ascii="Times New Roman" w:hAnsi="Times New Roman" w:cs="Times New Roman"/>
          <w:sz w:val="24"/>
          <w:szCs w:val="24"/>
        </w:rPr>
        <w:t>6</w:t>
      </w:r>
    </w:p>
    <w:p w:rsidR="008D7601" w:rsidRPr="008C58D9" w:rsidRDefault="008D7601" w:rsidP="008C58D9">
      <w:pPr>
        <w:rPr>
          <w:rFonts w:ascii="Times New Roman" w:hAnsi="Times New Roman" w:cs="Times New Roman"/>
          <w:sz w:val="24"/>
          <w:szCs w:val="24"/>
        </w:rPr>
      </w:pPr>
    </w:p>
    <w:p w:rsidR="008C58D9" w:rsidRPr="008C58D9" w:rsidRDefault="008C58D9" w:rsidP="008C58D9">
      <w:pPr>
        <w:rPr>
          <w:rFonts w:ascii="Times New Roman" w:hAnsi="Times New Roman" w:cs="Times New Roman"/>
          <w:color w:val="000000"/>
          <w:sz w:val="24"/>
          <w:szCs w:val="24"/>
          <w:shd w:val="clear" w:color="auto" w:fill="FFFFFF"/>
        </w:rPr>
      </w:pPr>
      <w:r w:rsidRPr="008C58D9">
        <w:rPr>
          <w:rFonts w:ascii="Times New Roman" w:hAnsi="Times New Roman" w:cs="Times New Roman"/>
          <w:color w:val="000000"/>
          <w:sz w:val="24"/>
          <w:szCs w:val="24"/>
          <w:shd w:val="clear" w:color="auto" w:fill="FFFFFF"/>
        </w:rPr>
        <w:t>Journal of the American College of Cardiology</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Valentin Fuster, M.D., PhD, MACC</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Editor-in-Chief</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Heart House, 2400 N Street NW, Washington, DC, 2003</w:t>
      </w:r>
      <w:bookmarkStart w:id="4" w:name="_GoBack"/>
      <w:bookmarkEnd w:id="4"/>
      <w:r w:rsidRPr="008C58D9">
        <w:rPr>
          <w:rFonts w:ascii="Times New Roman" w:hAnsi="Times New Roman" w:cs="Times New Roman"/>
          <w:color w:val="000000"/>
          <w:sz w:val="24"/>
          <w:szCs w:val="24"/>
          <w:shd w:val="clear" w:color="auto" w:fill="FFFFFF"/>
        </w:rPr>
        <w:t>7</w:t>
      </w:r>
    </w:p>
    <w:p w:rsidR="008C58D9" w:rsidRPr="008C58D9" w:rsidRDefault="008C58D9" w:rsidP="008C58D9">
      <w:pPr>
        <w:rPr>
          <w:rFonts w:ascii="Times New Roman" w:hAnsi="Times New Roman" w:cs="Times New Roman"/>
          <w:sz w:val="24"/>
          <w:szCs w:val="24"/>
        </w:rPr>
      </w:pPr>
    </w:p>
    <w:p w:rsidR="008D7601" w:rsidRPr="008C58D9" w:rsidRDefault="008D7601" w:rsidP="008C58D9">
      <w:pPr>
        <w:rPr>
          <w:rFonts w:ascii="Times New Roman" w:hAnsi="Times New Roman" w:cs="Times New Roman"/>
          <w:sz w:val="24"/>
          <w:szCs w:val="24"/>
        </w:rPr>
      </w:pPr>
      <w:r w:rsidRPr="008C58D9">
        <w:rPr>
          <w:rFonts w:ascii="Times New Roman" w:hAnsi="Times New Roman" w:cs="Times New Roman"/>
          <w:sz w:val="24"/>
          <w:szCs w:val="24"/>
        </w:rPr>
        <w:t>Dear Dr.</w:t>
      </w:r>
      <w:r w:rsidR="008C58D9" w:rsidRPr="008C58D9">
        <w:rPr>
          <w:rFonts w:ascii="Times New Roman" w:hAnsi="Times New Roman" w:cs="Times New Roman"/>
          <w:sz w:val="24"/>
          <w:szCs w:val="24"/>
        </w:rPr>
        <w:t>Fuster</w:t>
      </w:r>
      <w:r w:rsidR="009E418A" w:rsidRPr="008C58D9">
        <w:rPr>
          <w:rFonts w:ascii="Times New Roman" w:hAnsi="Times New Roman" w:cs="Times New Roman"/>
          <w:sz w:val="24"/>
          <w:szCs w:val="24"/>
        </w:rPr>
        <w:t>,</w:t>
      </w:r>
    </w:p>
    <w:p w:rsidR="005C7036" w:rsidRPr="008C58D9" w:rsidRDefault="005C7036" w:rsidP="008C58D9">
      <w:pPr>
        <w:rPr>
          <w:rFonts w:ascii="Times New Roman" w:hAnsi="Times New Roman" w:cs="Times New Roman"/>
          <w:sz w:val="24"/>
          <w:szCs w:val="24"/>
        </w:rPr>
      </w:pPr>
    </w:p>
    <w:p w:rsidR="00726BBC" w:rsidRPr="008C58D9" w:rsidRDefault="008D7601" w:rsidP="008C58D9">
      <w:pPr>
        <w:rPr>
          <w:rFonts w:ascii="Times New Roman" w:hAnsi="Times New Roman" w:cs="Times New Roman"/>
          <w:b/>
          <w:sz w:val="24"/>
          <w:szCs w:val="24"/>
        </w:rPr>
      </w:pPr>
      <w:r w:rsidRPr="008C58D9">
        <w:rPr>
          <w:rFonts w:ascii="Times New Roman" w:hAnsi="Times New Roman" w:cs="Times New Roman"/>
          <w:sz w:val="24"/>
          <w:szCs w:val="24"/>
        </w:rPr>
        <w:t>Please find attached our manuscript entitled “</w:t>
      </w:r>
      <w:r w:rsidR="008C58D9" w:rsidRPr="008C58D9">
        <w:rPr>
          <w:rFonts w:ascii="Times New Roman" w:hAnsi="Times New Roman" w:cs="Times New Roman"/>
          <w:sz w:val="24"/>
          <w:szCs w:val="24"/>
        </w:rPr>
        <w:t>Impact of wait times for cardiac transplantation on outcomes after implantation of left ventricular assist devices (LVAD)</w:t>
      </w:r>
      <w:r w:rsidR="00F47A2C" w:rsidRPr="008C58D9">
        <w:rPr>
          <w:rFonts w:ascii="Times New Roman" w:hAnsi="Times New Roman" w:cs="Times New Roman"/>
          <w:sz w:val="24"/>
          <w:szCs w:val="24"/>
        </w:rPr>
        <w:t>”</w:t>
      </w:r>
      <w:r w:rsidR="00D46D8F" w:rsidRPr="008C58D9">
        <w:rPr>
          <w:rFonts w:ascii="Times New Roman" w:hAnsi="Times New Roman" w:cs="Times New Roman"/>
          <w:sz w:val="24"/>
          <w:szCs w:val="24"/>
        </w:rPr>
        <w:t xml:space="preserve">. We appreciate this opportunity to </w:t>
      </w:r>
      <w:r w:rsidR="00726BBC" w:rsidRPr="008C58D9">
        <w:rPr>
          <w:rFonts w:ascii="Times New Roman" w:hAnsi="Times New Roman" w:cs="Times New Roman"/>
          <w:sz w:val="24"/>
          <w:szCs w:val="24"/>
        </w:rPr>
        <w:t>have the editorial staff at</w:t>
      </w:r>
      <w:r w:rsidR="00371C3B">
        <w:rPr>
          <w:rFonts w:ascii="Times New Roman" w:hAnsi="Times New Roman" w:cs="Times New Roman"/>
          <w:sz w:val="24"/>
          <w:szCs w:val="24"/>
        </w:rPr>
        <w:t xml:space="preserve"> the </w:t>
      </w:r>
      <w:r w:rsidR="008C58D9" w:rsidRPr="008C58D9">
        <w:rPr>
          <w:rFonts w:ascii="Times New Roman" w:hAnsi="Times New Roman" w:cs="Times New Roman"/>
          <w:color w:val="000000"/>
          <w:sz w:val="24"/>
          <w:szCs w:val="24"/>
          <w:shd w:val="clear" w:color="auto" w:fill="FFFFFF"/>
        </w:rPr>
        <w:t>Journal of the American College of Cardiology</w:t>
      </w:r>
      <w:r w:rsidR="00D46D8F" w:rsidRPr="008C58D9">
        <w:rPr>
          <w:rFonts w:ascii="Times New Roman" w:hAnsi="Times New Roman" w:cs="Times New Roman"/>
          <w:iCs/>
          <w:sz w:val="24"/>
          <w:szCs w:val="24"/>
        </w:rPr>
        <w:t xml:space="preserve">review </w:t>
      </w:r>
      <w:r w:rsidR="00E57C83" w:rsidRPr="008C58D9">
        <w:rPr>
          <w:rFonts w:ascii="Times New Roman" w:hAnsi="Times New Roman" w:cs="Times New Roman"/>
          <w:iCs/>
          <w:sz w:val="24"/>
          <w:szCs w:val="24"/>
        </w:rPr>
        <w:t xml:space="preserve">this manuscript, and </w:t>
      </w:r>
      <w:r w:rsidR="000352B7">
        <w:rPr>
          <w:rFonts w:ascii="Times New Roman" w:hAnsi="Times New Roman" w:cs="Times New Roman"/>
          <w:iCs/>
          <w:sz w:val="24"/>
          <w:szCs w:val="24"/>
        </w:rPr>
        <w:t>h</w:t>
      </w:r>
      <w:r w:rsidR="00371C3B">
        <w:rPr>
          <w:rFonts w:ascii="Times New Roman" w:hAnsi="Times New Roman" w:cs="Times New Roman"/>
          <w:iCs/>
          <w:sz w:val="24"/>
          <w:szCs w:val="24"/>
        </w:rPr>
        <w:t>ope you will find it acceptable for publication.</w:t>
      </w:r>
    </w:p>
    <w:p w:rsidR="008C58D9" w:rsidRDefault="008C58D9" w:rsidP="008C58D9">
      <w:pPr>
        <w:pStyle w:val="Heading1"/>
        <w:rPr>
          <w:b w:val="0"/>
          <w:iCs/>
          <w:sz w:val="24"/>
          <w:szCs w:val="24"/>
        </w:rPr>
      </w:pPr>
      <w:r>
        <w:rPr>
          <w:b w:val="0"/>
          <w:iCs/>
          <w:sz w:val="24"/>
          <w:szCs w:val="24"/>
        </w:rPr>
        <w:t xml:space="preserve">There currently exists limited evidence </w:t>
      </w:r>
      <w:r w:rsidR="00371C3B">
        <w:rPr>
          <w:b w:val="0"/>
          <w:iCs/>
          <w:sz w:val="24"/>
          <w:szCs w:val="24"/>
        </w:rPr>
        <w:t xml:space="preserve">regarding </w:t>
      </w:r>
      <w:r>
        <w:rPr>
          <w:b w:val="0"/>
          <w:iCs/>
          <w:sz w:val="24"/>
          <w:szCs w:val="24"/>
        </w:rPr>
        <w:t>the optimal timing of cardiac transplant after LVAD implantation</w:t>
      </w:r>
      <w:r w:rsidR="00C50D0C">
        <w:rPr>
          <w:b w:val="0"/>
          <w:iCs/>
          <w:sz w:val="24"/>
          <w:szCs w:val="24"/>
        </w:rPr>
        <w:t>.</w:t>
      </w:r>
      <w:r>
        <w:rPr>
          <w:b w:val="0"/>
          <w:iCs/>
          <w:sz w:val="24"/>
          <w:szCs w:val="24"/>
        </w:rPr>
        <w:t xml:space="preserve"> In determining the optimal time for cardiac transplant after LVAD implantation, the need for clinical stability and time to recover from major surgery is balanced by the risk of LVAD complications, risk of infections, and post-surgical inflammation and scarring. As such, there is significant institutional variation in the timing of cardiac transplant</w:t>
      </w:r>
      <w:r w:rsidR="00371C3B">
        <w:rPr>
          <w:b w:val="0"/>
          <w:iCs/>
          <w:sz w:val="24"/>
          <w:szCs w:val="24"/>
        </w:rPr>
        <w:t xml:space="preserve"> after an LVAD implant</w:t>
      </w:r>
      <w:r>
        <w:rPr>
          <w:b w:val="0"/>
          <w:iCs/>
          <w:sz w:val="24"/>
          <w:szCs w:val="24"/>
        </w:rPr>
        <w:t xml:space="preserve">. In this manuscript, we use a large national database to </w:t>
      </w:r>
      <w:r w:rsidR="000352B7">
        <w:rPr>
          <w:b w:val="0"/>
          <w:iCs/>
          <w:sz w:val="24"/>
          <w:szCs w:val="24"/>
        </w:rPr>
        <w:t>characterize outcomes</w:t>
      </w:r>
      <w:r>
        <w:rPr>
          <w:b w:val="0"/>
          <w:iCs/>
          <w:sz w:val="24"/>
          <w:szCs w:val="24"/>
        </w:rPr>
        <w:t xml:space="preserve"> based on how much time elapsed between LVAD implantation and cardiac transplant. </w:t>
      </w:r>
      <w:r w:rsidR="00371C3B">
        <w:rPr>
          <w:b w:val="0"/>
          <w:iCs/>
          <w:sz w:val="24"/>
          <w:szCs w:val="24"/>
        </w:rPr>
        <w:t>Importantly</w:t>
      </w:r>
      <w:r>
        <w:rPr>
          <w:b w:val="0"/>
          <w:iCs/>
          <w:sz w:val="24"/>
          <w:szCs w:val="24"/>
        </w:rPr>
        <w:t xml:space="preserve">, we </w:t>
      </w:r>
      <w:r w:rsidR="000352B7">
        <w:rPr>
          <w:b w:val="0"/>
          <w:iCs/>
          <w:sz w:val="24"/>
          <w:szCs w:val="24"/>
        </w:rPr>
        <w:t>find</w:t>
      </w:r>
      <w:r>
        <w:rPr>
          <w:b w:val="0"/>
          <w:iCs/>
          <w:sz w:val="24"/>
          <w:szCs w:val="24"/>
        </w:rPr>
        <w:t>that early cardiac transplant (</w:t>
      </w:r>
      <w:r w:rsidR="00393B18">
        <w:rPr>
          <w:b w:val="0"/>
          <w:iCs/>
          <w:sz w:val="24"/>
          <w:szCs w:val="24"/>
        </w:rPr>
        <w:t>less than 8</w:t>
      </w:r>
      <w:r>
        <w:rPr>
          <w:b w:val="0"/>
          <w:iCs/>
          <w:sz w:val="24"/>
          <w:szCs w:val="24"/>
        </w:rPr>
        <w:t xml:space="preserve"> days </w:t>
      </w:r>
      <w:r w:rsidR="00393B18">
        <w:rPr>
          <w:b w:val="0"/>
          <w:iCs/>
          <w:sz w:val="24"/>
          <w:szCs w:val="24"/>
        </w:rPr>
        <w:t xml:space="preserve">after </w:t>
      </w:r>
      <w:r>
        <w:rPr>
          <w:b w:val="0"/>
          <w:iCs/>
          <w:sz w:val="24"/>
          <w:szCs w:val="24"/>
        </w:rPr>
        <w:t xml:space="preserve">LVAD implantation) is associated with significantly increased in-hospital mortality. </w:t>
      </w:r>
    </w:p>
    <w:p w:rsidR="00D52838" w:rsidRDefault="008C58D9" w:rsidP="00FD3ED5">
      <w:pPr>
        <w:pStyle w:val="Heading1"/>
        <w:rPr>
          <w:b w:val="0"/>
          <w:iCs/>
          <w:sz w:val="24"/>
          <w:szCs w:val="24"/>
        </w:rPr>
      </w:pPr>
      <w:r>
        <w:rPr>
          <w:b w:val="0"/>
          <w:iCs/>
          <w:sz w:val="24"/>
          <w:szCs w:val="24"/>
        </w:rPr>
        <w:t>We believe our manuscript is of particular importance as it answers a</w:t>
      </w:r>
      <w:r w:rsidR="00371C3B">
        <w:rPr>
          <w:b w:val="0"/>
          <w:iCs/>
          <w:sz w:val="24"/>
          <w:szCs w:val="24"/>
        </w:rPr>
        <w:t xml:space="preserve"> clinically relevant</w:t>
      </w:r>
      <w:r>
        <w:rPr>
          <w:b w:val="0"/>
          <w:iCs/>
          <w:sz w:val="24"/>
          <w:szCs w:val="24"/>
        </w:rPr>
        <w:t xml:space="preserve"> question with a large sample size from</w:t>
      </w:r>
      <w:r w:rsidR="00C50D0C">
        <w:rPr>
          <w:b w:val="0"/>
          <w:iCs/>
          <w:sz w:val="24"/>
          <w:szCs w:val="24"/>
        </w:rPr>
        <w:t xml:space="preserve"> a</w:t>
      </w:r>
      <w:r>
        <w:rPr>
          <w:b w:val="0"/>
          <w:iCs/>
          <w:sz w:val="24"/>
          <w:szCs w:val="24"/>
        </w:rPr>
        <w:t xml:space="preserve"> large national database. Such </w:t>
      </w:r>
      <w:r w:rsidR="00371C3B">
        <w:rPr>
          <w:b w:val="0"/>
          <w:iCs/>
          <w:sz w:val="24"/>
          <w:szCs w:val="24"/>
        </w:rPr>
        <w:t xml:space="preserve">a </w:t>
      </w:r>
      <w:r w:rsidR="00393B18">
        <w:rPr>
          <w:b w:val="0"/>
          <w:iCs/>
          <w:sz w:val="24"/>
          <w:szCs w:val="24"/>
        </w:rPr>
        <w:t>question</w:t>
      </w:r>
      <w:r>
        <w:rPr>
          <w:b w:val="0"/>
          <w:iCs/>
          <w:sz w:val="24"/>
          <w:szCs w:val="24"/>
        </w:rPr>
        <w:t xml:space="preserve"> would </w:t>
      </w:r>
      <w:r w:rsidR="00393B18">
        <w:rPr>
          <w:b w:val="0"/>
          <w:iCs/>
          <w:sz w:val="24"/>
          <w:szCs w:val="24"/>
        </w:rPr>
        <w:t>be difficult to answer</w:t>
      </w:r>
      <w:r>
        <w:rPr>
          <w:b w:val="0"/>
          <w:iCs/>
          <w:sz w:val="24"/>
          <w:szCs w:val="24"/>
        </w:rPr>
        <w:t xml:space="preserve"> with </w:t>
      </w:r>
      <w:r w:rsidR="00371C3B">
        <w:rPr>
          <w:b w:val="0"/>
          <w:iCs/>
          <w:sz w:val="24"/>
          <w:szCs w:val="24"/>
        </w:rPr>
        <w:t xml:space="preserve">single or even multi-center institutional </w:t>
      </w:r>
      <w:r>
        <w:rPr>
          <w:b w:val="0"/>
          <w:iCs/>
          <w:sz w:val="24"/>
          <w:szCs w:val="24"/>
        </w:rPr>
        <w:t>cohorts</w:t>
      </w:r>
      <w:r w:rsidR="00371C3B">
        <w:rPr>
          <w:b w:val="0"/>
          <w:iCs/>
          <w:sz w:val="24"/>
          <w:szCs w:val="24"/>
        </w:rPr>
        <w:t>,</w:t>
      </w:r>
      <w:r>
        <w:rPr>
          <w:b w:val="0"/>
          <w:iCs/>
          <w:sz w:val="24"/>
          <w:szCs w:val="24"/>
        </w:rPr>
        <w:t>and</w:t>
      </w:r>
      <w:r w:rsidR="00371C3B">
        <w:rPr>
          <w:b w:val="0"/>
          <w:iCs/>
          <w:sz w:val="24"/>
          <w:szCs w:val="24"/>
        </w:rPr>
        <w:t xml:space="preserve">our finding </w:t>
      </w:r>
      <w:r w:rsidR="000352B7">
        <w:rPr>
          <w:b w:val="0"/>
          <w:iCs/>
          <w:sz w:val="24"/>
          <w:szCs w:val="24"/>
        </w:rPr>
        <w:t>could</w:t>
      </w:r>
      <w:r w:rsidR="00371C3B">
        <w:rPr>
          <w:b w:val="0"/>
          <w:iCs/>
          <w:sz w:val="24"/>
          <w:szCs w:val="24"/>
        </w:rPr>
        <w:t xml:space="preserve"> have a </w:t>
      </w:r>
      <w:r>
        <w:rPr>
          <w:b w:val="0"/>
          <w:iCs/>
          <w:sz w:val="24"/>
          <w:szCs w:val="24"/>
        </w:rPr>
        <w:t xml:space="preserve">significant </w:t>
      </w:r>
      <w:r w:rsidR="00371C3B">
        <w:rPr>
          <w:b w:val="0"/>
          <w:iCs/>
          <w:sz w:val="24"/>
          <w:szCs w:val="24"/>
        </w:rPr>
        <w:t>impact up</w:t>
      </w:r>
      <w:r>
        <w:rPr>
          <w:b w:val="0"/>
          <w:iCs/>
          <w:sz w:val="24"/>
          <w:szCs w:val="24"/>
        </w:rPr>
        <w:t>on the prior</w:t>
      </w:r>
      <w:r w:rsidR="00FD3ED5">
        <w:rPr>
          <w:b w:val="0"/>
          <w:iCs/>
          <w:sz w:val="24"/>
          <w:szCs w:val="24"/>
        </w:rPr>
        <w:t>i</w:t>
      </w:r>
      <w:r>
        <w:rPr>
          <w:b w:val="0"/>
          <w:iCs/>
          <w:sz w:val="24"/>
          <w:szCs w:val="24"/>
        </w:rPr>
        <w:t xml:space="preserve">tization of donor </w:t>
      </w:r>
      <w:r w:rsidR="00FD3ED5">
        <w:rPr>
          <w:b w:val="0"/>
          <w:iCs/>
          <w:sz w:val="24"/>
          <w:szCs w:val="24"/>
        </w:rPr>
        <w:t xml:space="preserve">hearts. </w:t>
      </w:r>
    </w:p>
    <w:p w:rsidR="00486ACF" w:rsidRPr="008C58D9" w:rsidRDefault="00402099" w:rsidP="008C58D9">
      <w:pPr>
        <w:rPr>
          <w:rFonts w:ascii="Times New Roman" w:hAnsi="Times New Roman" w:cs="Times New Roman"/>
          <w:sz w:val="24"/>
          <w:szCs w:val="24"/>
        </w:rPr>
      </w:pPr>
      <w:r w:rsidRPr="008C58D9">
        <w:rPr>
          <w:rFonts w:ascii="Times New Roman" w:hAnsi="Times New Roman" w:cs="Times New Roman"/>
          <w:sz w:val="24"/>
          <w:szCs w:val="24"/>
        </w:rPr>
        <w:t xml:space="preserve">Thank you for your consideration. </w:t>
      </w:r>
      <w:r w:rsidR="00285124" w:rsidRPr="008C58D9">
        <w:rPr>
          <w:rFonts w:ascii="Times New Roman" w:hAnsi="Times New Roman" w:cs="Times New Roman"/>
          <w:sz w:val="24"/>
          <w:szCs w:val="24"/>
        </w:rPr>
        <w:t xml:space="preserve">This manuscript </w:t>
      </w:r>
      <w:r w:rsidR="00D24554" w:rsidRPr="008C58D9">
        <w:rPr>
          <w:rFonts w:ascii="Times New Roman" w:hAnsi="Times New Roman" w:cs="Times New Roman"/>
          <w:sz w:val="24"/>
          <w:szCs w:val="24"/>
        </w:rPr>
        <w:t xml:space="preserve">represents original work and </w:t>
      </w:r>
      <w:r w:rsidR="00285124" w:rsidRPr="008C58D9">
        <w:rPr>
          <w:rFonts w:ascii="Times New Roman" w:hAnsi="Times New Roman" w:cs="Times New Roman"/>
          <w:sz w:val="24"/>
          <w:szCs w:val="24"/>
        </w:rPr>
        <w:t xml:space="preserve">is not </w:t>
      </w:r>
      <w:r w:rsidR="00D24554" w:rsidRPr="008C58D9">
        <w:rPr>
          <w:rFonts w:ascii="Times New Roman" w:hAnsi="Times New Roman" w:cs="Times New Roman"/>
          <w:sz w:val="24"/>
          <w:szCs w:val="24"/>
        </w:rPr>
        <w:t>currently under review for publication elsewhere</w:t>
      </w:r>
      <w:r w:rsidR="00285124" w:rsidRPr="008C58D9">
        <w:rPr>
          <w:rFonts w:ascii="Times New Roman" w:hAnsi="Times New Roman" w:cs="Times New Roman"/>
          <w:sz w:val="24"/>
          <w:szCs w:val="24"/>
        </w:rPr>
        <w:t>.</w:t>
      </w:r>
      <w:r w:rsidR="00D24554" w:rsidRPr="008C58D9">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8C58D9">
        <w:rPr>
          <w:rFonts w:ascii="Times New Roman" w:hAnsi="Times New Roman" w:cs="Times New Roman"/>
          <w:sz w:val="24"/>
          <w:szCs w:val="24"/>
        </w:rPr>
        <w:t>ease</w:t>
      </w:r>
      <w:r w:rsidR="00D24554" w:rsidRPr="008C58D9">
        <w:rPr>
          <w:rFonts w:ascii="Times New Roman" w:hAnsi="Times New Roman" w:cs="Times New Roman"/>
          <w:sz w:val="24"/>
          <w:szCs w:val="24"/>
        </w:rPr>
        <w:t xml:space="preserve"> copyright should the manuscript be accepted for publication.</w:t>
      </w:r>
    </w:p>
    <w:p w:rsidR="00285124" w:rsidRPr="008C58D9" w:rsidRDefault="00285124" w:rsidP="008C58D9">
      <w:pPr>
        <w:rPr>
          <w:rFonts w:ascii="Times New Roman" w:hAnsi="Times New Roman" w:cs="Times New Roman"/>
          <w:noProof/>
          <w:sz w:val="24"/>
          <w:szCs w:val="24"/>
        </w:rPr>
      </w:pPr>
    </w:p>
    <w:p w:rsidR="00CB7C5F" w:rsidRPr="008C58D9" w:rsidRDefault="0083630F" w:rsidP="008C58D9">
      <w:pPr>
        <w:rPr>
          <w:rFonts w:ascii="Times New Roman" w:hAnsi="Times New Roman" w:cs="Times New Roman"/>
          <w:noProof/>
          <w:sz w:val="24"/>
          <w:szCs w:val="24"/>
        </w:rPr>
      </w:pPr>
      <w:r w:rsidRPr="008C58D9">
        <w:rPr>
          <w:rFonts w:ascii="Times New Roman" w:hAnsi="Times New Roman" w:cs="Times New Roman"/>
          <w:noProof/>
          <w:sz w:val="24"/>
          <w:szCs w:val="24"/>
        </w:rPr>
        <w:t xml:space="preserve">Sincerely, </w:t>
      </w:r>
    </w:p>
    <w:p w:rsidR="0083630F" w:rsidRPr="008C58D9" w:rsidRDefault="0083630F" w:rsidP="008C58D9">
      <w:pPr>
        <w:rPr>
          <w:rFonts w:ascii="Times New Roman" w:hAnsi="Times New Roman" w:cs="Times New Roman"/>
          <w:noProof/>
          <w:sz w:val="24"/>
          <w:szCs w:val="24"/>
        </w:rPr>
      </w:pPr>
    </w:p>
    <w:p w:rsidR="0083630F" w:rsidRPr="008C58D9" w:rsidRDefault="0083630F" w:rsidP="008C58D9">
      <w:pPr>
        <w:rPr>
          <w:rFonts w:ascii="Times New Roman" w:hAnsi="Times New Roman" w:cs="Times New Roman"/>
          <w:noProof/>
          <w:sz w:val="24"/>
          <w:szCs w:val="24"/>
        </w:rPr>
      </w:pPr>
    </w:p>
    <w:p w:rsidR="0083630F" w:rsidRPr="008C58D9" w:rsidRDefault="0083630F" w:rsidP="008C58D9">
      <w:pPr>
        <w:rPr>
          <w:rFonts w:ascii="Times New Roman" w:hAnsi="Times New Roman" w:cs="Times New Roman"/>
          <w:noProof/>
          <w:sz w:val="24"/>
          <w:szCs w:val="24"/>
        </w:rPr>
      </w:pP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rPr>
        <w:t>Dipanjan Banerjee, MD MS</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8C58D9" w:rsidRPr="008C58D9" w:rsidRDefault="008C58D9" w:rsidP="008C58D9">
      <w:pPr>
        <w:rPr>
          <w:rFonts w:ascii="Times New Roman" w:hAnsi="Times New Roman" w:cs="Times New Roman"/>
          <w:color w:val="000000" w:themeColor="text1"/>
          <w:sz w:val="24"/>
          <w:szCs w:val="24"/>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p w:rsidR="0083630F" w:rsidRPr="008C58D9" w:rsidRDefault="0083630F" w:rsidP="008C58D9">
      <w:pPr>
        <w:rPr>
          <w:rFonts w:ascii="Times New Roman" w:hAnsi="Times New Roman" w:cs="Times New Roman"/>
          <w:noProof/>
          <w:sz w:val="24"/>
          <w:szCs w:val="24"/>
        </w:rPr>
      </w:pPr>
    </w:p>
    <w:sectPr w:rsidR="0083630F" w:rsidRPr="008C58D9" w:rsidSect="00554BD2">
      <w:footerReference w:type="default" r:id="rId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37F42" w15:done="0"/>
  <w15:commentEx w15:paraId="1D45C552" w15:done="0"/>
  <w15:commentEx w15:paraId="342553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FBE" w:rsidRDefault="00FF0FBE" w:rsidP="002B3865">
      <w:r>
        <w:separator/>
      </w:r>
    </w:p>
  </w:endnote>
  <w:endnote w:type="continuationSeparator" w:id="1">
    <w:p w:rsidR="00FF0FBE" w:rsidRDefault="00FF0FBE" w:rsidP="002B38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FBE" w:rsidRDefault="00FF0FBE" w:rsidP="002B3865">
      <w:r>
        <w:separator/>
      </w:r>
    </w:p>
  </w:footnote>
  <w:footnote w:type="continuationSeparator" w:id="1">
    <w:p w:rsidR="00FF0FBE" w:rsidRDefault="00FF0FBE" w:rsidP="002B3865">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hul Sinha">
    <w15:presenceInfo w15:providerId="Windows Live" w15:userId="b8185002257c41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0"/>
    <w:footnote w:id="1"/>
  </w:footnotePr>
  <w:endnotePr>
    <w:endnote w:id="0"/>
    <w:endnote w:id="1"/>
  </w:endnotePr>
  <w:compat/>
  <w:rsids>
    <w:rsidRoot w:val="00781B36"/>
    <w:rsid w:val="00003D75"/>
    <w:rsid w:val="00012797"/>
    <w:rsid w:val="00024F69"/>
    <w:rsid w:val="000352B7"/>
    <w:rsid w:val="0004227D"/>
    <w:rsid w:val="00046E46"/>
    <w:rsid w:val="000877D7"/>
    <w:rsid w:val="00097AD2"/>
    <w:rsid w:val="000B2753"/>
    <w:rsid w:val="000C5CD9"/>
    <w:rsid w:val="000E1978"/>
    <w:rsid w:val="000F7D46"/>
    <w:rsid w:val="0011311D"/>
    <w:rsid w:val="001232E3"/>
    <w:rsid w:val="00127815"/>
    <w:rsid w:val="00134E1B"/>
    <w:rsid w:val="001379C3"/>
    <w:rsid w:val="00141E7F"/>
    <w:rsid w:val="00146F6A"/>
    <w:rsid w:val="00151D72"/>
    <w:rsid w:val="00166E23"/>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20501"/>
    <w:rsid w:val="0035594F"/>
    <w:rsid w:val="00365635"/>
    <w:rsid w:val="00371C3B"/>
    <w:rsid w:val="00393B18"/>
    <w:rsid w:val="003970C8"/>
    <w:rsid w:val="003B215B"/>
    <w:rsid w:val="003B5A4C"/>
    <w:rsid w:val="003D0D97"/>
    <w:rsid w:val="00402099"/>
    <w:rsid w:val="004240D4"/>
    <w:rsid w:val="0043106F"/>
    <w:rsid w:val="00434218"/>
    <w:rsid w:val="004609A0"/>
    <w:rsid w:val="00477BA0"/>
    <w:rsid w:val="00486ACF"/>
    <w:rsid w:val="00492E94"/>
    <w:rsid w:val="004E0AEA"/>
    <w:rsid w:val="004E60EA"/>
    <w:rsid w:val="00543349"/>
    <w:rsid w:val="005440C9"/>
    <w:rsid w:val="00554BD2"/>
    <w:rsid w:val="005811F4"/>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A41CC"/>
    <w:rsid w:val="007B708D"/>
    <w:rsid w:val="007D4C37"/>
    <w:rsid w:val="008132C5"/>
    <w:rsid w:val="00816C9E"/>
    <w:rsid w:val="0083630F"/>
    <w:rsid w:val="00852943"/>
    <w:rsid w:val="008651A5"/>
    <w:rsid w:val="008C58D9"/>
    <w:rsid w:val="008D55C7"/>
    <w:rsid w:val="008D7601"/>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05179"/>
    <w:rsid w:val="00A216E2"/>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0D0C"/>
    <w:rsid w:val="00C557B0"/>
    <w:rsid w:val="00C560C2"/>
    <w:rsid w:val="00C85381"/>
    <w:rsid w:val="00C91687"/>
    <w:rsid w:val="00CB7C5F"/>
    <w:rsid w:val="00D24554"/>
    <w:rsid w:val="00D24C52"/>
    <w:rsid w:val="00D35A70"/>
    <w:rsid w:val="00D46D8F"/>
    <w:rsid w:val="00D47C19"/>
    <w:rsid w:val="00D52838"/>
    <w:rsid w:val="00DB5422"/>
    <w:rsid w:val="00DC2CF9"/>
    <w:rsid w:val="00DC414E"/>
    <w:rsid w:val="00DC6153"/>
    <w:rsid w:val="00DD5BBA"/>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D3ED5"/>
    <w:rsid w:val="00FE6CE1"/>
    <w:rsid w:val="00FF0FBE"/>
    <w:rsid w:val="00FF1892"/>
    <w:rsid w:val="00FF392A"/>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 w:type="character" w:styleId="CommentReference">
    <w:name w:val="annotation reference"/>
    <w:basedOn w:val="DefaultParagraphFont"/>
    <w:uiPriority w:val="99"/>
    <w:semiHidden/>
    <w:unhideWhenUsed/>
    <w:rsid w:val="00C50D0C"/>
    <w:rPr>
      <w:sz w:val="16"/>
      <w:szCs w:val="16"/>
    </w:rPr>
  </w:style>
  <w:style w:type="paragraph" w:styleId="CommentText">
    <w:name w:val="annotation text"/>
    <w:basedOn w:val="Normal"/>
    <w:link w:val="CommentTextChar"/>
    <w:uiPriority w:val="99"/>
    <w:semiHidden/>
    <w:unhideWhenUsed/>
    <w:rsid w:val="00C50D0C"/>
    <w:rPr>
      <w:sz w:val="20"/>
      <w:szCs w:val="20"/>
    </w:rPr>
  </w:style>
  <w:style w:type="character" w:customStyle="1" w:styleId="CommentTextChar">
    <w:name w:val="Comment Text Char"/>
    <w:basedOn w:val="DefaultParagraphFont"/>
    <w:link w:val="CommentText"/>
    <w:uiPriority w:val="99"/>
    <w:semiHidden/>
    <w:rsid w:val="00C50D0C"/>
    <w:rPr>
      <w:sz w:val="20"/>
      <w:szCs w:val="20"/>
    </w:rPr>
  </w:style>
  <w:style w:type="paragraph" w:styleId="CommentSubject">
    <w:name w:val="annotation subject"/>
    <w:basedOn w:val="CommentText"/>
    <w:next w:val="CommentText"/>
    <w:link w:val="CommentSubjectChar"/>
    <w:uiPriority w:val="99"/>
    <w:semiHidden/>
    <w:unhideWhenUsed/>
    <w:rsid w:val="00C50D0C"/>
    <w:rPr>
      <w:b/>
      <w:bCs/>
    </w:rPr>
  </w:style>
  <w:style w:type="character" w:customStyle="1" w:styleId="CommentSubjectChar">
    <w:name w:val="Comment Subject Char"/>
    <w:basedOn w:val="CommentTextChar"/>
    <w:link w:val="CommentSubject"/>
    <w:uiPriority w:val="99"/>
    <w:semiHidden/>
    <w:rsid w:val="00C50D0C"/>
    <w:rPr>
      <w:b/>
      <w:bCs/>
      <w:sz w:val="20"/>
      <w:szCs w:val="20"/>
    </w:rPr>
  </w:style>
</w:styles>
</file>

<file path=word/webSettings.xml><?xml version="1.0" encoding="utf-8"?>
<w:webSettings xmlns:r="http://schemas.openxmlformats.org/officeDocument/2006/relationships" xmlns:w="http://schemas.openxmlformats.org/wordprocessingml/2006/main">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3442D-C07A-4398-AA31-F14C6613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2</cp:revision>
  <dcterms:created xsi:type="dcterms:W3CDTF">2016-05-05T05:42:00Z</dcterms:created>
  <dcterms:modified xsi:type="dcterms:W3CDTF">2016-05-05T05:42:00Z</dcterms:modified>
</cp:coreProperties>
</file>