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64" w:rsidRPr="002C36ED" w:rsidRDefault="006C7F64" w:rsidP="002C36ED">
      <w:pPr>
        <w:spacing w:line="480" w:lineRule="auto"/>
        <w:jc w:val="center"/>
        <w:rPr>
          <w:rFonts w:ascii="Times New Roman" w:hAnsi="Times New Roman" w:cs="Times New Roman"/>
          <w:b/>
          <w:sz w:val="24"/>
          <w:szCs w:val="24"/>
        </w:rPr>
      </w:pPr>
    </w:p>
    <w:p w:rsidR="006C7F64" w:rsidRPr="002C36ED" w:rsidRDefault="006C7F64" w:rsidP="002C36ED">
      <w:pPr>
        <w:spacing w:line="480" w:lineRule="auto"/>
        <w:jc w:val="center"/>
        <w:rPr>
          <w:rFonts w:ascii="Times New Roman" w:hAnsi="Times New Roman" w:cs="Times New Roman"/>
          <w:b/>
          <w:sz w:val="24"/>
          <w:szCs w:val="24"/>
        </w:rPr>
      </w:pPr>
    </w:p>
    <w:p w:rsidR="00D646D3" w:rsidRPr="002C36ED" w:rsidRDefault="0047164F" w:rsidP="00D646D3">
      <w:pPr>
        <w:spacing w:line="480" w:lineRule="auto"/>
        <w:jc w:val="center"/>
        <w:rPr>
          <w:rFonts w:ascii="Times New Roman" w:hAnsi="Times New Roman" w:cs="Times New Roman"/>
          <w:b/>
          <w:sz w:val="24"/>
          <w:szCs w:val="24"/>
        </w:rPr>
      </w:pPr>
      <w:r w:rsidRPr="002C36ED">
        <w:rPr>
          <w:rFonts w:ascii="Times New Roman" w:hAnsi="Times New Roman" w:cs="Times New Roman"/>
          <w:b/>
          <w:sz w:val="24"/>
          <w:szCs w:val="24"/>
        </w:rPr>
        <w:t xml:space="preserve">Clinical outcomes of orthologous heart transplant after implantation of left ventricular assist devices (LVAD) </w:t>
      </w:r>
      <w:r w:rsidR="00D646D3">
        <w:rPr>
          <w:rFonts w:ascii="Times New Roman" w:hAnsi="Times New Roman" w:cs="Times New Roman"/>
          <w:b/>
          <w:sz w:val="24"/>
          <w:szCs w:val="24"/>
        </w:rPr>
        <w:t>in the same hospitalization</w:t>
      </w:r>
    </w:p>
    <w:p w:rsidR="006C7F64" w:rsidRPr="002C36ED" w:rsidRDefault="00901344" w:rsidP="00901344">
      <w:pPr>
        <w:spacing w:line="480" w:lineRule="auto"/>
        <w:jc w:val="center"/>
        <w:rPr>
          <w:rFonts w:ascii="Times New Roman" w:hAnsi="Times New Roman" w:cs="Times New Roman"/>
          <w:b/>
          <w:sz w:val="24"/>
          <w:szCs w:val="24"/>
        </w:rPr>
        <w:pPrChange w:id="0" w:author="David Ouyang" w:date="2015-08-06T08:26:00Z">
          <w:pPr>
            <w:spacing w:line="480" w:lineRule="auto"/>
          </w:pPr>
        </w:pPrChange>
      </w:pPr>
      <w:ins w:id="1" w:author="David Ouyang" w:date="2015-08-06T08:26:00Z">
        <w:r w:rsidRPr="00471DDD">
          <w:rPr>
            <w:rFonts w:ascii="Times New Roman" w:hAnsi="Times New Roman" w:cs="Times New Roman"/>
            <w:b/>
            <w:sz w:val="24"/>
            <w:szCs w:val="24"/>
          </w:rPr>
          <w:t xml:space="preserve">Clinical outcomes of </w:t>
        </w:r>
        <w:proofErr w:type="spellStart"/>
        <w:r w:rsidRPr="00471DDD">
          <w:rPr>
            <w:rFonts w:ascii="Times New Roman" w:hAnsi="Times New Roman" w:cs="Times New Roman"/>
            <w:b/>
            <w:sz w:val="24"/>
            <w:szCs w:val="24"/>
          </w:rPr>
          <w:t>orthologous</w:t>
        </w:r>
        <w:proofErr w:type="spellEnd"/>
        <w:r w:rsidRPr="00471DDD">
          <w:rPr>
            <w:rFonts w:ascii="Times New Roman" w:hAnsi="Times New Roman" w:cs="Times New Roman"/>
            <w:b/>
            <w:sz w:val="24"/>
            <w:szCs w:val="24"/>
          </w:rPr>
          <w:t xml:space="preserve"> heart transplant after implantation of left ventricular assist devices (LVAD) comparing time to transplant and the use of invasive hemodynamic monitoring</w:t>
        </w:r>
        <w:r>
          <w:rPr>
            <w:rFonts w:ascii="Times New Roman" w:hAnsi="Times New Roman" w:cs="Times New Roman"/>
            <w:b/>
            <w:sz w:val="24"/>
            <w:szCs w:val="24"/>
          </w:rPr>
          <w:t>: an NIS study</w:t>
        </w:r>
      </w:ins>
    </w:p>
    <w:p w:rsidR="006C7F64" w:rsidRPr="002C36ED" w:rsidRDefault="006C7F64" w:rsidP="002C36ED">
      <w:pPr>
        <w:spacing w:line="48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rsidR="006C7F64" w:rsidRPr="002C36ED" w:rsidDel="003B551C" w:rsidRDefault="006C7F64" w:rsidP="002C36ED">
      <w:pPr>
        <w:spacing w:line="480" w:lineRule="auto"/>
        <w:rPr>
          <w:del w:id="2" w:author="David Ouyang" w:date="2015-08-06T08:27:00Z"/>
          <w:rFonts w:ascii="Times New Roman" w:hAnsi="Times New Roman" w:cs="Times New Roman"/>
          <w:b/>
          <w:sz w:val="24"/>
          <w:szCs w:val="24"/>
        </w:rPr>
      </w:pPr>
    </w:p>
    <w:p w:rsidR="00D646D3" w:rsidRPr="00B51BCB" w:rsidRDefault="00D646D3" w:rsidP="00B51BCB">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1,2</w:t>
      </w:r>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Banerjee</w:t>
      </w:r>
      <w:proofErr w:type="spellEnd"/>
      <w:r>
        <w:rPr>
          <w:rFonts w:ascii="Times New Roman" w:hAnsi="Times New Roman" w:cs="Times New Roman"/>
          <w:sz w:val="24"/>
          <w:szCs w:val="24"/>
        </w:rPr>
        <w:t>, MD</w:t>
      </w:r>
      <w:r>
        <w:rPr>
          <w:rFonts w:ascii="Times New Roman" w:hAnsi="Times New Roman" w:cs="Times New Roman"/>
          <w:sz w:val="24"/>
          <w:szCs w:val="24"/>
          <w:vertAlign w:val="superscript"/>
        </w:rPr>
        <w:t>2</w:t>
      </w:r>
    </w:p>
    <w:p w:rsidR="006C7F64" w:rsidRPr="00B51BCB" w:rsidRDefault="00B51BCB" w:rsidP="002C36ED">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D646D3" w:rsidRPr="00B51BCB">
        <w:rPr>
          <w:rFonts w:ascii="Times New Roman" w:hAnsi="Times New Roman" w:cs="Times New Roman"/>
          <w:sz w:val="24"/>
          <w:szCs w:val="24"/>
        </w:rPr>
        <w:t>These authors contributed equally to this work. 2. Stanford University School of Medicine, Stanford, CA 94305, USA.</w:t>
      </w:r>
    </w:p>
    <w:p w:rsidR="00B51BCB" w:rsidRDefault="00B51BCB"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color w:val="000000"/>
          <w:sz w:val="24"/>
          <w:szCs w:val="24"/>
          <w:shd w:val="clear" w:color="auto" w:fill="FFFFFF"/>
        </w:rPr>
      </w:pPr>
      <w:r w:rsidRPr="002C36ED">
        <w:rPr>
          <w:rFonts w:ascii="Times New Roman" w:hAnsi="Times New Roman" w:cs="Times New Roman"/>
          <w:b/>
          <w:sz w:val="24"/>
          <w:szCs w:val="24"/>
        </w:rPr>
        <w:t xml:space="preserve">Address for Correspondence: </w:t>
      </w:r>
      <w:r w:rsidRPr="002C36ED">
        <w:rPr>
          <w:rFonts w:ascii="Times New Roman" w:hAnsi="Times New Roman" w:cs="Times New Roman"/>
          <w:b/>
          <w:sz w:val="24"/>
          <w:szCs w:val="24"/>
        </w:rPr>
        <w:br/>
      </w:r>
      <w:r w:rsidRPr="002C36ED">
        <w:rPr>
          <w:rFonts w:ascii="Times New Roman" w:hAnsi="Times New Roman" w:cs="Times New Roman"/>
          <w:sz w:val="24"/>
          <w:szCs w:val="24"/>
        </w:rPr>
        <w:t>David Ouyang, MD</w:t>
      </w:r>
      <w:r w:rsidRPr="002C36ED">
        <w:rPr>
          <w:rFonts w:ascii="Times New Roman" w:hAnsi="Times New Roman" w:cs="Times New Roman"/>
          <w:sz w:val="24"/>
          <w:szCs w:val="24"/>
        </w:rPr>
        <w:br/>
      </w:r>
      <w:r w:rsidRPr="002C36ED">
        <w:rPr>
          <w:rFonts w:ascii="Times New Roman" w:hAnsi="Times New Roman" w:cs="Times New Roman"/>
          <w:color w:val="000000"/>
          <w:sz w:val="24"/>
          <w:szCs w:val="24"/>
          <w:shd w:val="clear" w:color="auto" w:fill="FFFFFF"/>
        </w:rPr>
        <w:t>300 Pasteur Drive, L154</w:t>
      </w:r>
      <w:r w:rsidRPr="002C36ED">
        <w:rPr>
          <w:rFonts w:ascii="Times New Roman" w:hAnsi="Times New Roman" w:cs="Times New Roman"/>
          <w:color w:val="000000"/>
          <w:sz w:val="24"/>
          <w:szCs w:val="24"/>
        </w:rPr>
        <w:br/>
      </w:r>
      <w:r w:rsidRPr="002C36ED">
        <w:rPr>
          <w:rFonts w:ascii="Times New Roman" w:hAnsi="Times New Roman" w:cs="Times New Roman"/>
          <w:color w:val="000000"/>
          <w:sz w:val="24"/>
          <w:szCs w:val="24"/>
          <w:shd w:val="clear" w:color="auto" w:fill="FFFFFF"/>
        </w:rPr>
        <w:t>Stanford, CA 94305</w:t>
      </w:r>
      <w:r w:rsidRPr="002C36ED">
        <w:rPr>
          <w:rFonts w:ascii="Times New Roman" w:hAnsi="Times New Roman" w:cs="Times New Roman"/>
          <w:color w:val="000000"/>
          <w:sz w:val="24"/>
          <w:szCs w:val="24"/>
          <w:shd w:val="clear" w:color="auto" w:fill="FFFFFF"/>
        </w:rPr>
        <w:br/>
      </w:r>
      <w:r w:rsidRPr="002C36ED">
        <w:rPr>
          <w:rFonts w:ascii="Times New Roman" w:hAnsi="Times New Roman" w:cs="Times New Roman"/>
          <w:sz w:val="24"/>
          <w:szCs w:val="24"/>
        </w:rPr>
        <w:t>Telephone: 832-495-1605</w:t>
      </w:r>
      <w:r w:rsidRPr="002C36ED">
        <w:rPr>
          <w:rFonts w:ascii="Times New Roman" w:hAnsi="Times New Roman" w:cs="Times New Roman"/>
          <w:sz w:val="24"/>
          <w:szCs w:val="24"/>
        </w:rPr>
        <w:br/>
        <w:t xml:space="preserve">Fax: </w:t>
      </w:r>
      <w:r w:rsidRPr="002C36ED">
        <w:rPr>
          <w:rStyle w:val="Strong"/>
          <w:rFonts w:ascii="Times New Roman" w:hAnsi="Times New Roman" w:cs="Times New Roman"/>
          <w:b w:val="0"/>
          <w:bCs w:val="0"/>
          <w:color w:val="000001"/>
          <w:sz w:val="24"/>
          <w:szCs w:val="24"/>
        </w:rPr>
        <w:t>877-991-6506</w:t>
      </w:r>
      <w:r w:rsidRPr="002C36ED">
        <w:rPr>
          <w:rStyle w:val="Strong"/>
          <w:rFonts w:ascii="Times New Roman" w:hAnsi="Times New Roman" w:cs="Times New Roman"/>
          <w:b w:val="0"/>
          <w:bCs w:val="0"/>
          <w:color w:val="000001"/>
          <w:sz w:val="24"/>
          <w:szCs w:val="24"/>
        </w:rPr>
        <w:br/>
        <w:t>Email: Ouyangd@stanford.edu</w:t>
      </w:r>
    </w:p>
    <w:p w:rsidR="006C7F64" w:rsidRPr="002C36ED" w:rsidRDefault="006C7F64"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lastRenderedPageBreak/>
        <w:t>Journal Subject Code:</w:t>
      </w: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Abstract</w:t>
      </w:r>
    </w:p>
    <w:p w:rsidR="0047164F" w:rsidRPr="002C36ED" w:rsidRDefault="006C7F64" w:rsidP="002C36ED">
      <w:pPr>
        <w:spacing w:line="480" w:lineRule="auto"/>
        <w:rPr>
          <w:rFonts w:ascii="Times New Roman" w:hAnsi="Times New Roman" w:cs="Times New Roman"/>
          <w:sz w:val="24"/>
          <w:szCs w:val="24"/>
        </w:rPr>
      </w:pPr>
      <w:r w:rsidRPr="002C36ED">
        <w:rPr>
          <w:rFonts w:ascii="Times New Roman" w:hAnsi="Times New Roman" w:cs="Times New Roman"/>
          <w:b/>
          <w:sz w:val="24"/>
          <w:szCs w:val="24"/>
        </w:rPr>
        <w:t>B</w:t>
      </w:r>
      <w:r w:rsidR="0047164F" w:rsidRPr="002C36ED">
        <w:rPr>
          <w:rFonts w:ascii="Times New Roman" w:hAnsi="Times New Roman" w:cs="Times New Roman"/>
          <w:b/>
          <w:sz w:val="24"/>
          <w:szCs w:val="24"/>
        </w:rPr>
        <w:t>ackground</w:t>
      </w:r>
      <w:r w:rsidRPr="002C36ED">
        <w:rPr>
          <w:rFonts w:ascii="Times New Roman" w:hAnsi="Times New Roman" w:cs="Times New Roman"/>
          <w:b/>
          <w:sz w:val="24"/>
          <w:szCs w:val="24"/>
        </w:rPr>
        <w:t xml:space="preserve"> - </w:t>
      </w:r>
      <w:r w:rsidR="0047164F" w:rsidRPr="002C36ED">
        <w:rPr>
          <w:rFonts w:ascii="Times New Roman" w:hAnsi="Times New Roman" w:cs="Times New Roman"/>
          <w:sz w:val="24"/>
          <w:szCs w:val="24"/>
        </w:rPr>
        <w:t xml:space="preserve">The optimal </w:t>
      </w:r>
      <w:r w:rsidR="00B51BCB">
        <w:rPr>
          <w:rFonts w:ascii="Times New Roman" w:hAnsi="Times New Roman" w:cs="Times New Roman"/>
          <w:sz w:val="24"/>
          <w:szCs w:val="24"/>
        </w:rPr>
        <w:t>timing</w:t>
      </w:r>
      <w:r w:rsidR="0047164F" w:rsidRPr="002C36ED">
        <w:rPr>
          <w:rFonts w:ascii="Times New Roman" w:hAnsi="Times New Roman" w:cs="Times New Roman"/>
          <w:sz w:val="24"/>
          <w:szCs w:val="24"/>
        </w:rPr>
        <w:t xml:space="preserve"> for orthologous </w:t>
      </w:r>
      <w:r w:rsidR="00A53B55" w:rsidRPr="002C36ED">
        <w:rPr>
          <w:rFonts w:ascii="Times New Roman" w:hAnsi="Times New Roman" w:cs="Times New Roman"/>
          <w:sz w:val="24"/>
          <w:szCs w:val="24"/>
        </w:rPr>
        <w:t xml:space="preserve">heart </w:t>
      </w:r>
      <w:r w:rsidR="0047164F" w:rsidRPr="002C36ED">
        <w:rPr>
          <w:rFonts w:ascii="Times New Roman" w:hAnsi="Times New Roman" w:cs="Times New Roman"/>
          <w:sz w:val="24"/>
          <w:szCs w:val="24"/>
        </w:rPr>
        <w:t>transplant</w:t>
      </w:r>
      <w:r w:rsidR="00A53B55" w:rsidRPr="002C36ED">
        <w:rPr>
          <w:rFonts w:ascii="Times New Roman" w:hAnsi="Times New Roman" w:cs="Times New Roman"/>
          <w:sz w:val="24"/>
          <w:szCs w:val="24"/>
        </w:rPr>
        <w:t xml:space="preserve"> (OHT)</w:t>
      </w:r>
      <w:r w:rsidR="0047164F" w:rsidRPr="002C36ED">
        <w:rPr>
          <w:rFonts w:ascii="Times New Roman" w:hAnsi="Times New Roman" w:cs="Times New Roman"/>
          <w:sz w:val="24"/>
          <w:szCs w:val="24"/>
        </w:rPr>
        <w:t xml:space="preserve"> after the implantation of left ventricular assist devices</w:t>
      </w:r>
      <w:r w:rsidR="00A53B55" w:rsidRPr="002C36ED">
        <w:rPr>
          <w:rFonts w:ascii="Times New Roman" w:hAnsi="Times New Roman" w:cs="Times New Roman"/>
          <w:sz w:val="24"/>
          <w:szCs w:val="24"/>
        </w:rPr>
        <w:t xml:space="preserve"> (LVAD)</w:t>
      </w:r>
      <w:r w:rsidR="0047164F" w:rsidRPr="002C36ED">
        <w:rPr>
          <w:rFonts w:ascii="Times New Roman" w:hAnsi="Times New Roman" w:cs="Times New Roman"/>
          <w:sz w:val="24"/>
          <w:szCs w:val="24"/>
        </w:rPr>
        <w:t xml:space="preserve"> is unknown. </w:t>
      </w:r>
      <w:r w:rsidR="00B51BCB">
        <w:rPr>
          <w:rFonts w:ascii="Times New Roman" w:hAnsi="Times New Roman" w:cs="Times New Roman"/>
          <w:sz w:val="24"/>
          <w:szCs w:val="24"/>
        </w:rPr>
        <w:t>T</w:t>
      </w:r>
      <w:r w:rsidR="00B51BCB" w:rsidRPr="00DB3A52">
        <w:rPr>
          <w:rFonts w:ascii="Times New Roman" w:hAnsi="Times New Roman" w:cs="Times New Roman"/>
          <w:sz w:val="24"/>
          <w:szCs w:val="24"/>
        </w:rPr>
        <w:t>he need for clinical stability and time to recover from major surgery is balanced by the risk of LVAD complications and the formation of adhesions and scarring</w:t>
      </w:r>
      <w:r w:rsidR="00B51BCB">
        <w:rPr>
          <w:rFonts w:ascii="Times New Roman" w:hAnsi="Times New Roman" w:cs="Times New Roman"/>
          <w:sz w:val="24"/>
          <w:szCs w:val="24"/>
        </w:rPr>
        <w:t xml:space="preserve"> i</w:t>
      </w:r>
      <w:r w:rsidR="00B51BCB" w:rsidRPr="00DB3A52">
        <w:rPr>
          <w:rFonts w:ascii="Times New Roman" w:hAnsi="Times New Roman" w:cs="Times New Roman"/>
          <w:sz w:val="24"/>
          <w:szCs w:val="24"/>
        </w:rPr>
        <w:t>n determining the optimal time for OHT after LVAD</w:t>
      </w:r>
      <w:r w:rsidR="00B51BCB">
        <w:rPr>
          <w:rFonts w:ascii="Times New Roman" w:hAnsi="Times New Roman" w:cs="Times New Roman"/>
          <w:sz w:val="24"/>
          <w:szCs w:val="24"/>
        </w:rPr>
        <w:t xml:space="preserve"> and t</w:t>
      </w:r>
      <w:r w:rsidR="0047164F" w:rsidRPr="002C36ED">
        <w:rPr>
          <w:rFonts w:ascii="Times New Roman" w:hAnsi="Times New Roman" w:cs="Times New Roman"/>
          <w:sz w:val="24"/>
          <w:szCs w:val="24"/>
        </w:rPr>
        <w:t xml:space="preserve">here exists significant inter-center variation in the timing </w:t>
      </w:r>
      <w:r w:rsidR="00A53B55" w:rsidRPr="002C36ED">
        <w:rPr>
          <w:rFonts w:ascii="Times New Roman" w:hAnsi="Times New Roman" w:cs="Times New Roman"/>
          <w:sz w:val="24"/>
          <w:szCs w:val="24"/>
        </w:rPr>
        <w:t xml:space="preserve">of OHT </w:t>
      </w:r>
      <w:r w:rsidR="0047164F" w:rsidRPr="002C36ED">
        <w:rPr>
          <w:rFonts w:ascii="Times New Roman" w:hAnsi="Times New Roman" w:cs="Times New Roman"/>
          <w:sz w:val="24"/>
          <w:szCs w:val="24"/>
        </w:rPr>
        <w:t>and use of invasive hemodynamic monitoring</w:t>
      </w:r>
      <w:r w:rsidR="00A53B55" w:rsidRPr="002C36ED">
        <w:rPr>
          <w:rFonts w:ascii="Times New Roman" w:hAnsi="Times New Roman" w:cs="Times New Roman"/>
          <w:sz w:val="24"/>
          <w:szCs w:val="24"/>
        </w:rPr>
        <w:t>.</w:t>
      </w:r>
    </w:p>
    <w:p w:rsidR="00B51BCB" w:rsidRPr="002C36ED" w:rsidRDefault="00471DDD" w:rsidP="00B51BCB">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 xml:space="preserve">Methods and Results </w:t>
      </w:r>
      <w:r w:rsidRPr="002C36ED">
        <w:rPr>
          <w:rFonts w:ascii="Times New Roman" w:hAnsi="Times New Roman" w:cs="Times New Roman"/>
          <w:sz w:val="24"/>
          <w:szCs w:val="24"/>
        </w:rPr>
        <w:t>-  With the Nationwide Inpatient Sample (NIS) from 19</w:t>
      </w:r>
      <w:r w:rsidR="002C36ED">
        <w:rPr>
          <w:rFonts w:ascii="Times New Roman" w:hAnsi="Times New Roman" w:cs="Times New Roman"/>
          <w:sz w:val="24"/>
          <w:szCs w:val="24"/>
        </w:rPr>
        <w:t>9</w:t>
      </w:r>
      <w:r w:rsidRPr="002C36ED">
        <w:rPr>
          <w:rFonts w:ascii="Times New Roman" w:hAnsi="Times New Roman" w:cs="Times New Roman"/>
          <w:sz w:val="24"/>
          <w:szCs w:val="24"/>
        </w:rPr>
        <w:t xml:space="preserve">8 to 2011, we identified 2200 patients 18 years of age or greater who underwent implantation of a LVAD and for which day of procedures was available. On average, patients underwent first LVAD placement on day 9.4 of hospitalization and started invasive hemodynamic monitoring 7.2 days prior to LVAD placement. Patients who had invasive hemodynamic monitoring (n = 491, 22.32%) were not significantly different with respect to age (,gender ratio, # of concomitant diagnoses**), </w:t>
      </w:r>
      <w:r w:rsidR="001879CE" w:rsidRPr="002C36ED">
        <w:rPr>
          <w:rFonts w:ascii="Times New Roman" w:hAnsi="Times New Roman" w:cs="Times New Roman"/>
          <w:sz w:val="24"/>
          <w:szCs w:val="24"/>
        </w:rPr>
        <w:t xml:space="preserve">however waited </w:t>
      </w:r>
      <w:r w:rsidR="00150E55" w:rsidRPr="002C36ED">
        <w:rPr>
          <w:rFonts w:ascii="Times New Roman" w:hAnsi="Times New Roman" w:cs="Times New Roman"/>
          <w:sz w:val="24"/>
          <w:szCs w:val="24"/>
        </w:rPr>
        <w:t xml:space="preserve">longer </w:t>
      </w:r>
      <w:r w:rsidR="001879CE" w:rsidRPr="002C36ED">
        <w:rPr>
          <w:rFonts w:ascii="Times New Roman" w:hAnsi="Times New Roman" w:cs="Times New Roman"/>
          <w:sz w:val="24"/>
          <w:szCs w:val="24"/>
        </w:rPr>
        <w:t>for LVAD implantation (13.4 days vs. 8.5 days, p &lt; 0.</w:t>
      </w:r>
      <w:r w:rsidR="00261958" w:rsidRPr="002C36ED">
        <w:rPr>
          <w:rFonts w:ascii="Times New Roman" w:hAnsi="Times New Roman" w:cs="Times New Roman"/>
          <w:sz w:val="24"/>
          <w:szCs w:val="24"/>
        </w:rPr>
        <w:t>XXX</w:t>
      </w:r>
      <w:r w:rsidR="001879CE" w:rsidRPr="002C36ED">
        <w:rPr>
          <w:rFonts w:ascii="Times New Roman" w:hAnsi="Times New Roman" w:cs="Times New Roman"/>
          <w:sz w:val="24"/>
          <w:szCs w:val="24"/>
        </w:rPr>
        <w:t>) but had less in-hospital mortality (20.0% vs. 28.5%, p &lt;0.</w:t>
      </w:r>
      <w:r w:rsidR="00261958" w:rsidRPr="002C36ED">
        <w:rPr>
          <w:rFonts w:ascii="Times New Roman" w:hAnsi="Times New Roman" w:cs="Times New Roman"/>
          <w:sz w:val="24"/>
          <w:szCs w:val="24"/>
        </w:rPr>
        <w:t>XXX</w:t>
      </w:r>
      <w:r w:rsidR="001879CE" w:rsidRPr="002C36ED">
        <w:rPr>
          <w:rFonts w:ascii="Times New Roman" w:hAnsi="Times New Roman" w:cs="Times New Roman"/>
          <w:sz w:val="24"/>
          <w:szCs w:val="24"/>
        </w:rPr>
        <w:t>)</w:t>
      </w:r>
      <w:r w:rsidR="00150E55" w:rsidRPr="002C36ED">
        <w:rPr>
          <w:rFonts w:ascii="Times New Roman" w:hAnsi="Times New Roman" w:cs="Times New Roman"/>
          <w:sz w:val="24"/>
          <w:szCs w:val="24"/>
        </w:rPr>
        <w:t>. 164</w:t>
      </w:r>
      <w:r w:rsidR="001879CE" w:rsidRPr="002C36ED">
        <w:rPr>
          <w:rFonts w:ascii="Times New Roman" w:hAnsi="Times New Roman" w:cs="Times New Roman"/>
          <w:sz w:val="24"/>
          <w:szCs w:val="24"/>
        </w:rPr>
        <w:t xml:space="preserve"> (</w:t>
      </w:r>
      <w:r w:rsidR="00261958" w:rsidRPr="002C36ED">
        <w:rPr>
          <w:rFonts w:ascii="Times New Roman" w:hAnsi="Times New Roman" w:cs="Times New Roman"/>
          <w:sz w:val="24"/>
          <w:szCs w:val="24"/>
        </w:rPr>
        <w:t xml:space="preserve">7.5%) patients also underwent OHT during the same hospitalization, which occurred 32 days (IQR 7.75 - 66 days) after LVAD implantation. </w:t>
      </w:r>
      <w:r w:rsidR="00B51BCB" w:rsidRPr="00DB3A52">
        <w:rPr>
          <w:rFonts w:ascii="Times New Roman" w:hAnsi="Times New Roman" w:cs="Times New Roman"/>
          <w:sz w:val="24"/>
          <w:szCs w:val="24"/>
        </w:rPr>
        <w:t>Of patients who underwent OHT, increased in-hospital mortality was identified in patients who underwent transplantation within 7 days of LVAD implantation compared to patients who underwent transplant after 8 days (26.8% vs. 12.2%, p = 0.0483).There was no statistically significant difference in patient demographics with regards to age, sex, race, household income, or number of comorbid diagnoses.  Patients who waited longer after LVAD implantation for OHT had longer hospital stays (</w:t>
      </w:r>
      <w:r w:rsidR="00B51BCB" w:rsidRPr="00175CC3">
        <w:rPr>
          <w:rFonts w:ascii="Times New Roman" w:eastAsia="Times New Roman" w:hAnsi="Times New Roman" w:cs="Times New Roman"/>
          <w:color w:val="000000"/>
          <w:sz w:val="24"/>
          <w:szCs w:val="24"/>
        </w:rPr>
        <w:t xml:space="preserve">39.3 ± 33.2 days for the first quartile, 48.87 ± </w:t>
      </w:r>
      <w:r w:rsidR="00B51BCB" w:rsidRPr="00175CC3">
        <w:rPr>
          <w:rFonts w:ascii="Times New Roman" w:eastAsia="Times New Roman" w:hAnsi="Times New Roman" w:cs="Times New Roman"/>
          <w:color w:val="000000"/>
          <w:sz w:val="24"/>
          <w:szCs w:val="24"/>
        </w:rPr>
        <w:lastRenderedPageBreak/>
        <w:t>25.6days for the second quartile, 85.8 ± 40.1 days for the third quartile, 151.2  ± 52.6 days for the fourt</w:t>
      </w:r>
      <w:r w:rsidR="00B51BCB" w:rsidRPr="00DB3A52">
        <w:rPr>
          <w:rFonts w:ascii="Times New Roman" w:eastAsia="Times New Roman" w:hAnsi="Times New Roman" w:cs="Times New Roman"/>
          <w:color w:val="000000"/>
          <w:sz w:val="24"/>
          <w:szCs w:val="24"/>
        </w:rPr>
        <w:t>h quartile)</w:t>
      </w:r>
      <w:r w:rsidR="00B51BCB" w:rsidRPr="00175CC3">
        <w:rPr>
          <w:rFonts w:ascii="Times New Roman" w:eastAsia="Times New Roman" w:hAnsi="Times New Roman" w:cs="Times New Roman"/>
          <w:color w:val="000000"/>
          <w:sz w:val="24"/>
          <w:szCs w:val="24"/>
        </w:rPr>
        <w:t>.</w:t>
      </w:r>
      <w:r w:rsidR="00B51BCB" w:rsidRPr="00DB3A52">
        <w:rPr>
          <w:rFonts w:ascii="Times New Roman" w:eastAsia="Times New Roman" w:hAnsi="Times New Roman" w:cs="Times New Roman"/>
          <w:color w:val="000000"/>
          <w:sz w:val="24"/>
          <w:szCs w:val="24"/>
        </w:rPr>
        <w:t xml:space="preserve"> Compared to patients who underwent LVAD implantation but did not undergo OHT, patients who </w:t>
      </w:r>
      <w:r w:rsidR="00B51BCB" w:rsidRPr="00DB3A52">
        <w:rPr>
          <w:rFonts w:ascii="Times New Roman" w:hAnsi="Times New Roman" w:cs="Times New Roman"/>
          <w:sz w:val="24"/>
          <w:szCs w:val="24"/>
        </w:rPr>
        <w:t>underwent late OHT after LVAD had decreased mortality (12.2% vs. 27.3% p &lt; 0.001). Patients who underwent early transplant after LVAD did not show a similar mortality benefit (26.8% vs. 27.3%, p = 0.946).</w:t>
      </w:r>
    </w:p>
    <w:p w:rsidR="00A53B55" w:rsidRDefault="00A53B55" w:rsidP="002C36ED">
      <w:pPr>
        <w:spacing w:line="480" w:lineRule="auto"/>
        <w:rPr>
          <w:rFonts w:ascii="Times New Roman" w:hAnsi="Times New Roman" w:cs="Times New Roman"/>
          <w:sz w:val="24"/>
          <w:szCs w:val="24"/>
        </w:rPr>
      </w:pPr>
      <w:r w:rsidRPr="002C36ED">
        <w:rPr>
          <w:rFonts w:ascii="Times New Roman" w:hAnsi="Times New Roman" w:cs="Times New Roman"/>
          <w:b/>
          <w:sz w:val="24"/>
          <w:szCs w:val="24"/>
        </w:rPr>
        <w:t>Conclusions</w:t>
      </w:r>
      <w:r w:rsidR="006C7F64" w:rsidRPr="002C36ED">
        <w:rPr>
          <w:rFonts w:ascii="Times New Roman" w:hAnsi="Times New Roman" w:cs="Times New Roman"/>
          <w:sz w:val="24"/>
          <w:szCs w:val="24"/>
        </w:rPr>
        <w:t xml:space="preserve"> - </w:t>
      </w:r>
      <w:r w:rsidR="00261958" w:rsidRPr="002C36ED">
        <w:rPr>
          <w:rFonts w:ascii="Times New Roman" w:hAnsi="Times New Roman" w:cs="Times New Roman"/>
          <w:sz w:val="24"/>
          <w:szCs w:val="24"/>
        </w:rPr>
        <w:t xml:space="preserve">Mortality is increased for patients who undergo heart transplant within 1 week of LVAD implantation compared to patients who did not </w:t>
      </w:r>
      <w:r w:rsidR="005024C0" w:rsidRPr="002C36ED">
        <w:rPr>
          <w:rFonts w:ascii="Times New Roman" w:hAnsi="Times New Roman" w:cs="Times New Roman"/>
          <w:sz w:val="24"/>
          <w:szCs w:val="24"/>
        </w:rPr>
        <w:t>receive</w:t>
      </w:r>
      <w:r w:rsidR="00261958" w:rsidRPr="002C36ED">
        <w:rPr>
          <w:rFonts w:ascii="Times New Roman" w:hAnsi="Times New Roman" w:cs="Times New Roman"/>
          <w:sz w:val="24"/>
          <w:szCs w:val="24"/>
        </w:rPr>
        <w:t xml:space="preserve"> OHT during the same hospitalization, patients who undergo OHT later during the same hospitalization, and patients who required secondary LVAD placement. Patients who undergo invasive hemodynamic monitoring appear to have better outcomes, however there can be selection bias as these patients could have also been waiting for OHT. </w:t>
      </w: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Default="00B51BCB" w:rsidP="002C36ED">
      <w:pPr>
        <w:spacing w:line="480" w:lineRule="auto"/>
        <w:rPr>
          <w:rFonts w:ascii="Times New Roman" w:hAnsi="Times New Roman" w:cs="Times New Roman"/>
          <w:sz w:val="24"/>
          <w:szCs w:val="24"/>
        </w:rPr>
      </w:pPr>
    </w:p>
    <w:p w:rsidR="00B51BCB" w:rsidRPr="002C36ED" w:rsidRDefault="00B51BCB" w:rsidP="002C36ED">
      <w:pPr>
        <w:spacing w:line="480" w:lineRule="auto"/>
        <w:rPr>
          <w:rFonts w:ascii="Times New Roman" w:hAnsi="Times New Roman" w:cs="Times New Roman"/>
          <w:sz w:val="24"/>
          <w:szCs w:val="24"/>
        </w:rPr>
      </w:pPr>
    </w:p>
    <w:p w:rsidR="006E641A"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Introduction</w:t>
      </w: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Heart failure (HF) affects an estimated 5.8 million people in the United States and contributes to over 300,000 deaths every year</w:t>
      </w:r>
      <w:r w:rsidRPr="002C36ED">
        <w:rPr>
          <w:rFonts w:ascii="Times New Roman" w:hAnsi="Times New Roman" w:cs="Times New Roman"/>
          <w:sz w:val="24"/>
          <w:szCs w:val="24"/>
          <w:vertAlign w:val="superscript"/>
        </w:rPr>
        <w:t>1,2</w:t>
      </w:r>
      <w:r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Pr="002C36ED">
        <w:rPr>
          <w:rFonts w:ascii="Times New Roman" w:hAnsi="Times New Roman" w:cs="Times New Roman"/>
          <w:sz w:val="24"/>
          <w:szCs w:val="24"/>
          <w:vertAlign w:val="superscript"/>
        </w:rPr>
        <w:t>2,3</w:t>
      </w:r>
      <w:r w:rsidRPr="002C36ED">
        <w:rPr>
          <w:rFonts w:ascii="Times New Roman" w:hAnsi="Times New Roman" w:cs="Times New Roman"/>
          <w:sz w:val="24"/>
          <w:szCs w:val="24"/>
        </w:rPr>
        <w:t xml:space="preserve"> and $39 billion in healthcare costs</w:t>
      </w:r>
      <w:r w:rsidRPr="002C36ED">
        <w:rPr>
          <w:rFonts w:ascii="Times New Roman" w:hAnsi="Times New Roman" w:cs="Times New Roman"/>
          <w:sz w:val="24"/>
          <w:szCs w:val="24"/>
          <w:vertAlign w:val="superscript"/>
        </w:rPr>
        <w:t>1,4</w:t>
      </w:r>
      <w:r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Pr="002C36ED">
        <w:rPr>
          <w:rFonts w:ascii="Times New Roman" w:hAnsi="Times New Roman" w:cs="Times New Roman"/>
          <w:sz w:val="24"/>
          <w:szCs w:val="24"/>
        </w:rPr>
        <w:t>progress to end-stage heart failure refractory to medical therapy</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 Currently, orthostatic heart transplant (OHT) is the gold standard therapy for these patients</w:t>
      </w:r>
      <w:r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however</w:t>
      </w:r>
      <w:r w:rsidRPr="002C36ED">
        <w:rPr>
          <w:rFonts w:ascii="Times New Roman" w:hAnsi="Times New Roman" w:cs="Times New Roman"/>
          <w:sz w:val="24"/>
          <w:szCs w:val="24"/>
        </w:rPr>
        <w:t xml:space="preserve"> the number of donor hearts available for transplantation are far fewer than the number of patients with end-stage heart failure. Therefore, these patients are placed on mechanical circulatory supports like the Left Ventricular Assist Device (LVAD) as either a temporary bridge to transplantation (BTT) or permanent destination therapy (DT). </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 The REMATCH trial in 2001 showed significant mortality reductions in patients placed on a pulsatile-flow LVAD compared to standard medical treatment</w:t>
      </w:r>
      <w:r w:rsidRPr="002C36ED">
        <w:rPr>
          <w:rFonts w:ascii="Times New Roman" w:hAnsi="Times New Roman" w:cs="Times New Roman"/>
          <w:sz w:val="24"/>
          <w:szCs w:val="24"/>
          <w:vertAlign w:val="superscript"/>
        </w:rPr>
        <w:t>9</w:t>
      </w:r>
      <w:r w:rsidRPr="002C36ED">
        <w:rPr>
          <w:rFonts w:ascii="Times New Roman" w:hAnsi="Times New Roman" w:cs="Times New Roman"/>
          <w:sz w:val="24"/>
          <w:szCs w:val="24"/>
        </w:rPr>
        <w:t>. Several subsequent studies since confirmed the survival benefit of both the older pulsatile and newer continuous-flow LVADs</w:t>
      </w:r>
      <w:r w:rsidRPr="002C36ED">
        <w:rPr>
          <w:rFonts w:ascii="Times New Roman" w:hAnsi="Times New Roman" w:cs="Times New Roman"/>
          <w:sz w:val="24"/>
          <w:szCs w:val="24"/>
          <w:vertAlign w:val="superscript"/>
        </w:rPr>
        <w:t>10-13</w:t>
      </w:r>
      <w:r w:rsidRPr="002C36ED">
        <w:rPr>
          <w:rFonts w:ascii="Times New Roman" w:hAnsi="Times New Roman" w:cs="Times New Roman"/>
          <w:sz w:val="24"/>
          <w:szCs w:val="24"/>
        </w:rPr>
        <w:t>. Patients bridged to OHT with a LVAD achieve equal survival rates as patients who undergo direct heart transplant</w:t>
      </w:r>
      <w:r w:rsidRPr="002C36ED">
        <w:rPr>
          <w:rFonts w:ascii="Times New Roman" w:hAnsi="Times New Roman" w:cs="Times New Roman"/>
          <w:sz w:val="24"/>
          <w:szCs w:val="24"/>
          <w:vertAlign w:val="superscript"/>
        </w:rPr>
        <w:t>14</w:t>
      </w:r>
      <w:r w:rsidRPr="002C36ED">
        <w:rPr>
          <w:rFonts w:ascii="Times New Roman" w:hAnsi="Times New Roman" w:cs="Times New Roman"/>
          <w:sz w:val="24"/>
          <w:szCs w:val="24"/>
        </w:rPr>
        <w:t>. Although a comparatively less effective option to BTT, patients placed on LVADs as destination therapy experience lower mortalities compared to patients on standard medical treatment</w:t>
      </w:r>
      <w:r w:rsidRPr="002C36ED">
        <w:rPr>
          <w:rFonts w:ascii="Times New Roman" w:hAnsi="Times New Roman" w:cs="Times New Roman"/>
          <w:sz w:val="24"/>
          <w:szCs w:val="24"/>
          <w:vertAlign w:val="superscript"/>
        </w:rPr>
        <w:t>9,15</w:t>
      </w:r>
      <w:r w:rsidRPr="002C36ED">
        <w:rPr>
          <w:rFonts w:ascii="Times New Roman" w:hAnsi="Times New Roman" w:cs="Times New Roman"/>
          <w:sz w:val="24"/>
          <w:szCs w:val="24"/>
        </w:rPr>
        <w:t xml:space="preserve">. </w:t>
      </w: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lastRenderedPageBreak/>
        <w:t>Although BTT, DT, and in-hospital 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Pr="002C36ED">
        <w:rPr>
          <w:rFonts w:ascii="Times New Roman" w:hAnsi="Times New Roman" w:cs="Times New Roman"/>
          <w:sz w:val="24"/>
          <w:szCs w:val="24"/>
        </w:rPr>
        <w:t>high. A large portion of this mortality is attributable to complications and other occurrences during the patient’s stay in the hospital</w:t>
      </w:r>
      <w:r w:rsidRPr="002C36ED">
        <w:rPr>
          <w:rFonts w:ascii="Times New Roman" w:hAnsi="Times New Roman" w:cs="Times New Roman"/>
          <w:sz w:val="24"/>
          <w:szCs w:val="24"/>
          <w:vertAlign w:val="superscript"/>
        </w:rPr>
        <w:t>15</w:t>
      </w:r>
      <w:r w:rsidRPr="002C36ED">
        <w:rPr>
          <w:rFonts w:ascii="Times New Roman" w:hAnsi="Times New Roman" w:cs="Times New Roman"/>
          <w:sz w:val="24"/>
          <w:szCs w:val="24"/>
        </w:rPr>
        <w:t>. In-hospital mortality rates as high as 27% have been reported in patients after LVAD surgery</w:t>
      </w:r>
      <w:r w:rsidRPr="002C36ED">
        <w:rPr>
          <w:rFonts w:ascii="Times New Roman" w:hAnsi="Times New Roman" w:cs="Times New Roman"/>
          <w:sz w:val="24"/>
          <w:szCs w:val="24"/>
          <w:vertAlign w:val="superscript"/>
        </w:rPr>
        <w:t>15</w:t>
      </w:r>
      <w:r w:rsidRPr="002C36ED">
        <w:rPr>
          <w:rFonts w:ascii="Times New Roman" w:hAnsi="Times New Roman" w:cs="Times New Roman"/>
          <w:sz w:val="24"/>
          <w:szCs w:val="24"/>
        </w:rPr>
        <w:t>. As the rate of LVAD implantation in the United States increases and readmission and in-hospital mortality rates, although decreasing, remain at a high level</w:t>
      </w:r>
      <w:r w:rsidRPr="002C36ED">
        <w:rPr>
          <w:rFonts w:ascii="Times New Roman" w:hAnsi="Times New Roman" w:cs="Times New Roman"/>
          <w:sz w:val="24"/>
          <w:szCs w:val="24"/>
          <w:vertAlign w:val="superscript"/>
        </w:rPr>
        <w:t>19-22</w:t>
      </w:r>
      <w:r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Pr="002C36ED">
        <w:rPr>
          <w:rFonts w:ascii="Times New Roman" w:hAnsi="Times New Roman" w:cs="Times New Roman"/>
          <w:sz w:val="24"/>
          <w:szCs w:val="24"/>
        </w:rPr>
        <w:t xml:space="preserve">. </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Past studies on the appropriate use and outcomes of LVADs have been limited to institutional experience and case series of select populations. While such descriptive investigations are useful, they are often limited by small sample size and significant baseline variation between </w:t>
      </w:r>
      <w:r w:rsidR="00B51BCB">
        <w:rPr>
          <w:rFonts w:ascii="Times New Roman" w:hAnsi="Times New Roman" w:cs="Times New Roman"/>
          <w:sz w:val="24"/>
          <w:szCs w:val="24"/>
        </w:rPr>
        <w:t xml:space="preserve">institutions and </w:t>
      </w:r>
      <w:r w:rsidRPr="002C36ED">
        <w:rPr>
          <w:rFonts w:ascii="Times New Roman" w:hAnsi="Times New Roman" w:cs="Times New Roman"/>
          <w:sz w:val="24"/>
          <w:szCs w:val="24"/>
        </w:rPr>
        <w:t xml:space="preserve">comparison groups. Therefore, here we use the National Inpatient Sample, </w:t>
      </w:r>
      <w:r w:rsidR="00B51BCB">
        <w:rPr>
          <w:rFonts w:ascii="Times New Roman" w:hAnsi="Times New Roman" w:cs="Times New Roman"/>
          <w:sz w:val="24"/>
          <w:szCs w:val="24"/>
        </w:rPr>
        <w:t xml:space="preserve">the largest national database of hospitalizations in the United States with </w:t>
      </w:r>
      <w:r w:rsidRPr="002C36ED">
        <w:rPr>
          <w:rFonts w:ascii="Times New Roman" w:hAnsi="Times New Roman" w:cs="Times New Roman"/>
          <w:sz w:val="24"/>
          <w:szCs w:val="24"/>
        </w:rPr>
        <w:t xml:space="preserve">data from over 36 million hospitalizations, to assess the optimal management of patients before, during, and after LVAD implantation in the hospital. In particular, we report trends in mortality by duration of hemodynamic monitoring, timing of LVAD implantation, and wait time for same-admission OHT. We also report trends in LVAD mortality by age, gender, and year and present demographic characteristics of documented LVAD recipients from 1998 to 2011. </w:t>
      </w:r>
    </w:p>
    <w:p w:rsidR="002C36ED" w:rsidRDefault="002C36ED" w:rsidP="002C36ED">
      <w:pPr>
        <w:spacing w:line="480" w:lineRule="auto"/>
        <w:rPr>
          <w:rFonts w:ascii="Times New Roman" w:hAnsi="Times New Roman" w:cs="Times New Roman"/>
          <w:sz w:val="24"/>
          <w:szCs w:val="24"/>
        </w:rPr>
      </w:pPr>
    </w:p>
    <w:p w:rsidR="00E361EF" w:rsidRDefault="00E361EF" w:rsidP="002C36ED">
      <w:pPr>
        <w:spacing w:line="480" w:lineRule="auto"/>
        <w:rPr>
          <w:rFonts w:ascii="Times New Roman" w:hAnsi="Times New Roman" w:cs="Times New Roman"/>
          <w:sz w:val="24"/>
          <w:szCs w:val="24"/>
        </w:rPr>
      </w:pPr>
    </w:p>
    <w:p w:rsidR="00E361EF" w:rsidRPr="002C36ED" w:rsidRDefault="00E361EF" w:rsidP="002C36ED">
      <w:pPr>
        <w:spacing w:line="480" w:lineRule="auto"/>
        <w:rPr>
          <w:rFonts w:ascii="Times New Roman" w:hAnsi="Times New Roman" w:cs="Times New Roman"/>
          <w:sz w:val="24"/>
          <w:szCs w:val="24"/>
        </w:rPr>
      </w:pPr>
    </w:p>
    <w:p w:rsidR="002C36ED" w:rsidRPr="002C36ED" w:rsidRDefault="002C36ED"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lastRenderedPageBreak/>
        <w:t>Methods</w:t>
      </w: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rsidR="00471DDD" w:rsidRPr="002C36ED" w:rsidRDefault="00471DDD" w:rsidP="002C36ED">
      <w:pPr>
        <w:spacing w:line="48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proofErr w:type="spellStart"/>
      <w:r w:rsidR="00F86176" w:rsidRPr="002C36ED">
        <w:rPr>
          <w:rFonts w:ascii="Times New Roman" w:hAnsi="Times New Roman" w:cs="Times New Roman"/>
          <w:sz w:val="24"/>
          <w:szCs w:val="24"/>
        </w:rPr>
        <w:t>statified</w:t>
      </w:r>
      <w:proofErr w:type="spellEnd"/>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rsidR="00471DDD" w:rsidRPr="002C36ED" w:rsidRDefault="00F86176" w:rsidP="002C36ED">
      <w:pPr>
        <w:spacing w:line="480" w:lineRule="auto"/>
        <w:ind w:firstLine="720"/>
        <w:rPr>
          <w:rFonts w:ascii="Times New Roman" w:hAnsi="Times New Roman" w:cs="Times New Roman"/>
          <w:sz w:val="24"/>
          <w:szCs w:val="24"/>
        </w:rPr>
      </w:pPr>
      <w:r w:rsidRPr="002C36ED">
        <w:rPr>
          <w:rFonts w:ascii="Times New Roman" w:hAnsi="Times New Roman" w:cs="Times New Roman"/>
          <w:sz w:val="24"/>
          <w:szCs w:val="24"/>
        </w:rPr>
        <w:t>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orthologous heart transplant, extracorporeal membrane oxygenation, intubation, hemodialysis, invasive hemodynamic monitoring, cardiac catheterization, and reoperation were identified by associated ICD9 codes.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Pr="002C36ED">
        <w:rPr>
          <w:rFonts w:ascii="Times New Roman" w:hAnsi="Times New Roman" w:cs="Times New Roman"/>
          <w:sz w:val="24"/>
          <w:szCs w:val="24"/>
        </w:rPr>
        <w:t xml:space="preserve"> were identified.</w:t>
      </w:r>
    </w:p>
    <w:p w:rsidR="00471DDD" w:rsidRPr="002C36ED" w:rsidRDefault="00471DDD"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rsidR="001D2EB0" w:rsidRPr="002C36ED" w:rsidRDefault="001D2EB0" w:rsidP="002C36ED">
      <w:pPr>
        <w:spacing w:line="48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p>
    <w:p w:rsidR="00F86176" w:rsidRPr="002C36ED" w:rsidRDefault="00F86176" w:rsidP="002C36ED">
      <w:pPr>
        <w:spacing w:line="480" w:lineRule="auto"/>
        <w:rPr>
          <w:rFonts w:ascii="Times New Roman" w:hAnsi="Times New Roman" w:cs="Times New Roman"/>
          <w:b/>
          <w:sz w:val="24"/>
          <w:szCs w:val="24"/>
        </w:rPr>
      </w:pPr>
    </w:p>
    <w:p w:rsidR="00E361EF" w:rsidRDefault="00E361EF" w:rsidP="002C36ED">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Results</w:t>
      </w:r>
    </w:p>
    <w:p w:rsidR="002C36ED" w:rsidRPr="002C36ED" w:rsidRDefault="002C36ED" w:rsidP="002C36ED">
      <w:pPr>
        <w:pStyle w:val="NoSpacing"/>
        <w:spacing w:line="480" w:lineRule="auto"/>
        <w:rPr>
          <w:rFonts w:ascii="Times New Roman" w:hAnsi="Times New Roman" w:cs="Times New Roman"/>
          <w:b/>
          <w:sz w:val="24"/>
          <w:szCs w:val="24"/>
        </w:rPr>
      </w:pPr>
      <w:r w:rsidRPr="002C36ED">
        <w:rPr>
          <w:rFonts w:ascii="Times New Roman" w:hAnsi="Times New Roman" w:cs="Times New Roman"/>
          <w:b/>
          <w:sz w:val="24"/>
          <w:szCs w:val="24"/>
        </w:rPr>
        <w:t>Patient characteristics and LVAD implantations</w:t>
      </w:r>
    </w:p>
    <w:p w:rsidR="007505C4"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The total study sample consisted of 2200 patients who received an LVAD implantation in a US hospital between 1998 and 2011. Total in-hospital mortality rate was 26.8%. The mean age of all 2200 patients was 53.4 years (SD = 13.7, range = 18-92 years). Age-stratified analysis showed an increase in in-hospital mortality from LVAD implantation with age (r^2 = XXX, trend p value &lt;****). </w:t>
      </w:r>
      <w:commentRangeStart w:id="3"/>
      <w:r w:rsidRPr="007505C4">
        <w:rPr>
          <w:rFonts w:ascii="Times New Roman" w:hAnsi="Times New Roman" w:cs="Times New Roman"/>
          <w:sz w:val="24"/>
          <w:szCs w:val="24"/>
          <w:highlight w:val="yellow"/>
        </w:rPr>
        <w:t>Additionally, more</w:t>
      </w:r>
      <w:r w:rsidR="007505C4" w:rsidRPr="007505C4">
        <w:rPr>
          <w:rFonts w:ascii="Times New Roman" w:hAnsi="Times New Roman" w:cs="Times New Roman"/>
          <w:sz w:val="24"/>
          <w:szCs w:val="24"/>
          <w:highlight w:val="yellow"/>
        </w:rPr>
        <w:t xml:space="preserve"> </w:t>
      </w:r>
      <w:r w:rsidR="00901344">
        <w:rPr>
          <w:rFonts w:ascii="Times New Roman" w:hAnsi="Times New Roman" w:cs="Times New Roman"/>
          <w:sz w:val="24"/>
          <w:szCs w:val="24"/>
          <w:highlight w:val="yellow"/>
        </w:rPr>
        <w:t>male</w:t>
      </w:r>
      <w:r w:rsidR="00901344" w:rsidRPr="007505C4">
        <w:rPr>
          <w:rFonts w:ascii="Times New Roman" w:hAnsi="Times New Roman" w:cs="Times New Roman"/>
          <w:sz w:val="24"/>
          <w:szCs w:val="24"/>
          <w:highlight w:val="yellow"/>
        </w:rPr>
        <w:t xml:space="preserve"> </w:t>
      </w:r>
      <w:r w:rsidR="007505C4" w:rsidRPr="007505C4">
        <w:rPr>
          <w:rFonts w:ascii="Times New Roman" w:hAnsi="Times New Roman" w:cs="Times New Roman"/>
          <w:sz w:val="24"/>
          <w:szCs w:val="24"/>
          <w:highlight w:val="yellow"/>
        </w:rPr>
        <w:t>patients</w:t>
      </w:r>
      <w:r w:rsidRPr="007505C4">
        <w:rPr>
          <w:rFonts w:ascii="Times New Roman" w:hAnsi="Times New Roman" w:cs="Times New Roman"/>
          <w:sz w:val="24"/>
          <w:szCs w:val="24"/>
          <w:highlight w:val="yellow"/>
        </w:rPr>
        <w:t xml:space="preserve"> received LVAD implantations than </w:t>
      </w:r>
      <w:r w:rsidR="00901344">
        <w:rPr>
          <w:rFonts w:ascii="Times New Roman" w:hAnsi="Times New Roman" w:cs="Times New Roman"/>
          <w:sz w:val="24"/>
          <w:szCs w:val="24"/>
          <w:highlight w:val="yellow"/>
        </w:rPr>
        <w:t>female</w:t>
      </w:r>
      <w:r w:rsidR="00901344" w:rsidRPr="007505C4">
        <w:rPr>
          <w:rFonts w:ascii="Times New Roman" w:hAnsi="Times New Roman" w:cs="Times New Roman"/>
          <w:sz w:val="24"/>
          <w:szCs w:val="24"/>
          <w:highlight w:val="yellow"/>
        </w:rPr>
        <w:t xml:space="preserve"> </w:t>
      </w:r>
      <w:r w:rsidR="007505C4" w:rsidRPr="007505C4">
        <w:rPr>
          <w:rFonts w:ascii="Times New Roman" w:hAnsi="Times New Roman" w:cs="Times New Roman"/>
          <w:sz w:val="24"/>
          <w:szCs w:val="24"/>
          <w:highlight w:val="yellow"/>
        </w:rPr>
        <w:t>patients</w:t>
      </w:r>
      <w:r w:rsidRPr="007505C4">
        <w:rPr>
          <w:rFonts w:ascii="Times New Roman" w:hAnsi="Times New Roman" w:cs="Times New Roman"/>
          <w:sz w:val="24"/>
          <w:szCs w:val="24"/>
          <w:highlight w:val="yellow"/>
        </w:rPr>
        <w:t xml:space="preserve"> [n = 1659 (75.4%) vs. n = 541 (24.6%), p = XXXXX] and in-hospital mortality rates were higher among females than males (32.0% vs 25.1%, p = XXXXX).</w:t>
      </w:r>
      <w:r w:rsidRPr="002C36ED">
        <w:rPr>
          <w:rFonts w:ascii="Times New Roman" w:hAnsi="Times New Roman" w:cs="Times New Roman"/>
          <w:sz w:val="24"/>
          <w:szCs w:val="24"/>
        </w:rPr>
        <w:t xml:space="preserve"> </w:t>
      </w:r>
      <w:commentRangeEnd w:id="3"/>
      <w:r w:rsidR="00901344">
        <w:rPr>
          <w:rStyle w:val="CommentReference"/>
          <w:rFonts w:eastAsiaTheme="minorEastAsia"/>
          <w:lang w:eastAsia="zh-CN"/>
        </w:rPr>
        <w:commentReference w:id="3"/>
      </w:r>
      <w:r w:rsidRPr="002C36ED">
        <w:rPr>
          <w:rFonts w:ascii="Times New Roman" w:hAnsi="Times New Roman" w:cs="Times New Roman"/>
          <w:sz w:val="24"/>
          <w:szCs w:val="24"/>
        </w:rPr>
        <w:t xml:space="preserve">Whites comprised the largest proportion of LVAD recipients from 1998-2011 [n = 1274 (57.9%), p = XXXXX] followed by Blacks [n = 352 (16.0%), p = XXXXX]. In-hospital mortality rates were highest in Asian/Pacific Islanders (45.1%, p= XXXXX) and lowest in Blacks (18.2%, p=XXXXX). </w:t>
      </w:r>
    </w:p>
    <w:p w:rsidR="007505C4" w:rsidRDefault="007505C4"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commentRangeStart w:id="4"/>
      <w:r w:rsidRPr="002C36ED">
        <w:rPr>
          <w:rFonts w:ascii="Times New Roman" w:hAnsi="Times New Roman" w:cs="Times New Roman"/>
          <w:sz w:val="24"/>
          <w:szCs w:val="24"/>
        </w:rPr>
        <w:t xml:space="preserve">The most common comorbidities observed in patients were cardiac dysrhythmias [n = 1372 (62.4%), p=XXXX], respiratory failure [n = 563 (25.6%), p=XXXX], diabetes [n = 392 (17.8%), p=XXXX], disorders of lipoid metabolism [n = 310 (14.1%), p = XXXXX], hypertension [n = 301 (13.7%), p = XXXXX], history of or current use of tobacco [n = 144 (6.5%), p = XXXXX], </w:t>
      </w:r>
      <w:r w:rsidRPr="002C36ED">
        <w:rPr>
          <w:rFonts w:ascii="Times New Roman" w:hAnsi="Times New Roman" w:cs="Times New Roman"/>
          <w:sz w:val="24"/>
          <w:szCs w:val="24"/>
        </w:rPr>
        <w:lastRenderedPageBreak/>
        <w:t>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[n = 96 (4.4%), p = XXXXX]. In-hospital mortality was particularly high among patients with respiratory heart failure (36.8%, p=XXXX), hypertension (30.9%, p=XXXX), and cardiac dysrhythmias (25.7%, p=XXXX). </w:t>
      </w:r>
      <w:commentRangeEnd w:id="4"/>
      <w:r w:rsidR="00901344">
        <w:rPr>
          <w:rStyle w:val="CommentReference"/>
          <w:rFonts w:eastAsiaTheme="minorEastAsia"/>
          <w:lang w:eastAsia="zh-CN"/>
        </w:rPr>
        <w:commentReference w:id="4"/>
      </w:r>
      <w:ins w:id="5" w:author="David Ouyang" w:date="2015-08-06T08:23:00Z">
        <w:r w:rsidR="00901344" w:rsidRPr="00901344">
          <w:rPr>
            <w:rFonts w:ascii="Times New Roman" w:hAnsi="Times New Roman" w:cs="Times New Roman"/>
            <w:sz w:val="24"/>
            <w:szCs w:val="24"/>
          </w:rPr>
          <w:t xml:space="preserve"> </w:t>
        </w:r>
      </w:ins>
      <w:moveToRangeStart w:id="6" w:author="David Ouyang" w:date="2015-08-06T08:23:00Z" w:name="move426612710"/>
      <w:moveTo w:id="7" w:author="David Ouyang" w:date="2015-08-06T08:23:00Z">
        <w:r w:rsidR="00901344" w:rsidRPr="002C36ED">
          <w:rPr>
            <w:rFonts w:ascii="Times New Roman" w:hAnsi="Times New Roman" w:cs="Times New Roman"/>
            <w:sz w:val="24"/>
            <w:szCs w:val="24"/>
          </w:rPr>
          <w:t xml:space="preserve">Respiratory failure, cardiac </w:t>
        </w:r>
        <w:proofErr w:type="spellStart"/>
        <w:r w:rsidR="00901344" w:rsidRPr="002C36ED">
          <w:rPr>
            <w:rFonts w:ascii="Times New Roman" w:hAnsi="Times New Roman" w:cs="Times New Roman"/>
            <w:sz w:val="24"/>
            <w:szCs w:val="24"/>
          </w:rPr>
          <w:t>dysrhythmias</w:t>
        </w:r>
        <w:proofErr w:type="spellEnd"/>
        <w:r w:rsidR="00901344" w:rsidRPr="002C36ED">
          <w:rPr>
            <w:rFonts w:ascii="Times New Roman" w:hAnsi="Times New Roman" w:cs="Times New Roman"/>
            <w:sz w:val="24"/>
            <w:szCs w:val="24"/>
          </w:rPr>
          <w:t>, right heart failure, and renal failure are among the most frequent in-hospital complications immediately following LVAD implantation.</w:t>
        </w:r>
      </w:moveTo>
      <w:moveToRangeEnd w:id="6"/>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Of the 2200 patients, 2130 received only one LVAD, 67 received two LVADs, and 3 received three LVADs during the same admission. Mortality comparison revealed higher mortality rates in patients who received two LVADs (56.7%, p = XXX) and three LVADs (100.0%, p = XXX) compared to patients who received only one LVAD (25.8%, p = XXX) during their hospital stay. Most LVAD implantations were performed in large [n = 1931 (87.8%), p = XXXXX] teaching hospitals [n = 2033 (92.4%), p = XXXXX] in urban communities [n = 2181 (99.1%), p = XXXXX]. Mortality rates were higher in patients who received LVAD implantations in small (50.0%, p = XXXX) non-teaching hospitals (37.6%, p=XXXX) in rural communities (52.9%, p=XXXX). Temporal trends in LVAD showed an increase in the number of implantations from 1998 to 2011 (r^2 =XXX, trend p-value &lt; ****). Overall in-hospital mortality remained consistently high between 1998 and 2006 (r^ 2 = XXX, trend p-value = 00000) and linearly decreased between 2007 and 2011 (r^2 = XXXX, trend p value = XXXX). Taken together, the demographics and trends observed in our study sample are consistent with existing data on LVAD implantation in the US. </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b/>
          <w:sz w:val="24"/>
          <w:szCs w:val="24"/>
        </w:rPr>
      </w:pPr>
      <w:r w:rsidRPr="002C36ED">
        <w:rPr>
          <w:rFonts w:ascii="Times New Roman" w:hAnsi="Times New Roman" w:cs="Times New Roman"/>
          <w:b/>
          <w:sz w:val="24"/>
          <w:szCs w:val="24"/>
        </w:rPr>
        <w:t>Duration of Hemodynamic Monitoring Prior to LVAD Implantation</w:t>
      </w:r>
    </w:p>
    <w:p w:rsidR="002C36ED" w:rsidRDefault="002C36ED" w:rsidP="002C36ED">
      <w:pPr>
        <w:pStyle w:val="NoSpacing"/>
        <w:spacing w:line="480" w:lineRule="auto"/>
        <w:rPr>
          <w:rFonts w:ascii="Times New Roman" w:hAnsi="Times New Roman" w:cs="Times New Roman"/>
          <w:sz w:val="24"/>
          <w:szCs w:val="24"/>
        </w:rPr>
      </w:pPr>
      <w:moveFromRangeStart w:id="8" w:author="David Ouyang" w:date="2015-08-06T08:23:00Z" w:name="move426612710"/>
      <w:moveFrom w:id="9" w:author="David Ouyang" w:date="2015-08-06T08:23:00Z">
        <w:r w:rsidRPr="002C36ED" w:rsidDel="00901344">
          <w:rPr>
            <w:rFonts w:ascii="Times New Roman" w:hAnsi="Times New Roman" w:cs="Times New Roman"/>
            <w:sz w:val="24"/>
            <w:szCs w:val="24"/>
          </w:rPr>
          <w:lastRenderedPageBreak/>
          <w:t xml:space="preserve">Respiratory failure, cardiac dysrhythmias, right heart failure, and renal failure are among the most frequent in-hospital complications immediately following LVAD implantation. </w:t>
        </w:r>
      </w:moveFrom>
      <w:moveFromRangeEnd w:id="8"/>
      <w:r w:rsidRPr="002C36ED">
        <w:rPr>
          <w:rFonts w:ascii="Times New Roman" w:hAnsi="Times New Roman" w:cs="Times New Roman"/>
          <w:sz w:val="24"/>
          <w:szCs w:val="24"/>
        </w:rPr>
        <w:t>Effective hemodynamic monitoring of end-stage heart failure patients prior to LVAD implantation may reduce post-procedural complications and improve survival outcomes. 403 patients with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catheterization prior to LVAD implantation were compared to 1797 patients without pre-procedural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Demographic comparison between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and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groups revealed no significant differences in age (p&gt;0.05), gender (p&gt;0.05), race (p&gt;0.05), income (p&gt;0.05), comorbidities (p&gt;0.05), year of hospitalization (p&gt;0.05), or hospital type (p&gt;0.05). However, in-hospital mortality rates were significantly lower in patients who received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prior to LVAD implantation than patients who did not (19.1% vs 28.5%, p&lt;XXX). </w:t>
      </w:r>
      <w:commentRangeStart w:id="10"/>
      <w:r w:rsidRPr="002C36ED">
        <w:rPr>
          <w:rFonts w:ascii="Times New Roman" w:hAnsi="Times New Roman" w:cs="Times New Roman"/>
          <w:sz w:val="24"/>
          <w:szCs w:val="24"/>
        </w:rPr>
        <w:t>To test whether this mortality difference could be explained by the higher priority status for heart transplant assigned to patients with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w:t>
      </w:r>
      <w:commentRangeEnd w:id="10"/>
      <w:r w:rsidR="00901344">
        <w:rPr>
          <w:rStyle w:val="CommentReference"/>
          <w:rFonts w:eastAsiaTheme="minorEastAsia"/>
          <w:lang w:eastAsia="zh-CN"/>
        </w:rPr>
        <w:commentReference w:id="10"/>
      </w:r>
      <w:r w:rsidRPr="002C36ED">
        <w:rPr>
          <w:rFonts w:ascii="Times New Roman" w:hAnsi="Times New Roman" w:cs="Times New Roman"/>
          <w:sz w:val="24"/>
          <w:szCs w:val="24"/>
        </w:rPr>
        <w:t>we compared the rate of OHTs between the two groups. No significant difference in the rate of OHTs were observed between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and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groups (5.5% vs 7.7%, p&gt;XXXX). </w:t>
      </w:r>
    </w:p>
    <w:p w:rsidR="007505C4" w:rsidRPr="002C36ED" w:rsidRDefault="007505C4"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We next wanted to see whether the duration of pre-procedural hemodynamic monitoring affects in-hospital outcomes of LVAD implantation. The median duration of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catheterization in the 403 patients was 6 days (IQR 2-12 days). Patients who were kept on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longer had longer hospital stays (32.0 ± 42.0 days for the first quartile, 37.6 ± 27.4 days for the second quartile, 39.9 ± 27.0 days for the third quartile, 63.7 ± 41.6 days for the fourth quartile). In-hospital mortality rates stepwise decreased with duration of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catheterization, dropping from 26% mortality in patients catheterized for 1-2 days to 15% mortality in patients catheterized for ≥13 days before LVAD implantation (p&lt;XXX). Compared to patients who underwent LVAD </w:t>
      </w:r>
      <w:r w:rsidRPr="002C36ED">
        <w:rPr>
          <w:rFonts w:ascii="Times New Roman" w:hAnsi="Times New Roman" w:cs="Times New Roman"/>
          <w:sz w:val="24"/>
          <w:szCs w:val="24"/>
        </w:rPr>
        <w:lastRenderedPageBreak/>
        <w:t>implantation but did not receive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catheterization, patients who were catheterized for 1-2 days had decreased mortality (15.4% vs. 28.5%, p &lt;XXXX). Patients who underwent Swan-</w:t>
      </w:r>
      <w:proofErr w:type="spellStart"/>
      <w:r w:rsidRPr="002C36ED">
        <w:rPr>
          <w:rFonts w:ascii="Times New Roman" w:hAnsi="Times New Roman" w:cs="Times New Roman"/>
          <w:sz w:val="24"/>
          <w:szCs w:val="24"/>
        </w:rPr>
        <w:t>Ganz</w:t>
      </w:r>
      <w:proofErr w:type="spellEnd"/>
      <w:r w:rsidRPr="002C36ED">
        <w:rPr>
          <w:rFonts w:ascii="Times New Roman" w:hAnsi="Times New Roman" w:cs="Times New Roman"/>
          <w:sz w:val="24"/>
          <w:szCs w:val="24"/>
        </w:rPr>
        <w:t xml:space="preserve"> catheterization for only 1-2 days prior to LVAD implantation did not exhibit a similar mortality benefit (27.2% vs 28.5%, p&lt;XXXX)</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b/>
          <w:sz w:val="24"/>
          <w:szCs w:val="24"/>
        </w:rPr>
      </w:pPr>
      <w:r w:rsidRPr="002C36ED">
        <w:rPr>
          <w:rFonts w:ascii="Times New Roman" w:hAnsi="Times New Roman" w:cs="Times New Roman"/>
          <w:b/>
          <w:sz w:val="24"/>
          <w:szCs w:val="24"/>
        </w:rPr>
        <w:t>Timing of initial LVAD implantation</w:t>
      </w:r>
    </w:p>
    <w:p w:rsidR="002C36ED" w:rsidRDefault="002C36ED" w:rsidP="002C36ED">
      <w:pPr>
        <w:spacing w:line="480" w:lineRule="auto"/>
        <w:rPr>
          <w:rFonts w:ascii="Times New Roman" w:hAnsi="Times New Roman" w:cs="Times New Roman"/>
          <w:sz w:val="24"/>
          <w:szCs w:val="24"/>
        </w:rPr>
      </w:pPr>
      <w:r w:rsidRPr="002C36ED">
        <w:rPr>
          <w:rFonts w:ascii="Times New Roman" w:hAnsi="Times New Roman" w:cs="Times New Roman"/>
          <w:sz w:val="24"/>
          <w:szCs w:val="24"/>
        </w:rPr>
        <w:t>The timing of LVAD implantation after a candidate patient is admitted to the hospital is extremely variable.  The median day of initial LVAD implantation from our sample was 6 days after hospital admission with a range of 153 days. Therefore, we asked whether the day of initial LVAD implantation could be associated with trends in mortality in end-stage heart failure patients. The days of initial LVAD implantation for all 2200 patients were divided into quartiles (0-1 days, 2-5 days, 6-12 days, ≥13 days), and mortality rates were determined for each interval. The in-hospital mortality rate from LVAD implantation was highest within the day after admission at 34.9%. Thereafter, mortality decreased to a cumulative rate of 24.3% for all patients who received LVADs after day 2 (p-value &lt;XXXX)</w:t>
      </w:r>
    </w:p>
    <w:p w:rsidR="007505C4" w:rsidRPr="002C36ED" w:rsidRDefault="007505C4" w:rsidP="002C36ED">
      <w:pPr>
        <w:spacing w:line="480" w:lineRule="auto"/>
        <w:rPr>
          <w:rFonts w:ascii="Times New Roman" w:hAnsi="Times New Roman" w:cs="Times New Roman"/>
          <w:sz w:val="24"/>
          <w:szCs w:val="24"/>
        </w:rPr>
      </w:pPr>
      <w:bookmarkStart w:id="11" w:name="_GoBack"/>
      <w:bookmarkEnd w:id="11"/>
    </w:p>
    <w:p w:rsidR="002C36ED" w:rsidRPr="002C36ED" w:rsidRDefault="002C36ED" w:rsidP="002C36ED">
      <w:pPr>
        <w:pStyle w:val="NoSpacing"/>
        <w:spacing w:line="480" w:lineRule="auto"/>
        <w:rPr>
          <w:rFonts w:ascii="Times New Roman" w:hAnsi="Times New Roman" w:cs="Times New Roman"/>
          <w:b/>
          <w:sz w:val="24"/>
          <w:szCs w:val="24"/>
        </w:rPr>
      </w:pPr>
      <w:r w:rsidRPr="002C36ED">
        <w:rPr>
          <w:rFonts w:ascii="Times New Roman" w:hAnsi="Times New Roman" w:cs="Times New Roman"/>
          <w:b/>
          <w:sz w:val="24"/>
          <w:szCs w:val="24"/>
        </w:rPr>
        <w:t>Wait time for OHT after LVAD implantation</w:t>
      </w: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Orthostatic Heart Transplant (OHT) is the gold-standard therapy for end-stage heart failure patients, but, currently, there are more eligible candidates for OHT than donor hearts available. To account for this shortage, LVADs provide temporary circulatory support for patients while they wait for an OHT. While most LVADs are intended for long-term support, they can also be used for short-term, in-hospital support for same-admission OHT. We assessed outcomes from LVADs by comparing 164 patients who received short-term LVADs with same-admission OHT </w:t>
      </w:r>
      <w:r w:rsidRPr="002C36ED">
        <w:rPr>
          <w:rFonts w:ascii="Times New Roman" w:hAnsi="Times New Roman" w:cs="Times New Roman"/>
          <w:sz w:val="24"/>
          <w:szCs w:val="24"/>
        </w:rPr>
        <w:lastRenderedPageBreak/>
        <w:t>(</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-LVAD OHT+) to 243 patients who received short-term LVADs without same-admission OHT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-LVAD OHT-) and 1793 patients who received long-term LVADs without same-admission OHT (</w:t>
      </w:r>
      <w:proofErr w:type="spellStart"/>
      <w:r w:rsidRPr="002C36ED">
        <w:rPr>
          <w:rFonts w:ascii="Times New Roman" w:hAnsi="Times New Roman" w:cs="Times New Roman"/>
          <w:sz w:val="24"/>
          <w:szCs w:val="24"/>
        </w:rPr>
        <w:t>lt</w:t>
      </w:r>
      <w:proofErr w:type="spellEnd"/>
      <w:r w:rsidRPr="002C36ED">
        <w:rPr>
          <w:rFonts w:ascii="Times New Roman" w:hAnsi="Times New Roman" w:cs="Times New Roman"/>
          <w:sz w:val="24"/>
          <w:szCs w:val="24"/>
        </w:rPr>
        <w:t xml:space="preserve">-LVAD OHT-). </w:t>
      </w:r>
      <w:commentRangeStart w:id="12"/>
      <w:r w:rsidRPr="002C36ED">
        <w:rPr>
          <w:rFonts w:ascii="Times New Roman" w:hAnsi="Times New Roman" w:cs="Times New Roman"/>
          <w:sz w:val="24"/>
          <w:szCs w:val="24"/>
        </w:rPr>
        <w:t xml:space="preserve">Short-term LVADs were defined as LVADs removed from the patient before discharge, while long-term LVADs were defined as LVADs not removed before discharge. </w:t>
      </w:r>
      <w:commentRangeEnd w:id="12"/>
      <w:r w:rsidR="004E3532">
        <w:rPr>
          <w:rStyle w:val="CommentReference"/>
          <w:rFonts w:eastAsiaTheme="minorEastAsia"/>
          <w:lang w:eastAsia="zh-CN"/>
        </w:rPr>
        <w:commentReference w:id="12"/>
      </w:r>
      <w:r w:rsidRPr="002C36ED">
        <w:rPr>
          <w:rFonts w:ascii="Times New Roman" w:hAnsi="Times New Roman" w:cs="Times New Roman"/>
          <w:sz w:val="24"/>
          <w:szCs w:val="24"/>
        </w:rPr>
        <w:t xml:space="preserve">Demographic comparison between the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-LVAD OHT+,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-LVAD OHT-, and </w:t>
      </w:r>
      <w:proofErr w:type="spellStart"/>
      <w:r w:rsidRPr="002C36ED">
        <w:rPr>
          <w:rFonts w:ascii="Times New Roman" w:hAnsi="Times New Roman" w:cs="Times New Roman"/>
          <w:sz w:val="24"/>
          <w:szCs w:val="24"/>
        </w:rPr>
        <w:t>lt</w:t>
      </w:r>
      <w:proofErr w:type="spellEnd"/>
      <w:r w:rsidRPr="002C36ED">
        <w:rPr>
          <w:rFonts w:ascii="Times New Roman" w:hAnsi="Times New Roman" w:cs="Times New Roman"/>
          <w:sz w:val="24"/>
          <w:szCs w:val="24"/>
        </w:rPr>
        <w:t xml:space="preserve">-LVAD OHT- groups revealed no significant differences in gender (p&gt;0.05), race (p&gt;0.05), income (p&gt;0.05), comorbidities (p&gt;0.05), year of hospitalization (p&gt;0.05), or hospital type (p&gt;0.05). However, on average,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-LVAD OHT+ patients were younger than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-OHT- and </w:t>
      </w:r>
      <w:proofErr w:type="spellStart"/>
      <w:r w:rsidRPr="002C36ED">
        <w:rPr>
          <w:rFonts w:ascii="Times New Roman" w:hAnsi="Times New Roman" w:cs="Times New Roman"/>
          <w:sz w:val="24"/>
          <w:szCs w:val="24"/>
        </w:rPr>
        <w:t>lt</w:t>
      </w:r>
      <w:proofErr w:type="spellEnd"/>
      <w:r w:rsidRPr="002C36ED">
        <w:rPr>
          <w:rFonts w:ascii="Times New Roman" w:hAnsi="Times New Roman" w:cs="Times New Roman"/>
          <w:sz w:val="24"/>
          <w:szCs w:val="24"/>
        </w:rPr>
        <w:t xml:space="preserve">-OHT- patients (48.2 ± 13.5 vs. 54.4 ± 12.9 and 55.5 ± 13.3, p &lt;XXX). Comparison of survival outcomes between groups revealed that in-hospital mortality rate was significantly lower in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-LVAD OHT+ than in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-LVAD OHT- and </w:t>
      </w:r>
      <w:proofErr w:type="spellStart"/>
      <w:r w:rsidRPr="002C36ED">
        <w:rPr>
          <w:rFonts w:ascii="Times New Roman" w:hAnsi="Times New Roman" w:cs="Times New Roman"/>
          <w:sz w:val="24"/>
          <w:szCs w:val="24"/>
        </w:rPr>
        <w:t>lt</w:t>
      </w:r>
      <w:proofErr w:type="spellEnd"/>
      <w:r w:rsidRPr="002C36ED">
        <w:rPr>
          <w:rFonts w:ascii="Times New Roman" w:hAnsi="Times New Roman" w:cs="Times New Roman"/>
          <w:sz w:val="24"/>
          <w:szCs w:val="24"/>
        </w:rPr>
        <w:t xml:space="preserve">-LVAD OHT- (15.9% vs 38.7% and 26.2%, p&lt;XXXX). </w:t>
      </w:r>
    </w:p>
    <w:p w:rsidR="002C36ED" w:rsidRPr="002C36ED" w:rsidRDefault="002C36ED" w:rsidP="002C36ED">
      <w:pPr>
        <w:pStyle w:val="NoSpacing"/>
        <w:spacing w:line="480" w:lineRule="auto"/>
        <w:rPr>
          <w:rFonts w:ascii="Times New Roman" w:hAnsi="Times New Roman" w:cs="Times New Roman"/>
          <w:sz w:val="24"/>
          <w:szCs w:val="24"/>
        </w:rPr>
      </w:pPr>
    </w:p>
    <w:p w:rsidR="002C36ED" w:rsidRPr="002C36ED" w:rsidRDefault="002C36ED" w:rsidP="002C36ED">
      <w:pPr>
        <w:pStyle w:val="NoSpacing"/>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We next investigated whether the timing of OHT after LVAD implantation in the </w:t>
      </w:r>
      <w:proofErr w:type="spellStart"/>
      <w:r w:rsidRPr="002C36ED">
        <w:rPr>
          <w:rFonts w:ascii="Times New Roman" w:hAnsi="Times New Roman" w:cs="Times New Roman"/>
          <w:sz w:val="24"/>
          <w:szCs w:val="24"/>
        </w:rPr>
        <w:t>st</w:t>
      </w:r>
      <w:proofErr w:type="spellEnd"/>
      <w:r w:rsidRPr="002C36ED">
        <w:rPr>
          <w:rFonts w:ascii="Times New Roman" w:hAnsi="Times New Roman" w:cs="Times New Roman"/>
          <w:sz w:val="24"/>
          <w:szCs w:val="24"/>
        </w:rPr>
        <w:t xml:space="preserve">-OHT+ group could influence in-hospital outcomes of end-stage heart failure patients. The median wait time for an OHT after LVAD implantation was 32 days (IQR 7.75-66 days). Patients who waited longer after LVAD implantation for OHT had correspondingly longer hospital stays (39.3 ± 33.2 days for the first quartile, 48.87 ± 25.6 days for the second quartile, 85.8 ± 40.1 days for the third quartile, 151.2 ± 52.6 days for the fourth quartile). In-hospital mortality rates stepwise decreased with increased wait time for OHT after LVAD implantation, dropping from 26.8% mortality in patients who received OHT within 7 days of LVAD implantation to 12.2% mortality in patients who waited ≥ 8 days (p&lt;XXXX). Compared to patients who underwent LVAD implantation but did not undergo OHT, patients who underwent late OHT after LVAD had decreased mortality </w:t>
      </w:r>
      <w:r w:rsidRPr="002C36ED">
        <w:rPr>
          <w:rFonts w:ascii="Times New Roman" w:hAnsi="Times New Roman" w:cs="Times New Roman"/>
          <w:sz w:val="24"/>
          <w:szCs w:val="24"/>
        </w:rPr>
        <w:lastRenderedPageBreak/>
        <w:t>(12.2% vs. 27.3% p &lt; 0.001). Patients who underwent early transplant after LVAD did not show a similar mortality benefit (26.8% vs. 27.3%, p = 0.946).</w:t>
      </w:r>
    </w:p>
    <w:p w:rsidR="002C36ED" w:rsidRPr="002C36ED" w:rsidRDefault="002C36ED" w:rsidP="002C36ED">
      <w:pPr>
        <w:pStyle w:val="NoSpacing"/>
        <w:spacing w:line="480" w:lineRule="auto"/>
        <w:rPr>
          <w:rFonts w:ascii="Times New Roman" w:hAnsi="Times New Roman" w:cs="Times New Roman"/>
          <w:sz w:val="24"/>
          <w:szCs w:val="24"/>
        </w:rPr>
      </w:pPr>
    </w:p>
    <w:p w:rsidR="001D2EB0" w:rsidRDefault="001D2EB0" w:rsidP="002C36ED">
      <w:pPr>
        <w:spacing w:line="480" w:lineRule="auto"/>
        <w:rPr>
          <w:rFonts w:ascii="Times New Roman" w:hAnsi="Times New Roman" w:cs="Times New Roman"/>
          <w:b/>
          <w:sz w:val="24"/>
          <w:szCs w:val="24"/>
        </w:rPr>
      </w:pPr>
    </w:p>
    <w:p w:rsidR="00E361EF" w:rsidRDefault="00E361EF" w:rsidP="002C36ED">
      <w:pPr>
        <w:spacing w:line="480" w:lineRule="auto"/>
        <w:rPr>
          <w:rFonts w:ascii="Times New Roman" w:hAnsi="Times New Roman" w:cs="Times New Roman"/>
          <w:b/>
          <w:sz w:val="24"/>
          <w:szCs w:val="24"/>
        </w:rPr>
      </w:pPr>
    </w:p>
    <w:p w:rsidR="00E361EF" w:rsidRPr="002C36ED" w:rsidRDefault="00E361EF" w:rsidP="002C36ED">
      <w:pPr>
        <w:spacing w:line="480" w:lineRule="auto"/>
        <w:rPr>
          <w:rFonts w:ascii="Times New Roman" w:hAnsi="Times New Roman" w:cs="Times New Roman"/>
          <w:b/>
          <w:sz w:val="24"/>
          <w:szCs w:val="24"/>
        </w:rPr>
      </w:pPr>
    </w:p>
    <w:p w:rsidR="001D2EB0" w:rsidRPr="002C36ED" w:rsidRDefault="006C7F64"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Discussion</w:t>
      </w:r>
    </w:p>
    <w:p w:rsidR="001D2EB0" w:rsidRDefault="004E3532" w:rsidP="002C36ED">
      <w:pPr>
        <w:spacing w:line="480" w:lineRule="auto"/>
        <w:rPr>
          <w:ins w:id="13" w:author="David Ouyang" w:date="2015-08-06T08:28:00Z"/>
          <w:rFonts w:ascii="Times New Roman" w:hAnsi="Times New Roman" w:cs="Times New Roman"/>
          <w:b/>
          <w:sz w:val="24"/>
          <w:szCs w:val="24"/>
        </w:rPr>
      </w:pPr>
      <w:ins w:id="14" w:author="David Ouyang" w:date="2015-08-06T08:28:00Z">
        <w:r>
          <w:rPr>
            <w:rFonts w:ascii="Times New Roman" w:hAnsi="Times New Roman" w:cs="Times New Roman"/>
            <w:b/>
            <w:sz w:val="24"/>
            <w:szCs w:val="24"/>
          </w:rPr>
          <w:t xml:space="preserve"> - 1 Paragraph on the landscape, not enough OHT, so LVADs are increasingly being used. Wait times are getting longer</w:t>
        </w:r>
      </w:ins>
    </w:p>
    <w:p w:rsidR="004E3532" w:rsidRDefault="004E3532" w:rsidP="002C36ED">
      <w:pPr>
        <w:spacing w:line="480" w:lineRule="auto"/>
        <w:rPr>
          <w:ins w:id="15" w:author="David Ouyang" w:date="2015-08-06T08:30:00Z"/>
          <w:rFonts w:ascii="Times New Roman" w:hAnsi="Times New Roman" w:cs="Times New Roman"/>
          <w:b/>
          <w:sz w:val="24"/>
          <w:szCs w:val="24"/>
        </w:rPr>
      </w:pPr>
      <w:ins w:id="16" w:author="David Ouyang" w:date="2015-08-06T08:30:00Z">
        <w:r>
          <w:rPr>
            <w:rFonts w:ascii="Times New Roman" w:hAnsi="Times New Roman" w:cs="Times New Roman"/>
            <w:b/>
            <w:sz w:val="24"/>
            <w:szCs w:val="24"/>
          </w:rPr>
          <w:t xml:space="preserve">- </w:t>
        </w:r>
      </w:ins>
      <w:ins w:id="17" w:author="David Ouyang" w:date="2015-08-06T08:29:00Z">
        <w:r>
          <w:rPr>
            <w:rFonts w:ascii="Times New Roman" w:hAnsi="Times New Roman" w:cs="Times New Roman"/>
            <w:b/>
            <w:sz w:val="24"/>
            <w:szCs w:val="24"/>
          </w:rPr>
          <w:t xml:space="preserve">Optimal management before and after LVAD implantation is new and still relatively unknown. There is increased mortality for people who get LVAD on HD1 (hospital day 1) likely because they are more emergent cases. Mortality does decrease if long hospital stay. Talk about Swan </w:t>
        </w:r>
        <w:proofErr w:type="spellStart"/>
        <w:r>
          <w:rPr>
            <w:rFonts w:ascii="Times New Roman" w:hAnsi="Times New Roman" w:cs="Times New Roman"/>
            <w:b/>
            <w:sz w:val="24"/>
            <w:szCs w:val="24"/>
          </w:rPr>
          <w:t>Ganz</w:t>
        </w:r>
        <w:proofErr w:type="spellEnd"/>
        <w:r>
          <w:rPr>
            <w:rFonts w:ascii="Times New Roman" w:hAnsi="Times New Roman" w:cs="Times New Roman"/>
            <w:b/>
            <w:sz w:val="24"/>
            <w:szCs w:val="24"/>
          </w:rPr>
          <w:t xml:space="preserve"> data here. </w:t>
        </w:r>
      </w:ins>
    </w:p>
    <w:p w:rsidR="004E3532" w:rsidRDefault="004E3532" w:rsidP="002C36ED">
      <w:pPr>
        <w:spacing w:line="480" w:lineRule="auto"/>
        <w:rPr>
          <w:ins w:id="18" w:author="David Ouyang" w:date="2015-08-06T08:32:00Z"/>
          <w:rFonts w:ascii="Times New Roman" w:hAnsi="Times New Roman" w:cs="Times New Roman"/>
          <w:b/>
          <w:sz w:val="24"/>
          <w:szCs w:val="24"/>
        </w:rPr>
      </w:pPr>
      <w:ins w:id="19" w:author="David Ouyang" w:date="2015-08-06T08:30:00Z">
        <w:r>
          <w:rPr>
            <w:rFonts w:ascii="Times New Roman" w:hAnsi="Times New Roman" w:cs="Times New Roman"/>
            <w:b/>
            <w:sz w:val="24"/>
            <w:szCs w:val="24"/>
          </w:rPr>
          <w:t xml:space="preserve">- Heart transplant is still gold standard, BTT is often preferable to destination therapy. </w:t>
        </w:r>
      </w:ins>
      <w:ins w:id="20" w:author="David Ouyang" w:date="2015-08-06T08:31:00Z">
        <w:r>
          <w:rPr>
            <w:rFonts w:ascii="Times New Roman" w:hAnsi="Times New Roman" w:cs="Times New Roman"/>
            <w:b/>
            <w:sz w:val="24"/>
            <w:szCs w:val="24"/>
          </w:rPr>
          <w:t xml:space="preserve">Optimal timing is unknown. Talk about our data </w:t>
        </w:r>
      </w:ins>
      <w:ins w:id="21" w:author="David Ouyang" w:date="2015-08-06T08:32:00Z">
        <w:r>
          <w:rPr>
            <w:rFonts w:ascii="Times New Roman" w:hAnsi="Times New Roman" w:cs="Times New Roman"/>
            <w:b/>
            <w:sz w:val="24"/>
            <w:szCs w:val="24"/>
          </w:rPr>
          <w:t>with &lt;8 days is worse. Not as</w:t>
        </w:r>
      </w:ins>
    </w:p>
    <w:p w:rsidR="004E3532" w:rsidRDefault="004E3532" w:rsidP="002C36ED">
      <w:pPr>
        <w:spacing w:line="480" w:lineRule="auto"/>
        <w:rPr>
          <w:ins w:id="22" w:author="David Ouyang" w:date="2015-08-06T08:35:00Z"/>
          <w:rFonts w:ascii="Times New Roman" w:hAnsi="Times New Roman" w:cs="Times New Roman"/>
          <w:b/>
          <w:sz w:val="24"/>
          <w:szCs w:val="24"/>
        </w:rPr>
      </w:pPr>
      <w:ins w:id="23" w:author="David Ouyang" w:date="2015-08-06T08:32:00Z">
        <w:r>
          <w:rPr>
            <w:rFonts w:ascii="Times New Roman" w:hAnsi="Times New Roman" w:cs="Times New Roman"/>
            <w:b/>
            <w:sz w:val="24"/>
            <w:szCs w:val="24"/>
          </w:rPr>
          <w:t xml:space="preserve">- Talk about limitations. Our study uses the NIS and has the limitations inherent in using a national database using ICD9 codes including some haziness in coding. </w:t>
        </w:r>
      </w:ins>
      <w:ins w:id="24" w:author="David Ouyang" w:date="2015-08-06T08:33:00Z">
        <w:r>
          <w:rPr>
            <w:rFonts w:ascii="Times New Roman" w:hAnsi="Times New Roman" w:cs="Times New Roman"/>
            <w:b/>
            <w:sz w:val="24"/>
            <w:szCs w:val="24"/>
          </w:rPr>
          <w:t xml:space="preserve">We can only capture events during the same hospital stay, but given LVAD </w:t>
        </w:r>
        <w:proofErr w:type="spellStart"/>
        <w:r>
          <w:rPr>
            <w:rFonts w:ascii="Times New Roman" w:hAnsi="Times New Roman" w:cs="Times New Roman"/>
            <w:b/>
            <w:sz w:val="24"/>
            <w:szCs w:val="24"/>
          </w:rPr>
          <w:t>paitents</w:t>
        </w:r>
        <w:proofErr w:type="spellEnd"/>
        <w:r>
          <w:rPr>
            <w:rFonts w:ascii="Times New Roman" w:hAnsi="Times New Roman" w:cs="Times New Roman"/>
            <w:b/>
            <w:sz w:val="24"/>
            <w:szCs w:val="24"/>
          </w:rPr>
          <w:t xml:space="preserve"> have such long LOS, this limitation is much less than other studies using NIS. </w:t>
        </w:r>
      </w:ins>
      <w:ins w:id="25" w:author="David Ouyang" w:date="2015-08-06T08:34:00Z">
        <w:r>
          <w:rPr>
            <w:rFonts w:ascii="Times New Roman" w:hAnsi="Times New Roman" w:cs="Times New Roman"/>
            <w:b/>
            <w:sz w:val="24"/>
            <w:szCs w:val="24"/>
          </w:rPr>
          <w:t xml:space="preserve">For example, average LOS after LVAD is X days, so there is unlikely to be a population of patients who got discharged then came back immediately for an OHT. </w:t>
        </w:r>
      </w:ins>
      <w:ins w:id="26" w:author="David Ouyang" w:date="2015-08-06T08:35:00Z">
        <w:r>
          <w:rPr>
            <w:rFonts w:ascii="Times New Roman" w:hAnsi="Times New Roman" w:cs="Times New Roman"/>
            <w:b/>
            <w:sz w:val="24"/>
            <w:szCs w:val="24"/>
          </w:rPr>
          <w:t xml:space="preserve">etc. </w:t>
        </w:r>
      </w:ins>
    </w:p>
    <w:p w:rsidR="004E3532" w:rsidRPr="002C36ED" w:rsidRDefault="004E3532" w:rsidP="002C36ED">
      <w:pPr>
        <w:spacing w:line="480" w:lineRule="auto"/>
        <w:rPr>
          <w:rFonts w:ascii="Times New Roman" w:hAnsi="Times New Roman" w:cs="Times New Roman"/>
          <w:b/>
          <w:sz w:val="24"/>
          <w:szCs w:val="24"/>
        </w:rPr>
      </w:pPr>
    </w:p>
    <w:p w:rsidR="006C7F64" w:rsidRPr="002C36ED" w:rsidRDefault="006C7F64" w:rsidP="002C36ED">
      <w:pPr>
        <w:spacing w:line="480" w:lineRule="auto"/>
        <w:rPr>
          <w:rFonts w:ascii="Times New Roman" w:hAnsi="Times New Roman" w:cs="Times New Roman"/>
          <w:sz w:val="24"/>
          <w:szCs w:val="24"/>
        </w:rPr>
      </w:pPr>
      <w:r w:rsidRPr="002C36ED">
        <w:rPr>
          <w:rFonts w:ascii="Times New Roman" w:hAnsi="Times New Roman" w:cs="Times New Roman"/>
          <w:b/>
          <w:sz w:val="24"/>
          <w:szCs w:val="24"/>
        </w:rPr>
        <w:br/>
        <w:t xml:space="preserve">Funding Sources: </w:t>
      </w:r>
      <w:r w:rsidRPr="002C36ED">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Pr="002C36ED" w:rsidRDefault="00080D48" w:rsidP="002C36ED">
      <w:pPr>
        <w:spacing w:line="480" w:lineRule="auto"/>
        <w:rPr>
          <w:rFonts w:ascii="Times New Roman" w:hAnsi="Times New Roman" w:cs="Times New Roman"/>
          <w:sz w:val="24"/>
          <w:szCs w:val="24"/>
        </w:rPr>
      </w:pPr>
      <w:r w:rsidRPr="002C36ED">
        <w:rPr>
          <w:rFonts w:ascii="Times New Roman" w:hAnsi="Times New Roman" w:cs="Times New Roman"/>
          <w:b/>
          <w:sz w:val="24"/>
          <w:szCs w:val="24"/>
        </w:rPr>
        <w:t xml:space="preserve">Conflict of Interest Disclosures: </w:t>
      </w:r>
      <w:r w:rsidRPr="002C36ED">
        <w:rPr>
          <w:rFonts w:ascii="Times New Roman" w:hAnsi="Times New Roman" w:cs="Times New Roman"/>
          <w:sz w:val="24"/>
          <w:szCs w:val="24"/>
        </w:rPr>
        <w:t xml:space="preserve">None of the listed authors have any disclosures or potential conflicts of interest. </w:t>
      </w:r>
    </w:p>
    <w:p w:rsidR="006E641A" w:rsidRPr="002C36ED" w:rsidRDefault="00080D48" w:rsidP="002C36ED">
      <w:pPr>
        <w:spacing w:line="480" w:lineRule="auto"/>
        <w:rPr>
          <w:rFonts w:ascii="Times New Roman" w:hAnsi="Times New Roman" w:cs="Times New Roman"/>
          <w:b/>
          <w:sz w:val="24"/>
          <w:szCs w:val="24"/>
        </w:rPr>
      </w:pPr>
      <w:r w:rsidRPr="002C36ED">
        <w:rPr>
          <w:rFonts w:ascii="Times New Roman" w:hAnsi="Times New Roman" w:cs="Times New Roman"/>
          <w:b/>
          <w:sz w:val="24"/>
          <w:szCs w:val="24"/>
        </w:rPr>
        <w:t xml:space="preserve">References: </w:t>
      </w: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Table 1: Baseline characteristics </w:t>
      </w: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Figure 1: </w:t>
      </w:r>
    </w:p>
    <w:p w:rsidR="006E641A" w:rsidRPr="002C36ED" w:rsidRDefault="006E641A" w:rsidP="002C36ED">
      <w:pPr>
        <w:spacing w:line="480" w:lineRule="auto"/>
        <w:rPr>
          <w:rFonts w:ascii="Times New Roman" w:hAnsi="Times New Roman" w:cs="Times New Roman"/>
          <w:sz w:val="24"/>
          <w:szCs w:val="24"/>
        </w:rPr>
      </w:pPr>
      <w:r w:rsidRPr="002C36ED">
        <w:rPr>
          <w:rFonts w:ascii="Times New Roman" w:hAnsi="Times New Roman" w:cs="Times New Roman"/>
          <w:noProof/>
          <w:sz w:val="24"/>
          <w:szCs w:val="24"/>
        </w:rPr>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1188720"/>
                    </a:xfrm>
                    <a:prstGeom prst="rect">
                      <a:avLst/>
                    </a:prstGeom>
                  </pic:spPr>
                </pic:pic>
              </a:graphicData>
            </a:graphic>
          </wp:inline>
        </w:drawing>
      </w:r>
    </w:p>
    <w:p w:rsidR="006E641A" w:rsidRPr="002C36ED" w:rsidRDefault="006E641A" w:rsidP="002C36ED">
      <w:pPr>
        <w:spacing w:line="480" w:lineRule="auto"/>
        <w:rPr>
          <w:rFonts w:ascii="Times New Roman" w:hAnsi="Times New Roman" w:cs="Times New Roman"/>
          <w:sz w:val="24"/>
          <w:szCs w:val="24"/>
        </w:rPr>
      </w:pPr>
      <w:r w:rsidRPr="002C36ED">
        <w:rPr>
          <w:rFonts w:ascii="Times New Roman" w:hAnsi="Times New Roman" w:cs="Times New Roman"/>
          <w:noProof/>
          <w:sz w:val="24"/>
          <w:szCs w:val="24"/>
        </w:rPr>
        <w:lastRenderedPageBreak/>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E641A" w:rsidRPr="002C36ED" w:rsidRDefault="006E641A" w:rsidP="002C36ED">
      <w:pPr>
        <w:spacing w:line="480" w:lineRule="auto"/>
        <w:rPr>
          <w:rFonts w:ascii="Times New Roman" w:hAnsi="Times New Roman" w:cs="Times New Roman"/>
          <w:sz w:val="24"/>
          <w:szCs w:val="24"/>
        </w:rPr>
      </w:pPr>
    </w:p>
    <w:p w:rsidR="006E641A" w:rsidRPr="002C36ED" w:rsidRDefault="006E641A" w:rsidP="002C36ED">
      <w:pPr>
        <w:spacing w:line="480" w:lineRule="auto"/>
        <w:rPr>
          <w:rFonts w:ascii="Times New Roman" w:hAnsi="Times New Roman" w:cs="Times New Roman"/>
          <w:sz w:val="24"/>
          <w:szCs w:val="24"/>
        </w:rPr>
      </w:pPr>
      <w:r w:rsidRPr="002C36ED">
        <w:rPr>
          <w:rFonts w:ascii="Times New Roman" w:hAnsi="Times New Roman" w:cs="Times New Roman"/>
          <w:sz w:val="24"/>
          <w:szCs w:val="24"/>
        </w:rPr>
        <w:t xml:space="preserve">Table 3: </w:t>
      </w:r>
    </w:p>
    <w:p w:rsidR="006E641A" w:rsidRPr="002C36ED" w:rsidRDefault="00A95856" w:rsidP="002C36ED">
      <w:pPr>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w:r>
      <w:r w:rsidR="00A453B9">
        <w:rPr>
          <w:rFonts w:ascii="Times New Roman" w:hAnsi="Times New Roman" w:cs="Times New Roman"/>
          <w:noProof/>
          <w:sz w:val="24"/>
          <w:szCs w:val="24"/>
          <w:lang w:eastAsia="en-US"/>
        </w:rPr>
        <w:pict>
          <v:group id="Group 4" o:spid="_x0000_s1026" style="width:468pt;height:248.95pt;mso-position-horizontal-relative:char;mso-position-vertical-relative:line" coordorigin="6640,2426" coordsize="110520,58798" o:gfxdata="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5" o:spid="_x0000_s1027" type="#_x0000_t75" style="position:absolute;left:6823;top:2426;width:47792;height: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">
              <v:imagedata r:id="rId8" o:title=""/>
              <o:lock v:ext="edit" aspectratio="f"/>
            </v:shape>
            <v:shape id="table" o:spid="_x0000_s1028" type="#_x0000_t75" style="position:absolute;left:65096;top:32058;width:52064;height:69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A/fDAAAA2gAAAA8AAABkcnMvZG93bnJldi54bWxEj0FrAjEUhO8F/0N4gpeiWYvVsjWKFKQV&#10;enGVUm+PzTNZ3Lwsm6jrvzeFgsdhZr5h5svO1eJCbag8KxiPMhDEpdcVGwX73Xr4BiJEZI21Z1Jw&#10;owDLRe9pjrn2V97SpYhGJAiHHBXYGJtcylBachhGviFO3tG3DmOSrZG6xWuCu1q+ZNlUOqw4LVhs&#10;6MNSeSrOLlHspvjJqm/7e9h9Pq/N5GCa2atSg363egcRqYuP8H/7SyuYwt+VdAPk4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z4D98MAAADaAAAADwAAAAAAAAAAAAAAAACf&#10;AgAAZHJzL2Rvd25yZXYueG1sUEsFBgAAAAAEAAQA9wAAAI8DAAAAAA==&#10;">
              <v:imagedata r:id="rId9" o:title=""/>
              <v:path arrowok="t"/>
            </v:shape>
            <v:shapetype id="_x0000_t202" coordsize="21600,21600" o:spt="202" path="m,l,21600r21600,l21600,xe">
              <v:stroke joinstyle="miter"/>
              <v:path gradientshapeok="t" o:connecttype="rect"/>
            </v:shapetype>
            <v:shape id="TextBox 9" o:spid="_x0000_s1029" type="#_x0000_t202" style="position:absolute;left:6640;top:38764;width:49203;height:15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 xml:space="preserve">Swan Ganz catheterization </w:t>
                    </w:r>
                    <w:r>
                      <w:rPr>
                        <w:rFonts w:asciiTheme="minorHAnsi" w:hAnsi="Calibri" w:cstheme="minorBidi"/>
                        <w:i/>
                        <w:iCs/>
                        <w:color w:val="000000" w:themeColor="text1"/>
                        <w:kern w:val="24"/>
                      </w:rPr>
                      <w:t xml:space="preserve">before </w:t>
                    </w:r>
                    <w:r>
                      <w:rPr>
                        <w:rFonts w:asciiTheme="minorHAnsi" w:hAnsi="Calibri" w:cstheme="minorBidi"/>
                        <w:color w:val="000000" w:themeColor="text1"/>
                        <w:kern w:val="24"/>
                      </w:rPr>
                      <w:t>LVAD implantation improves mortality</w:t>
                    </w:r>
                  </w:p>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who received Swan Ganz after LVAD were excluded</w:t>
                    </w:r>
                  </w:p>
                </w:txbxContent>
              </v:textbox>
            </v:shape>
            <v:shape id="TextBox 10" o:spid="_x0000_s1030" type="#_x0000_t202" style="position:absolute;left:67379;top:38763;width:47573;height:22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with Swan Ganz catheterization wait longer for LVAD implantation than patients without Swan Ganz catheterization</w:t>
                    </w:r>
                  </w:p>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who received Swan Ganz after LVAD were excluded</w:t>
                    </w:r>
                  </w:p>
                </w:txbxContent>
              </v:textbox>
            </v:shape>
            <v:shape id="Chart 9" o:spid="_x0000_s1031" type="#_x0000_t75" style="position:absolute;left:67234;top:2426;width:47793;height: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">
              <v:imagedata r:id="rId10" o:title=""/>
              <o:lock v:ext="edit" aspectratio="f"/>
            </v:shape>
            <v:shape id="table" o:spid="_x0000_s1032" type="#_x0000_t75" style="position:absolute;left:6640;top:31480;width:50906;height:69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AC8bDAAAA2wAAAA8AAABkcnMvZG93bnJldi54bWxEj0FrwkAQhe8F/8MyBS+lbhRqSnQVEQRP&#10;QrVFvA3ZMQndnQ3ZVeO/dw6Ctxnem/e+mS9779SVutgENjAeZaCIy2Abrgz8Hjaf36BiQrboApOB&#10;O0VYLgZvcyxsuPEPXfepUhLCsUADdUptoXUsa/IYR6ElFu0cOo9J1q7StsObhHunJ1k21R4bloYa&#10;W1rXVP7vL96Adsf+jy73j/Fp8tVUbpfnmHJjhu/9agYqUZ9e5uf11gq+0MsvMoBe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8ALxsMAAADbAAAADwAAAAAAAAAAAAAAAACf&#10;AgAAZHJzL2Rvd25yZXYueG1sUEsFBgAAAAAEAAQA9wAAAI8DAAAAAA==&#10;">
              <v:imagedata r:id="rId11" o:title=""/>
              <v:path arrowok="t"/>
            </v:shape>
            <w10:wrap type="none"/>
            <w10:anchorlock/>
          </v:group>
        </w:pict>
      </w:r>
    </w:p>
    <w:sectPr w:rsidR="006E641A" w:rsidRPr="002C36ED" w:rsidSect="00523553">
      <w:pgSz w:w="12240" w:h="15840"/>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David Ouyang" w:date="2015-08-06T08:18:00Z" w:initials="DO">
    <w:p w:rsidR="00901344" w:rsidRDefault="00901344">
      <w:pPr>
        <w:pStyle w:val="CommentText"/>
      </w:pPr>
      <w:r>
        <w:rPr>
          <w:rStyle w:val="CommentReference"/>
        </w:rPr>
        <w:annotationRef/>
      </w:r>
      <w:r>
        <w:t xml:space="preserve">There was son confusion about switching male </w:t>
      </w:r>
      <w:proofErr w:type="spellStart"/>
      <w:r>
        <w:t>vs</w:t>
      </w:r>
      <w:proofErr w:type="spellEnd"/>
      <w:r>
        <w:t xml:space="preserve"> female, want to confirm this was changed</w:t>
      </w:r>
    </w:p>
  </w:comment>
  <w:comment w:id="4" w:author="David Ouyang" w:date="2015-08-06T08:21:00Z" w:initials="DO">
    <w:p w:rsidR="00901344" w:rsidRDefault="00901344">
      <w:pPr>
        <w:pStyle w:val="CommentText"/>
      </w:pPr>
      <w:r>
        <w:rPr>
          <w:rStyle w:val="CommentReference"/>
        </w:rPr>
        <w:annotationRef/>
      </w:r>
      <w:r>
        <w:t xml:space="preserve">From the NIS, </w:t>
      </w:r>
      <w:proofErr w:type="spellStart"/>
      <w:r>
        <w:t>its</w:t>
      </w:r>
      <w:proofErr w:type="spellEnd"/>
      <w:r>
        <w:t xml:space="preserve"> very hard to tell whether they were </w:t>
      </w:r>
      <w:proofErr w:type="spellStart"/>
      <w:r>
        <w:t>comorbidities</w:t>
      </w:r>
      <w:proofErr w:type="spellEnd"/>
      <w:r>
        <w:t xml:space="preserve"> or complications. Maybe </w:t>
      </w:r>
      <w:proofErr w:type="spellStart"/>
      <w:r>
        <w:t>its</w:t>
      </w:r>
      <w:proofErr w:type="spellEnd"/>
      <w:r>
        <w:t xml:space="preserve"> just a matter of semantics but </w:t>
      </w:r>
      <w:proofErr w:type="spellStart"/>
      <w:r>
        <w:t>comorbidities</w:t>
      </w:r>
      <w:proofErr w:type="spellEnd"/>
      <w:r>
        <w:t xml:space="preserve"> suggest preexisting diagnoses that can potentially make it higher risk rather than something that happened secondary to LVAD. We should frame it as one or the other - I favor complication, since </w:t>
      </w:r>
      <w:proofErr w:type="spellStart"/>
      <w:r>
        <w:t>its</w:t>
      </w:r>
      <w:proofErr w:type="spellEnd"/>
      <w:r>
        <w:t xml:space="preserve"> unlikely respiratory failure is a </w:t>
      </w:r>
      <w:proofErr w:type="spellStart"/>
      <w:r>
        <w:t>comorbidity</w:t>
      </w:r>
      <w:proofErr w:type="spellEnd"/>
      <w:r>
        <w:t xml:space="preserve">. That said, </w:t>
      </w:r>
      <w:proofErr w:type="spellStart"/>
      <w:r>
        <w:t>hyperlipidemia</w:t>
      </w:r>
      <w:proofErr w:type="spellEnd"/>
      <w:r>
        <w:t xml:space="preserve">, diabetes, hypertension, and history of tobacco use are </w:t>
      </w:r>
      <w:proofErr w:type="spellStart"/>
      <w:r>
        <w:t>comorbidities</w:t>
      </w:r>
      <w:proofErr w:type="spellEnd"/>
      <w:r>
        <w:t>, so perhaps there can be two tables</w:t>
      </w:r>
    </w:p>
  </w:comment>
  <w:comment w:id="10" w:author="David Ouyang" w:date="2015-08-06T08:24:00Z" w:initials="DO">
    <w:p w:rsidR="00901344" w:rsidRDefault="00901344">
      <w:pPr>
        <w:pStyle w:val="CommentText"/>
      </w:pPr>
      <w:r>
        <w:rPr>
          <w:rStyle w:val="CommentReference"/>
        </w:rPr>
        <w:annotationRef/>
      </w:r>
      <w:r>
        <w:t>Good thought and definitely something we want to address, but should be moved to conclusions. Just state the data in the results</w:t>
      </w:r>
    </w:p>
  </w:comment>
  <w:comment w:id="12" w:author="David Ouyang" w:date="2015-08-06T08:31:00Z" w:initials="DO">
    <w:p w:rsidR="004E3532" w:rsidRDefault="004E3532">
      <w:pPr>
        <w:pStyle w:val="CommentText"/>
      </w:pPr>
      <w:r>
        <w:rPr>
          <w:rStyle w:val="CommentReference"/>
        </w:rPr>
        <w:annotationRef/>
      </w:r>
      <w:r>
        <w:t xml:space="preserve">Are these the people who had an </w:t>
      </w:r>
      <w:proofErr w:type="spellStart"/>
      <w:r>
        <w:t>explant</w:t>
      </w:r>
      <w:proofErr w:type="spellEnd"/>
      <w:r>
        <w:t>? Removal code? Usually these devices are considered "</w:t>
      </w:r>
      <w:proofErr w:type="spellStart"/>
      <w:r>
        <w:t>permenant</w:t>
      </w:r>
      <w:proofErr w:type="spellEnd"/>
      <w:r>
        <w:t xml:space="preserve">" since not including </w:t>
      </w:r>
      <w:proofErr w:type="spellStart"/>
      <w:r>
        <w:t>percutaneous</w:t>
      </w:r>
      <w:proofErr w:type="spellEnd"/>
      <w:r>
        <w:t xml:space="preserve">. Only removed if </w:t>
      </w:r>
      <w:proofErr w:type="spellStart"/>
      <w:r>
        <w:t>thier</w:t>
      </w:r>
      <w:proofErr w:type="spellEnd"/>
      <w:r>
        <w:t xml:space="preserve"> cardiac function greatly recovers.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080D48"/>
    <w:rsid w:val="00150E55"/>
    <w:rsid w:val="001879CE"/>
    <w:rsid w:val="001D2EB0"/>
    <w:rsid w:val="00261958"/>
    <w:rsid w:val="0029381B"/>
    <w:rsid w:val="002B2BF0"/>
    <w:rsid w:val="002C36ED"/>
    <w:rsid w:val="003B551C"/>
    <w:rsid w:val="004025CA"/>
    <w:rsid w:val="00420447"/>
    <w:rsid w:val="0047164F"/>
    <w:rsid w:val="00471DDD"/>
    <w:rsid w:val="004E3532"/>
    <w:rsid w:val="005024C0"/>
    <w:rsid w:val="00523553"/>
    <w:rsid w:val="00526BE8"/>
    <w:rsid w:val="00670432"/>
    <w:rsid w:val="006C7F64"/>
    <w:rsid w:val="006E641A"/>
    <w:rsid w:val="007505C4"/>
    <w:rsid w:val="0077093C"/>
    <w:rsid w:val="008D7EFD"/>
    <w:rsid w:val="00901344"/>
    <w:rsid w:val="009F101A"/>
    <w:rsid w:val="00A453B9"/>
    <w:rsid w:val="00A53B55"/>
    <w:rsid w:val="00A95856"/>
    <w:rsid w:val="00B51BCB"/>
    <w:rsid w:val="00C2537F"/>
    <w:rsid w:val="00CE15F8"/>
    <w:rsid w:val="00D646D3"/>
    <w:rsid w:val="00DE1472"/>
    <w:rsid w:val="00E361EF"/>
    <w:rsid w:val="00F861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s>
</file>

<file path=word/webSettings.xml><?xml version="1.0" encoding="utf-8"?>
<w:webSettings xmlns:r="http://schemas.openxmlformats.org/officeDocument/2006/relationships" xmlns:w="http://schemas.openxmlformats.org/wordprocessingml/2006/main">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0.13953488372093062</c:v>
                </c:pt>
                <c:pt idx="2">
                  <c:v>0.1</c:v>
                </c:pt>
                <c:pt idx="3">
                  <c:v>0.125</c:v>
                </c:pt>
              </c:numCache>
            </c:numRef>
          </c:val>
        </c:ser>
        <c:axId val="122455936"/>
        <c:axId val="122468224"/>
      </c:barChart>
      <c:catAx>
        <c:axId val="12245593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68224"/>
        <c:crosses val="autoZero"/>
        <c:auto val="1"/>
        <c:lblAlgn val="ctr"/>
        <c:lblOffset val="100"/>
      </c:catAx>
      <c:valAx>
        <c:axId val="12246822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55936"/>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4</cp:revision>
  <dcterms:created xsi:type="dcterms:W3CDTF">2015-08-06T15:17:00Z</dcterms:created>
  <dcterms:modified xsi:type="dcterms:W3CDTF">2015-08-06T15:35:00Z</dcterms:modified>
</cp:coreProperties>
</file>