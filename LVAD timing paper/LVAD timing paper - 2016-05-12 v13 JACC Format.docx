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4A91" w14:textId="77777777" w:rsidR="006C7F64" w:rsidRPr="00A40576" w:rsidRDefault="006C7F64" w:rsidP="00C657D5">
      <w:pPr>
        <w:spacing w:line="360" w:lineRule="auto"/>
        <w:jc w:val="center"/>
        <w:rPr>
          <w:rFonts w:ascii="Times New Roman" w:hAnsi="Times New Roman" w:cs="Times New Roman"/>
          <w:b/>
          <w:sz w:val="24"/>
          <w:szCs w:val="24"/>
        </w:rPr>
      </w:pPr>
    </w:p>
    <w:p w14:paraId="12196775" w14:textId="77777777"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14:paraId="73A2BD1E" w14:textId="77777777" w:rsidR="009775E8" w:rsidRDefault="009775E8" w:rsidP="00C657D5">
      <w:pPr>
        <w:spacing w:line="360" w:lineRule="auto"/>
        <w:jc w:val="center"/>
        <w:rPr>
          <w:rFonts w:ascii="Times New Roman" w:hAnsi="Times New Roman" w:cs="Times New Roman"/>
          <w:b/>
          <w:sz w:val="24"/>
          <w:szCs w:val="24"/>
        </w:rPr>
      </w:pPr>
    </w:p>
    <w:p w14:paraId="453E26A4" w14:textId="77777777"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7C5D31AC" w14:textId="77777777" w:rsidR="006C7F64" w:rsidRPr="002C36ED" w:rsidRDefault="006C7F64" w:rsidP="00C657D5">
      <w:pPr>
        <w:spacing w:line="360" w:lineRule="auto"/>
        <w:rPr>
          <w:rFonts w:ascii="Times New Roman" w:hAnsi="Times New Roman" w:cs="Times New Roman"/>
          <w:b/>
          <w:sz w:val="24"/>
          <w:szCs w:val="24"/>
        </w:rPr>
      </w:pPr>
    </w:p>
    <w:p w14:paraId="1E479A5C" w14:textId="77777777"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w:t>
      </w:r>
      <w:r w:rsidR="00790211">
        <w:rPr>
          <w:rFonts w:ascii="Times New Roman" w:hAnsi="Times New Roman" w:cs="Times New Roman"/>
          <w:sz w:val="24"/>
          <w:szCs w:val="24"/>
          <w:vertAlign w:val="superscript"/>
        </w:rPr>
        <w:t>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3BF96D1A" w14:textId="77777777"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6ADB4254" w14:textId="77777777" w:rsidR="00B51BCB" w:rsidRDefault="00B51BCB" w:rsidP="00C657D5">
      <w:pPr>
        <w:spacing w:line="360" w:lineRule="auto"/>
        <w:rPr>
          <w:rFonts w:ascii="Times New Roman" w:hAnsi="Times New Roman" w:cs="Times New Roman"/>
          <w:sz w:val="24"/>
          <w:szCs w:val="24"/>
        </w:rPr>
      </w:pPr>
    </w:p>
    <w:p w14:paraId="788C8015" w14:textId="77777777" w:rsidR="00DE0037" w:rsidRDefault="00DE0037" w:rsidP="00C657D5">
      <w:pPr>
        <w:spacing w:line="360" w:lineRule="auto"/>
        <w:rPr>
          <w:rFonts w:ascii="Times New Roman" w:hAnsi="Times New Roman" w:cs="Times New Roman"/>
          <w:sz w:val="24"/>
          <w:szCs w:val="24"/>
        </w:rPr>
      </w:pPr>
    </w:p>
    <w:p w14:paraId="411A914D" w14:textId="77777777" w:rsidR="00DE0037" w:rsidRDefault="00DE0037" w:rsidP="00C657D5">
      <w:pPr>
        <w:spacing w:line="360" w:lineRule="auto"/>
        <w:rPr>
          <w:rFonts w:ascii="Times New Roman" w:hAnsi="Times New Roman" w:cs="Times New Roman"/>
          <w:sz w:val="24"/>
          <w:szCs w:val="24"/>
        </w:rPr>
      </w:pPr>
    </w:p>
    <w:p w14:paraId="33451190" w14:textId="77777777" w:rsidR="00DE0037" w:rsidRDefault="00DE0037" w:rsidP="00C657D5">
      <w:pPr>
        <w:spacing w:line="360" w:lineRule="auto"/>
        <w:rPr>
          <w:rFonts w:ascii="Times New Roman" w:hAnsi="Times New Roman" w:cs="Times New Roman"/>
          <w:sz w:val="24"/>
          <w:szCs w:val="24"/>
        </w:rPr>
      </w:pPr>
    </w:p>
    <w:p w14:paraId="7BBF8BF0" w14:textId="77777777" w:rsidR="00DE0037" w:rsidRDefault="00DE0037" w:rsidP="00C657D5">
      <w:pPr>
        <w:spacing w:line="360" w:lineRule="auto"/>
        <w:rPr>
          <w:rFonts w:ascii="Times New Roman" w:hAnsi="Times New Roman" w:cs="Times New Roman"/>
          <w:sz w:val="24"/>
          <w:szCs w:val="24"/>
        </w:rPr>
      </w:pPr>
    </w:p>
    <w:p w14:paraId="7E687317" w14:textId="77777777" w:rsidR="00DE0037" w:rsidRPr="00A40576" w:rsidRDefault="00DE0037" w:rsidP="00C657D5">
      <w:pPr>
        <w:spacing w:line="360" w:lineRule="auto"/>
        <w:rPr>
          <w:rFonts w:ascii="Times New Roman" w:hAnsi="Times New Roman" w:cs="Times New Roman"/>
          <w:b/>
          <w:sz w:val="24"/>
          <w:szCs w:val="24"/>
        </w:rPr>
      </w:pPr>
    </w:p>
    <w:p w14:paraId="081431C5" w14:textId="77777777"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09C60226"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 xml:space="preserve">300 Pasteur </w:t>
      </w:r>
      <w:proofErr w:type="spellStart"/>
      <w:r w:rsidRPr="00A40576">
        <w:rPr>
          <w:rFonts w:ascii="Times New Roman" w:hAnsi="Times New Roman" w:cs="Times New Roman"/>
          <w:color w:val="000000"/>
          <w:sz w:val="24"/>
          <w:szCs w:val="24"/>
          <w:shd w:val="clear" w:color="auto" w:fill="FFFFFF"/>
        </w:rPr>
        <w:t>Dr</w:t>
      </w:r>
      <w:proofErr w:type="spellEnd"/>
      <w:r w:rsidRPr="00A40576">
        <w:rPr>
          <w:rFonts w:ascii="Times New Roman" w:hAnsi="Times New Roman" w:cs="Times New Roman"/>
          <w:color w:val="000000"/>
          <w:sz w:val="24"/>
          <w:szCs w:val="24"/>
          <w:shd w:val="clear" w:color="auto" w:fill="FFFFFF"/>
        </w:rPr>
        <w:t xml:space="preserve"> MC 5319</w:t>
      </w:r>
    </w:p>
    <w:p w14:paraId="0C4D2C65"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07ACE833"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0F54A746"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3DA1EB7E" w14:textId="77777777"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07D40A0F" w14:textId="77777777"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C928749" w14:textId="77777777"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Some have argued that performing OHT early after LVAD placement poses an increased risk of morbidity and mortality to patients. </w:t>
      </w:r>
    </w:p>
    <w:p w14:paraId="4C5CF14E" w14:textId="77777777"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14:paraId="24A22BDB" w14:textId="5A6262E9"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r w:rsidR="00AB2B8E">
        <w:rPr>
          <w:rFonts w:ascii="Times New Roman" w:hAnsi="Times New Roman" w:cs="Times New Roman"/>
          <w:sz w:val="24"/>
          <w:szCs w:val="24"/>
        </w:rPr>
        <w:t>whom</w:t>
      </w:r>
      <w:ins w:id="0" w:author="David Ouyang" w:date="2016-05-12T11:52:00Z">
        <w:r w:rsidR="008166A8">
          <w:rPr>
            <w:rFonts w:ascii="Times New Roman" w:hAnsi="Times New Roman" w:cs="Times New Roman"/>
            <w:sz w:val="24"/>
            <w:szCs w:val="24"/>
          </w:rPr>
          <w:t xml:space="preserve"> </w:t>
        </w:r>
      </w:ins>
      <w:r w:rsidR="00A40576" w:rsidRPr="00C657D5">
        <w:rPr>
          <w:rFonts w:ascii="Times New Roman" w:hAnsi="Times New Roman" w:cs="Times New Roman"/>
          <w:sz w:val="24"/>
          <w:szCs w:val="24"/>
        </w:rPr>
        <w:t>the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14:paraId="7C794752" w14:textId="19690306"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length of stay</w:t>
      </w:r>
      <w:ins w:id="1" w:author="David Ouyang" w:date="2016-05-12T11:52:00Z">
        <w:r w:rsidR="008166A8">
          <w:rPr>
            <w:rFonts w:ascii="Times New Roman" w:hAnsi="Times New Roman" w:cs="Times New Roman"/>
            <w:sz w:val="24"/>
            <w:szCs w:val="24"/>
          </w:rPr>
          <w:t xml:space="preserve"> </w:t>
        </w:r>
      </w:ins>
      <w:r w:rsidR="00A40576" w:rsidRPr="00C657D5">
        <w:rPr>
          <w:rFonts w:ascii="Times New Roman" w:hAnsi="Times New Roman" w:cs="Times New Roman"/>
          <w:sz w:val="24"/>
          <w:szCs w:val="24"/>
        </w:rPr>
        <w:t>after LVAD placement was not significantly different between patients who underwent early OHT and patients who underwent late OHT.</w:t>
      </w:r>
    </w:p>
    <w:p w14:paraId="53B22207" w14:textId="165E54F5"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ins w:id="2" w:author="David Ouyang" w:date="2016-05-12T11:52:00Z">
        <w:r w:rsidR="008166A8">
          <w:rPr>
            <w:rFonts w:ascii="Times New Roman" w:hAnsi="Times New Roman" w:cs="Times New Roman"/>
            <w:sz w:val="24"/>
            <w:szCs w:val="24"/>
          </w:rPr>
          <w:t xml:space="preserve"> </w:t>
        </w:r>
      </w:ins>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14:paraId="73D04F84" w14:textId="77777777"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9876727" w14:textId="77777777" w:rsidR="00031399" w:rsidRDefault="00031399" w:rsidP="00C657D5">
      <w:pPr>
        <w:spacing w:line="360" w:lineRule="auto"/>
        <w:rPr>
          <w:rFonts w:ascii="Times New Roman" w:hAnsi="Times New Roman" w:cs="Times New Roman"/>
          <w:sz w:val="24"/>
          <w:szCs w:val="24"/>
        </w:rPr>
      </w:pPr>
    </w:p>
    <w:p w14:paraId="7A8D01BB" w14:textId="77777777"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14:paraId="0E88567A" w14:textId="77777777"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14:paraId="1F6A3D65"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49C21293" w14:textId="77777777" w:rsidR="00031399" w:rsidRDefault="00031399" w:rsidP="00C657D5">
      <w:pPr>
        <w:spacing w:line="360" w:lineRule="auto"/>
        <w:rPr>
          <w:rFonts w:ascii="Times New Roman" w:hAnsi="Times New Roman" w:cs="Times New Roman"/>
          <w:sz w:val="24"/>
          <w:szCs w:val="24"/>
        </w:rPr>
      </w:pPr>
    </w:p>
    <w:p w14:paraId="354F64CC" w14:textId="77777777" w:rsidR="00031399" w:rsidRDefault="00031399" w:rsidP="00C657D5">
      <w:pPr>
        <w:spacing w:line="360" w:lineRule="auto"/>
        <w:rPr>
          <w:rFonts w:ascii="Times New Roman" w:hAnsi="Times New Roman" w:cs="Times New Roman"/>
          <w:sz w:val="24"/>
          <w:szCs w:val="24"/>
        </w:rPr>
      </w:pPr>
    </w:p>
    <w:p w14:paraId="41DAC651" w14:textId="77777777" w:rsidR="00031399" w:rsidRDefault="00031399" w:rsidP="00C657D5">
      <w:pPr>
        <w:spacing w:line="360" w:lineRule="auto"/>
        <w:rPr>
          <w:rFonts w:ascii="Times New Roman" w:hAnsi="Times New Roman" w:cs="Times New Roman"/>
          <w:sz w:val="24"/>
          <w:szCs w:val="24"/>
        </w:rPr>
      </w:pPr>
    </w:p>
    <w:p w14:paraId="00F6F3F6" w14:textId="77777777" w:rsidR="00031399" w:rsidRDefault="00031399" w:rsidP="00C657D5">
      <w:pPr>
        <w:spacing w:line="360" w:lineRule="auto"/>
        <w:rPr>
          <w:rFonts w:ascii="Times New Roman" w:hAnsi="Times New Roman" w:cs="Times New Roman"/>
          <w:sz w:val="24"/>
          <w:szCs w:val="24"/>
        </w:rPr>
      </w:pPr>
    </w:p>
    <w:p w14:paraId="1CF9D260" w14:textId="77777777" w:rsidR="00031399" w:rsidRDefault="00031399" w:rsidP="00C657D5">
      <w:pPr>
        <w:spacing w:line="360" w:lineRule="auto"/>
        <w:rPr>
          <w:rFonts w:ascii="Times New Roman" w:hAnsi="Times New Roman" w:cs="Times New Roman"/>
          <w:sz w:val="24"/>
          <w:szCs w:val="24"/>
        </w:rPr>
      </w:pPr>
    </w:p>
    <w:p w14:paraId="37087495" w14:textId="77777777" w:rsidR="00031399" w:rsidRDefault="00031399" w:rsidP="00C657D5">
      <w:pPr>
        <w:spacing w:line="360" w:lineRule="auto"/>
        <w:rPr>
          <w:rFonts w:ascii="Times New Roman" w:hAnsi="Times New Roman" w:cs="Times New Roman"/>
          <w:sz w:val="24"/>
          <w:szCs w:val="24"/>
        </w:rPr>
      </w:pPr>
    </w:p>
    <w:p w14:paraId="5A6D56F3" w14:textId="77777777" w:rsidR="00031399" w:rsidRDefault="00031399" w:rsidP="00C657D5">
      <w:pPr>
        <w:spacing w:line="360" w:lineRule="auto"/>
        <w:rPr>
          <w:rFonts w:ascii="Times New Roman" w:hAnsi="Times New Roman" w:cs="Times New Roman"/>
          <w:sz w:val="24"/>
          <w:szCs w:val="24"/>
        </w:rPr>
      </w:pPr>
    </w:p>
    <w:p w14:paraId="2FAD9021" w14:textId="77777777" w:rsidR="00031399" w:rsidRDefault="00031399" w:rsidP="00C657D5">
      <w:pPr>
        <w:spacing w:line="360" w:lineRule="auto"/>
        <w:rPr>
          <w:ins w:id="3" w:author="David Ouyang" w:date="2016-05-12T11:52:00Z"/>
          <w:rFonts w:ascii="Times New Roman" w:hAnsi="Times New Roman" w:cs="Times New Roman"/>
          <w:sz w:val="24"/>
          <w:szCs w:val="24"/>
        </w:rPr>
      </w:pPr>
    </w:p>
    <w:p w14:paraId="3254F37B" w14:textId="77777777" w:rsidR="008166A8" w:rsidRDefault="008166A8" w:rsidP="00C657D5">
      <w:pPr>
        <w:spacing w:line="360" w:lineRule="auto"/>
        <w:rPr>
          <w:ins w:id="4" w:author="David Ouyang" w:date="2016-05-12T11:52:00Z"/>
          <w:rFonts w:ascii="Times New Roman" w:hAnsi="Times New Roman" w:cs="Times New Roman"/>
          <w:sz w:val="24"/>
          <w:szCs w:val="24"/>
        </w:rPr>
      </w:pPr>
    </w:p>
    <w:p w14:paraId="1E109FA7" w14:textId="77777777" w:rsidR="008166A8" w:rsidRDefault="008166A8" w:rsidP="00C657D5">
      <w:pPr>
        <w:spacing w:line="360" w:lineRule="auto"/>
        <w:rPr>
          <w:ins w:id="5" w:author="David Ouyang" w:date="2016-05-12T11:52:00Z"/>
          <w:rFonts w:ascii="Times New Roman" w:hAnsi="Times New Roman" w:cs="Times New Roman"/>
          <w:sz w:val="24"/>
          <w:szCs w:val="24"/>
        </w:rPr>
      </w:pPr>
    </w:p>
    <w:p w14:paraId="516CD60A" w14:textId="77777777" w:rsidR="008166A8" w:rsidRDefault="008166A8" w:rsidP="00C657D5">
      <w:pPr>
        <w:spacing w:line="360" w:lineRule="auto"/>
        <w:rPr>
          <w:rFonts w:ascii="Times New Roman" w:hAnsi="Times New Roman" w:cs="Times New Roman"/>
          <w:sz w:val="24"/>
          <w:szCs w:val="24"/>
        </w:rPr>
      </w:pPr>
    </w:p>
    <w:p w14:paraId="307F1263" w14:textId="77777777" w:rsidR="00031399" w:rsidRDefault="00031399" w:rsidP="00C657D5">
      <w:pPr>
        <w:spacing w:line="360" w:lineRule="auto"/>
        <w:rPr>
          <w:rFonts w:ascii="Times New Roman" w:hAnsi="Times New Roman" w:cs="Times New Roman"/>
          <w:sz w:val="24"/>
          <w:szCs w:val="24"/>
        </w:rPr>
      </w:pPr>
    </w:p>
    <w:p w14:paraId="15F135FC" w14:textId="77777777" w:rsidR="00B51BCB" w:rsidRDefault="00B51BCB" w:rsidP="00C657D5">
      <w:pPr>
        <w:spacing w:line="360" w:lineRule="auto"/>
        <w:rPr>
          <w:rFonts w:ascii="Times New Roman" w:hAnsi="Times New Roman" w:cs="Times New Roman"/>
          <w:sz w:val="24"/>
          <w:szCs w:val="24"/>
        </w:rPr>
      </w:pPr>
    </w:p>
    <w:p w14:paraId="61B0CC1A" w14:textId="77777777" w:rsidR="00B51BCB" w:rsidRDefault="00B51BCB" w:rsidP="00C657D5">
      <w:pPr>
        <w:spacing w:line="360" w:lineRule="auto"/>
        <w:rPr>
          <w:rFonts w:ascii="Times New Roman" w:hAnsi="Times New Roman" w:cs="Times New Roman"/>
          <w:sz w:val="24"/>
          <w:szCs w:val="24"/>
        </w:rPr>
      </w:pPr>
    </w:p>
    <w:p w14:paraId="5692ED31" w14:textId="77777777" w:rsidR="00AF6C43" w:rsidRDefault="00AF6C43" w:rsidP="00C657D5">
      <w:pPr>
        <w:spacing w:line="360" w:lineRule="auto"/>
        <w:rPr>
          <w:rFonts w:ascii="Times New Roman" w:hAnsi="Times New Roman" w:cs="Times New Roman"/>
          <w:sz w:val="24"/>
          <w:szCs w:val="24"/>
        </w:rPr>
      </w:pPr>
    </w:p>
    <w:p w14:paraId="5DA25248" w14:textId="77777777" w:rsidR="00AF6C43" w:rsidRDefault="00AF6C43" w:rsidP="00C657D5">
      <w:pPr>
        <w:spacing w:line="360" w:lineRule="auto"/>
        <w:rPr>
          <w:rFonts w:ascii="Times New Roman" w:hAnsi="Times New Roman" w:cs="Times New Roman"/>
          <w:sz w:val="24"/>
          <w:szCs w:val="24"/>
        </w:rPr>
      </w:pPr>
    </w:p>
    <w:p w14:paraId="373B7A0F" w14:textId="77777777" w:rsidR="00AF6C43" w:rsidRDefault="00AF6C43" w:rsidP="00C657D5">
      <w:pPr>
        <w:spacing w:line="360" w:lineRule="auto"/>
        <w:rPr>
          <w:rFonts w:ascii="Times New Roman" w:hAnsi="Times New Roman" w:cs="Times New Roman"/>
          <w:sz w:val="24"/>
          <w:szCs w:val="24"/>
        </w:rPr>
      </w:pPr>
    </w:p>
    <w:p w14:paraId="7FC66C7C" w14:textId="77777777"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14:paraId="7A3CC57B" w14:textId="59692008"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w:t>
      </w:r>
      <w:proofErr w:type="gramStart"/>
      <w:r w:rsidR="002C36ED" w:rsidRPr="002C36ED">
        <w:rPr>
          <w:rFonts w:ascii="Times New Roman" w:hAnsi="Times New Roman" w:cs="Times New Roman"/>
          <w:sz w:val="24"/>
          <w:szCs w:val="24"/>
          <w:vertAlign w:val="superscript"/>
        </w:rPr>
        <w:t>,2</w:t>
      </w:r>
      <w:proofErr w:type="gramEnd"/>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w:t>
      </w:r>
      <w:proofErr w:type="gramStart"/>
      <w:r w:rsidR="002C36ED" w:rsidRPr="002C36ED">
        <w:rPr>
          <w:rFonts w:ascii="Times New Roman" w:hAnsi="Times New Roman" w:cs="Times New Roman"/>
          <w:sz w:val="24"/>
          <w:szCs w:val="24"/>
          <w:vertAlign w:val="superscript"/>
        </w:rPr>
        <w:t>,3</w:t>
      </w:r>
      <w:proofErr w:type="gramEnd"/>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ins w:id="6" w:author="David Ouyang" w:date="2016-05-12T11:52:00Z">
        <w:r w:rsidR="008166A8">
          <w:rPr>
            <w:rFonts w:ascii="Times New Roman" w:hAnsi="Times New Roman" w:cs="Times New Roman"/>
            <w:sz w:val="24"/>
            <w:szCs w:val="24"/>
          </w:rPr>
          <w:t xml:space="preserve"> </w:t>
        </w:r>
      </w:ins>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proofErr w:type="gramStart"/>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proofErr w:type="gramEnd"/>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ins w:id="7" w:author="David Ouyang" w:date="2016-05-12T11:52:00Z">
        <w:r w:rsidR="008166A8">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ins w:id="8" w:author="David Ouyang" w:date="2016-05-12T11:52:00Z">
        <w:r w:rsidR="008166A8">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ins w:id="9" w:author="David Ouyang" w:date="2016-05-12T11:52:00Z">
        <w:r w:rsidR="008166A8">
          <w:rPr>
            <w:rFonts w:ascii="Times New Roman" w:hAnsi="Times New Roman" w:cs="Times New Roman"/>
            <w:sz w:val="24"/>
            <w:szCs w:val="24"/>
          </w:rPr>
          <w:t xml:space="preserve"> </w:t>
        </w:r>
      </w:ins>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Pr="002C36ED">
        <w:rPr>
          <w:rFonts w:ascii="Times New Roman" w:hAnsi="Times New Roman" w:cs="Times New Roman"/>
          <w:sz w:val="24"/>
          <w:szCs w:val="24"/>
          <w:vertAlign w:val="superscript"/>
        </w:rPr>
        <w:t>5</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ins w:id="10" w:author="David Ouyang" w:date="2016-05-12T11:52:00Z">
        <w:r w:rsidR="008166A8">
          <w:rPr>
            <w:rFonts w:ascii="Times New Roman" w:hAnsi="Times New Roman" w:cs="Times New Roman"/>
            <w:sz w:val="24"/>
            <w:szCs w:val="24"/>
          </w:rPr>
          <w:t xml:space="preserve"> </w:t>
        </w:r>
      </w:ins>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del w:id="11" w:author="David Ouyang" w:date="2016-05-12T12:03:00Z">
        <w:r w:rsidR="003E0043" w:rsidDel="000E1DA3">
          <w:rPr>
            <w:rFonts w:ascii="Times New Roman" w:hAnsi="Times New Roman" w:cs="Times New Roman"/>
            <w:sz w:val="24"/>
            <w:szCs w:val="24"/>
          </w:rPr>
          <w:delText>,</w:delText>
        </w:r>
      </w:del>
      <w:r w:rsidR="003E0043" w:rsidRPr="002C36ED">
        <w:rPr>
          <w:rFonts w:ascii="Times New Roman" w:hAnsi="Times New Roman" w:cs="Times New Roman"/>
          <w:sz w:val="24"/>
          <w:szCs w:val="24"/>
          <w:vertAlign w:val="superscript"/>
        </w:rPr>
        <w:t>14</w:t>
      </w:r>
      <w:ins w:id="12" w:author="David Ouyang" w:date="2016-05-12T12:03:00Z">
        <w:r w:rsidR="000E1DA3" w:rsidRPr="000E1DA3">
          <w:rPr>
            <w:rFonts w:ascii="Times New Roman" w:hAnsi="Times New Roman" w:cs="Times New Roman"/>
            <w:sz w:val="24"/>
            <w:szCs w:val="24"/>
            <w:rPrChange w:id="13" w:author="David Ouyang" w:date="2016-05-12T12:03:00Z">
              <w:rPr>
                <w:rFonts w:ascii="Times New Roman" w:hAnsi="Times New Roman" w:cs="Times New Roman"/>
                <w:sz w:val="24"/>
                <w:szCs w:val="24"/>
                <w:vertAlign w:val="superscript"/>
              </w:rPr>
            </w:rPrChange>
          </w:rPr>
          <w:t>.</w:t>
        </w:r>
      </w:ins>
      <w:r w:rsidR="003E0043">
        <w:rPr>
          <w:rFonts w:ascii="Times New Roman" w:hAnsi="Times New Roman" w:cs="Times New Roman"/>
          <w:sz w:val="24"/>
          <w:szCs w:val="24"/>
        </w:rPr>
        <w:t xml:space="preserve"> there is little data to guide clinicians regarding the optimal timing of OHT after LVAD implantation.</w:t>
      </w:r>
      <w:ins w:id="14" w:author="David Ouyang" w:date="2016-05-12T11:52:00Z">
        <w:r w:rsidR="008166A8">
          <w:rPr>
            <w:rFonts w:ascii="Times New Roman" w:hAnsi="Times New Roman" w:cs="Times New Roman"/>
            <w:sz w:val="24"/>
            <w:szCs w:val="24"/>
          </w:rPr>
          <w:t xml:space="preserve"> </w:t>
        </w:r>
      </w:ins>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08710A61" w14:textId="237759BA"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ins w:id="15" w:author="David Ouyang" w:date="2016-05-12T11:52:00Z">
        <w:r w:rsidR="008166A8">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w:t>
      </w:r>
      <w:r w:rsidR="003E0043">
        <w:rPr>
          <w:rFonts w:ascii="Times New Roman" w:hAnsi="Times New Roman" w:cs="Times New Roman"/>
          <w:sz w:val="24"/>
          <w:szCs w:val="24"/>
        </w:rPr>
        <w:lastRenderedPageBreak/>
        <w:t xml:space="preserve">hypothesized that early OHT after LVAD placement would exhibit higher mortality than late OHT, and that the hospital length of stay (LOS) after early OHT would be less than LOS after late OHT. </w:t>
      </w:r>
    </w:p>
    <w:p w14:paraId="73A7E71A" w14:textId="77777777" w:rsidR="002C36ED" w:rsidRPr="002C36ED" w:rsidRDefault="002C36ED" w:rsidP="00C657D5">
      <w:pPr>
        <w:spacing w:line="360" w:lineRule="auto"/>
        <w:rPr>
          <w:rFonts w:ascii="Times New Roman" w:hAnsi="Times New Roman" w:cs="Times New Roman"/>
          <w:b/>
          <w:sz w:val="24"/>
          <w:szCs w:val="24"/>
        </w:rPr>
      </w:pPr>
    </w:p>
    <w:p w14:paraId="0B59D5AC"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14:paraId="1066D977"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14:paraId="54B163A0" w14:textId="77777777"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3447D036" w14:textId="77777777" w:rsidR="00471DDD" w:rsidRPr="002C36ED" w:rsidRDefault="00471DDD" w:rsidP="00C657D5">
      <w:pPr>
        <w:spacing w:line="360" w:lineRule="auto"/>
        <w:rPr>
          <w:rFonts w:ascii="Times New Roman" w:hAnsi="Times New Roman" w:cs="Times New Roman"/>
          <w:b/>
          <w:sz w:val="24"/>
          <w:szCs w:val="24"/>
        </w:rPr>
      </w:pPr>
    </w:p>
    <w:p w14:paraId="420B6E5A"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B953827" w14:textId="1483BE3C"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ins w:id="16" w:author="David Ouyang" w:date="2016-05-05T10:08:00Z">
        <w:r w:rsidR="00DE7180">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ins w:id="17" w:author="David Ouyang" w:date="2016-05-12T11:51:00Z">
        <w:r w:rsidR="008166A8">
          <w:rPr>
            <w:rFonts w:ascii="Times New Roman" w:hAnsi="Times New Roman" w:cs="Times New Roman"/>
            <w:sz w:val="24"/>
            <w:szCs w:val="24"/>
          </w:rPr>
          <w:t xml:space="preserve"> </w:t>
        </w:r>
      </w:ins>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3698189E" w14:textId="77777777" w:rsidR="00471DDD" w:rsidRPr="002C36ED" w:rsidRDefault="00471DDD" w:rsidP="00C657D5">
      <w:pPr>
        <w:spacing w:line="360" w:lineRule="auto"/>
        <w:rPr>
          <w:rFonts w:ascii="Times New Roman" w:hAnsi="Times New Roman" w:cs="Times New Roman"/>
          <w:b/>
          <w:sz w:val="24"/>
          <w:szCs w:val="24"/>
        </w:rPr>
      </w:pPr>
    </w:p>
    <w:p w14:paraId="03F5472F"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73B88B1F" w14:textId="77777777"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lastRenderedPageBreak/>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14:paraId="09BE152F" w14:textId="77777777" w:rsidR="00F86176" w:rsidRPr="002C36ED" w:rsidRDefault="00F86176" w:rsidP="00C657D5">
      <w:pPr>
        <w:spacing w:line="360" w:lineRule="auto"/>
        <w:rPr>
          <w:rFonts w:ascii="Times New Roman" w:hAnsi="Times New Roman" w:cs="Times New Roman"/>
          <w:b/>
          <w:sz w:val="24"/>
          <w:szCs w:val="24"/>
        </w:rPr>
      </w:pPr>
    </w:p>
    <w:p w14:paraId="5C3F555C"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04BA877D" w14:textId="77777777"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02EC6A74" w14:textId="77777777" w:rsidR="003351F3" w:rsidRDefault="003351F3" w:rsidP="00C657D5">
      <w:pPr>
        <w:pStyle w:val="NoSpacing"/>
        <w:spacing w:line="360" w:lineRule="auto"/>
        <w:rPr>
          <w:rFonts w:ascii="Times New Roman" w:hAnsi="Times New Roman" w:cs="Times New Roman"/>
          <w:sz w:val="24"/>
          <w:szCs w:val="24"/>
        </w:rPr>
      </w:pPr>
    </w:p>
    <w:p w14:paraId="42BCA5C7" w14:textId="7D0A6806" w:rsidR="00DE7180" w:rsidRDefault="00691BEA" w:rsidP="00C657D5">
      <w:pPr>
        <w:pStyle w:val="NoSpacing"/>
        <w:spacing w:line="360" w:lineRule="auto"/>
        <w:rPr>
          <w:ins w:id="18" w:author="David Ouyang" w:date="2016-05-05T10:04:00Z"/>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w:t>
      </w:r>
      <w:r w:rsidR="001F31C5">
        <w:rPr>
          <w:rFonts w:ascii="Times New Roman" w:hAnsi="Times New Roman" w:cs="Times New Roman"/>
          <w:sz w:val="24"/>
          <w:szCs w:val="24"/>
        </w:rPr>
        <w:t>Nationwide</w:t>
      </w:r>
      <w:ins w:id="19" w:author="David Ouyang" w:date="2016-05-12T11:51:00Z">
        <w:r w:rsidR="008166A8">
          <w:rPr>
            <w:rFonts w:ascii="Times New Roman" w:hAnsi="Times New Roman" w:cs="Times New Roman"/>
            <w:sz w:val="24"/>
            <w:szCs w:val="24"/>
          </w:rPr>
          <w:t xml:space="preserve"> </w:t>
        </w:r>
      </w:ins>
      <w:r>
        <w:rPr>
          <w:rFonts w:ascii="Times New Roman" w:hAnsi="Times New Roman" w:cs="Times New Roman"/>
          <w:sz w:val="24"/>
          <w:szCs w:val="24"/>
        </w:rPr>
        <w:t xml:space="preserve">Inpatient </w:t>
      </w:r>
      <w:r w:rsidR="008D5E4A">
        <w:rPr>
          <w:rFonts w:ascii="Times New Roman" w:hAnsi="Times New Roman" w:cs="Times New Roman"/>
          <w:sz w:val="24"/>
          <w:szCs w:val="24"/>
        </w:rPr>
        <w:t xml:space="preserve">Sample </w:t>
      </w:r>
      <w:r>
        <w:rPr>
          <w:rFonts w:ascii="Times New Roman" w:hAnsi="Times New Roman" w:cs="Times New Roman"/>
          <w:sz w:val="24"/>
          <w:szCs w:val="24"/>
        </w:rPr>
        <w:t xml:space="preserve">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ins w:id="20" w:author="David Ouyang" w:date="2016-05-05T10:11:00Z">
        <w:r w:rsidR="00DE7180">
          <w:rPr>
            <w:rFonts w:ascii="Times New Roman" w:hAnsi="Times New Roman" w:cs="Times New Roman"/>
            <w:sz w:val="24"/>
            <w:szCs w:val="24"/>
          </w:rPr>
          <w:t>.</w:t>
        </w:r>
      </w:ins>
      <w:ins w:id="21" w:author="David Ouyang" w:date="2016-05-05T10:20:00Z">
        <w:r w:rsidR="00F87E1C">
          <w:rPr>
            <w:rFonts w:ascii="Times New Roman" w:hAnsi="Times New Roman" w:cs="Times New Roman"/>
            <w:sz w:val="24"/>
            <w:szCs w:val="24"/>
          </w:rPr>
          <w:t xml:space="preserve"> </w:t>
        </w:r>
      </w:ins>
      <w:del w:id="22" w:author="David Ouyang" w:date="2016-05-05T10:11:00Z">
        <w:r w:rsidR="004D2A4F" w:rsidDel="00DE7180">
          <w:rPr>
            <w:rFonts w:ascii="Times New Roman" w:hAnsi="Times New Roman" w:cs="Times New Roman"/>
            <w:sz w:val="24"/>
            <w:szCs w:val="24"/>
          </w:rPr>
          <w:delText xml:space="preserve"> (Table 1)</w:delText>
        </w:r>
        <w:r w:rsidDel="00DE7180">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 range = 18-92 years).</w:t>
      </w:r>
      <w:ins w:id="23" w:author="David Ouyang" w:date="2016-05-05T09:50:00Z">
        <w:r w:rsidR="000058AA">
          <w:rPr>
            <w:rFonts w:ascii="Times New Roman" w:hAnsi="Times New Roman" w:cs="Times New Roman"/>
            <w:sz w:val="24"/>
            <w:szCs w:val="24"/>
          </w:rPr>
          <w:t xml:space="preserve"> </w:t>
        </w:r>
      </w:ins>
      <w:del w:id="24" w:author="David Ouyang" w:date="2016-05-05T10:11:00Z">
        <w:r w:rsidR="00962F9B" w:rsidDel="00DE7180">
          <w:rPr>
            <w:rFonts w:ascii="Times New Roman" w:hAnsi="Times New Roman" w:cs="Times New Roman"/>
            <w:sz w:val="24"/>
            <w:szCs w:val="24"/>
          </w:rPr>
          <w:delText>The mean day of LVAD implantation was 9.4days</w:delText>
        </w:r>
        <w:r w:rsidR="008C3377" w:rsidDel="00DE7180">
          <w:rPr>
            <w:rFonts w:ascii="Times New Roman" w:hAnsi="Times New Roman" w:cs="Times New Roman"/>
            <w:sz w:val="24"/>
            <w:szCs w:val="24"/>
          </w:rPr>
          <w:delText xml:space="preserve"> (SD = 12.5 days)</w:delText>
        </w:r>
        <w:r w:rsidR="00962F9B" w:rsidDel="00DE7180">
          <w:rPr>
            <w:rFonts w:ascii="Times New Roman" w:hAnsi="Times New Roman" w:cs="Times New Roman"/>
            <w:sz w:val="24"/>
            <w:szCs w:val="24"/>
          </w:rPr>
          <w:delText xml:space="preserve"> into the hospitalization</w:delText>
        </w:r>
        <w:r w:rsidR="008C3377" w:rsidDel="00DE7180">
          <w:rPr>
            <w:rFonts w:ascii="Times New Roman" w:hAnsi="Times New Roman" w:cs="Times New Roman"/>
            <w:sz w:val="24"/>
            <w:szCs w:val="24"/>
          </w:rPr>
          <w:delText xml:space="preserve">. </w:delText>
        </w:r>
      </w:del>
      <w:ins w:id="25" w:author="David Ouyang" w:date="2016-05-05T10:07:00Z">
        <w:r w:rsidR="00DE7180">
          <w:rPr>
            <w:rFonts w:ascii="Times New Roman" w:hAnsi="Times New Roman" w:cs="Times New Roman"/>
            <w:sz w:val="24"/>
            <w:szCs w:val="24"/>
          </w:rPr>
          <w:t xml:space="preserve">Baseline patient demographics, patient comorbidities, and hospital characteristics were well matched between LVAD patients who also underwent </w:t>
        </w:r>
      </w:ins>
      <w:ins w:id="26" w:author="David Ouyang" w:date="2016-05-05T10:09:00Z">
        <w:r w:rsidR="00DE7180">
          <w:rPr>
            <w:rFonts w:ascii="Times New Roman" w:hAnsi="Times New Roman" w:cs="Times New Roman"/>
            <w:sz w:val="24"/>
            <w:szCs w:val="24"/>
          </w:rPr>
          <w:t>transplant during the hospitalization</w:t>
        </w:r>
      </w:ins>
      <w:ins w:id="27" w:author="David Ouyang" w:date="2016-05-05T10:07:00Z">
        <w:r w:rsidR="00DE7180">
          <w:rPr>
            <w:rFonts w:ascii="Times New Roman" w:hAnsi="Times New Roman" w:cs="Times New Roman"/>
            <w:sz w:val="24"/>
            <w:szCs w:val="24"/>
          </w:rPr>
          <w:t xml:space="preserve"> and LVAD patients who </w:t>
        </w:r>
      </w:ins>
      <w:ins w:id="28" w:author="David Ouyang" w:date="2016-05-05T10:08:00Z">
        <w:r w:rsidR="00DE7180">
          <w:rPr>
            <w:rFonts w:ascii="Times New Roman" w:hAnsi="Times New Roman" w:cs="Times New Roman"/>
            <w:sz w:val="24"/>
            <w:szCs w:val="24"/>
          </w:rPr>
          <w:t xml:space="preserve">did not </w:t>
        </w:r>
      </w:ins>
      <w:ins w:id="29" w:author="David Ouyang" w:date="2016-05-05T10:09:00Z">
        <w:r w:rsidR="00DE7180">
          <w:rPr>
            <w:rFonts w:ascii="Times New Roman" w:hAnsi="Times New Roman" w:cs="Times New Roman"/>
            <w:sz w:val="24"/>
            <w:szCs w:val="24"/>
          </w:rPr>
          <w:t>undergo</w:t>
        </w:r>
      </w:ins>
      <w:ins w:id="30" w:author="David Ouyang" w:date="2016-05-05T10:08:00Z">
        <w:r w:rsidR="00DE7180">
          <w:rPr>
            <w:rFonts w:ascii="Times New Roman" w:hAnsi="Times New Roman" w:cs="Times New Roman"/>
            <w:sz w:val="24"/>
            <w:szCs w:val="24"/>
          </w:rPr>
          <w:t xml:space="preserve"> </w:t>
        </w:r>
      </w:ins>
      <w:ins w:id="31" w:author="David Ouyang" w:date="2016-05-05T10:09:00Z">
        <w:r w:rsidR="00DE7180">
          <w:rPr>
            <w:rFonts w:ascii="Times New Roman" w:hAnsi="Times New Roman" w:cs="Times New Roman"/>
            <w:sz w:val="24"/>
            <w:szCs w:val="24"/>
          </w:rPr>
          <w:t>transplant during the hospitalization (Table 1)</w:t>
        </w:r>
      </w:ins>
      <w:ins w:id="32" w:author="David Ouyang" w:date="2016-05-05T10:08:00Z">
        <w:r w:rsidR="00DE7180">
          <w:rPr>
            <w:rFonts w:ascii="Times New Roman" w:hAnsi="Times New Roman" w:cs="Times New Roman"/>
            <w:sz w:val="24"/>
            <w:szCs w:val="24"/>
          </w:rPr>
          <w:t xml:space="preserve">. </w:t>
        </w:r>
      </w:ins>
      <w:moveToRangeStart w:id="33" w:author="David Ouyang" w:date="2016-05-05T10:10:00Z" w:name="move450206056"/>
      <w:moveTo w:id="34" w:author="David Ouyang" w:date="2016-05-05T10:10:00Z">
        <w:r w:rsidR="00DE7180" w:rsidRPr="002C36ED">
          <w:rPr>
            <w:rFonts w:ascii="Times New Roman" w:hAnsi="Times New Roman" w:cs="Times New Roman"/>
            <w:sz w:val="24"/>
            <w:szCs w:val="24"/>
          </w:rPr>
          <w:t>Most LVAD implantations were performed in large</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moveTo>
      <w:moveToRangeEnd w:id="33"/>
      <w:ins w:id="35" w:author="David Ouyang" w:date="2016-05-05T10:10:00Z">
        <w:r w:rsidR="00DE7180">
          <w:rPr>
            <w:rFonts w:ascii="Times New Roman" w:hAnsi="Times New Roman" w:cs="Times New Roman"/>
            <w:sz w:val="24"/>
            <w:szCs w:val="24"/>
          </w:rPr>
          <w:t xml:space="preserve"> </w:t>
        </w:r>
      </w:ins>
      <w:moveToRangeStart w:id="36" w:author="David Ouyang" w:date="2016-05-05T10:10:00Z" w:name="move450206377"/>
      <w:moveTo w:id="37" w:author="David Ouyang" w:date="2016-05-05T10:10:00Z">
        <w:r w:rsidR="00DE7180" w:rsidRPr="002C36ED">
          <w:rPr>
            <w:rFonts w:ascii="Times New Roman" w:hAnsi="Times New Roman" w:cs="Times New Roman"/>
            <w:sz w:val="24"/>
            <w:szCs w:val="24"/>
          </w:rPr>
          <w:t xml:space="preserve">The most common comorbidities </w:t>
        </w:r>
        <w:del w:id="38" w:author="David Ouyang" w:date="2016-05-05T10:22:00Z">
          <w:r w:rsidR="00DE7180" w:rsidRPr="002C36ED" w:rsidDel="00F87E1C">
            <w:rPr>
              <w:rFonts w:ascii="Times New Roman" w:hAnsi="Times New Roman" w:cs="Times New Roman"/>
              <w:sz w:val="24"/>
              <w:szCs w:val="24"/>
            </w:rPr>
            <w:delText xml:space="preserve">observed in patients </w:delText>
          </w:r>
        </w:del>
        <w:r w:rsidR="00DE7180" w:rsidRPr="002C36ED">
          <w:rPr>
            <w:rFonts w:ascii="Times New Roman" w:hAnsi="Times New Roman" w:cs="Times New Roman"/>
            <w:sz w:val="24"/>
            <w:szCs w:val="24"/>
          </w:rPr>
          <w:t>were diabetes (17.8%), disorders of lipid metabolism (14.1%), hypertension (13.7%), history of or current use of tobacco (6.5</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moveTo>
      <w:moveToRangeEnd w:id="36"/>
      <w:ins w:id="39" w:author="David Ouyang" w:date="2016-05-05T10:23:00Z">
        <w:r w:rsidR="00F87E1C">
          <w:rPr>
            <w:rFonts w:ascii="Times New Roman" w:hAnsi="Times New Roman" w:cs="Times New Roman"/>
            <w:sz w:val="24"/>
            <w:szCs w:val="24"/>
          </w:rPr>
          <w:t xml:space="preserve"> </w:t>
        </w:r>
      </w:ins>
      <w:ins w:id="40" w:author="David Ouyang" w:date="2016-05-05T11:54:00Z">
        <w:r w:rsidR="00770A45">
          <w:rPr>
            <w:rFonts w:ascii="Times New Roman" w:eastAsia="Times New Roman" w:hAnsi="Times New Roman" w:cs="Times New Roman"/>
            <w:color w:val="000000"/>
            <w:sz w:val="24"/>
            <w:szCs w:val="24"/>
          </w:rPr>
          <w:t>There was no significant difference in patient age, comorbidities,</w:t>
        </w:r>
      </w:ins>
      <w:ins w:id="41" w:author="David Ouyang" w:date="2016-05-05T11:55:00Z">
        <w:r w:rsidR="00770A45">
          <w:rPr>
            <w:rFonts w:ascii="Times New Roman" w:eastAsia="Times New Roman" w:hAnsi="Times New Roman" w:cs="Times New Roman"/>
            <w:color w:val="000000"/>
            <w:sz w:val="24"/>
            <w:szCs w:val="24"/>
          </w:rPr>
          <w:t xml:space="preserve"> or hospital </w:t>
        </w:r>
      </w:ins>
      <w:ins w:id="42" w:author="David Ouyang" w:date="2016-05-05T12:04:00Z">
        <w:r w:rsidR="00864FA3">
          <w:rPr>
            <w:rFonts w:ascii="Times New Roman" w:eastAsia="Times New Roman" w:hAnsi="Times New Roman" w:cs="Times New Roman"/>
            <w:color w:val="000000"/>
            <w:sz w:val="24"/>
            <w:szCs w:val="24"/>
          </w:rPr>
          <w:t>characteristics between patients taken care of before</w:t>
        </w:r>
      </w:ins>
      <w:ins w:id="43" w:author="David Ouyang" w:date="2016-05-05T12:10:00Z">
        <w:r w:rsidR="00A21265">
          <w:rPr>
            <w:rFonts w:ascii="Times New Roman" w:eastAsia="Times New Roman" w:hAnsi="Times New Roman" w:cs="Times New Roman"/>
            <w:color w:val="000000"/>
            <w:sz w:val="24"/>
            <w:szCs w:val="24"/>
          </w:rPr>
          <w:t xml:space="preserve"> 2006 and after 2006 </w:t>
        </w:r>
      </w:ins>
    </w:p>
    <w:p w14:paraId="16B58245" w14:textId="52161852" w:rsidR="007505C4" w:rsidDel="00481A78" w:rsidRDefault="00DE7180">
      <w:pPr>
        <w:pStyle w:val="NoSpacing"/>
        <w:spacing w:line="360" w:lineRule="auto"/>
        <w:ind w:firstLine="720"/>
        <w:rPr>
          <w:del w:id="44" w:author="David Ouyang" w:date="2016-05-05T10:12:00Z"/>
          <w:rFonts w:ascii="Times New Roman" w:hAnsi="Times New Roman" w:cs="Times New Roman"/>
          <w:sz w:val="24"/>
          <w:szCs w:val="24"/>
        </w:rPr>
        <w:pPrChange w:id="45" w:author="David Ouyang" w:date="2016-05-05T10:13:00Z">
          <w:pPr>
            <w:pStyle w:val="NoSpacing"/>
            <w:spacing w:line="360" w:lineRule="auto"/>
          </w:pPr>
        </w:pPrChange>
      </w:pPr>
      <w:ins w:id="46" w:author="David Ouyang" w:date="2016-05-05T10:11:00Z">
        <w:r>
          <w:rPr>
            <w:rFonts w:ascii="Times New Roman" w:hAnsi="Times New Roman" w:cs="Times New Roman"/>
            <w:sz w:val="24"/>
            <w:szCs w:val="24"/>
          </w:rPr>
          <w:t>The mean day of LVAD implantation was 9.4 days (SD = 12.5 days) into the hospitalization.</w:t>
        </w:r>
      </w:ins>
      <w:ins w:id="47" w:author="David Ouyang" w:date="2016-05-05T10:12:00Z">
        <w:r w:rsidRPr="00DE7180">
          <w:rPr>
            <w:rFonts w:ascii="Times New Roman" w:hAnsi="Times New Roman" w:cs="Times New Roman"/>
            <w:sz w:val="24"/>
            <w:szCs w:val="24"/>
          </w:rPr>
          <w:t xml:space="preserve"> </w:t>
        </w:r>
        <w:r>
          <w:rPr>
            <w:rFonts w:ascii="Times New Roman" w:hAnsi="Times New Roman" w:cs="Times New Roman"/>
            <w:sz w:val="24"/>
            <w:szCs w:val="24"/>
          </w:rPr>
          <w:t xml:space="preserve">The overall in-hospital mortality rate was 26.8%, although </w:t>
        </w:r>
      </w:ins>
      <w:moveToRangeStart w:id="48" w:author="David Ouyang" w:date="2016-05-05T10:12:00Z" w:name="move450206468"/>
      <w:moveTo w:id="49" w:author="David Ouyang" w:date="2016-05-05T10:12:00Z">
        <w:del w:id="50" w:author="David Ouyang" w:date="2016-05-05T10:12:00Z">
          <w:r w:rsidDel="00DE7180">
            <w:rPr>
              <w:rFonts w:ascii="Times New Roman" w:hAnsi="Times New Roman" w:cs="Times New Roman"/>
              <w:sz w:val="24"/>
              <w:szCs w:val="24"/>
            </w:rPr>
            <w:delText>P</w:delText>
          </w:r>
        </w:del>
      </w:moveTo>
      <w:ins w:id="51" w:author="David Ouyang" w:date="2016-05-05T10:12:00Z">
        <w:r>
          <w:rPr>
            <w:rFonts w:ascii="Times New Roman" w:hAnsi="Times New Roman" w:cs="Times New Roman"/>
            <w:sz w:val="24"/>
            <w:szCs w:val="24"/>
          </w:rPr>
          <w:t>p</w:t>
        </w:r>
      </w:ins>
      <w:moveTo w:id="52" w:author="David Ouyang" w:date="2016-05-05T10:12:00Z">
        <w:r>
          <w:rPr>
            <w:rFonts w:ascii="Times New Roman" w:hAnsi="Times New Roman" w:cs="Times New Roman"/>
            <w:sz w:val="24"/>
            <w:szCs w:val="24"/>
          </w:rPr>
          <w:t>atients who underwent LVAD implantation on the first or second day of hospitalization had increased mortality (33.4% vs. 24.3%, p = 0.001).</w:t>
        </w:r>
      </w:moveTo>
      <w:moveToRangeEnd w:id="48"/>
      <w:ins w:id="53" w:author="David Ouyang" w:date="2016-05-12T12:02:00Z">
        <w:r w:rsidR="000E1DA3">
          <w:rPr>
            <w:rFonts w:ascii="Times New Roman" w:hAnsi="Times New Roman" w:cs="Times New Roman"/>
            <w:sz w:val="24"/>
            <w:szCs w:val="24"/>
          </w:rPr>
          <w:t xml:space="preserve"> </w:t>
        </w:r>
      </w:ins>
      <w:moveFromRangeStart w:id="54" w:author="David Ouyang" w:date="2016-05-05T10:12:00Z" w:name="move450206468"/>
      <w:moveFrom w:id="55" w:author="David Ouyang" w:date="2016-05-05T10:12:00Z">
        <w:del w:id="56" w:author="David Ouyang" w:date="2016-05-05T10:12:00Z">
          <w:r w:rsidR="008C3377" w:rsidDel="00DE7180">
            <w:rPr>
              <w:rFonts w:ascii="Times New Roman" w:hAnsi="Times New Roman" w:cs="Times New Roman"/>
              <w:sz w:val="24"/>
              <w:szCs w:val="24"/>
            </w:rPr>
            <w:delText xml:space="preserve">Patients who underwent LVAD implantation on the first or second day of hospitalization had increased mortality (33.4% vs. 24.3%, p = 0.001). </w:delText>
          </w:r>
        </w:del>
      </w:moveFrom>
      <w:moveFromRangeEnd w:id="54"/>
      <w:del w:id="57" w:author="David Ouyang" w:date="2016-05-05T10:12:00Z">
        <w:r w:rsidR="00691BEA" w:rsidDel="00DE7180">
          <w:rPr>
            <w:rFonts w:ascii="Times New Roman" w:hAnsi="Times New Roman" w:cs="Times New Roman"/>
            <w:sz w:val="24"/>
            <w:szCs w:val="24"/>
          </w:rPr>
          <w:delText>The overall in-hospital mortality rate was 26.8%, with an age-associated relationship to mortality (</w:delText>
        </w:r>
        <w:r w:rsidR="00FF1B61" w:rsidDel="00DE7180">
          <w:rPr>
            <w:rFonts w:ascii="Times New Roman" w:hAnsi="Times New Roman" w:cs="Times New Roman"/>
            <w:sz w:val="24"/>
            <w:szCs w:val="24"/>
          </w:rPr>
          <w:delText>R</w:delText>
        </w:r>
        <w:r w:rsidR="00FF1B61" w:rsidDel="00DE7180">
          <w:rPr>
            <w:rFonts w:ascii="Times New Roman" w:hAnsi="Times New Roman" w:cs="Times New Roman"/>
            <w:sz w:val="24"/>
            <w:szCs w:val="24"/>
            <w:vertAlign w:val="superscript"/>
          </w:rPr>
          <w:delText>2</w:delText>
        </w:r>
        <w:r w:rsidR="00EF798B" w:rsidDel="00DE7180">
          <w:rPr>
            <w:rFonts w:ascii="Times New Roman" w:hAnsi="Times New Roman" w:cs="Times New Roman"/>
            <w:sz w:val="24"/>
            <w:szCs w:val="24"/>
          </w:rPr>
          <w:delText xml:space="preserve"> = 0.632,</w:delText>
        </w:r>
        <w:r w:rsidR="00FF1B61" w:rsidDel="00DE7180">
          <w:rPr>
            <w:rFonts w:ascii="Times New Roman" w:hAnsi="Times New Roman" w:cs="Times New Roman"/>
            <w:sz w:val="24"/>
            <w:szCs w:val="24"/>
          </w:rPr>
          <w:delText xml:space="preserve"> 3.4% increase in mortality per decade of life, p = 0.001). </w:delText>
        </w:r>
        <w:r w:rsidR="00082748" w:rsidDel="00DE7180">
          <w:rPr>
            <w:rFonts w:ascii="Times New Roman" w:hAnsi="Times New Roman" w:cs="Times New Roman"/>
            <w:sz w:val="24"/>
            <w:szCs w:val="24"/>
          </w:rPr>
          <w:delText xml:space="preserve"> More </w:delText>
        </w:r>
        <w:r w:rsidR="00901344" w:rsidRPr="00C657D5" w:rsidDel="00DE7180">
          <w:rPr>
            <w:rFonts w:ascii="Times New Roman" w:hAnsi="Times New Roman" w:cs="Times New Roman"/>
            <w:sz w:val="24"/>
            <w:szCs w:val="24"/>
          </w:rPr>
          <w:delText xml:space="preserve">male </w:delText>
        </w:r>
        <w:r w:rsidR="007505C4" w:rsidRPr="00C657D5" w:rsidDel="00DE7180">
          <w:rPr>
            <w:rFonts w:ascii="Times New Roman" w:hAnsi="Times New Roman" w:cs="Times New Roman"/>
            <w:sz w:val="24"/>
            <w:szCs w:val="24"/>
          </w:rPr>
          <w:delText>patients</w:delText>
        </w:r>
        <w:r w:rsidR="002C36ED" w:rsidRPr="00C657D5" w:rsidDel="00DE7180">
          <w:rPr>
            <w:rFonts w:ascii="Times New Roman" w:hAnsi="Times New Roman" w:cs="Times New Roman"/>
            <w:sz w:val="24"/>
            <w:szCs w:val="24"/>
          </w:rPr>
          <w:delText xml:space="preserve"> received LVAD implantations than </w:delText>
        </w:r>
        <w:r w:rsidR="00901344" w:rsidRPr="00C657D5" w:rsidDel="00DE7180">
          <w:rPr>
            <w:rFonts w:ascii="Times New Roman" w:hAnsi="Times New Roman" w:cs="Times New Roman"/>
            <w:sz w:val="24"/>
            <w:szCs w:val="24"/>
          </w:rPr>
          <w:delText xml:space="preserve">female </w:delText>
        </w:r>
        <w:r w:rsidR="007505C4" w:rsidRPr="00C657D5" w:rsidDel="00DE7180">
          <w:rPr>
            <w:rFonts w:ascii="Times New Roman" w:hAnsi="Times New Roman" w:cs="Times New Roman"/>
            <w:sz w:val="24"/>
            <w:szCs w:val="24"/>
          </w:rPr>
          <w:delText>patients</w:delText>
        </w:r>
        <w:r w:rsidR="002C36ED" w:rsidRPr="00C657D5" w:rsidDel="00DE7180">
          <w:rPr>
            <w:rFonts w:ascii="Times New Roman" w:hAnsi="Times New Roman" w:cs="Times New Roman"/>
            <w:sz w:val="24"/>
            <w:szCs w:val="24"/>
          </w:rPr>
          <w:delText xml:space="preserve"> [n = 1659 (75.4%) vs. n = 541 (24.6%)</w:delText>
        </w:r>
        <w:r w:rsidR="00082748" w:rsidDel="00DE7180">
          <w:rPr>
            <w:rFonts w:ascii="Times New Roman" w:hAnsi="Times New Roman" w:cs="Times New Roman"/>
            <w:sz w:val="24"/>
            <w:szCs w:val="24"/>
          </w:rPr>
          <w:delText xml:space="preserve">], </w:delText>
        </w:r>
        <w:r w:rsidR="002C36ED" w:rsidRPr="00C657D5" w:rsidDel="00DE7180">
          <w:rPr>
            <w:rFonts w:ascii="Times New Roman" w:hAnsi="Times New Roman" w:cs="Times New Roman"/>
            <w:sz w:val="24"/>
            <w:szCs w:val="24"/>
          </w:rPr>
          <w:delText xml:space="preserve">and in-hospital mortality rates were higher among females than males (32.0% vs </w:delText>
        </w:r>
        <w:r w:rsidR="00082748" w:rsidRPr="00C657D5" w:rsidDel="00DE7180">
          <w:rPr>
            <w:rFonts w:ascii="Times New Roman" w:hAnsi="Times New Roman" w:cs="Times New Roman"/>
            <w:sz w:val="24"/>
            <w:szCs w:val="24"/>
          </w:rPr>
          <w:delText>2</w:delText>
        </w:r>
        <w:r w:rsidR="00082748" w:rsidDel="00DE7180">
          <w:rPr>
            <w:rFonts w:ascii="Times New Roman" w:hAnsi="Times New Roman" w:cs="Times New Roman"/>
            <w:sz w:val="24"/>
            <w:szCs w:val="24"/>
          </w:rPr>
          <w:delText>4</w:delText>
        </w:r>
        <w:r w:rsidR="002C36ED" w:rsidRPr="00C657D5" w:rsidDel="00DE7180">
          <w:rPr>
            <w:rFonts w:ascii="Times New Roman" w:hAnsi="Times New Roman" w:cs="Times New Roman"/>
            <w:sz w:val="24"/>
            <w:szCs w:val="24"/>
          </w:rPr>
          <w:delText>.</w:delText>
        </w:r>
        <w:r w:rsidR="00082748" w:rsidDel="00DE7180">
          <w:rPr>
            <w:rFonts w:ascii="Times New Roman" w:hAnsi="Times New Roman" w:cs="Times New Roman"/>
            <w:sz w:val="24"/>
            <w:szCs w:val="24"/>
          </w:rPr>
          <w:delText>7</w:delText>
        </w:r>
        <w:r w:rsidR="002C36ED" w:rsidRPr="00C657D5" w:rsidDel="00DE7180">
          <w:rPr>
            <w:rFonts w:ascii="Times New Roman" w:hAnsi="Times New Roman" w:cs="Times New Roman"/>
            <w:sz w:val="24"/>
            <w:szCs w:val="24"/>
          </w:rPr>
          <w:delText xml:space="preserve">%, p = </w:delText>
        </w:r>
        <w:r w:rsidR="00082748" w:rsidDel="00DE7180">
          <w:rPr>
            <w:rFonts w:ascii="Times New Roman" w:hAnsi="Times New Roman" w:cs="Times New Roman"/>
            <w:sz w:val="24"/>
            <w:szCs w:val="24"/>
          </w:rPr>
          <w:delText>0.001</w:delText>
        </w:r>
        <w:r w:rsidR="002C36ED" w:rsidRPr="00C657D5" w:rsidDel="00DE7180">
          <w:rPr>
            <w:rFonts w:ascii="Times New Roman" w:hAnsi="Times New Roman" w:cs="Times New Roman"/>
            <w:sz w:val="24"/>
            <w:szCs w:val="24"/>
          </w:rPr>
          <w:delText xml:space="preserve">). </w:delText>
        </w:r>
        <w:r w:rsidR="002C36ED" w:rsidRPr="002C36ED" w:rsidDel="00DE7180">
          <w:rPr>
            <w:rFonts w:ascii="Times New Roman" w:hAnsi="Times New Roman" w:cs="Times New Roman"/>
            <w:sz w:val="24"/>
            <w:szCs w:val="24"/>
          </w:rPr>
          <w:delText xml:space="preserve">Whites </w:delText>
        </w:r>
        <w:r w:rsidR="00082748" w:rsidDel="00DE7180">
          <w:rPr>
            <w:rFonts w:ascii="Times New Roman" w:hAnsi="Times New Roman" w:cs="Times New Roman"/>
            <w:sz w:val="24"/>
            <w:szCs w:val="24"/>
          </w:rPr>
          <w:delText xml:space="preserve">patients </w:delText>
        </w:r>
        <w:r w:rsidR="002C36ED" w:rsidRPr="002C36ED" w:rsidDel="00DE7180">
          <w:rPr>
            <w:rFonts w:ascii="Times New Roman" w:hAnsi="Times New Roman" w:cs="Times New Roman"/>
            <w:sz w:val="24"/>
            <w:szCs w:val="24"/>
          </w:rPr>
          <w:delText xml:space="preserve">comprised the largest proportion of LVAD recipients (57.9%), followed by </w:delText>
        </w:r>
        <w:r w:rsidR="00082748" w:rsidDel="00DE7180">
          <w:rPr>
            <w:rFonts w:ascii="Times New Roman" w:hAnsi="Times New Roman" w:cs="Times New Roman"/>
            <w:sz w:val="24"/>
            <w:szCs w:val="24"/>
          </w:rPr>
          <w:delText>B</w:delText>
        </w:r>
        <w:r w:rsidR="00082748" w:rsidRPr="002C36ED" w:rsidDel="00DE7180">
          <w:rPr>
            <w:rFonts w:ascii="Times New Roman" w:hAnsi="Times New Roman" w:cs="Times New Roman"/>
            <w:sz w:val="24"/>
            <w:szCs w:val="24"/>
          </w:rPr>
          <w:delText>lack</w:delText>
        </w:r>
        <w:r w:rsidR="00082748" w:rsidDel="00DE7180">
          <w:rPr>
            <w:rFonts w:ascii="Times New Roman" w:hAnsi="Times New Roman" w:cs="Times New Roman"/>
            <w:sz w:val="24"/>
            <w:szCs w:val="24"/>
          </w:rPr>
          <w:delText xml:space="preserve"> patients as the second largest racial group</w:delText>
        </w:r>
        <w:r w:rsidR="002C36ED" w:rsidRPr="002C36ED" w:rsidDel="00DE7180">
          <w:rPr>
            <w:rFonts w:ascii="Times New Roman" w:hAnsi="Times New Roman" w:cs="Times New Roman"/>
            <w:sz w:val="24"/>
            <w:szCs w:val="24"/>
          </w:rPr>
          <w:delText>(16.0%)</w:delText>
        </w:r>
        <w:r w:rsidR="00082748" w:rsidDel="00DE7180">
          <w:rPr>
            <w:rFonts w:ascii="Times New Roman" w:hAnsi="Times New Roman" w:cs="Times New Roman"/>
            <w:sz w:val="24"/>
            <w:szCs w:val="24"/>
          </w:rPr>
          <w:delText>, and  i</w:delText>
        </w:r>
        <w:r w:rsidR="002C36ED" w:rsidRPr="002C36ED" w:rsidDel="00DE7180">
          <w:rPr>
            <w:rFonts w:ascii="Times New Roman" w:hAnsi="Times New Roman" w:cs="Times New Roman"/>
            <w:sz w:val="24"/>
            <w:szCs w:val="24"/>
          </w:rPr>
          <w:delText xml:space="preserve">n-hospital mortality rates </w:delText>
        </w:r>
        <w:r w:rsidR="00082748" w:rsidDel="00DE7180">
          <w:rPr>
            <w:rFonts w:ascii="Times New Roman" w:hAnsi="Times New Roman" w:cs="Times New Roman"/>
            <w:sz w:val="24"/>
            <w:szCs w:val="24"/>
          </w:rPr>
          <w:delText>w</w:delText>
        </w:r>
        <w:r w:rsidR="008D5E4A" w:rsidDel="00DE7180">
          <w:rPr>
            <w:rFonts w:ascii="Times New Roman" w:hAnsi="Times New Roman" w:cs="Times New Roman"/>
            <w:sz w:val="24"/>
            <w:szCs w:val="24"/>
          </w:rPr>
          <w:delText>ere</w:delText>
        </w:r>
        <w:r w:rsidR="00082748" w:rsidDel="00DE7180">
          <w:rPr>
            <w:rFonts w:ascii="Times New Roman" w:hAnsi="Times New Roman" w:cs="Times New Roman"/>
            <w:sz w:val="24"/>
            <w:szCs w:val="24"/>
          </w:rPr>
          <w:delText xml:space="preserve"> significantly lower in Black patients(18.1% vs. 28.4%, p &lt; 0.001). </w:delText>
        </w:r>
      </w:del>
    </w:p>
    <w:p w14:paraId="4C53504E" w14:textId="77777777" w:rsidR="004D2A4F" w:rsidDel="00DE7180" w:rsidRDefault="00962F9B">
      <w:pPr>
        <w:pStyle w:val="NoSpacing"/>
        <w:spacing w:line="360" w:lineRule="auto"/>
        <w:ind w:firstLine="720"/>
        <w:rPr>
          <w:del w:id="58" w:author="David Ouyang" w:date="2016-05-05T10:13:00Z"/>
          <w:rFonts w:ascii="Times New Roman" w:hAnsi="Times New Roman" w:cs="Times New Roman"/>
          <w:sz w:val="24"/>
          <w:szCs w:val="24"/>
        </w:rPr>
        <w:pPrChange w:id="59" w:author="David Ouyang" w:date="2016-05-05T10:13:00Z">
          <w:pPr>
            <w:pStyle w:val="NoSpacing"/>
            <w:spacing w:line="360" w:lineRule="auto"/>
          </w:pPr>
        </w:pPrChange>
      </w:pPr>
      <w:del w:id="60" w:author="David Ouyang" w:date="2016-05-05T10:12:00Z">
        <w:r w:rsidDel="00DE7180">
          <w:rPr>
            <w:rFonts w:ascii="Times New Roman" w:hAnsi="Times New Roman" w:cs="Times New Roman"/>
            <w:sz w:val="24"/>
            <w:szCs w:val="24"/>
          </w:rPr>
          <w:tab/>
        </w:r>
      </w:del>
      <w:moveFromRangeStart w:id="61" w:author="David Ouyang" w:date="2016-05-05T10:10:00Z" w:name="move450206056"/>
      <w:moveFrom w:id="62" w:author="David Ouyang" w:date="2016-05-05T10:10:00Z">
        <w:del w:id="63" w:author="David Ouyang" w:date="2016-05-05T10:12:00Z">
          <w:r w:rsidR="002C36ED" w:rsidRPr="002C36ED" w:rsidDel="00DE7180">
            <w:rPr>
              <w:rFonts w:ascii="Times New Roman" w:hAnsi="Times New Roman" w:cs="Times New Roman"/>
              <w:sz w:val="24"/>
              <w:szCs w:val="24"/>
            </w:rPr>
            <w:delText>Most LVAD implantations were performed in large(87.8%)</w:delText>
          </w:r>
          <w:r w:rsidDel="00DE7180">
            <w:rPr>
              <w:rFonts w:ascii="Times New Roman" w:hAnsi="Times New Roman" w:cs="Times New Roman"/>
              <w:sz w:val="24"/>
              <w:szCs w:val="24"/>
            </w:rPr>
            <w:delText>, urban (99.1%),</w:delText>
          </w:r>
          <w:r w:rsidR="002C36ED" w:rsidRPr="002C36ED" w:rsidDel="00DE7180">
            <w:rPr>
              <w:rFonts w:ascii="Times New Roman" w:hAnsi="Times New Roman" w:cs="Times New Roman"/>
              <w:sz w:val="24"/>
              <w:szCs w:val="24"/>
            </w:rPr>
            <w:delText xml:space="preserve"> teaching hospitals (92.4%). </w:delText>
          </w:r>
        </w:del>
      </w:moveFrom>
      <w:moveFromRangeEnd w:id="61"/>
      <w:del w:id="64" w:author="David Ouyang" w:date="2016-05-05T10:12:00Z">
        <w:r w:rsidR="002C36ED" w:rsidRPr="002C36ED" w:rsidDel="00DE7180">
          <w:rPr>
            <w:rFonts w:ascii="Times New Roman" w:hAnsi="Times New Roman" w:cs="Times New Roman"/>
            <w:sz w:val="24"/>
            <w:szCs w:val="24"/>
          </w:rPr>
          <w:delText>Mortality rates were higher in patients who received LVAD implantations in small (</w:delText>
        </w:r>
        <w:r w:rsidR="002E363E" w:rsidDel="00DE7180">
          <w:rPr>
            <w:rFonts w:ascii="Times New Roman" w:hAnsi="Times New Roman" w:cs="Times New Roman"/>
            <w:sz w:val="24"/>
            <w:szCs w:val="24"/>
          </w:rPr>
          <w:delText xml:space="preserve">n = 38, </w:delText>
        </w:r>
        <w:r w:rsidR="002C36ED" w:rsidRPr="002C36ED" w:rsidDel="00DE7180">
          <w:rPr>
            <w:rFonts w:ascii="Times New Roman" w:hAnsi="Times New Roman" w:cs="Times New Roman"/>
            <w:sz w:val="24"/>
            <w:szCs w:val="24"/>
          </w:rPr>
          <w:delText xml:space="preserve">50.0%, p </w:delText>
        </w:r>
        <w:r w:rsidR="002E363E" w:rsidDel="00DE7180">
          <w:rPr>
            <w:rFonts w:ascii="Times New Roman" w:hAnsi="Times New Roman" w:cs="Times New Roman"/>
            <w:sz w:val="24"/>
            <w:szCs w:val="24"/>
          </w:rPr>
          <w:delText>&lt; 0.001</w:delText>
        </w:r>
        <w:r w:rsidR="002C36ED" w:rsidRPr="002C36ED" w:rsidDel="00DE7180">
          <w:rPr>
            <w:rFonts w:ascii="Times New Roman" w:hAnsi="Times New Roman" w:cs="Times New Roman"/>
            <w:sz w:val="24"/>
            <w:szCs w:val="24"/>
          </w:rPr>
          <w:delText>)</w:delText>
        </w:r>
        <w:r w:rsidDel="00DE7180">
          <w:rPr>
            <w:rFonts w:ascii="Times New Roman" w:hAnsi="Times New Roman" w:cs="Times New Roman"/>
            <w:sz w:val="24"/>
            <w:szCs w:val="24"/>
          </w:rPr>
          <w:delText>, rural (</w:delText>
        </w:r>
        <w:r w:rsidR="002E363E" w:rsidDel="00DE7180">
          <w:rPr>
            <w:rFonts w:ascii="Times New Roman" w:hAnsi="Times New Roman" w:cs="Times New Roman"/>
            <w:sz w:val="24"/>
            <w:szCs w:val="24"/>
          </w:rPr>
          <w:delText xml:space="preserve">n = 19, </w:delText>
        </w:r>
        <w:r w:rsidDel="00DE7180">
          <w:rPr>
            <w:rFonts w:ascii="Times New Roman" w:hAnsi="Times New Roman" w:cs="Times New Roman"/>
            <w:sz w:val="24"/>
            <w:szCs w:val="24"/>
          </w:rPr>
          <w:delText xml:space="preserve">52.9%, p </w:delText>
        </w:r>
        <w:r w:rsidR="002E363E" w:rsidDel="00DE7180">
          <w:rPr>
            <w:rFonts w:ascii="Times New Roman" w:hAnsi="Times New Roman" w:cs="Times New Roman"/>
            <w:sz w:val="24"/>
            <w:szCs w:val="24"/>
          </w:rPr>
          <w:delText>&lt; 0.001</w:delText>
        </w:r>
        <w:r w:rsidDel="00DE7180">
          <w:rPr>
            <w:rFonts w:ascii="Times New Roman" w:hAnsi="Times New Roman" w:cs="Times New Roman"/>
            <w:sz w:val="24"/>
            <w:szCs w:val="24"/>
          </w:rPr>
          <w:delText>), and</w:delText>
        </w:r>
        <w:r w:rsidR="002C36ED" w:rsidRPr="002C36ED" w:rsidDel="00DE7180">
          <w:rPr>
            <w:rFonts w:ascii="Times New Roman" w:hAnsi="Times New Roman" w:cs="Times New Roman"/>
            <w:sz w:val="24"/>
            <w:szCs w:val="24"/>
          </w:rPr>
          <w:delText xml:space="preserve"> non-teaching hospitals (</w:delText>
        </w:r>
        <w:r w:rsidR="002E363E" w:rsidDel="00DE7180">
          <w:rPr>
            <w:rFonts w:ascii="Times New Roman" w:hAnsi="Times New Roman" w:cs="Times New Roman"/>
            <w:sz w:val="24"/>
            <w:szCs w:val="24"/>
          </w:rPr>
          <w:delText xml:space="preserve">n = 165, </w:delText>
        </w:r>
        <w:r w:rsidR="002C36ED" w:rsidRPr="002C36ED" w:rsidDel="00DE7180">
          <w:rPr>
            <w:rFonts w:ascii="Times New Roman" w:hAnsi="Times New Roman" w:cs="Times New Roman"/>
            <w:sz w:val="24"/>
            <w:szCs w:val="24"/>
          </w:rPr>
          <w:delText>37.6%,</w:delText>
        </w:r>
        <w:r w:rsidDel="00DE7180">
          <w:rPr>
            <w:rFonts w:ascii="Times New Roman" w:hAnsi="Times New Roman" w:cs="Times New Roman"/>
            <w:sz w:val="24"/>
            <w:szCs w:val="24"/>
          </w:rPr>
          <w:delText xml:space="preserve"> p &lt; 0.001)</w:delText>
        </w:r>
        <w:r w:rsidR="002C36ED" w:rsidRPr="002C36ED" w:rsidDel="00DE7180">
          <w:rPr>
            <w:rFonts w:ascii="Times New Roman" w:hAnsi="Times New Roman" w:cs="Times New Roman"/>
            <w:sz w:val="24"/>
            <w:szCs w:val="24"/>
          </w:rPr>
          <w:delText>. Temporaltrends in LVAD showed</w:delText>
        </w:r>
      </w:del>
      <w:ins w:id="65" w:author="Banerjee, Dipanjan" w:date="2016-04-28T16:44:00Z">
        <w:del w:id="66" w:author="David Ouyang" w:date="2016-05-05T10:12:00Z">
          <w:r w:rsidR="008D5E4A" w:rsidDel="00DE7180">
            <w:rPr>
              <w:rFonts w:ascii="Times New Roman" w:hAnsi="Times New Roman" w:cs="Times New Roman"/>
              <w:sz w:val="24"/>
              <w:szCs w:val="24"/>
            </w:rPr>
            <w:delText>There was</w:delText>
          </w:r>
        </w:del>
      </w:ins>
      <w:del w:id="67" w:author="David Ouyang" w:date="2016-05-05T10:12:00Z">
        <w:r w:rsidR="002C36ED" w:rsidRPr="002C36ED" w:rsidDel="00DE7180">
          <w:rPr>
            <w:rFonts w:ascii="Times New Roman" w:hAnsi="Times New Roman" w:cs="Times New Roman"/>
            <w:sz w:val="24"/>
            <w:szCs w:val="24"/>
          </w:rPr>
          <w:delText xml:space="preserve"> an increase in the number of </w:delText>
        </w:r>
      </w:del>
      <w:ins w:id="68" w:author="Banerjee, Dipanjan" w:date="2016-04-28T16:44:00Z">
        <w:del w:id="69" w:author="David Ouyang" w:date="2016-05-05T10:12:00Z">
          <w:r w:rsidR="008D5E4A" w:rsidDel="00DE7180">
            <w:rPr>
              <w:rFonts w:ascii="Times New Roman" w:hAnsi="Times New Roman" w:cs="Times New Roman"/>
              <w:sz w:val="24"/>
              <w:szCs w:val="24"/>
            </w:rPr>
            <w:delText xml:space="preserve">LVAD </w:delText>
          </w:r>
        </w:del>
      </w:ins>
      <w:del w:id="70" w:author="David Ouyang" w:date="2016-05-05T10:12:00Z">
        <w:r w:rsidR="002C36ED" w:rsidRPr="002C36ED" w:rsidDel="00DE7180">
          <w:rPr>
            <w:rFonts w:ascii="Times New Roman" w:hAnsi="Times New Roman" w:cs="Times New Roman"/>
            <w:sz w:val="24"/>
            <w:szCs w:val="24"/>
          </w:rPr>
          <w:delText>implantations from 1998 to 2011 (r^2 =</w:delText>
        </w:r>
        <w:r w:rsidR="00C74E8B" w:rsidDel="00DE7180">
          <w:rPr>
            <w:rFonts w:ascii="Times New Roman" w:hAnsi="Times New Roman" w:cs="Times New Roman"/>
            <w:sz w:val="24"/>
            <w:szCs w:val="24"/>
          </w:rPr>
          <w:delText>0.</w:delText>
        </w:r>
        <w:r w:rsidR="00C74E8B" w:rsidRPr="00C74E8B" w:rsidDel="00DE7180">
          <w:rPr>
            <w:rFonts w:ascii="Times New Roman" w:hAnsi="Times New Roman" w:cs="Times New Roman"/>
            <w:sz w:val="24"/>
            <w:szCs w:val="24"/>
          </w:rPr>
          <w:delText>6924</w:delText>
        </w:r>
        <w:r w:rsidR="002C36ED" w:rsidRPr="002C36ED" w:rsidDel="00DE7180">
          <w:rPr>
            <w:rFonts w:ascii="Times New Roman" w:hAnsi="Times New Roman" w:cs="Times New Roman"/>
            <w:sz w:val="24"/>
            <w:szCs w:val="24"/>
          </w:rPr>
          <w:delText>, trend p-value &lt;</w:delText>
        </w:r>
        <w:r w:rsidR="00C74E8B" w:rsidDel="00DE7180">
          <w:rPr>
            <w:rFonts w:ascii="Times New Roman" w:hAnsi="Times New Roman" w:cs="Times New Roman"/>
            <w:sz w:val="24"/>
            <w:szCs w:val="24"/>
          </w:rPr>
          <w:delText>0.001</w:delText>
        </w:r>
        <w:r w:rsidR="00C74E8B" w:rsidRPr="002C36ED" w:rsidDel="00DE7180">
          <w:rPr>
            <w:rFonts w:ascii="Times New Roman" w:hAnsi="Times New Roman" w:cs="Times New Roman"/>
            <w:sz w:val="24"/>
            <w:szCs w:val="24"/>
          </w:rPr>
          <w:delText xml:space="preserve">). </w:delText>
        </w:r>
        <w:r w:rsidR="002C36ED" w:rsidRPr="002C36ED" w:rsidDel="00DE7180">
          <w:rPr>
            <w:rFonts w:ascii="Times New Roman" w:hAnsi="Times New Roman" w:cs="Times New Roman"/>
            <w:sz w:val="24"/>
            <w:szCs w:val="24"/>
          </w:rPr>
          <w:delText xml:space="preserve">Overall in-hospital mortality remained </w:delText>
        </w:r>
        <w:r w:rsidDel="00DE7180">
          <w:rPr>
            <w:rFonts w:ascii="Times New Roman" w:hAnsi="Times New Roman" w:cs="Times New Roman"/>
            <w:sz w:val="24"/>
            <w:szCs w:val="24"/>
          </w:rPr>
          <w:delText>stable</w:delText>
        </w:r>
        <w:r w:rsidR="002C36ED" w:rsidRPr="002C36ED" w:rsidDel="00DE7180">
          <w:rPr>
            <w:rFonts w:ascii="Times New Roman" w:hAnsi="Times New Roman" w:cs="Times New Roman"/>
            <w:sz w:val="24"/>
            <w:szCs w:val="24"/>
          </w:rPr>
          <w:delText xml:space="preserve"> between 1998 and 2006 (r^ 2 = </w:delText>
        </w:r>
        <w:r w:rsidR="00126DFC" w:rsidDel="00DE7180">
          <w:rPr>
            <w:rFonts w:ascii="Times New Roman" w:hAnsi="Times New Roman" w:cs="Times New Roman"/>
            <w:sz w:val="24"/>
            <w:szCs w:val="24"/>
          </w:rPr>
          <w:delText>0.1403</w:delText>
        </w:r>
        <w:r w:rsidR="002C36ED" w:rsidRPr="002C36ED" w:rsidDel="00DE7180">
          <w:rPr>
            <w:rFonts w:ascii="Times New Roman" w:hAnsi="Times New Roman" w:cs="Times New Roman"/>
            <w:sz w:val="24"/>
            <w:szCs w:val="24"/>
          </w:rPr>
          <w:delText xml:space="preserve">, trend p-value = </w:delText>
        </w:r>
        <w:r w:rsidR="00126DFC" w:rsidRPr="00126DFC" w:rsidDel="00DE7180">
          <w:rPr>
            <w:rFonts w:ascii="Times New Roman" w:hAnsi="Times New Roman" w:cs="Times New Roman"/>
            <w:sz w:val="24"/>
            <w:szCs w:val="24"/>
          </w:rPr>
          <w:delText>0.9042</w:delText>
        </w:r>
        <w:r w:rsidR="002C36ED" w:rsidRPr="002C36ED" w:rsidDel="00DE7180">
          <w:rPr>
            <w:rFonts w:ascii="Times New Roman" w:hAnsi="Times New Roman" w:cs="Times New Roman"/>
            <w:sz w:val="24"/>
            <w:szCs w:val="24"/>
          </w:rPr>
          <w:delText xml:space="preserve">) and linearly decreased between 2007 and 2011 (r^2 = </w:delText>
        </w:r>
        <w:r w:rsidR="00126DFC" w:rsidDel="00DE7180">
          <w:rPr>
            <w:rFonts w:ascii="Times New Roman" w:hAnsi="Times New Roman" w:cs="Times New Roman"/>
            <w:sz w:val="24"/>
            <w:szCs w:val="24"/>
          </w:rPr>
          <w:delText>0</w:delText>
        </w:r>
        <w:r w:rsidR="00126DFC" w:rsidRPr="00126DFC" w:rsidDel="00DE7180">
          <w:rPr>
            <w:rFonts w:ascii="Times New Roman" w:hAnsi="Times New Roman" w:cs="Times New Roman"/>
            <w:sz w:val="24"/>
            <w:szCs w:val="24"/>
          </w:rPr>
          <w:delText>.7648</w:delText>
        </w:r>
        <w:r w:rsidR="002C36ED" w:rsidRPr="002C36ED" w:rsidDel="00DE7180">
          <w:rPr>
            <w:rFonts w:ascii="Times New Roman" w:hAnsi="Times New Roman" w:cs="Times New Roman"/>
            <w:sz w:val="24"/>
            <w:szCs w:val="24"/>
          </w:rPr>
          <w:delText xml:space="preserve">, trend p value = </w:delText>
        </w:r>
        <w:r w:rsidR="00126DFC" w:rsidDel="00DE7180">
          <w:rPr>
            <w:rFonts w:ascii="Times New Roman" w:hAnsi="Times New Roman" w:cs="Times New Roman"/>
            <w:sz w:val="24"/>
            <w:szCs w:val="24"/>
          </w:rPr>
          <w:delText>0.033</w:delText>
        </w:r>
        <w:r w:rsidR="002C36ED" w:rsidRPr="002C36ED" w:rsidDel="00DE7180">
          <w:rPr>
            <w:rFonts w:ascii="Times New Roman" w:hAnsi="Times New Roman" w:cs="Times New Roman"/>
            <w:sz w:val="24"/>
            <w:szCs w:val="24"/>
          </w:rPr>
          <w:delText>)</w:delText>
        </w:r>
        <w:r w:rsidR="004D2A4F" w:rsidDel="00DE7180">
          <w:rPr>
            <w:rFonts w:ascii="Times New Roman" w:hAnsi="Times New Roman" w:cs="Times New Roman"/>
            <w:sz w:val="24"/>
            <w:szCs w:val="24"/>
          </w:rPr>
          <w:delText xml:space="preserve"> (Figure 1)</w:delText>
        </w:r>
        <w:r w:rsidR="002C36ED" w:rsidRPr="002C36ED" w:rsidDel="00DE7180">
          <w:rPr>
            <w:rFonts w:ascii="Times New Roman" w:hAnsi="Times New Roman" w:cs="Times New Roman"/>
            <w:sz w:val="24"/>
            <w:szCs w:val="24"/>
          </w:rPr>
          <w:delText>.</w:delText>
        </w:r>
      </w:del>
      <w:r w:rsidR="002C36ED" w:rsidRPr="002C36ED">
        <w:rPr>
          <w:rFonts w:ascii="Times New Roman" w:hAnsi="Times New Roman" w:cs="Times New Roman"/>
          <w:sz w:val="24"/>
          <w:szCs w:val="24"/>
        </w:rPr>
        <w:t xml:space="preserve"> </w:t>
      </w:r>
    </w:p>
    <w:p w14:paraId="333CA5DD" w14:textId="77777777" w:rsidR="004D2A4F" w:rsidDel="00DE7180" w:rsidRDefault="004D2A4F" w:rsidP="00C657D5">
      <w:pPr>
        <w:pStyle w:val="NoSpacing"/>
        <w:spacing w:line="360" w:lineRule="auto"/>
        <w:rPr>
          <w:del w:id="71" w:author="David Ouyang" w:date="2016-05-05T10:13:00Z"/>
          <w:rFonts w:ascii="Times New Roman" w:hAnsi="Times New Roman" w:cs="Times New Roman"/>
          <w:sz w:val="24"/>
          <w:szCs w:val="24"/>
        </w:rPr>
      </w:pPr>
    </w:p>
    <w:p w14:paraId="38B3EDD8" w14:textId="77777777" w:rsidR="004D2A4F" w:rsidRPr="00C657D5" w:rsidDel="00DE7180" w:rsidRDefault="004D2A4F" w:rsidP="004D2A4F">
      <w:pPr>
        <w:pStyle w:val="NoSpacing"/>
        <w:spacing w:line="360" w:lineRule="auto"/>
        <w:rPr>
          <w:del w:id="72" w:author="David Ouyang" w:date="2016-05-05T10:13:00Z"/>
          <w:rFonts w:ascii="Times New Roman" w:hAnsi="Times New Roman" w:cs="Times New Roman"/>
          <w:b/>
          <w:sz w:val="24"/>
          <w:szCs w:val="24"/>
        </w:rPr>
      </w:pPr>
      <w:del w:id="73" w:author="David Ouyang" w:date="2016-05-05T10:13:00Z">
        <w:r w:rsidDel="00DE7180">
          <w:rPr>
            <w:rFonts w:ascii="Times New Roman" w:hAnsi="Times New Roman" w:cs="Times New Roman"/>
            <w:b/>
            <w:sz w:val="24"/>
            <w:szCs w:val="24"/>
          </w:rPr>
          <w:delText>Comorbidities and Complications</w:delText>
        </w:r>
      </w:del>
    </w:p>
    <w:p w14:paraId="69B85A26" w14:textId="711C18FD" w:rsidR="00BA515C" w:rsidRDefault="004D2A4F">
      <w:pPr>
        <w:pStyle w:val="NoSpacing"/>
        <w:spacing w:line="360" w:lineRule="auto"/>
        <w:ind w:firstLine="720"/>
        <w:rPr>
          <w:rFonts w:ascii="Times New Roman" w:hAnsi="Times New Roman" w:cs="Times New Roman"/>
          <w:sz w:val="24"/>
          <w:szCs w:val="24"/>
        </w:rPr>
        <w:pPrChange w:id="74" w:author="David Ouyang" w:date="2016-05-05T10:13:00Z">
          <w:pPr>
            <w:pStyle w:val="NoSpacing"/>
            <w:spacing w:line="360" w:lineRule="auto"/>
          </w:pPr>
        </w:pPrChange>
      </w:pPr>
      <w:del w:id="75" w:author="David Ouyang" w:date="2016-05-05T10:13:00Z">
        <w:r w:rsidDel="00DE7180">
          <w:rPr>
            <w:rFonts w:ascii="Times New Roman" w:hAnsi="Times New Roman" w:cs="Times New Roman"/>
            <w:sz w:val="24"/>
            <w:szCs w:val="24"/>
          </w:rPr>
          <w:tab/>
        </w:r>
      </w:del>
      <w:moveFromRangeStart w:id="76" w:author="David Ouyang" w:date="2016-05-05T10:10:00Z" w:name="move450206377"/>
      <w:commentRangeStart w:id="77"/>
      <w:moveFrom w:id="78" w:author="David Ouyang" w:date="2016-05-05T10:10:00Z">
        <w:r w:rsidRPr="002C36ED" w:rsidDel="00DE7180">
          <w:rPr>
            <w:rFonts w:ascii="Times New Roman" w:hAnsi="Times New Roman" w:cs="Times New Roman"/>
            <w:sz w:val="24"/>
            <w:szCs w:val="24"/>
          </w:rPr>
          <w:t>The most common comorbidities observed in patients were diabetes (17.8%), disorders of lipid metabolism (14.1%), hypertension (13.7%), history of or current use of tobacco (6.5</w:t>
        </w:r>
        <w:r w:rsidDel="00DE7180">
          <w:rPr>
            <w:rFonts w:ascii="Times New Roman" w:hAnsi="Times New Roman" w:cs="Times New Roman"/>
            <w:sz w:val="24"/>
            <w:szCs w:val="24"/>
          </w:rPr>
          <w:t xml:space="preserve">%) </w:t>
        </w:r>
        <w:r w:rsidRPr="002C36ED" w:rsidDel="00DE7180">
          <w:rPr>
            <w:rFonts w:ascii="Times New Roman" w:hAnsi="Times New Roman" w:cs="Times New Roman"/>
            <w:sz w:val="24"/>
            <w:szCs w:val="24"/>
          </w:rPr>
          <w:t>, and BMI ≥ 30 kg/m</w:t>
        </w:r>
        <w:r w:rsidRPr="002C36ED" w:rsidDel="00DE7180">
          <w:rPr>
            <w:rFonts w:ascii="Times New Roman" w:hAnsi="Times New Roman" w:cs="Times New Roman"/>
            <w:sz w:val="24"/>
            <w:szCs w:val="24"/>
            <w:vertAlign w:val="superscript"/>
          </w:rPr>
          <w:t>2</w:t>
        </w:r>
        <w:r w:rsidRPr="002C36ED" w:rsidDel="00DE7180">
          <w:rPr>
            <w:rFonts w:ascii="Times New Roman" w:hAnsi="Times New Roman" w:cs="Times New Roman"/>
            <w:sz w:val="24"/>
            <w:szCs w:val="24"/>
          </w:rPr>
          <w:t xml:space="preserve"> (4.4%)</w:t>
        </w:r>
        <w:r w:rsidDel="00DE7180">
          <w:rPr>
            <w:rFonts w:ascii="Times New Roman" w:hAnsi="Times New Roman" w:cs="Times New Roman"/>
            <w:sz w:val="24"/>
            <w:szCs w:val="24"/>
          </w:rPr>
          <w:t xml:space="preserve">. </w:t>
        </w:r>
      </w:moveFrom>
      <w:moveFromRangeEnd w:id="76"/>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w:t>
      </w:r>
      <w:ins w:id="79" w:author="David Ouyang" w:date="2016-05-05T10:15:00Z">
        <w:r w:rsidR="00EE4BAC">
          <w:rPr>
            <w:rFonts w:ascii="Times New Roman" w:hAnsi="Times New Roman" w:cs="Times New Roman"/>
            <w:sz w:val="24"/>
            <w:szCs w:val="24"/>
          </w:rPr>
          <w:t>3</w:t>
        </w:r>
      </w:ins>
      <w:del w:id="80" w:author="David Ouyang" w:date="2016-05-05T10:15:00Z">
        <w:r w:rsidDel="00EE4BAC">
          <w:rPr>
            <w:rFonts w:ascii="Times New Roman" w:hAnsi="Times New Roman" w:cs="Times New Roman"/>
            <w:sz w:val="24"/>
            <w:szCs w:val="24"/>
          </w:rPr>
          <w:delText>2</w:delText>
        </w:r>
      </w:del>
      <w:r>
        <w:rPr>
          <w:rFonts w:ascii="Times New Roman" w:hAnsi="Times New Roman" w:cs="Times New Roman"/>
          <w:sz w:val="24"/>
          <w:szCs w:val="24"/>
        </w:rPr>
        <w:t>)</w:t>
      </w:r>
      <w:r w:rsidRPr="002C36ED">
        <w:rPr>
          <w:rFonts w:ascii="Times New Roman" w:hAnsi="Times New Roman" w:cs="Times New Roman"/>
          <w:sz w:val="24"/>
          <w:szCs w:val="24"/>
        </w:rPr>
        <w:t>.</w:t>
      </w:r>
      <w:ins w:id="81" w:author="David Ouyang" w:date="2016-05-05T10:13:00Z">
        <w:r w:rsidR="00DE7180" w:rsidRPr="002C36ED" w:rsidDel="00DE7180">
          <w:rPr>
            <w:rFonts w:ascii="Times New Roman" w:hAnsi="Times New Roman" w:cs="Times New Roman"/>
            <w:sz w:val="24"/>
            <w:szCs w:val="24"/>
          </w:rPr>
          <w:t xml:space="preserve"> </w:t>
        </w:r>
      </w:ins>
      <w:ins w:id="82" w:author="David Ouyang" w:date="2016-05-05T10:24:00Z">
        <w:r w:rsidR="00E767B3">
          <w:rPr>
            <w:rFonts w:ascii="Times New Roman" w:hAnsi="Times New Roman" w:cs="Times New Roman"/>
            <w:sz w:val="24"/>
            <w:szCs w:val="24"/>
          </w:rPr>
          <w:t xml:space="preserve">Baseline patient demographics, patient comorbidities, and hospital characteristics were also similar between LVAD patients who underwent early and late OHT. </w:t>
        </w:r>
      </w:ins>
      <w:del w:id="83" w:author="David Ouyang" w:date="2016-05-05T10:13:00Z">
        <w:r w:rsidRPr="002C36ED" w:rsidDel="00DE7180">
          <w:rPr>
            <w:rFonts w:ascii="Times New Roman" w:hAnsi="Times New Roman" w:cs="Times New Roman"/>
            <w:sz w:val="24"/>
            <w:szCs w:val="24"/>
          </w:rPr>
          <w:delText xml:space="preserve">Of the 2200 patients, 2130 received one LVAD, 67 received two LVADs, and 3 received three LVADs during the same admission. </w:delText>
        </w:r>
        <w:r w:rsidDel="00DE7180">
          <w:rPr>
            <w:rFonts w:ascii="Times New Roman" w:hAnsi="Times New Roman" w:cs="Times New Roman"/>
            <w:sz w:val="24"/>
            <w:szCs w:val="24"/>
          </w:rPr>
          <w:delText xml:space="preserve">Repeat LVAD surgeries suggest significant surgical complications, with significant excess mortality </w:delText>
        </w:r>
        <w:r w:rsidRPr="002C36ED" w:rsidDel="00DE7180">
          <w:rPr>
            <w:rFonts w:ascii="Times New Roman" w:hAnsi="Times New Roman" w:cs="Times New Roman"/>
            <w:sz w:val="24"/>
            <w:szCs w:val="24"/>
          </w:rPr>
          <w:delText>in patients who received two LVADs (56.7%) and three LVADs (100.0%)</w:delText>
        </w:r>
        <w:r w:rsidDel="00DE7180">
          <w:rPr>
            <w:rFonts w:ascii="Times New Roman" w:hAnsi="Times New Roman" w:cs="Times New Roman"/>
            <w:sz w:val="24"/>
            <w:szCs w:val="24"/>
          </w:rPr>
          <w:delText xml:space="preserve">. </w:delText>
        </w:r>
        <w:commentRangeEnd w:id="77"/>
        <w:r w:rsidR="008D5E4A" w:rsidDel="00DE7180">
          <w:rPr>
            <w:rStyle w:val="CommentReference"/>
            <w:rFonts w:eastAsiaTheme="minorEastAsia"/>
            <w:lang w:eastAsia="zh-CN"/>
          </w:rPr>
          <w:commentReference w:id="77"/>
        </w:r>
      </w:del>
    </w:p>
    <w:p w14:paraId="6067461C" w14:textId="77777777" w:rsidR="004D2A4F" w:rsidRDefault="004D2A4F" w:rsidP="00DA677F">
      <w:pPr>
        <w:pStyle w:val="NoSpacing"/>
        <w:spacing w:line="360" w:lineRule="auto"/>
        <w:rPr>
          <w:ins w:id="84" w:author="David Ouyang" w:date="2016-05-12T12:04:00Z"/>
        </w:rPr>
      </w:pPr>
    </w:p>
    <w:p w14:paraId="462EFC2C" w14:textId="77777777" w:rsidR="002840AC" w:rsidRDefault="002840AC" w:rsidP="00DA677F">
      <w:pPr>
        <w:pStyle w:val="NoSpacing"/>
        <w:spacing w:line="360" w:lineRule="auto"/>
        <w:rPr>
          <w:ins w:id="85" w:author="David Ouyang" w:date="2016-05-12T12:04:00Z"/>
        </w:rPr>
      </w:pPr>
    </w:p>
    <w:p w14:paraId="2BEA300E" w14:textId="77777777" w:rsidR="002840AC" w:rsidRDefault="002840AC" w:rsidP="00DA677F">
      <w:pPr>
        <w:pStyle w:val="NoSpacing"/>
        <w:spacing w:line="360" w:lineRule="auto"/>
      </w:pPr>
    </w:p>
    <w:p w14:paraId="74F985FF" w14:textId="77777777"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Timing of Post-LVAD Orthologous Heart Transplant</w:t>
      </w:r>
    </w:p>
    <w:p w14:paraId="23968212" w14:textId="73400EBB" w:rsidR="0084132A" w:rsidRDefault="003351F3" w:rsidP="00C657D5">
      <w:pPr>
        <w:spacing w:line="360" w:lineRule="auto"/>
        <w:rPr>
          <w:ins w:id="86" w:author="Banerjee, Dipanjan" w:date="2016-04-28T16:55:00Z"/>
          <w:rFonts w:ascii="Times New Roman" w:hAnsi="Times New Roman" w:cs="Times New Roman"/>
          <w:sz w:val="24"/>
          <w:szCs w:val="24"/>
        </w:rPr>
      </w:pPr>
      <w:r w:rsidRPr="003351F3">
        <w:rPr>
          <w:rFonts w:ascii="Times New Roman" w:hAnsi="Times New Roman" w:cs="Times New Roman"/>
          <w:b/>
          <w:sz w:val="24"/>
          <w:szCs w:val="24"/>
        </w:rPr>
        <w:tab/>
      </w:r>
      <w:commentRangeStart w:id="87"/>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del w:id="88" w:author="Banerjee, Dipanjan" w:date="2016-04-28T16:47:00Z">
        <w:r w:rsidRPr="003351F3" w:rsidDel="008D5E4A">
          <w:rPr>
            <w:rFonts w:ascii="Times New Roman" w:hAnsi="Times New Roman" w:cs="Times New Roman"/>
            <w:sz w:val="24"/>
            <w:szCs w:val="24"/>
          </w:rPr>
          <w:delText xml:space="preserve">orthologous </w:delText>
        </w:r>
      </w:del>
      <w:ins w:id="89" w:author="Banerjee, Dipanjan" w:date="2016-04-28T16:47:00Z">
        <w:r w:rsidR="008D5E4A">
          <w:rPr>
            <w:rFonts w:ascii="Times New Roman" w:hAnsi="Times New Roman" w:cs="Times New Roman"/>
            <w:sz w:val="24"/>
            <w:szCs w:val="24"/>
          </w:rPr>
          <w:t>orth</w:t>
        </w:r>
        <w:r w:rsidR="008D5E4A" w:rsidRPr="003351F3">
          <w:rPr>
            <w:rFonts w:ascii="Times New Roman" w:hAnsi="Times New Roman" w:cs="Times New Roman"/>
            <w:sz w:val="24"/>
            <w:szCs w:val="24"/>
          </w:rPr>
          <w:t>o</w:t>
        </w:r>
        <w:r w:rsidR="008D5E4A">
          <w:rPr>
            <w:rFonts w:ascii="Times New Roman" w:hAnsi="Times New Roman" w:cs="Times New Roman"/>
            <w:sz w:val="24"/>
            <w:szCs w:val="24"/>
          </w:rPr>
          <w:t>topic</w:t>
        </w:r>
      </w:ins>
      <w:ins w:id="90" w:author="David Ouyang" w:date="2016-05-05T10:23:00Z">
        <w:r w:rsidR="00F87E1C">
          <w:rPr>
            <w:rFonts w:ascii="Times New Roman" w:hAnsi="Times New Roman" w:cs="Times New Roman"/>
            <w:sz w:val="24"/>
            <w:szCs w:val="24"/>
          </w:rPr>
          <w:t xml:space="preserve"> </w:t>
        </w:r>
      </w:ins>
      <w:r w:rsidRPr="003351F3">
        <w:rPr>
          <w:rFonts w:ascii="Times New Roman" w:hAnsi="Times New Roman" w:cs="Times New Roman"/>
          <w:sz w:val="24"/>
          <w:szCs w:val="24"/>
        </w:rPr>
        <w:t>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w:t>
      </w:r>
      <w:ins w:id="91" w:author="David Ouyang" w:date="2016-05-12T12:01:00Z">
        <w:r w:rsidR="000E1DA3">
          <w:rPr>
            <w:rFonts w:ascii="Times New Roman" w:hAnsi="Times New Roman" w:cs="Times New Roman"/>
            <w:sz w:val="24"/>
            <w:szCs w:val="24"/>
          </w:rPr>
          <w:t>.</w:t>
        </w:r>
      </w:ins>
      <w:del w:id="92" w:author="David Ouyang" w:date="2016-05-12T12:01:00Z">
        <w:r w:rsidRPr="00C657D5" w:rsidDel="000E1DA3">
          <w:rPr>
            <w:rFonts w:ascii="Times New Roman" w:hAnsi="Times New Roman" w:cs="Times New Roman"/>
            <w:sz w:val="24"/>
            <w:szCs w:val="24"/>
          </w:rPr>
          <w:delText xml:space="preserve">. </w:delText>
        </w:r>
      </w:del>
      <w:r w:rsidRPr="00C657D5">
        <w:rPr>
          <w:rFonts w:ascii="Times New Roman" w:hAnsi="Times New Roman" w:cs="Times New Roman"/>
          <w:sz w:val="24"/>
          <w:szCs w:val="24"/>
        </w:rPr>
        <w:t xml:space="preserve"> </w:t>
      </w:r>
      <w:del w:id="93" w:author="Banerjee, Dipanjan" w:date="2016-04-28T16:54:00Z">
        <w:r w:rsidRPr="00C657D5" w:rsidDel="0084132A">
          <w:rPr>
            <w:rFonts w:ascii="Times New Roman" w:hAnsi="Times New Roman" w:cs="Times New Roman"/>
            <w:sz w:val="24"/>
            <w:szCs w:val="24"/>
          </w:rPr>
          <w:delText>Patients who waited longer after LVAD implantation for OHT had longer hospital stays (</w:delText>
        </w:r>
        <w:r w:rsidRPr="00C657D5" w:rsidDel="0084132A">
          <w:rPr>
            <w:rFonts w:ascii="Times New Roman" w:eastAsia="Times New Roman" w:hAnsi="Times New Roman" w:cs="Times New Roman"/>
            <w:color w:val="000000"/>
            <w:sz w:val="24"/>
            <w:szCs w:val="24"/>
          </w:rPr>
          <w:delText>39.3 ± 33.2 days for the first quartile, 48.87 ± 25.6 days for the second quartile, 85.8 ± 40.1 days for the third quartile, 151.2  ± 52.6 days for the fourth quartile)</w:delText>
        </w:r>
      </w:del>
      <w:del w:id="94" w:author="David Ouyang" w:date="2016-05-12T12:01:00Z">
        <w:r w:rsidRPr="00C657D5" w:rsidDel="000E1DA3">
          <w:rPr>
            <w:rFonts w:ascii="Times New Roman" w:eastAsia="Times New Roman" w:hAnsi="Times New Roman" w:cs="Times New Roman"/>
            <w:color w:val="000000"/>
            <w:sz w:val="24"/>
            <w:szCs w:val="24"/>
          </w:rPr>
          <w:delText>.</w:delText>
        </w:r>
      </w:del>
      <w:r w:rsidRPr="00C657D5">
        <w:rPr>
          <w:rFonts w:ascii="Times New Roman" w:eastAsia="Times New Roman" w:hAnsi="Times New Roman" w:cs="Times New Roman"/>
          <w:color w:val="000000"/>
          <w:sz w:val="24"/>
          <w:szCs w:val="24"/>
        </w:rPr>
        <w:t xml:space="preserv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commentRangeEnd w:id="87"/>
      <w:r w:rsidR="008D5E4A">
        <w:rPr>
          <w:rStyle w:val="CommentReference"/>
        </w:rPr>
        <w:commentReference w:id="87"/>
      </w:r>
    </w:p>
    <w:p w14:paraId="6008BEE2" w14:textId="6B997E1E" w:rsidR="003351F3" w:rsidRPr="00C657D5" w:rsidRDefault="0084132A">
      <w:pPr>
        <w:spacing w:line="360" w:lineRule="auto"/>
        <w:ind w:firstLine="720"/>
        <w:rPr>
          <w:rFonts w:ascii="Times New Roman" w:eastAsia="Times New Roman" w:hAnsi="Times New Roman" w:cs="Times New Roman"/>
          <w:color w:val="000000"/>
          <w:sz w:val="24"/>
          <w:szCs w:val="24"/>
        </w:rPr>
        <w:pPrChange w:id="95" w:author="David Ouyang" w:date="2016-05-05T11:48:00Z">
          <w:pPr>
            <w:spacing w:line="360" w:lineRule="auto"/>
          </w:pPr>
        </w:pPrChange>
      </w:pPr>
      <w:ins w:id="96" w:author="Banerjee, Dipanjan" w:date="2016-04-28T16:54:00Z">
        <w:r w:rsidRPr="00C657D5">
          <w:rPr>
            <w:rFonts w:ascii="Times New Roman" w:hAnsi="Times New Roman" w:cs="Times New Roman"/>
            <w:sz w:val="24"/>
            <w:szCs w:val="24"/>
          </w:rPr>
          <w:t>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del w:id="97" w:author="David Ouyang" w:date="2016-05-12T12:01:00Z">
          <w:r w:rsidRPr="00C657D5" w:rsidDel="000E1DA3">
            <w:rPr>
              <w:rFonts w:ascii="Times New Roman" w:eastAsia="Times New Roman" w:hAnsi="Times New Roman" w:cs="Times New Roman"/>
              <w:color w:val="000000"/>
              <w:sz w:val="24"/>
              <w:szCs w:val="24"/>
            </w:rPr>
            <w:delText>151.2  ±</w:delText>
          </w:r>
        </w:del>
      </w:ins>
      <w:ins w:id="98" w:author="David Ouyang" w:date="2016-05-12T12:01:00Z">
        <w:r w:rsidR="000E1DA3" w:rsidRPr="00C657D5">
          <w:rPr>
            <w:rFonts w:ascii="Times New Roman" w:eastAsia="Times New Roman" w:hAnsi="Times New Roman" w:cs="Times New Roman"/>
            <w:color w:val="000000"/>
            <w:sz w:val="24"/>
            <w:szCs w:val="24"/>
          </w:rPr>
          <w:t>151.2 ±</w:t>
        </w:r>
      </w:ins>
      <w:ins w:id="99" w:author="Banerjee, Dipanjan" w:date="2016-04-28T16:54:00Z">
        <w:r w:rsidRPr="00C657D5">
          <w:rPr>
            <w:rFonts w:ascii="Times New Roman" w:eastAsia="Times New Roman" w:hAnsi="Times New Roman" w:cs="Times New Roman"/>
            <w:color w:val="000000"/>
            <w:sz w:val="24"/>
            <w:szCs w:val="24"/>
          </w:rPr>
          <w:t xml:space="preserve"> 52.6 days for the fourth quartile)</w:t>
        </w:r>
      </w:ins>
      <w:ins w:id="100" w:author="David Ouyang" w:date="2016-05-05T10:28:00Z">
        <w:r w:rsidR="00E767B3">
          <w:rPr>
            <w:rFonts w:ascii="Times New Roman" w:eastAsia="Times New Roman" w:hAnsi="Times New Roman" w:cs="Times New Roman"/>
            <w:color w:val="000000"/>
            <w:sz w:val="24"/>
            <w:szCs w:val="24"/>
          </w:rPr>
          <w:t xml:space="preserve">. The majority of time during the hospitalization was before OHT, as there was </w:t>
        </w:r>
      </w:ins>
      <w:ins w:id="101" w:author="David Ouyang" w:date="2016-05-05T10:30:00Z">
        <w:r w:rsidR="00E767B3">
          <w:rPr>
            <w:rFonts w:ascii="Times New Roman" w:eastAsia="Times New Roman" w:hAnsi="Times New Roman" w:cs="Times New Roman"/>
            <w:color w:val="000000"/>
            <w:sz w:val="24"/>
            <w:szCs w:val="24"/>
          </w:rPr>
          <w:t>no statistically significantly different in post-OHT length of stay (</w:t>
        </w:r>
      </w:ins>
      <w:ins w:id="102" w:author="David Ouyang" w:date="2016-05-05T10:32:00Z">
        <w:r w:rsidR="00E767B3">
          <w:rPr>
            <w:rFonts w:ascii="Times New Roman" w:eastAsia="Times New Roman" w:hAnsi="Times New Roman" w:cs="Times New Roman"/>
            <w:color w:val="000000"/>
            <w:sz w:val="24"/>
            <w:szCs w:val="24"/>
          </w:rPr>
          <w:t>23.8</w:t>
        </w:r>
      </w:ins>
      <w:ins w:id="103" w:author="David Ouyang" w:date="2016-05-05T10:30:00Z">
        <w:r w:rsidR="00E767B3" w:rsidRPr="00C657D5">
          <w:rPr>
            <w:rFonts w:ascii="Times New Roman" w:eastAsia="Times New Roman" w:hAnsi="Times New Roman" w:cs="Times New Roman"/>
            <w:color w:val="000000"/>
            <w:sz w:val="24"/>
            <w:szCs w:val="24"/>
          </w:rPr>
          <w:t xml:space="preserve"> ± </w:t>
        </w:r>
      </w:ins>
      <w:ins w:id="104" w:author="David Ouyang" w:date="2016-05-05T10:31:00Z">
        <w:r w:rsidR="00E767B3">
          <w:rPr>
            <w:rFonts w:ascii="Times New Roman" w:eastAsia="Times New Roman" w:hAnsi="Times New Roman" w:cs="Times New Roman"/>
            <w:color w:val="000000"/>
            <w:sz w:val="24"/>
            <w:szCs w:val="24"/>
          </w:rPr>
          <w:t>21</w:t>
        </w:r>
      </w:ins>
      <w:ins w:id="105" w:author="David Ouyang" w:date="2016-05-05T10:30:00Z">
        <w:r w:rsidR="00E767B3" w:rsidRPr="00C657D5">
          <w:rPr>
            <w:rFonts w:ascii="Times New Roman" w:eastAsia="Times New Roman" w:hAnsi="Times New Roman" w:cs="Times New Roman"/>
            <w:color w:val="000000"/>
            <w:sz w:val="24"/>
            <w:szCs w:val="24"/>
          </w:rPr>
          <w:t>.</w:t>
        </w:r>
      </w:ins>
      <w:ins w:id="106" w:author="David Ouyang" w:date="2016-05-05T10:32:00Z">
        <w:r w:rsidR="00E767B3">
          <w:rPr>
            <w:rFonts w:ascii="Times New Roman" w:eastAsia="Times New Roman" w:hAnsi="Times New Roman" w:cs="Times New Roman"/>
            <w:color w:val="000000"/>
            <w:sz w:val="24"/>
            <w:szCs w:val="24"/>
          </w:rPr>
          <w:t>4</w:t>
        </w:r>
      </w:ins>
      <w:ins w:id="107" w:author="David Ouyang" w:date="2016-05-05T10:30:00Z">
        <w:r w:rsidR="00E767B3" w:rsidRPr="00C657D5">
          <w:rPr>
            <w:rFonts w:ascii="Times New Roman" w:eastAsia="Times New Roman" w:hAnsi="Times New Roman" w:cs="Times New Roman"/>
            <w:color w:val="000000"/>
            <w:sz w:val="24"/>
            <w:szCs w:val="24"/>
          </w:rPr>
          <w:t xml:space="preserve"> days for the first quartile, </w:t>
        </w:r>
      </w:ins>
      <w:ins w:id="108" w:author="David Ouyang" w:date="2016-05-05T10:33:00Z">
        <w:r w:rsidR="00E767B3">
          <w:rPr>
            <w:rFonts w:ascii="Times New Roman" w:eastAsia="Times New Roman" w:hAnsi="Times New Roman" w:cs="Times New Roman"/>
            <w:color w:val="000000"/>
            <w:sz w:val="24"/>
            <w:szCs w:val="24"/>
          </w:rPr>
          <w:t>21.7</w:t>
        </w:r>
      </w:ins>
      <w:ins w:id="109" w:author="David Ouyang" w:date="2016-05-05T10:30:00Z">
        <w:r w:rsidR="00E767B3" w:rsidRPr="00C657D5">
          <w:rPr>
            <w:rFonts w:ascii="Times New Roman" w:eastAsia="Times New Roman" w:hAnsi="Times New Roman" w:cs="Times New Roman"/>
            <w:color w:val="000000"/>
            <w:sz w:val="24"/>
            <w:szCs w:val="24"/>
          </w:rPr>
          <w:t xml:space="preserve"> ± </w:t>
        </w:r>
      </w:ins>
      <w:ins w:id="110" w:author="David Ouyang" w:date="2016-05-05T10:33:00Z">
        <w:r w:rsidR="00E767B3">
          <w:rPr>
            <w:rFonts w:ascii="Times New Roman" w:eastAsia="Times New Roman" w:hAnsi="Times New Roman" w:cs="Times New Roman"/>
            <w:color w:val="000000"/>
            <w:sz w:val="24"/>
            <w:szCs w:val="24"/>
          </w:rPr>
          <w:t>15.8</w:t>
        </w:r>
      </w:ins>
      <w:ins w:id="111" w:author="David Ouyang" w:date="2016-05-05T10:30:00Z">
        <w:r w:rsidR="00E767B3" w:rsidRPr="00C657D5">
          <w:rPr>
            <w:rFonts w:ascii="Times New Roman" w:eastAsia="Times New Roman" w:hAnsi="Times New Roman" w:cs="Times New Roman"/>
            <w:color w:val="000000"/>
            <w:sz w:val="24"/>
            <w:szCs w:val="24"/>
          </w:rPr>
          <w:t xml:space="preserve"> days for the second quartile, </w:t>
        </w:r>
      </w:ins>
      <w:ins w:id="112" w:author="David Ouyang" w:date="2016-05-05T10:34:00Z">
        <w:r w:rsidR="00E767B3">
          <w:rPr>
            <w:rFonts w:ascii="Times New Roman" w:eastAsia="Times New Roman" w:hAnsi="Times New Roman" w:cs="Times New Roman"/>
            <w:color w:val="000000"/>
            <w:sz w:val="24"/>
            <w:szCs w:val="24"/>
          </w:rPr>
          <w:t>27.6</w:t>
        </w:r>
      </w:ins>
      <w:ins w:id="113" w:author="David Ouyang" w:date="2016-05-05T10:30:00Z">
        <w:r w:rsidR="00E767B3" w:rsidRPr="00C657D5">
          <w:rPr>
            <w:rFonts w:ascii="Times New Roman" w:eastAsia="Times New Roman" w:hAnsi="Times New Roman" w:cs="Times New Roman"/>
            <w:color w:val="000000"/>
            <w:sz w:val="24"/>
            <w:szCs w:val="24"/>
          </w:rPr>
          <w:t xml:space="preserve"> ± </w:t>
        </w:r>
      </w:ins>
      <w:ins w:id="114" w:author="David Ouyang" w:date="2016-05-05T10:34:00Z">
        <w:r w:rsidR="00E767B3">
          <w:rPr>
            <w:rFonts w:ascii="Times New Roman" w:eastAsia="Times New Roman" w:hAnsi="Times New Roman" w:cs="Times New Roman"/>
            <w:color w:val="000000"/>
            <w:sz w:val="24"/>
            <w:szCs w:val="24"/>
          </w:rPr>
          <w:t>37.1</w:t>
        </w:r>
      </w:ins>
      <w:ins w:id="115" w:author="David Ouyang" w:date="2016-05-05T10:30:00Z">
        <w:r w:rsidR="00E767B3" w:rsidRPr="00C657D5">
          <w:rPr>
            <w:rFonts w:ascii="Times New Roman" w:eastAsia="Times New Roman" w:hAnsi="Times New Roman" w:cs="Times New Roman"/>
            <w:color w:val="000000"/>
            <w:sz w:val="24"/>
            <w:szCs w:val="24"/>
          </w:rPr>
          <w:t xml:space="preserve"> days for the third quartile, </w:t>
        </w:r>
      </w:ins>
      <w:ins w:id="116" w:author="David Ouyang" w:date="2016-05-05T10:34:00Z">
        <w:r w:rsidR="00E767B3">
          <w:rPr>
            <w:rFonts w:ascii="Times New Roman" w:eastAsia="Times New Roman" w:hAnsi="Times New Roman" w:cs="Times New Roman"/>
            <w:color w:val="000000"/>
            <w:sz w:val="24"/>
            <w:szCs w:val="24"/>
          </w:rPr>
          <w:t>27.1</w:t>
        </w:r>
      </w:ins>
      <w:ins w:id="117" w:author="David Ouyang" w:date="2016-05-05T10:30:00Z">
        <w:r w:rsidR="00E767B3" w:rsidRPr="00C657D5">
          <w:rPr>
            <w:rFonts w:ascii="Times New Roman" w:eastAsia="Times New Roman" w:hAnsi="Times New Roman" w:cs="Times New Roman"/>
            <w:color w:val="000000"/>
            <w:sz w:val="24"/>
            <w:szCs w:val="24"/>
          </w:rPr>
          <w:t xml:space="preserve"> ± </w:t>
        </w:r>
      </w:ins>
      <w:ins w:id="118" w:author="David Ouyang" w:date="2016-05-05T10:32:00Z">
        <w:r w:rsidR="00E767B3">
          <w:rPr>
            <w:rFonts w:ascii="Times New Roman" w:eastAsia="Times New Roman" w:hAnsi="Times New Roman" w:cs="Times New Roman"/>
            <w:color w:val="000000"/>
            <w:sz w:val="24"/>
            <w:szCs w:val="24"/>
          </w:rPr>
          <w:t>22.</w:t>
        </w:r>
      </w:ins>
      <w:ins w:id="119" w:author="David Ouyang" w:date="2016-05-05T10:34:00Z">
        <w:r w:rsidR="00E767B3">
          <w:rPr>
            <w:rFonts w:ascii="Times New Roman" w:eastAsia="Times New Roman" w:hAnsi="Times New Roman" w:cs="Times New Roman"/>
            <w:color w:val="000000"/>
            <w:sz w:val="24"/>
            <w:szCs w:val="24"/>
          </w:rPr>
          <w:t>8</w:t>
        </w:r>
      </w:ins>
      <w:ins w:id="120" w:author="David Ouyang" w:date="2016-05-05T10:30:00Z">
        <w:r w:rsidR="00E767B3" w:rsidRPr="00C657D5">
          <w:rPr>
            <w:rFonts w:ascii="Times New Roman" w:eastAsia="Times New Roman" w:hAnsi="Times New Roman" w:cs="Times New Roman"/>
            <w:color w:val="000000"/>
            <w:sz w:val="24"/>
            <w:szCs w:val="24"/>
          </w:rPr>
          <w:t xml:space="preserve"> days for the fourth quartile</w:t>
        </w:r>
      </w:ins>
      <w:ins w:id="121" w:author="David Ouyang" w:date="2016-05-05T10:34:00Z">
        <w:r w:rsidR="00E767B3">
          <w:rPr>
            <w:rFonts w:ascii="Times New Roman" w:eastAsia="Times New Roman" w:hAnsi="Times New Roman" w:cs="Times New Roman"/>
            <w:color w:val="000000"/>
            <w:sz w:val="24"/>
            <w:szCs w:val="24"/>
          </w:rPr>
          <w:t>, p = 0.6571</w:t>
        </w:r>
      </w:ins>
      <w:ins w:id="122" w:author="David Ouyang" w:date="2016-05-05T10:30:00Z">
        <w:r w:rsidR="00E767B3" w:rsidRPr="00C657D5">
          <w:rPr>
            <w:rFonts w:ascii="Times New Roman" w:eastAsia="Times New Roman" w:hAnsi="Times New Roman" w:cs="Times New Roman"/>
            <w:color w:val="000000"/>
            <w:sz w:val="24"/>
            <w:szCs w:val="24"/>
          </w:rPr>
          <w:t>)</w:t>
        </w:r>
      </w:ins>
      <w:ins w:id="123" w:author="Banerjee, Dipanjan" w:date="2016-04-28T16:54:00Z">
        <w:del w:id="124" w:author="David Ouyang" w:date="2016-05-05T10:28:00Z">
          <w:r w:rsidDel="00E767B3">
            <w:rPr>
              <w:rFonts w:ascii="Times New Roman" w:eastAsia="Times New Roman" w:hAnsi="Times New Roman" w:cs="Times New Roman"/>
              <w:color w:val="000000"/>
              <w:sz w:val="24"/>
              <w:szCs w:val="24"/>
            </w:rPr>
            <w:delText>,</w:delText>
          </w:r>
        </w:del>
      </w:ins>
      <w:ins w:id="125" w:author="David Ouyang" w:date="2016-05-05T11:48:00Z">
        <w:r w:rsidR="00241249">
          <w:rPr>
            <w:rFonts w:ascii="Times New Roman" w:eastAsia="Times New Roman" w:hAnsi="Times New Roman" w:cs="Times New Roman"/>
            <w:color w:val="000000"/>
            <w:sz w:val="24"/>
            <w:szCs w:val="24"/>
          </w:rPr>
          <w:t xml:space="preserve"> </w:t>
        </w:r>
      </w:ins>
      <w:ins w:id="126" w:author="Banerjee, Dipanjan" w:date="2016-04-28T16:54:00Z">
        <w:del w:id="127" w:author="David Ouyang" w:date="2016-05-05T10:28:00Z">
          <w:r w:rsidDel="00E767B3">
            <w:rPr>
              <w:rFonts w:ascii="Times New Roman" w:eastAsia="Times New Roman" w:hAnsi="Times New Roman" w:cs="Times New Roman"/>
              <w:color w:val="000000"/>
              <w:sz w:val="24"/>
              <w:szCs w:val="24"/>
            </w:rPr>
            <w:delText xml:space="preserve"> </w:delText>
          </w:r>
        </w:del>
        <w:del w:id="128" w:author="David Ouyang" w:date="2016-05-05T10:34:00Z">
          <w:r w:rsidDel="00E767B3">
            <w:rPr>
              <w:rFonts w:ascii="Times New Roman" w:eastAsia="Times New Roman" w:hAnsi="Times New Roman" w:cs="Times New Roman"/>
              <w:color w:val="000000"/>
              <w:sz w:val="24"/>
              <w:szCs w:val="24"/>
            </w:rPr>
            <w:delText>but not longer LOS after transplant, DATA NEEDED</w:delText>
          </w:r>
        </w:del>
      </w:ins>
      <w:ins w:id="129" w:author="David Ouyang" w:date="2016-05-05T10:34:00Z">
        <w:r w:rsidR="00E767B3">
          <w:rPr>
            <w:rFonts w:ascii="Times New Roman" w:eastAsia="Times New Roman" w:hAnsi="Times New Roman" w:cs="Times New Roman"/>
            <w:color w:val="000000"/>
            <w:sz w:val="24"/>
            <w:szCs w:val="24"/>
          </w:rPr>
          <w:t>.</w:t>
        </w:r>
      </w:ins>
    </w:p>
    <w:p w14:paraId="4A8FD5D8" w14:textId="77777777" w:rsidR="004D2A4F" w:rsidRPr="00FB22B2" w:rsidRDefault="004D2A4F" w:rsidP="00C657D5">
      <w:pPr>
        <w:spacing w:line="360" w:lineRule="auto"/>
        <w:rPr>
          <w:rFonts w:ascii="Times New Roman" w:hAnsi="Times New Roman" w:cs="Times New Roman"/>
          <w:b/>
          <w:sz w:val="24"/>
          <w:szCs w:val="24"/>
        </w:rPr>
      </w:pPr>
    </w:p>
    <w:p w14:paraId="0B0B8EF9" w14:textId="77777777"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55788F38" w14:textId="77777777"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after LVAD placement was not significantly different between patients who underwent early OHT and patients who underwent late OHT.</w:t>
      </w:r>
    </w:p>
    <w:p w14:paraId="0D1B29FE" w14:textId="0FB2B7FE" w:rsidR="00626FF6" w:rsidRDefault="00626FF6" w:rsidP="000E1DA3">
      <w:pPr>
        <w:pStyle w:val="NoSpacing"/>
        <w:spacing w:line="360" w:lineRule="auto"/>
        <w:rPr>
          <w:ins w:id="130" w:author="Banerjee, Dipanjan" w:date="2016-04-28T16:58:00Z"/>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 xml:space="preserve">balanced by the risk of LVAD complications and the formation of </w:t>
      </w:r>
      <w:r w:rsidR="002C56BD" w:rsidRPr="00DB3A52">
        <w:rPr>
          <w:rFonts w:ascii="Times New Roman" w:hAnsi="Times New Roman" w:cs="Times New Roman"/>
          <w:sz w:val="24"/>
          <w:szCs w:val="24"/>
        </w:rPr>
        <w:lastRenderedPageBreak/>
        <w:t>adhesions and scarring</w:t>
      </w:r>
      <w:r w:rsidR="00472161">
        <w:rPr>
          <w:rFonts w:ascii="Times New Roman" w:hAnsi="Times New Roman" w:cs="Times New Roman"/>
          <w:sz w:val="24"/>
          <w:szCs w:val="24"/>
        </w:rPr>
        <w:t>, particularly when OHT is considered early after LVAD implant</w:t>
      </w:r>
      <w:del w:id="131" w:author="David Ouyang" w:date="2016-05-12T11:35:00Z">
        <w:r w:rsidR="00472161" w:rsidDel="00825184">
          <w:rPr>
            <w:rFonts w:ascii="Times New Roman" w:hAnsi="Times New Roman" w:cs="Times New Roman"/>
            <w:sz w:val="24"/>
            <w:szCs w:val="24"/>
          </w:rPr>
          <w:delText>.</w:delText>
        </w:r>
      </w:del>
      <w:r w:rsidR="002C56BD">
        <w:rPr>
          <w:rFonts w:ascii="Times New Roman" w:hAnsi="Times New Roman" w:cs="Times New Roman"/>
          <w:sz w:val="24"/>
          <w:szCs w:val="24"/>
        </w:rPr>
        <w:t>.</w:t>
      </w:r>
      <w:ins w:id="132" w:author="David Ouyang" w:date="2016-05-12T11:35:00Z">
        <w:r w:rsidR="00825184">
          <w:rPr>
            <w:rFonts w:ascii="Times New Roman" w:hAnsi="Times New Roman" w:cs="Times New Roman"/>
            <w:sz w:val="24"/>
            <w:szCs w:val="24"/>
          </w:rPr>
          <w:t xml:space="preserve"> </w:t>
        </w:r>
      </w:ins>
      <w:commentRangeStart w:id="133"/>
      <w:ins w:id="134" w:author="David Ouyang" w:date="2016-05-12T11:41:00Z">
        <w:r w:rsidR="00825184">
          <w:rPr>
            <w:rFonts w:ascii="Times New Roman" w:hAnsi="Times New Roman" w:cs="Times New Roman"/>
            <w:sz w:val="24"/>
            <w:szCs w:val="24"/>
          </w:rPr>
          <w:t>The high failure rate of the early, pulsatile LVADs had in part led to the initial</w:t>
        </w:r>
        <w:r w:rsidR="00825184">
          <w:rPr>
            <w:rFonts w:ascii="Times New Roman" w:hAnsi="Times New Roman" w:cs="Times New Roman"/>
            <w:sz w:val="24"/>
            <w:szCs w:val="24"/>
          </w:rPr>
          <w:t xml:space="preserve"> </w:t>
        </w:r>
        <w:r w:rsidR="00825184">
          <w:rPr>
            <w:rFonts w:ascii="Times New Roman" w:hAnsi="Times New Roman" w:cs="Times New Roman"/>
            <w:sz w:val="24"/>
            <w:szCs w:val="24"/>
          </w:rPr>
          <w:t xml:space="preserve">1999 UNOS allocation algorithm giving LVAD patients 30 days of IA status on the transplant list. </w:t>
        </w:r>
      </w:ins>
      <w:del w:id="135" w:author="Banerjee, Dipanjan" w:date="2016-04-28T16:59:00Z">
        <w:r w:rsidR="002C56BD" w:rsidDel="00A229B2">
          <w:rPr>
            <w:rFonts w:ascii="Times New Roman" w:hAnsi="Times New Roman" w:cs="Times New Roman"/>
            <w:sz w:val="24"/>
            <w:szCs w:val="24"/>
          </w:rPr>
          <w:delText>In our study, p</w:delText>
        </w:r>
        <w:r w:rsidDel="00A229B2">
          <w:rPr>
            <w:rFonts w:ascii="Times New Roman" w:hAnsi="Times New Roman" w:cs="Times New Roman"/>
            <w:sz w:val="24"/>
            <w:szCs w:val="24"/>
          </w:rPr>
          <w:delText>atients who underwent post-LVAD OHT had decreased in-hospital mortality compared to patients who underwent LVAD alone (19.8% vs. 27.0%, p = 0.024), however this mortality benefit was not seen in patients who underwent early (within 7 days of LVAD implantation) orthologous heart transplant (</w:delText>
        </w:r>
        <w:r w:rsidR="000C08F4" w:rsidRPr="003351F3" w:rsidDel="00A229B2">
          <w:rPr>
            <w:rFonts w:ascii="Times New Roman" w:hAnsi="Times New Roman" w:cs="Times New Roman"/>
            <w:sz w:val="24"/>
            <w:szCs w:val="24"/>
          </w:rPr>
          <w:delText>26.8% vs. 27.</w:delText>
        </w:r>
        <w:r w:rsidR="000C08F4" w:rsidDel="00A229B2">
          <w:rPr>
            <w:rFonts w:ascii="Times New Roman" w:hAnsi="Times New Roman" w:cs="Times New Roman"/>
            <w:sz w:val="24"/>
            <w:szCs w:val="24"/>
          </w:rPr>
          <w:delText>0</w:delText>
        </w:r>
        <w:r w:rsidR="000C08F4" w:rsidRPr="003351F3" w:rsidDel="00A229B2">
          <w:rPr>
            <w:rFonts w:ascii="Times New Roman" w:hAnsi="Times New Roman" w:cs="Times New Roman"/>
            <w:sz w:val="24"/>
            <w:szCs w:val="24"/>
          </w:rPr>
          <w:delText>%, p = 0.946).</w:delText>
        </w:r>
        <w:r w:rsidR="00A710A6" w:rsidDel="00A229B2">
          <w:rPr>
            <w:rFonts w:ascii="Times New Roman" w:hAnsi="Times New Roman" w:cs="Times New Roman"/>
            <w:sz w:val="24"/>
            <w:szCs w:val="24"/>
          </w:rPr>
          <w:delText xml:space="preserve">Patients who undergo post-LVAD transplant </w:delText>
        </w:r>
        <w:r w:rsidR="007866C2" w:rsidDel="00A229B2">
          <w:rPr>
            <w:rFonts w:ascii="Times New Roman" w:hAnsi="Times New Roman" w:cs="Times New Roman"/>
            <w:sz w:val="24"/>
            <w:szCs w:val="24"/>
          </w:rPr>
          <w:delText>after 7 days had much less</w:delText>
        </w:r>
        <w:r w:rsidR="00A710A6" w:rsidDel="00A229B2">
          <w:rPr>
            <w:rFonts w:ascii="Times New Roman" w:hAnsi="Times New Roman" w:cs="Times New Roman"/>
            <w:sz w:val="24"/>
            <w:szCs w:val="24"/>
          </w:rPr>
          <w:delText xml:space="preserve"> inpatient mortality (Figure 2). </w:delText>
        </w:r>
      </w:del>
      <w:ins w:id="136" w:author="Banerjee, Dipanjan" w:date="2016-04-28T17:05:00Z">
        <w:del w:id="137" w:author="David Ouyang" w:date="2016-05-12T11:58:00Z">
          <w:r w:rsidR="00472161" w:rsidDel="000E1DA3">
            <w:rPr>
              <w:rFonts w:ascii="Times New Roman" w:hAnsi="Times New Roman" w:cs="Times New Roman"/>
              <w:sz w:val="24"/>
              <w:szCs w:val="24"/>
            </w:rPr>
            <w:delText xml:space="preserve">Our findings </w:delText>
          </w:r>
        </w:del>
        <w:del w:id="138" w:author="David Ouyang" w:date="2016-05-05T10:14:00Z">
          <w:r w:rsidR="00472161" w:rsidDel="00EE4BAC">
            <w:rPr>
              <w:rFonts w:ascii="Times New Roman" w:hAnsi="Times New Roman" w:cs="Times New Roman"/>
              <w:sz w:val="24"/>
              <w:szCs w:val="24"/>
            </w:rPr>
            <w:delText>reinforce  the</w:delText>
          </w:r>
        </w:del>
        <w:del w:id="139" w:author="David Ouyang" w:date="2016-05-12T11:58:00Z">
          <w:r w:rsidR="00472161" w:rsidDel="000E1DA3">
            <w:rPr>
              <w:rFonts w:ascii="Times New Roman" w:hAnsi="Times New Roman" w:cs="Times New Roman"/>
              <w:sz w:val="24"/>
              <w:szCs w:val="24"/>
            </w:rPr>
            <w:delText xml:space="preserve"> changes in </w:delText>
          </w:r>
        </w:del>
      </w:ins>
      <w:del w:id="140" w:author="David Ouyang" w:date="2016-05-12T11:58:00Z">
        <w:r w:rsidR="00A710A6" w:rsidDel="000E1DA3">
          <w:rPr>
            <w:rFonts w:ascii="Times New Roman" w:hAnsi="Times New Roman" w:cs="Times New Roman"/>
            <w:sz w:val="24"/>
            <w:szCs w:val="24"/>
          </w:rPr>
          <w:delText>This is consistent with changes in</w:delText>
        </w:r>
      </w:del>
      <w:ins w:id="141" w:author="Banerjee, Dipanjan" w:date="2016-04-28T17:05:00Z">
        <w:del w:id="142" w:author="David Ouyang" w:date="2016-05-12T11:58:00Z">
          <w:r w:rsidR="00472161" w:rsidDel="000E1DA3">
            <w:rPr>
              <w:rFonts w:ascii="Times New Roman" w:hAnsi="Times New Roman" w:cs="Times New Roman"/>
              <w:sz w:val="24"/>
              <w:szCs w:val="24"/>
            </w:rPr>
            <w:delText>the</w:delText>
          </w:r>
        </w:del>
      </w:ins>
      <w:del w:id="143" w:author="David Ouyang" w:date="2016-05-12T11:58:00Z">
        <w:r w:rsidR="00A710A6" w:rsidDel="000E1DA3">
          <w:rPr>
            <w:rFonts w:ascii="Times New Roman" w:hAnsi="Times New Roman" w:cs="Times New Roman"/>
            <w:sz w:val="24"/>
            <w:szCs w:val="24"/>
          </w:rPr>
          <w:delText xml:space="preserve"> UNOS allocation </w:delText>
        </w:r>
      </w:del>
      <w:del w:id="144" w:author="David Ouyang" w:date="2016-05-12T08:46:00Z">
        <w:r w:rsidR="00A710A6" w:rsidDel="00306657">
          <w:rPr>
            <w:rFonts w:ascii="Times New Roman" w:hAnsi="Times New Roman" w:cs="Times New Roman"/>
            <w:sz w:val="24"/>
            <w:szCs w:val="24"/>
          </w:rPr>
          <w:delText>system</w:delText>
        </w:r>
      </w:del>
      <w:ins w:id="145" w:author="Banerjee, Dipanjan" w:date="2016-04-28T17:06:00Z">
        <w:del w:id="146" w:author="David Ouyang" w:date="2016-05-12T08:46:00Z">
          <w:r w:rsidR="00472161" w:rsidDel="00306657">
            <w:rPr>
              <w:rFonts w:ascii="Times New Roman" w:hAnsi="Times New Roman" w:cs="Times New Roman"/>
              <w:sz w:val="24"/>
              <w:szCs w:val="24"/>
            </w:rPr>
            <w:delText>(</w:delText>
          </w:r>
        </w:del>
        <w:del w:id="147" w:author="David Ouyang" w:date="2016-05-12T11:58:00Z">
          <w:r w:rsidR="00472161" w:rsidDel="000E1DA3">
            <w:rPr>
              <w:rFonts w:ascii="Times New Roman" w:hAnsi="Times New Roman" w:cs="Times New Roman"/>
              <w:sz w:val="24"/>
              <w:szCs w:val="24"/>
            </w:rPr>
            <w:delText>what are these changes)?</w:delText>
          </w:r>
        </w:del>
        <w:del w:id="148" w:author="David Ouyang" w:date="2016-05-12T11:41:00Z">
          <w:r w:rsidR="00472161" w:rsidDel="00825184">
            <w:rPr>
              <w:rFonts w:ascii="Times New Roman" w:hAnsi="Times New Roman" w:cs="Times New Roman"/>
              <w:sz w:val="24"/>
              <w:szCs w:val="24"/>
            </w:rPr>
            <w:delText xml:space="preserve"> The high failure rate of the early, pulsatile LVADs </w:delText>
          </w:r>
        </w:del>
      </w:ins>
      <w:del w:id="149" w:author="David Ouyang" w:date="2016-05-12T11:41:00Z">
        <w:r w:rsidR="007866C2" w:rsidDel="00825184">
          <w:rPr>
            <w:rFonts w:ascii="Times New Roman" w:hAnsi="Times New Roman" w:cs="Times New Roman"/>
            <w:sz w:val="24"/>
            <w:szCs w:val="24"/>
          </w:rPr>
          <w:delText>as it was thought that the</w:delText>
        </w:r>
      </w:del>
      <w:ins w:id="150" w:author="Banerjee, Dipanjan" w:date="2016-04-28T17:06:00Z">
        <w:del w:id="151" w:author="David Ouyang" w:date="2016-05-12T11:41:00Z">
          <w:r w:rsidR="00472161" w:rsidDel="00825184">
            <w:rPr>
              <w:rFonts w:ascii="Times New Roman" w:hAnsi="Times New Roman" w:cs="Times New Roman"/>
              <w:sz w:val="24"/>
              <w:szCs w:val="24"/>
            </w:rPr>
            <w:delText xml:space="preserve">had </w:delText>
          </w:r>
        </w:del>
      </w:ins>
      <w:ins w:id="152" w:author="Banerjee, Dipanjan" w:date="2016-04-28T17:07:00Z">
        <w:del w:id="153" w:author="David Ouyang" w:date="2016-05-12T11:41:00Z">
          <w:r w:rsidR="00472161" w:rsidDel="00825184">
            <w:rPr>
              <w:rFonts w:ascii="Times New Roman" w:hAnsi="Times New Roman" w:cs="Times New Roman"/>
              <w:sz w:val="24"/>
              <w:szCs w:val="24"/>
            </w:rPr>
            <w:delText xml:space="preserve">in part </w:delText>
          </w:r>
        </w:del>
      </w:ins>
      <w:ins w:id="154" w:author="Banerjee, Dipanjan" w:date="2016-04-28T17:06:00Z">
        <w:del w:id="155" w:author="David Ouyang" w:date="2016-05-12T11:41:00Z">
          <w:r w:rsidR="00472161" w:rsidDel="00825184">
            <w:rPr>
              <w:rFonts w:ascii="Times New Roman" w:hAnsi="Times New Roman" w:cs="Times New Roman"/>
              <w:sz w:val="24"/>
              <w:szCs w:val="24"/>
            </w:rPr>
            <w:delText>led to the initial</w:delText>
          </w:r>
        </w:del>
      </w:ins>
      <w:del w:id="156" w:author="David Ouyang" w:date="2016-05-12T11:41:00Z">
        <w:r w:rsidR="007866C2" w:rsidDel="00825184">
          <w:rPr>
            <w:rFonts w:ascii="Times New Roman" w:hAnsi="Times New Roman" w:cs="Times New Roman"/>
            <w:sz w:val="24"/>
            <w:szCs w:val="24"/>
          </w:rPr>
          <w:delText xml:space="preserve"> October 1999 UNOS allocation system </w:delText>
        </w:r>
      </w:del>
      <w:ins w:id="157" w:author="Banerjee, Dipanjan" w:date="2016-04-28T17:06:00Z">
        <w:del w:id="158" w:author="David Ouyang" w:date="2016-05-12T11:41:00Z">
          <w:r w:rsidR="00472161" w:rsidDel="00825184">
            <w:rPr>
              <w:rFonts w:ascii="Times New Roman" w:hAnsi="Times New Roman" w:cs="Times New Roman"/>
              <w:sz w:val="24"/>
              <w:szCs w:val="24"/>
            </w:rPr>
            <w:delText xml:space="preserve">algorithm </w:delText>
          </w:r>
        </w:del>
      </w:ins>
      <w:ins w:id="159" w:author="Banerjee, Dipanjan" w:date="2016-04-28T17:07:00Z">
        <w:del w:id="160" w:author="David Ouyang" w:date="2016-05-12T11:41:00Z">
          <w:r w:rsidR="00472161" w:rsidDel="00825184">
            <w:rPr>
              <w:rFonts w:ascii="Times New Roman" w:hAnsi="Times New Roman" w:cs="Times New Roman"/>
              <w:sz w:val="24"/>
              <w:szCs w:val="24"/>
            </w:rPr>
            <w:delText>giving</w:delText>
          </w:r>
        </w:del>
      </w:ins>
      <w:del w:id="161" w:author="David Ouyang" w:date="2016-05-12T11:41:00Z">
        <w:r w:rsidR="007866C2" w:rsidDel="00825184">
          <w:rPr>
            <w:rFonts w:ascii="Times New Roman" w:hAnsi="Times New Roman" w:cs="Times New Roman"/>
            <w:sz w:val="24"/>
            <w:szCs w:val="24"/>
          </w:rPr>
          <w:delText xml:space="preserve">considering LVAD patients within 30 days of implant </w:delText>
        </w:r>
      </w:del>
      <w:ins w:id="162" w:author="Banerjee, Dipanjan" w:date="2016-04-28T17:08:00Z">
        <w:del w:id="163" w:author="David Ouyang" w:date="2016-05-12T11:41:00Z">
          <w:r w:rsidR="00472161" w:rsidDel="00825184">
            <w:rPr>
              <w:rFonts w:ascii="Times New Roman" w:hAnsi="Times New Roman" w:cs="Times New Roman"/>
              <w:sz w:val="24"/>
              <w:szCs w:val="24"/>
            </w:rPr>
            <w:delText>IA</w:delText>
          </w:r>
        </w:del>
      </w:ins>
      <w:del w:id="164" w:author="David Ouyang" w:date="2016-05-12T11:41:00Z">
        <w:r w:rsidR="007866C2" w:rsidDel="00825184">
          <w:rPr>
            <w:rFonts w:ascii="Times New Roman" w:hAnsi="Times New Roman" w:cs="Times New Roman"/>
            <w:sz w:val="24"/>
            <w:szCs w:val="24"/>
          </w:rPr>
          <w:delText xml:space="preserve">to be status </w:delText>
        </w:r>
      </w:del>
      <w:ins w:id="165" w:author="Banerjee, Dipanjan" w:date="2016-04-28T17:08:00Z">
        <w:del w:id="166" w:author="David Ouyang" w:date="2016-05-12T11:41:00Z">
          <w:r w:rsidR="00472161" w:rsidDel="00825184">
            <w:rPr>
              <w:rFonts w:ascii="Times New Roman" w:hAnsi="Times New Roman" w:cs="Times New Roman"/>
              <w:sz w:val="24"/>
              <w:szCs w:val="24"/>
            </w:rPr>
            <w:delText>on the transplant list.</w:delText>
          </w:r>
        </w:del>
        <w:del w:id="167" w:author="David Ouyang" w:date="2016-05-12T11:58:00Z">
          <w:r w:rsidR="00472161" w:rsidDel="000E1DA3">
            <w:rPr>
              <w:rFonts w:ascii="Times New Roman" w:hAnsi="Times New Roman" w:cs="Times New Roman"/>
              <w:sz w:val="24"/>
              <w:szCs w:val="24"/>
            </w:rPr>
            <w:delText xml:space="preserve"> </w:delText>
          </w:r>
        </w:del>
      </w:ins>
      <w:ins w:id="168" w:author="David Ouyang" w:date="2016-05-12T11:58:00Z">
        <w:r w:rsidR="000E1DA3">
          <w:rPr>
            <w:rFonts w:ascii="Times New Roman" w:hAnsi="Times New Roman" w:cs="Times New Roman"/>
            <w:sz w:val="24"/>
            <w:szCs w:val="24"/>
          </w:rPr>
          <w:t xml:space="preserve">The elective nature of the 30 day IA status </w:t>
        </w:r>
      </w:ins>
      <w:ins w:id="169" w:author="David Ouyang" w:date="2016-05-12T12:00:00Z">
        <w:r w:rsidR="000E1DA3">
          <w:rPr>
            <w:rFonts w:ascii="Times New Roman" w:hAnsi="Times New Roman" w:cs="Times New Roman"/>
            <w:sz w:val="24"/>
            <w:szCs w:val="24"/>
          </w:rPr>
          <w:t xml:space="preserve">allows for optimization of management prior to transplant and suggests immediately post-mechanical support is often not the optimal time for transplant. </w:t>
        </w:r>
      </w:ins>
      <w:ins w:id="170" w:author="Banerjee, Dipanjan" w:date="2016-04-28T17:08:00Z">
        <w:del w:id="171" w:author="David Ouyang" w:date="2016-05-12T12:00:00Z">
          <w:r w:rsidR="00472161" w:rsidDel="000E1DA3">
            <w:rPr>
              <w:rFonts w:ascii="Times New Roman" w:hAnsi="Times New Roman" w:cs="Times New Roman"/>
              <w:sz w:val="24"/>
              <w:szCs w:val="24"/>
            </w:rPr>
            <w:delText xml:space="preserve">The potential risk of this algorithm was </w:delText>
          </w:r>
        </w:del>
      </w:ins>
      <w:ins w:id="172" w:author="Banerjee, Dipanjan" w:date="2016-04-28T17:09:00Z">
        <w:del w:id="173" w:author="David Ouyang" w:date="2016-05-12T12:00:00Z">
          <w:r w:rsidR="00472161" w:rsidDel="000E1DA3">
            <w:rPr>
              <w:rFonts w:ascii="Times New Roman" w:hAnsi="Times New Roman" w:cs="Times New Roman"/>
              <w:sz w:val="24"/>
              <w:szCs w:val="24"/>
            </w:rPr>
            <w:delText>of</w:delText>
          </w:r>
        </w:del>
      </w:ins>
      <w:del w:id="174" w:author="David Ouyang" w:date="2016-05-12T12:00:00Z">
        <w:r w:rsidR="007866C2" w:rsidDel="000E1DA3">
          <w:rPr>
            <w:rFonts w:ascii="Times New Roman" w:hAnsi="Times New Roman" w:cs="Times New Roman"/>
            <w:sz w:val="24"/>
            <w:szCs w:val="24"/>
          </w:rPr>
          <w:delText>1A lead to poor outcomes of transplant surgeries</w:delText>
        </w:r>
      </w:del>
      <w:ins w:id="175" w:author="Banerjee, Dipanjan" w:date="2016-04-28T17:09:00Z">
        <w:del w:id="176" w:author="David Ouyang" w:date="2016-05-12T12:00:00Z">
          <w:r w:rsidR="00472161" w:rsidDel="000E1DA3">
            <w:rPr>
              <w:rFonts w:ascii="Times New Roman" w:hAnsi="Times New Roman" w:cs="Times New Roman"/>
              <w:sz w:val="24"/>
              <w:szCs w:val="24"/>
            </w:rPr>
            <w:delText>OHT performed</w:delText>
          </w:r>
        </w:del>
      </w:ins>
      <w:del w:id="177" w:author="David Ouyang" w:date="2016-05-12T12:00:00Z">
        <w:r w:rsidR="007866C2" w:rsidDel="000E1DA3">
          <w:rPr>
            <w:rFonts w:ascii="Times New Roman" w:hAnsi="Times New Roman" w:cs="Times New Roman"/>
            <w:sz w:val="24"/>
            <w:szCs w:val="24"/>
          </w:rPr>
          <w:delText xml:space="preserve"> soon after LVAD implant. </w:delText>
        </w:r>
      </w:del>
      <w:r w:rsidR="007866C2">
        <w:rPr>
          <w:rFonts w:ascii="Times New Roman" w:hAnsi="Times New Roman" w:cs="Times New Roman"/>
          <w:sz w:val="24"/>
          <w:szCs w:val="24"/>
        </w:rPr>
        <w:t xml:space="preserve">Our data </w:t>
      </w:r>
      <w:del w:id="178" w:author="David Ouyang" w:date="2016-05-12T12:01:00Z">
        <w:r w:rsidR="007866C2" w:rsidDel="000E1DA3">
          <w:rPr>
            <w:rFonts w:ascii="Times New Roman" w:hAnsi="Times New Roman" w:cs="Times New Roman"/>
            <w:sz w:val="24"/>
            <w:szCs w:val="24"/>
          </w:rPr>
          <w:delText xml:space="preserve">suggesting </w:delText>
        </w:r>
      </w:del>
      <w:ins w:id="179" w:author="David Ouyang" w:date="2016-05-12T12:01:00Z">
        <w:r w:rsidR="000E1DA3">
          <w:rPr>
            <w:rFonts w:ascii="Times New Roman" w:hAnsi="Times New Roman" w:cs="Times New Roman"/>
            <w:sz w:val="24"/>
            <w:szCs w:val="24"/>
          </w:rPr>
          <w:t>showing</w:t>
        </w:r>
        <w:r w:rsidR="000E1DA3">
          <w:rPr>
            <w:rFonts w:ascii="Times New Roman" w:hAnsi="Times New Roman" w:cs="Times New Roman"/>
            <w:sz w:val="24"/>
            <w:szCs w:val="24"/>
          </w:rPr>
          <w:t xml:space="preserve"> </w:t>
        </w:r>
      </w:ins>
      <w:r w:rsidR="007866C2">
        <w:rPr>
          <w:rFonts w:ascii="Times New Roman" w:hAnsi="Times New Roman" w:cs="Times New Roman"/>
          <w:sz w:val="24"/>
          <w:szCs w:val="24"/>
        </w:rPr>
        <w:t>early post-LVAD transplant can lead to inferior outcomes is consistent with</w:t>
      </w:r>
      <w:ins w:id="180" w:author="David Ouyang" w:date="2016-05-12T11:50:00Z">
        <w:r w:rsidR="008166A8">
          <w:rPr>
            <w:rFonts w:ascii="Times New Roman" w:hAnsi="Times New Roman" w:cs="Times New Roman"/>
            <w:sz w:val="24"/>
            <w:szCs w:val="24"/>
          </w:rPr>
          <w:t xml:space="preserve"> </w:t>
        </w:r>
      </w:ins>
      <w:ins w:id="181" w:author="David Ouyang" w:date="2016-05-12T11:53:00Z">
        <w:r w:rsidR="008166A8">
          <w:rPr>
            <w:rFonts w:ascii="Times New Roman" w:hAnsi="Times New Roman" w:cs="Times New Roman"/>
            <w:sz w:val="24"/>
            <w:szCs w:val="24"/>
          </w:rPr>
          <w:t xml:space="preserve">the </w:t>
        </w:r>
      </w:ins>
      <w:ins w:id="182" w:author="David Ouyang" w:date="2016-05-12T11:50:00Z">
        <w:r w:rsidR="008166A8">
          <w:rPr>
            <w:rFonts w:ascii="Times New Roman" w:hAnsi="Times New Roman" w:cs="Times New Roman"/>
            <w:sz w:val="24"/>
            <w:szCs w:val="24"/>
          </w:rPr>
          <w:t xml:space="preserve">excellent longer term outcomes </w:t>
        </w:r>
      </w:ins>
      <w:ins w:id="183" w:author="David Ouyang" w:date="2016-05-12T11:53:00Z">
        <w:r w:rsidR="008166A8">
          <w:rPr>
            <w:rFonts w:ascii="Times New Roman" w:hAnsi="Times New Roman" w:cs="Times New Roman"/>
            <w:sz w:val="24"/>
            <w:szCs w:val="24"/>
          </w:rPr>
          <w:t>of BTT</w:t>
        </w:r>
      </w:ins>
      <w:ins w:id="184" w:author="David Ouyang" w:date="2016-05-12T11:50:00Z">
        <w:r w:rsidR="008166A8">
          <w:rPr>
            <w:rFonts w:ascii="Times New Roman" w:hAnsi="Times New Roman" w:cs="Times New Roman"/>
            <w:sz w:val="24"/>
            <w:szCs w:val="24"/>
          </w:rPr>
          <w:t xml:space="preserve"> mechanical support </w:t>
        </w:r>
      </w:ins>
      <w:ins w:id="185" w:author="David Ouyang" w:date="2016-05-12T11:53:00Z">
        <w:r w:rsidR="008166A8">
          <w:rPr>
            <w:rFonts w:ascii="Times New Roman" w:hAnsi="Times New Roman" w:cs="Times New Roman"/>
            <w:sz w:val="24"/>
            <w:szCs w:val="24"/>
          </w:rPr>
          <w:t xml:space="preserve">pushing some individuals to question the </w:t>
        </w:r>
      </w:ins>
      <w:ins w:id="186" w:author="David Ouyang" w:date="2016-05-12T11:54:00Z">
        <w:r w:rsidR="008166A8">
          <w:rPr>
            <w:rFonts w:ascii="Times New Roman" w:hAnsi="Times New Roman" w:cs="Times New Roman"/>
            <w:sz w:val="24"/>
            <w:szCs w:val="24"/>
          </w:rPr>
          <w:t>justification of elective IA status</w:t>
        </w:r>
      </w:ins>
      <w:ins w:id="187" w:author="David Ouyang" w:date="2016-05-12T11:55:00Z">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ins>
      <w:del w:id="188" w:author="David Ouyang" w:date="2016-05-12T11:55:00Z">
        <w:r w:rsidR="007866C2" w:rsidDel="008166A8">
          <w:rPr>
            <w:rFonts w:ascii="Times New Roman" w:hAnsi="Times New Roman" w:cs="Times New Roman"/>
            <w:sz w:val="24"/>
            <w:szCs w:val="24"/>
          </w:rPr>
          <w:delText xml:space="preserve"> other retrospective data suggesting the optimal time interval to be between 1 and 3 months after implantation. </w:delText>
        </w:r>
      </w:del>
      <w:ins w:id="189" w:author="Banerjee, Dipanjan" w:date="2016-04-28T17:10:00Z">
        <w:del w:id="190" w:author="David Ouyang" w:date="2016-05-12T11:55:00Z">
          <w:r w:rsidR="00472161" w:rsidDel="008166A8">
            <w:rPr>
              <w:rFonts w:ascii="Times New Roman" w:hAnsi="Times New Roman" w:cs="Times New Roman"/>
              <w:sz w:val="24"/>
              <w:szCs w:val="24"/>
            </w:rPr>
            <w:delText>(references?)</w:delText>
          </w:r>
        </w:del>
      </w:ins>
      <w:commentRangeEnd w:id="133"/>
      <w:r w:rsidR="000E1DA3">
        <w:rPr>
          <w:rStyle w:val="CommentReference"/>
          <w:rFonts w:eastAsiaTheme="minorEastAsia"/>
          <w:lang w:eastAsia="zh-CN"/>
        </w:rPr>
        <w:commentReference w:id="133"/>
      </w:r>
    </w:p>
    <w:p w14:paraId="6626B629" w14:textId="0FBECFE5" w:rsidR="00A229B2" w:rsidRDefault="00A229B2" w:rsidP="00C657D5">
      <w:pPr>
        <w:pStyle w:val="NoSpacing"/>
        <w:spacing w:line="360" w:lineRule="auto"/>
        <w:rPr>
          <w:rFonts w:ascii="Times New Roman" w:hAnsi="Times New Roman" w:cs="Times New Roman"/>
          <w:sz w:val="24"/>
          <w:szCs w:val="24"/>
        </w:rPr>
      </w:pPr>
      <w:ins w:id="191" w:author="Banerjee, Dipanjan" w:date="2016-04-28T16:58:00Z">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w:t>
        </w:r>
      </w:ins>
      <w:ins w:id="192" w:author="David Ouyang" w:date="2016-05-05T10:40:00Z">
        <w:r w:rsidR="00E65733">
          <w:rPr>
            <w:rFonts w:ascii="Times New Roman" w:hAnsi="Times New Roman" w:cs="Times New Roman"/>
            <w:sz w:val="24"/>
            <w:szCs w:val="24"/>
          </w:rPr>
          <w:t xml:space="preserve">. </w:t>
        </w:r>
      </w:ins>
      <w:ins w:id="193" w:author="Banerjee, Dipanjan" w:date="2016-04-28T16:58:00Z">
        <w:del w:id="194" w:author="David Ouyang" w:date="2016-05-05T10:40:00Z">
          <w:r w:rsidDel="00E65733">
            <w:rPr>
              <w:rFonts w:ascii="Times New Roman" w:hAnsi="Times New Roman" w:cs="Times New Roman"/>
              <w:sz w:val="24"/>
              <w:szCs w:val="24"/>
            </w:rPr>
            <w:delText xml:space="preserve"> (make sure this is detailed in the results section). </w:delText>
          </w:r>
        </w:del>
        <w:r>
          <w:rPr>
            <w:rFonts w:ascii="Times New Roman" w:hAnsi="Times New Roman" w:cs="Times New Roman"/>
            <w:sz w:val="24"/>
            <w:szCs w:val="24"/>
          </w:rPr>
          <w:t>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the relatively novel introduction of LVADs and small patient populations. We thus find our study representative of clinical practice.</w:t>
        </w:r>
      </w:ins>
    </w:p>
    <w:p w14:paraId="76272845" w14:textId="77777777"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14:paraId="5740D60D" w14:textId="77777777"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14:paraId="6D609BA5" w14:textId="77777777"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del w:id="195" w:author="David Ouyang" w:date="2016-05-12T11:35:00Z">
        <w:r w:rsidR="00401F27" w:rsidDel="00825184">
          <w:rPr>
            <w:rFonts w:ascii="Times New Roman" w:hAnsi="Times New Roman" w:cs="Times New Roman"/>
            <w:sz w:val="24"/>
            <w:szCs w:val="24"/>
          </w:rPr>
          <w:delText>.</w:delText>
        </w:r>
      </w:del>
      <w:r w:rsidR="000A7615">
        <w:rPr>
          <w:rFonts w:ascii="Times New Roman" w:hAnsi="Times New Roman" w:cs="Times New Roman"/>
          <w:sz w:val="24"/>
          <w:szCs w:val="24"/>
        </w:rPr>
        <w:t>.</w:t>
      </w:r>
    </w:p>
    <w:p w14:paraId="2E3FEA80" w14:textId="77777777" w:rsidR="004E3532" w:rsidRPr="00FB22B2" w:rsidRDefault="004E3532" w:rsidP="00C657D5">
      <w:pPr>
        <w:spacing w:line="360" w:lineRule="auto"/>
        <w:rPr>
          <w:rFonts w:ascii="Times New Roman" w:hAnsi="Times New Roman" w:cs="Times New Roman"/>
          <w:b/>
          <w:sz w:val="24"/>
          <w:szCs w:val="24"/>
        </w:rPr>
      </w:pPr>
    </w:p>
    <w:p w14:paraId="6513F728" w14:textId="77777777"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49FD9E62" w14:textId="77777777" w:rsidR="00080D48" w:rsidRDefault="00080D48" w:rsidP="00C657D5">
      <w:pPr>
        <w:spacing w:line="360" w:lineRule="auto"/>
        <w:rPr>
          <w:ins w:id="196" w:author="David Ouyang" w:date="2016-05-12T12:02:00Z"/>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45E7F6E2" w14:textId="77777777" w:rsidR="000E1DA3" w:rsidRDefault="000E1DA3" w:rsidP="00C657D5">
      <w:pPr>
        <w:spacing w:line="360" w:lineRule="auto"/>
        <w:rPr>
          <w:rFonts w:ascii="Times New Roman" w:hAnsi="Times New Roman" w:cs="Times New Roman"/>
          <w:sz w:val="24"/>
          <w:szCs w:val="24"/>
        </w:rPr>
      </w:pPr>
    </w:p>
    <w:p w14:paraId="21B2022D" w14:textId="77777777"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450A3364" w14:textId="77777777"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33626243" w14:textId="77777777"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6060837F" w14:textId="77777777" w:rsidR="0097065E" w:rsidRPr="00FB22B2" w:rsidRDefault="0097065E" w:rsidP="00C657D5">
      <w:pPr>
        <w:spacing w:line="360" w:lineRule="auto"/>
        <w:rPr>
          <w:rFonts w:ascii="Times New Roman" w:hAnsi="Times New Roman" w:cs="Times New Roman"/>
          <w:sz w:val="24"/>
          <w:szCs w:val="24"/>
        </w:rPr>
      </w:pPr>
    </w:p>
    <w:p w14:paraId="71A19333" w14:textId="77777777"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5E98F33A"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p>
    <w:p w14:paraId="2CB7E0E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14:paraId="253B8F7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p>
    <w:p w14:paraId="78FB1BF2"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xml:space="preserve">, Paul A., et al. "Forecasting the impact of heart failure in the United States a policy statement from the American Heart </w:t>
      </w:r>
      <w:proofErr w:type="spellStart"/>
      <w:r w:rsidRPr="004F73E9">
        <w:rPr>
          <w:rFonts w:ascii="Times New Roman" w:hAnsi="Times New Roman" w:cs="Times New Roman"/>
          <w:sz w:val="24"/>
          <w:szCs w:val="24"/>
        </w:rPr>
        <w:t>Association."Circulation</w:t>
      </w:r>
      <w:proofErr w:type="spellEnd"/>
      <w:r w:rsidRPr="004F73E9">
        <w:rPr>
          <w:rFonts w:ascii="Times New Roman" w:hAnsi="Times New Roman" w:cs="Times New Roman"/>
          <w:sz w:val="24"/>
          <w:szCs w:val="24"/>
        </w:rPr>
        <w:t>: Heart Failure 6.3 (2013): 606-619.</w:t>
      </w:r>
    </w:p>
    <w:p w14:paraId="546C05B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xml:space="preserve">. "Management of end stage heart </w:t>
      </w:r>
      <w:proofErr w:type="spellStart"/>
      <w:r w:rsidRPr="004F73E9">
        <w:rPr>
          <w:rFonts w:ascii="Times New Roman" w:hAnsi="Times New Roman" w:cs="Times New Roman"/>
          <w:sz w:val="24"/>
          <w:szCs w:val="24"/>
        </w:rPr>
        <w:t>failure."Heart</w:t>
      </w:r>
      <w:proofErr w:type="spellEnd"/>
      <w:r w:rsidRPr="004F73E9">
        <w:rPr>
          <w:rFonts w:ascii="Times New Roman" w:hAnsi="Times New Roman" w:cs="Times New Roman"/>
          <w:sz w:val="24"/>
          <w:szCs w:val="24"/>
        </w:rPr>
        <w:t> 93.5 (2007): 626-631.</w:t>
      </w:r>
    </w:p>
    <w:p w14:paraId="4F23AEB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p>
    <w:p w14:paraId="26F2AB0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w:t>
      </w:r>
      <w:proofErr w:type="spellStart"/>
      <w:r w:rsidRPr="004F73E9">
        <w:rPr>
          <w:rFonts w:ascii="Times New Roman" w:hAnsi="Times New Roman" w:cs="Times New Roman"/>
          <w:sz w:val="24"/>
          <w:szCs w:val="24"/>
        </w:rPr>
        <w:t>Medicine."Circulation</w:t>
      </w:r>
      <w:proofErr w:type="spellEnd"/>
      <w:r w:rsidRPr="004F73E9">
        <w:rPr>
          <w:rFonts w:ascii="Times New Roman" w:hAnsi="Times New Roman" w:cs="Times New Roman"/>
          <w:sz w:val="24"/>
          <w:szCs w:val="24"/>
        </w:rPr>
        <w:t> 112 (2005): 432-437.</w:t>
      </w:r>
    </w:p>
    <w:p w14:paraId="4696F6E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14:paraId="288A6524"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14:paraId="6056E78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14:paraId="00FCEA8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xml:space="preserve">, Colleen K., et al. "Clinical outcomes following continuous-flow left ventricular assist device: a systematic review." Circulation: Heart </w:t>
      </w:r>
      <w:proofErr w:type="gramStart"/>
      <w:r w:rsidRPr="004F73E9">
        <w:rPr>
          <w:rFonts w:ascii="Times New Roman" w:hAnsi="Times New Roman" w:cs="Times New Roman"/>
          <w:sz w:val="24"/>
          <w:szCs w:val="24"/>
        </w:rPr>
        <w:t>Failure(</w:t>
      </w:r>
      <w:proofErr w:type="gramEnd"/>
      <w:r w:rsidRPr="004F73E9">
        <w:rPr>
          <w:rFonts w:ascii="Times New Roman" w:hAnsi="Times New Roman" w:cs="Times New Roman"/>
          <w:sz w:val="24"/>
          <w:szCs w:val="24"/>
        </w:rPr>
        <w:t>2014): CIRCHEARTFAILURE-114</w:t>
      </w:r>
    </w:p>
    <w:p w14:paraId="01BE17A3"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749D6C7A"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p>
    <w:p w14:paraId="56578CB9"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14:paraId="77BE8539"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14:paraId="6309CAC0"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Left Ventricular Assist Device as a Short-Term Bridge to Cardiac Transplantation." Texas Heart Institute Journal 33.4 (2006): 490.</w:t>
      </w:r>
    </w:p>
    <w:p w14:paraId="09B40916"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14:paraId="5ACD4298"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ventricular assist device." Texas Heart Institute Journal 33.2 (2006): 111.</w:t>
      </w:r>
    </w:p>
    <w:p w14:paraId="0F80A481" w14:textId="77777777"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Julianna F., et al. "Trends in left ventricular assist device use and outcomes among Medicare beneficiaries, 2004–2011." Open heart 1.1 (2014): e000109. </w:t>
      </w:r>
    </w:p>
    <w:p w14:paraId="55338FD3" w14:textId="77777777" w:rsidR="004F73E9" w:rsidRPr="000E1DA3"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xml:space="preserve">, Tal, et al. "Readmissions after implantation of axial flow left ventricular assist </w:t>
      </w:r>
      <w:r w:rsidRPr="000E1DA3">
        <w:rPr>
          <w:rFonts w:ascii="Times New Roman" w:hAnsi="Times New Roman" w:cs="Times New Roman"/>
          <w:sz w:val="24"/>
          <w:szCs w:val="24"/>
        </w:rPr>
        <w:t>device." Journal of the American College of Cardiology 61.2 (2013): 153-163.</w:t>
      </w:r>
    </w:p>
    <w:p w14:paraId="36217CE0" w14:textId="77777777" w:rsidR="004F73E9" w:rsidRPr="008166A8" w:rsidRDefault="004F73E9" w:rsidP="004F73E9">
      <w:pPr>
        <w:spacing w:line="360" w:lineRule="auto"/>
        <w:rPr>
          <w:rFonts w:ascii="Times New Roman" w:hAnsi="Times New Roman" w:cs="Times New Roman"/>
          <w:sz w:val="24"/>
          <w:szCs w:val="24"/>
          <w:rPrChange w:id="197" w:author="David Ouyang" w:date="2016-05-12T11:51:00Z">
            <w:rPr>
              <w:rFonts w:ascii="Times New Roman" w:hAnsi="Times New Roman" w:cs="Times New Roman"/>
              <w:sz w:val="24"/>
              <w:szCs w:val="24"/>
            </w:rPr>
          </w:rPrChange>
        </w:rPr>
      </w:pPr>
      <w:r w:rsidRPr="008166A8">
        <w:rPr>
          <w:rFonts w:ascii="Times New Roman" w:hAnsi="Times New Roman" w:cs="Times New Roman"/>
          <w:sz w:val="24"/>
          <w:szCs w:val="24"/>
          <w:rPrChange w:id="198" w:author="David Ouyang" w:date="2016-05-12T11:51:00Z">
            <w:rPr>
              <w:rFonts w:ascii="Times New Roman" w:hAnsi="Times New Roman" w:cs="Times New Roman"/>
              <w:sz w:val="24"/>
              <w:szCs w:val="24"/>
            </w:rPr>
          </w:rPrChange>
        </w:rPr>
        <w:t xml:space="preserve">21. </w:t>
      </w:r>
      <w:proofErr w:type="spellStart"/>
      <w:r w:rsidRPr="008166A8">
        <w:rPr>
          <w:rFonts w:ascii="Times New Roman" w:hAnsi="Times New Roman" w:cs="Times New Roman"/>
          <w:sz w:val="24"/>
          <w:szCs w:val="24"/>
          <w:rPrChange w:id="199" w:author="David Ouyang" w:date="2016-05-12T11:51:00Z">
            <w:rPr>
              <w:rFonts w:ascii="Times New Roman" w:hAnsi="Times New Roman" w:cs="Times New Roman"/>
              <w:sz w:val="24"/>
              <w:szCs w:val="24"/>
            </w:rPr>
          </w:rPrChange>
        </w:rPr>
        <w:t>Terracciano</w:t>
      </w:r>
      <w:proofErr w:type="spellEnd"/>
      <w:r w:rsidRPr="008166A8">
        <w:rPr>
          <w:rFonts w:ascii="Times New Roman" w:hAnsi="Times New Roman" w:cs="Times New Roman"/>
          <w:sz w:val="24"/>
          <w:szCs w:val="24"/>
          <w:rPrChange w:id="200" w:author="David Ouyang" w:date="2016-05-12T11:51:00Z">
            <w:rPr>
              <w:rFonts w:ascii="Times New Roman" w:hAnsi="Times New Roman" w:cs="Times New Roman"/>
              <w:sz w:val="24"/>
              <w:szCs w:val="24"/>
            </w:rPr>
          </w:rPrChange>
        </w:rPr>
        <w:t xml:space="preserve">, Cesare M., Leslie W. Miller, and </w:t>
      </w:r>
      <w:proofErr w:type="spellStart"/>
      <w:r w:rsidRPr="008166A8">
        <w:rPr>
          <w:rFonts w:ascii="Times New Roman" w:hAnsi="Times New Roman" w:cs="Times New Roman"/>
          <w:sz w:val="24"/>
          <w:szCs w:val="24"/>
          <w:rPrChange w:id="201" w:author="David Ouyang" w:date="2016-05-12T11:51:00Z">
            <w:rPr>
              <w:rFonts w:ascii="Times New Roman" w:hAnsi="Times New Roman" w:cs="Times New Roman"/>
              <w:sz w:val="24"/>
              <w:szCs w:val="24"/>
            </w:rPr>
          </w:rPrChange>
        </w:rPr>
        <w:t>Magdi</w:t>
      </w:r>
      <w:proofErr w:type="spellEnd"/>
      <w:r w:rsidRPr="008166A8">
        <w:rPr>
          <w:rFonts w:ascii="Times New Roman" w:hAnsi="Times New Roman" w:cs="Times New Roman"/>
          <w:sz w:val="24"/>
          <w:szCs w:val="24"/>
          <w:rPrChange w:id="202" w:author="David Ouyang" w:date="2016-05-12T11:51:00Z">
            <w:rPr>
              <w:rFonts w:ascii="Times New Roman" w:hAnsi="Times New Roman" w:cs="Times New Roman"/>
              <w:sz w:val="24"/>
              <w:szCs w:val="24"/>
            </w:rPr>
          </w:rPrChange>
        </w:rPr>
        <w:t xml:space="preserve"> H. </w:t>
      </w:r>
      <w:proofErr w:type="spellStart"/>
      <w:r w:rsidRPr="008166A8">
        <w:rPr>
          <w:rFonts w:ascii="Times New Roman" w:hAnsi="Times New Roman" w:cs="Times New Roman"/>
          <w:sz w:val="24"/>
          <w:szCs w:val="24"/>
          <w:rPrChange w:id="203" w:author="David Ouyang" w:date="2016-05-12T11:51:00Z">
            <w:rPr>
              <w:rFonts w:ascii="Times New Roman" w:hAnsi="Times New Roman" w:cs="Times New Roman"/>
              <w:sz w:val="24"/>
              <w:szCs w:val="24"/>
            </w:rPr>
          </w:rPrChange>
        </w:rPr>
        <w:t>Yacoub</w:t>
      </w:r>
      <w:proofErr w:type="spellEnd"/>
      <w:r w:rsidRPr="008166A8">
        <w:rPr>
          <w:rFonts w:ascii="Times New Roman" w:hAnsi="Times New Roman" w:cs="Times New Roman"/>
          <w:sz w:val="24"/>
          <w:szCs w:val="24"/>
          <w:rPrChange w:id="204" w:author="David Ouyang" w:date="2016-05-12T11:51:00Z">
            <w:rPr>
              <w:rFonts w:ascii="Times New Roman" w:hAnsi="Times New Roman" w:cs="Times New Roman"/>
              <w:sz w:val="24"/>
              <w:szCs w:val="24"/>
            </w:rPr>
          </w:rPrChange>
        </w:rPr>
        <w:t>. "Contemporary use of ventricular assist devices." Annual review of medicine 61 (2010): 255-270.</w:t>
      </w:r>
    </w:p>
    <w:p w14:paraId="3DC07471" w14:textId="77777777" w:rsidR="006E641A" w:rsidRPr="008166A8" w:rsidRDefault="004F73E9" w:rsidP="004F73E9">
      <w:pPr>
        <w:spacing w:line="360" w:lineRule="auto"/>
        <w:rPr>
          <w:rFonts w:ascii="Times New Roman" w:hAnsi="Times New Roman" w:cs="Times New Roman"/>
          <w:sz w:val="24"/>
          <w:szCs w:val="24"/>
          <w:rPrChange w:id="205" w:author="David Ouyang" w:date="2016-05-12T11:51:00Z">
            <w:rPr>
              <w:rFonts w:ascii="Times New Roman" w:hAnsi="Times New Roman" w:cs="Times New Roman"/>
              <w:sz w:val="24"/>
              <w:szCs w:val="24"/>
            </w:rPr>
          </w:rPrChange>
        </w:rPr>
      </w:pPr>
      <w:r w:rsidRPr="008166A8">
        <w:rPr>
          <w:rFonts w:ascii="Times New Roman" w:hAnsi="Times New Roman" w:cs="Times New Roman"/>
          <w:sz w:val="24"/>
          <w:szCs w:val="24"/>
          <w:rPrChange w:id="206" w:author="David Ouyang" w:date="2016-05-12T11:51:00Z">
            <w:rPr>
              <w:rFonts w:ascii="Times New Roman" w:hAnsi="Times New Roman" w:cs="Times New Roman"/>
              <w:sz w:val="24"/>
              <w:szCs w:val="24"/>
            </w:rPr>
          </w:rPrChange>
        </w:rPr>
        <w:t>22. Miller, Leslie W. "Left ventricular assist devices are underutilized." Circulation 123.14 (2011): 1552-1558.</w:t>
      </w:r>
    </w:p>
    <w:p w14:paraId="1B3FEF71" w14:textId="6EDDD7EF" w:rsidR="006E641A" w:rsidRPr="000E1DA3" w:rsidRDefault="008166A8" w:rsidP="00C657D5">
      <w:pPr>
        <w:spacing w:line="360" w:lineRule="auto"/>
        <w:rPr>
          <w:rFonts w:ascii="Times New Roman" w:hAnsi="Times New Roman" w:cs="Times New Roman"/>
          <w:sz w:val="24"/>
          <w:szCs w:val="24"/>
        </w:rPr>
      </w:pPr>
      <w:ins w:id="207" w:author="David Ouyang" w:date="2016-05-12T11:51:00Z">
        <w:r w:rsidRPr="008166A8">
          <w:rPr>
            <w:rFonts w:ascii="Times New Roman" w:hAnsi="Times New Roman" w:cs="Times New Roman"/>
            <w:sz w:val="24"/>
            <w:szCs w:val="24"/>
            <w:rPrChange w:id="208" w:author="David Ouyang" w:date="2016-05-12T11:51:00Z">
              <w:rPr>
                <w:rFonts w:ascii="Times New Roman" w:hAnsi="Times New Roman" w:cs="Times New Roman"/>
                <w:sz w:val="24"/>
                <w:szCs w:val="24"/>
              </w:rPr>
            </w:rPrChange>
          </w:rPr>
          <w:lastRenderedPageBreak/>
          <w:t xml:space="preserve">23. </w:t>
        </w:r>
        <w:proofErr w:type="spellStart"/>
        <w:r w:rsidRPr="008166A8">
          <w:rPr>
            <w:rFonts w:ascii="Times New Roman" w:hAnsi="Times New Roman" w:cs="Times New Roman"/>
            <w:color w:val="000000"/>
            <w:sz w:val="24"/>
            <w:szCs w:val="24"/>
            <w:shd w:val="clear" w:color="auto" w:fill="FFFFFF"/>
            <w:rPrChange w:id="209" w:author="David Ouyang" w:date="2016-05-12T11:51:00Z">
              <w:rPr>
                <w:rFonts w:ascii="Arial" w:hAnsi="Arial" w:cs="Arial"/>
                <w:color w:val="000000"/>
                <w:sz w:val="19"/>
                <w:szCs w:val="19"/>
                <w:shd w:val="clear" w:color="auto" w:fill="FFFFFF"/>
              </w:rPr>
            </w:rPrChange>
          </w:rPr>
          <w:t>Dardas</w:t>
        </w:r>
        <w:proofErr w:type="spellEnd"/>
        <w:r w:rsidRPr="008166A8">
          <w:rPr>
            <w:rFonts w:ascii="Times New Roman" w:hAnsi="Times New Roman" w:cs="Times New Roman"/>
            <w:color w:val="000000"/>
            <w:sz w:val="24"/>
            <w:szCs w:val="24"/>
            <w:shd w:val="clear" w:color="auto" w:fill="FFFFFF"/>
            <w:rPrChange w:id="210" w:author="David Ouyang" w:date="2016-05-12T11:51:00Z">
              <w:rPr>
                <w:rFonts w:ascii="Arial" w:hAnsi="Arial" w:cs="Arial"/>
                <w:color w:val="000000"/>
                <w:sz w:val="19"/>
                <w:szCs w:val="19"/>
                <w:shd w:val="clear" w:color="auto" w:fill="FFFFFF"/>
              </w:rPr>
            </w:rPrChange>
          </w:rPr>
          <w:t xml:space="preserve"> T, </w:t>
        </w:r>
        <w:proofErr w:type="spellStart"/>
        <w:r w:rsidRPr="008166A8">
          <w:rPr>
            <w:rFonts w:ascii="Times New Roman" w:hAnsi="Times New Roman" w:cs="Times New Roman"/>
            <w:color w:val="000000"/>
            <w:sz w:val="24"/>
            <w:szCs w:val="24"/>
            <w:shd w:val="clear" w:color="auto" w:fill="FFFFFF"/>
            <w:rPrChange w:id="211" w:author="David Ouyang" w:date="2016-05-12T11:51:00Z">
              <w:rPr>
                <w:rFonts w:ascii="Arial" w:hAnsi="Arial" w:cs="Arial"/>
                <w:color w:val="000000"/>
                <w:sz w:val="19"/>
                <w:szCs w:val="19"/>
                <w:shd w:val="clear" w:color="auto" w:fill="FFFFFF"/>
              </w:rPr>
            </w:rPrChange>
          </w:rPr>
          <w:t>Mokadam</w:t>
        </w:r>
        <w:proofErr w:type="spellEnd"/>
        <w:r w:rsidRPr="008166A8">
          <w:rPr>
            <w:rFonts w:ascii="Times New Roman" w:hAnsi="Times New Roman" w:cs="Times New Roman"/>
            <w:color w:val="000000"/>
            <w:sz w:val="24"/>
            <w:szCs w:val="24"/>
            <w:shd w:val="clear" w:color="auto" w:fill="FFFFFF"/>
            <w:rPrChange w:id="212" w:author="David Ouyang" w:date="2016-05-12T11:51:00Z">
              <w:rPr>
                <w:rFonts w:ascii="Arial" w:hAnsi="Arial" w:cs="Arial"/>
                <w:color w:val="000000"/>
                <w:sz w:val="19"/>
                <w:szCs w:val="19"/>
                <w:shd w:val="clear" w:color="auto" w:fill="FFFFFF"/>
              </w:rPr>
            </w:rPrChange>
          </w:rPr>
          <w:t xml:space="preserve"> N, </w:t>
        </w:r>
        <w:proofErr w:type="spellStart"/>
        <w:r w:rsidRPr="008166A8">
          <w:rPr>
            <w:rFonts w:ascii="Times New Roman" w:hAnsi="Times New Roman" w:cs="Times New Roman"/>
            <w:color w:val="000000"/>
            <w:sz w:val="24"/>
            <w:szCs w:val="24"/>
            <w:shd w:val="clear" w:color="auto" w:fill="FFFFFF"/>
            <w:rPrChange w:id="213" w:author="David Ouyang" w:date="2016-05-12T11:51:00Z">
              <w:rPr>
                <w:rFonts w:ascii="Arial" w:hAnsi="Arial" w:cs="Arial"/>
                <w:color w:val="000000"/>
                <w:sz w:val="19"/>
                <w:szCs w:val="19"/>
                <w:shd w:val="clear" w:color="auto" w:fill="FFFFFF"/>
              </w:rPr>
            </w:rPrChange>
          </w:rPr>
          <w:t>Pagani</w:t>
        </w:r>
        <w:proofErr w:type="spellEnd"/>
        <w:r w:rsidRPr="008166A8">
          <w:rPr>
            <w:rFonts w:ascii="Times New Roman" w:hAnsi="Times New Roman" w:cs="Times New Roman"/>
            <w:color w:val="000000"/>
            <w:sz w:val="24"/>
            <w:szCs w:val="24"/>
            <w:shd w:val="clear" w:color="auto" w:fill="FFFFFF"/>
            <w:rPrChange w:id="214" w:author="David Ouyang" w:date="2016-05-12T11:51:00Z">
              <w:rPr>
                <w:rFonts w:ascii="Arial" w:hAnsi="Arial" w:cs="Arial"/>
                <w:color w:val="000000"/>
                <w:sz w:val="19"/>
                <w:szCs w:val="19"/>
                <w:shd w:val="clear" w:color="auto" w:fill="FFFFFF"/>
              </w:rPr>
            </w:rPrChange>
          </w:rPr>
          <w:t xml:space="preserve"> F, et al. Transplant registrants with implanted left-ventricular assist devices have insufficient risk to justify elective organ procurement and transplantation network status 1A time.</w:t>
        </w:r>
        <w:r w:rsidRPr="008166A8">
          <w:rPr>
            <w:rStyle w:val="apple-converted-space"/>
            <w:rFonts w:ascii="Times New Roman" w:hAnsi="Times New Roman" w:cs="Times New Roman"/>
            <w:color w:val="000000"/>
            <w:sz w:val="24"/>
            <w:szCs w:val="24"/>
            <w:shd w:val="clear" w:color="auto" w:fill="FFFFFF"/>
            <w:rPrChange w:id="215" w:author="David Ouyang" w:date="2016-05-12T11:51:00Z">
              <w:rPr>
                <w:rStyle w:val="apple-converted-space"/>
                <w:rFonts w:ascii="Arial" w:hAnsi="Arial" w:cs="Arial"/>
                <w:color w:val="000000"/>
                <w:sz w:val="19"/>
                <w:szCs w:val="19"/>
                <w:shd w:val="clear" w:color="auto" w:fill="FFFFFF"/>
              </w:rPr>
            </w:rPrChange>
          </w:rPr>
          <w:t> </w:t>
        </w:r>
        <w:r w:rsidRPr="008166A8">
          <w:rPr>
            <w:rStyle w:val="Emphasis"/>
            <w:rFonts w:ascii="Times New Roman" w:hAnsi="Times New Roman" w:cs="Times New Roman"/>
            <w:color w:val="000000"/>
            <w:sz w:val="24"/>
            <w:szCs w:val="24"/>
            <w:shd w:val="clear" w:color="auto" w:fill="FFFFFF"/>
            <w:rPrChange w:id="216" w:author="David Ouyang" w:date="2016-05-12T11:51:00Z">
              <w:rPr>
                <w:rStyle w:val="Emphasis"/>
                <w:rFonts w:ascii="Arial" w:hAnsi="Arial" w:cs="Arial"/>
                <w:color w:val="000000"/>
                <w:sz w:val="19"/>
                <w:szCs w:val="19"/>
                <w:shd w:val="clear" w:color="auto" w:fill="FFFFFF"/>
              </w:rPr>
            </w:rPrChange>
          </w:rPr>
          <w:t xml:space="preserve">J Am </w:t>
        </w:r>
        <w:proofErr w:type="spellStart"/>
        <w:r w:rsidRPr="008166A8">
          <w:rPr>
            <w:rStyle w:val="Emphasis"/>
            <w:rFonts w:ascii="Times New Roman" w:hAnsi="Times New Roman" w:cs="Times New Roman"/>
            <w:color w:val="000000"/>
            <w:sz w:val="24"/>
            <w:szCs w:val="24"/>
            <w:shd w:val="clear" w:color="auto" w:fill="FFFFFF"/>
            <w:rPrChange w:id="217" w:author="David Ouyang" w:date="2016-05-12T11:51:00Z">
              <w:rPr>
                <w:rStyle w:val="Emphasis"/>
                <w:rFonts w:ascii="Arial" w:hAnsi="Arial" w:cs="Arial"/>
                <w:color w:val="000000"/>
                <w:sz w:val="19"/>
                <w:szCs w:val="19"/>
                <w:shd w:val="clear" w:color="auto" w:fill="FFFFFF"/>
              </w:rPr>
            </w:rPrChange>
          </w:rPr>
          <w:t>Coll</w:t>
        </w:r>
        <w:proofErr w:type="spellEnd"/>
        <w:r w:rsidRPr="008166A8">
          <w:rPr>
            <w:rStyle w:val="Emphasis"/>
            <w:rFonts w:ascii="Times New Roman" w:hAnsi="Times New Roman" w:cs="Times New Roman"/>
            <w:color w:val="000000"/>
            <w:sz w:val="24"/>
            <w:szCs w:val="24"/>
            <w:shd w:val="clear" w:color="auto" w:fill="FFFFFF"/>
            <w:rPrChange w:id="218" w:author="David Ouyang" w:date="2016-05-12T11:51:00Z">
              <w:rPr>
                <w:rStyle w:val="Emphasis"/>
                <w:rFonts w:ascii="Arial" w:hAnsi="Arial" w:cs="Arial"/>
                <w:color w:val="000000"/>
                <w:sz w:val="19"/>
                <w:szCs w:val="19"/>
                <w:shd w:val="clear" w:color="auto" w:fill="FFFFFF"/>
              </w:rPr>
            </w:rPrChange>
          </w:rPr>
          <w:t xml:space="preserve"> </w:t>
        </w:r>
        <w:proofErr w:type="gramStart"/>
        <w:r w:rsidRPr="008166A8">
          <w:rPr>
            <w:rStyle w:val="Emphasis"/>
            <w:rFonts w:ascii="Times New Roman" w:hAnsi="Times New Roman" w:cs="Times New Roman"/>
            <w:color w:val="000000"/>
            <w:sz w:val="24"/>
            <w:szCs w:val="24"/>
            <w:shd w:val="clear" w:color="auto" w:fill="FFFFFF"/>
            <w:rPrChange w:id="219" w:author="David Ouyang" w:date="2016-05-12T11:51:00Z">
              <w:rPr>
                <w:rStyle w:val="Emphasis"/>
                <w:rFonts w:ascii="Arial" w:hAnsi="Arial" w:cs="Arial"/>
                <w:color w:val="000000"/>
                <w:sz w:val="19"/>
                <w:szCs w:val="19"/>
                <w:shd w:val="clear" w:color="auto" w:fill="FFFFFF"/>
              </w:rPr>
            </w:rPrChange>
          </w:rPr>
          <w:t>Cardiol</w:t>
        </w:r>
        <w:r w:rsidRPr="008166A8">
          <w:rPr>
            <w:rFonts w:ascii="Times New Roman" w:hAnsi="Times New Roman" w:cs="Times New Roman"/>
            <w:color w:val="000000"/>
            <w:sz w:val="24"/>
            <w:szCs w:val="24"/>
            <w:shd w:val="clear" w:color="auto" w:fill="FFFFFF"/>
            <w:rPrChange w:id="220" w:author="David Ouyang" w:date="2016-05-12T11:51:00Z">
              <w:rPr>
                <w:rFonts w:ascii="Arial" w:hAnsi="Arial" w:cs="Arial"/>
                <w:color w:val="000000"/>
                <w:sz w:val="19"/>
                <w:szCs w:val="19"/>
                <w:shd w:val="clear" w:color="auto" w:fill="FFFFFF"/>
              </w:rPr>
            </w:rPrChange>
          </w:rPr>
          <w:t>2012 ;60:36</w:t>
        </w:r>
        <w:proofErr w:type="gramEnd"/>
        <w:r w:rsidRPr="008166A8">
          <w:rPr>
            <w:rFonts w:ascii="Times New Roman" w:hAnsi="Times New Roman" w:cs="Times New Roman"/>
            <w:color w:val="000000"/>
            <w:sz w:val="24"/>
            <w:szCs w:val="24"/>
            <w:shd w:val="clear" w:color="auto" w:fill="FFFFFF"/>
            <w:rPrChange w:id="221" w:author="David Ouyang" w:date="2016-05-12T11:51:00Z">
              <w:rPr>
                <w:rFonts w:ascii="Arial" w:hAnsi="Arial" w:cs="Arial"/>
                <w:color w:val="000000"/>
                <w:sz w:val="19"/>
                <w:szCs w:val="19"/>
                <w:shd w:val="clear" w:color="auto" w:fill="FFFFFF"/>
              </w:rPr>
            </w:rPrChange>
          </w:rPr>
          <w:t>-43.</w:t>
        </w:r>
      </w:ins>
    </w:p>
    <w:p w14:paraId="7ED17419" w14:textId="77777777" w:rsidR="006E641A" w:rsidRDefault="006E641A" w:rsidP="00C657D5">
      <w:pPr>
        <w:spacing w:line="360" w:lineRule="auto"/>
        <w:rPr>
          <w:rFonts w:ascii="Times New Roman" w:hAnsi="Times New Roman" w:cs="Times New Roman"/>
          <w:sz w:val="24"/>
          <w:szCs w:val="24"/>
        </w:rPr>
      </w:pPr>
    </w:p>
    <w:p w14:paraId="445FF02C" w14:textId="77777777" w:rsidR="0097065E" w:rsidRDefault="0097065E" w:rsidP="00C657D5">
      <w:pPr>
        <w:spacing w:line="360" w:lineRule="auto"/>
        <w:rPr>
          <w:rFonts w:ascii="Times New Roman" w:hAnsi="Times New Roman" w:cs="Times New Roman"/>
          <w:sz w:val="24"/>
          <w:szCs w:val="24"/>
        </w:rPr>
      </w:pPr>
    </w:p>
    <w:p w14:paraId="2F8DA306" w14:textId="77777777" w:rsidR="0097065E" w:rsidRDefault="0097065E" w:rsidP="00C657D5">
      <w:pPr>
        <w:spacing w:line="360" w:lineRule="auto"/>
        <w:rPr>
          <w:rFonts w:ascii="Times New Roman" w:hAnsi="Times New Roman" w:cs="Times New Roman"/>
          <w:sz w:val="24"/>
          <w:szCs w:val="24"/>
        </w:rPr>
      </w:pPr>
    </w:p>
    <w:p w14:paraId="67B3EB41" w14:textId="77777777" w:rsidR="0097065E" w:rsidRDefault="0097065E" w:rsidP="00C657D5">
      <w:pPr>
        <w:spacing w:line="360" w:lineRule="auto"/>
        <w:rPr>
          <w:rFonts w:ascii="Times New Roman" w:hAnsi="Times New Roman" w:cs="Times New Roman"/>
          <w:sz w:val="24"/>
          <w:szCs w:val="24"/>
        </w:rPr>
      </w:pPr>
    </w:p>
    <w:p w14:paraId="7C5500CA" w14:textId="77777777" w:rsidR="0097065E" w:rsidRDefault="0097065E" w:rsidP="00C657D5">
      <w:pPr>
        <w:spacing w:line="360" w:lineRule="auto"/>
        <w:rPr>
          <w:rFonts w:ascii="Times New Roman" w:hAnsi="Times New Roman" w:cs="Times New Roman"/>
          <w:sz w:val="24"/>
          <w:szCs w:val="24"/>
        </w:rPr>
      </w:pPr>
    </w:p>
    <w:p w14:paraId="640C3FF7" w14:textId="77777777" w:rsidR="0097065E" w:rsidRDefault="0097065E" w:rsidP="00C657D5">
      <w:pPr>
        <w:spacing w:line="360" w:lineRule="auto"/>
        <w:rPr>
          <w:rFonts w:ascii="Times New Roman" w:hAnsi="Times New Roman" w:cs="Times New Roman"/>
          <w:sz w:val="24"/>
          <w:szCs w:val="24"/>
        </w:rPr>
      </w:pPr>
    </w:p>
    <w:p w14:paraId="44FEC6DD" w14:textId="77777777" w:rsidR="0097065E" w:rsidRDefault="0097065E" w:rsidP="00C657D5">
      <w:pPr>
        <w:spacing w:line="360" w:lineRule="auto"/>
        <w:rPr>
          <w:rFonts w:ascii="Times New Roman" w:hAnsi="Times New Roman" w:cs="Times New Roman"/>
          <w:sz w:val="24"/>
          <w:szCs w:val="24"/>
        </w:rPr>
      </w:pPr>
    </w:p>
    <w:p w14:paraId="7D1FE7D8" w14:textId="77777777" w:rsidR="0097065E" w:rsidRDefault="0097065E" w:rsidP="00C657D5">
      <w:pPr>
        <w:spacing w:line="360" w:lineRule="auto"/>
        <w:rPr>
          <w:rFonts w:ascii="Times New Roman" w:hAnsi="Times New Roman" w:cs="Times New Roman"/>
          <w:sz w:val="24"/>
          <w:szCs w:val="24"/>
        </w:rPr>
      </w:pPr>
    </w:p>
    <w:p w14:paraId="4C0E4852" w14:textId="77777777" w:rsidR="0097065E" w:rsidRDefault="0097065E" w:rsidP="00C657D5">
      <w:pPr>
        <w:spacing w:line="360" w:lineRule="auto"/>
        <w:rPr>
          <w:rFonts w:ascii="Times New Roman" w:hAnsi="Times New Roman" w:cs="Times New Roman"/>
          <w:sz w:val="24"/>
          <w:szCs w:val="24"/>
        </w:rPr>
      </w:pPr>
    </w:p>
    <w:p w14:paraId="5AF95F8F" w14:textId="77777777" w:rsidR="0097065E" w:rsidRDefault="0097065E" w:rsidP="00C657D5">
      <w:pPr>
        <w:spacing w:line="360" w:lineRule="auto"/>
        <w:rPr>
          <w:rFonts w:ascii="Times New Roman" w:hAnsi="Times New Roman" w:cs="Times New Roman"/>
          <w:sz w:val="24"/>
          <w:szCs w:val="24"/>
        </w:rPr>
      </w:pPr>
    </w:p>
    <w:p w14:paraId="2BD3CEC3" w14:textId="77777777" w:rsidR="0097065E" w:rsidRDefault="0097065E" w:rsidP="00C657D5">
      <w:pPr>
        <w:spacing w:line="360" w:lineRule="auto"/>
        <w:rPr>
          <w:rFonts w:ascii="Times New Roman" w:hAnsi="Times New Roman" w:cs="Times New Roman"/>
          <w:sz w:val="24"/>
          <w:szCs w:val="24"/>
        </w:rPr>
      </w:pPr>
    </w:p>
    <w:p w14:paraId="77AFD233" w14:textId="77777777" w:rsidR="0097065E" w:rsidRDefault="0097065E" w:rsidP="00C657D5">
      <w:pPr>
        <w:spacing w:line="360" w:lineRule="auto"/>
        <w:rPr>
          <w:rFonts w:ascii="Times New Roman" w:hAnsi="Times New Roman" w:cs="Times New Roman"/>
          <w:sz w:val="24"/>
          <w:szCs w:val="24"/>
        </w:rPr>
      </w:pPr>
    </w:p>
    <w:p w14:paraId="2F1FD3AF" w14:textId="77777777" w:rsidR="0097065E" w:rsidRDefault="0097065E" w:rsidP="00C657D5">
      <w:pPr>
        <w:spacing w:line="360" w:lineRule="auto"/>
        <w:rPr>
          <w:rFonts w:ascii="Times New Roman" w:hAnsi="Times New Roman" w:cs="Times New Roman"/>
          <w:sz w:val="24"/>
          <w:szCs w:val="24"/>
        </w:rPr>
      </w:pPr>
    </w:p>
    <w:p w14:paraId="73089C70" w14:textId="77777777" w:rsidR="0097065E" w:rsidRPr="00FB22B2" w:rsidRDefault="0097065E" w:rsidP="00C657D5">
      <w:pPr>
        <w:spacing w:line="360" w:lineRule="auto"/>
        <w:rPr>
          <w:rFonts w:ascii="Times New Roman" w:hAnsi="Times New Roman" w:cs="Times New Roman"/>
          <w:sz w:val="24"/>
          <w:szCs w:val="24"/>
        </w:rPr>
      </w:pPr>
    </w:p>
    <w:tbl>
      <w:tblPr>
        <w:tblW w:w="11060" w:type="dxa"/>
        <w:tblLook w:val="04A0" w:firstRow="1" w:lastRow="0" w:firstColumn="1" w:lastColumn="0" w:noHBand="0" w:noVBand="1"/>
      </w:tblPr>
      <w:tblGrid>
        <w:gridCol w:w="4400"/>
        <w:gridCol w:w="2220"/>
        <w:gridCol w:w="2220"/>
        <w:gridCol w:w="2220"/>
      </w:tblGrid>
      <w:tr w:rsidR="0097065E" w:rsidRPr="00E12D3A" w14:paraId="725FB7FB" w14:textId="77777777" w:rsidTr="003E0043">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14:paraId="2C6679E9" w14:textId="77777777" w:rsidR="0097065E" w:rsidRPr="00E12D3A" w:rsidRDefault="0097065E" w:rsidP="003E0043">
            <w:pPr>
              <w:spacing w:after="0" w:line="240" w:lineRule="auto"/>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97065E" w:rsidRPr="00E12D3A" w14:paraId="00F17593" w14:textId="77777777" w:rsidTr="003E0043">
        <w:trPr>
          <w:trHeight w:val="230"/>
        </w:trPr>
        <w:tc>
          <w:tcPr>
            <w:tcW w:w="11060" w:type="dxa"/>
            <w:gridSpan w:val="4"/>
            <w:vMerge/>
            <w:tcBorders>
              <w:top w:val="nil"/>
              <w:left w:val="nil"/>
              <w:bottom w:val="single" w:sz="8" w:space="0" w:color="000000"/>
              <w:right w:val="nil"/>
            </w:tcBorders>
            <w:vAlign w:val="center"/>
            <w:hideMark/>
          </w:tcPr>
          <w:p w14:paraId="5D221E4E" w14:textId="77777777"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14:paraId="7BAFF532" w14:textId="77777777" w:rsidTr="003E0043">
        <w:trPr>
          <w:trHeight w:val="230"/>
        </w:trPr>
        <w:tc>
          <w:tcPr>
            <w:tcW w:w="4400" w:type="dxa"/>
            <w:vMerge w:val="restart"/>
            <w:tcBorders>
              <w:top w:val="nil"/>
              <w:left w:val="nil"/>
              <w:bottom w:val="nil"/>
              <w:right w:val="nil"/>
            </w:tcBorders>
            <w:shd w:val="clear" w:color="auto" w:fill="auto"/>
            <w:vAlign w:val="center"/>
            <w:hideMark/>
          </w:tcPr>
          <w:p w14:paraId="4A3836B5"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14:paraId="6997A155"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14:paraId="79152E8A"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14:paraId="3CA75D38" w14:textId="77777777" w:rsidR="0097065E" w:rsidRPr="00E12D3A" w:rsidRDefault="0097065E" w:rsidP="003E0043">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97065E" w:rsidRPr="00E12D3A" w14:paraId="1C450661" w14:textId="77777777" w:rsidTr="003E0043">
        <w:trPr>
          <w:trHeight w:val="230"/>
        </w:trPr>
        <w:tc>
          <w:tcPr>
            <w:tcW w:w="4400" w:type="dxa"/>
            <w:vMerge/>
            <w:tcBorders>
              <w:top w:val="nil"/>
              <w:left w:val="nil"/>
              <w:bottom w:val="nil"/>
              <w:right w:val="nil"/>
            </w:tcBorders>
            <w:vAlign w:val="center"/>
            <w:hideMark/>
          </w:tcPr>
          <w:p w14:paraId="285E86C9"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4D659E2B"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4E71A698" w14:textId="77777777"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14:paraId="7911004A" w14:textId="77777777"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14:paraId="7C26343B" w14:textId="77777777" w:rsidTr="003E0043">
        <w:trPr>
          <w:trHeight w:val="219"/>
        </w:trPr>
        <w:tc>
          <w:tcPr>
            <w:tcW w:w="4400" w:type="dxa"/>
            <w:tcBorders>
              <w:top w:val="single" w:sz="4" w:space="0" w:color="auto"/>
              <w:left w:val="nil"/>
              <w:bottom w:val="nil"/>
              <w:right w:val="nil"/>
            </w:tcBorders>
            <w:shd w:val="clear" w:color="auto" w:fill="auto"/>
            <w:vAlign w:val="center"/>
            <w:hideMark/>
          </w:tcPr>
          <w:p w14:paraId="1F127582"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14:paraId="2232AD8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14:paraId="0D3801D1" w14:textId="77777777" w:rsidR="0097065E" w:rsidRPr="00093E54" w:rsidRDefault="0097065E" w:rsidP="003E0043">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564(27.3)</w:t>
            </w:r>
          </w:p>
        </w:tc>
        <w:tc>
          <w:tcPr>
            <w:tcW w:w="2220" w:type="dxa"/>
            <w:tcBorders>
              <w:top w:val="nil"/>
              <w:left w:val="nil"/>
              <w:bottom w:val="nil"/>
              <w:right w:val="nil"/>
            </w:tcBorders>
            <w:shd w:val="clear" w:color="auto" w:fill="auto"/>
            <w:vAlign w:val="center"/>
            <w:hideMark/>
          </w:tcPr>
          <w:p w14:paraId="38AA666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97065E" w:rsidRPr="00E12D3A" w14:paraId="59D1BCF8" w14:textId="77777777" w:rsidTr="003E0043">
        <w:trPr>
          <w:trHeight w:val="219"/>
        </w:trPr>
        <w:tc>
          <w:tcPr>
            <w:tcW w:w="4400" w:type="dxa"/>
            <w:tcBorders>
              <w:top w:val="nil"/>
              <w:left w:val="nil"/>
              <w:bottom w:val="nil"/>
              <w:right w:val="nil"/>
            </w:tcBorders>
            <w:shd w:val="clear" w:color="auto" w:fill="auto"/>
            <w:vAlign w:val="center"/>
            <w:hideMark/>
          </w:tcPr>
          <w:p w14:paraId="60AEC6F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14:paraId="2C133A8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14:paraId="78B86C15" w14:textId="77777777" w:rsidR="0097065E" w:rsidRPr="00093E54" w:rsidRDefault="0097065E" w:rsidP="003E0043">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2220" w:type="dxa"/>
            <w:tcBorders>
              <w:top w:val="nil"/>
              <w:left w:val="nil"/>
              <w:bottom w:val="nil"/>
              <w:right w:val="nil"/>
            </w:tcBorders>
            <w:shd w:val="clear" w:color="auto" w:fill="auto"/>
            <w:vAlign w:val="center"/>
            <w:hideMark/>
          </w:tcPr>
          <w:p w14:paraId="5617602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97065E" w:rsidRPr="00E12D3A" w14:paraId="57DF658E" w14:textId="77777777" w:rsidTr="003E0043">
        <w:trPr>
          <w:trHeight w:val="219"/>
        </w:trPr>
        <w:tc>
          <w:tcPr>
            <w:tcW w:w="4400" w:type="dxa"/>
            <w:tcBorders>
              <w:top w:val="nil"/>
              <w:left w:val="nil"/>
              <w:bottom w:val="nil"/>
              <w:right w:val="nil"/>
            </w:tcBorders>
            <w:shd w:val="clear" w:color="auto" w:fill="auto"/>
            <w:vAlign w:val="center"/>
            <w:hideMark/>
          </w:tcPr>
          <w:p w14:paraId="5E4B646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14:paraId="0D571232"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14:paraId="6061AEA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2220" w:type="dxa"/>
            <w:tcBorders>
              <w:top w:val="nil"/>
              <w:left w:val="nil"/>
              <w:bottom w:val="nil"/>
              <w:right w:val="nil"/>
            </w:tcBorders>
            <w:shd w:val="clear" w:color="auto" w:fill="auto"/>
            <w:vAlign w:val="center"/>
            <w:hideMark/>
          </w:tcPr>
          <w:p w14:paraId="1E770AA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97065E" w:rsidRPr="00E12D3A" w14:paraId="4E6BF0C0" w14:textId="77777777" w:rsidTr="003E0043">
        <w:trPr>
          <w:trHeight w:val="219"/>
        </w:trPr>
        <w:tc>
          <w:tcPr>
            <w:tcW w:w="11060" w:type="dxa"/>
            <w:gridSpan w:val="4"/>
            <w:tcBorders>
              <w:top w:val="nil"/>
              <w:left w:val="nil"/>
              <w:bottom w:val="nil"/>
              <w:right w:val="nil"/>
            </w:tcBorders>
            <w:shd w:val="clear" w:color="auto" w:fill="auto"/>
            <w:vAlign w:val="center"/>
            <w:hideMark/>
          </w:tcPr>
          <w:p w14:paraId="3047D2BA"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97065E" w:rsidRPr="00E12D3A" w14:paraId="58C60561" w14:textId="77777777" w:rsidTr="003E0043">
        <w:trPr>
          <w:trHeight w:val="219"/>
        </w:trPr>
        <w:tc>
          <w:tcPr>
            <w:tcW w:w="4400" w:type="dxa"/>
            <w:tcBorders>
              <w:top w:val="nil"/>
              <w:left w:val="nil"/>
              <w:bottom w:val="nil"/>
              <w:right w:val="nil"/>
            </w:tcBorders>
            <w:shd w:val="clear" w:color="auto" w:fill="auto"/>
            <w:vAlign w:val="center"/>
            <w:hideMark/>
          </w:tcPr>
          <w:p w14:paraId="1DFFE50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14:paraId="7D01C08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14:paraId="47445229"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2220" w:type="dxa"/>
            <w:tcBorders>
              <w:top w:val="nil"/>
              <w:left w:val="nil"/>
              <w:bottom w:val="nil"/>
              <w:right w:val="nil"/>
            </w:tcBorders>
            <w:shd w:val="clear" w:color="auto" w:fill="auto"/>
            <w:vAlign w:val="center"/>
            <w:hideMark/>
          </w:tcPr>
          <w:p w14:paraId="2310DB9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97065E" w:rsidRPr="00E12D3A" w14:paraId="7DA88986" w14:textId="77777777" w:rsidTr="003E0043">
        <w:trPr>
          <w:trHeight w:val="219"/>
        </w:trPr>
        <w:tc>
          <w:tcPr>
            <w:tcW w:w="4400" w:type="dxa"/>
            <w:tcBorders>
              <w:top w:val="nil"/>
              <w:left w:val="nil"/>
              <w:bottom w:val="nil"/>
              <w:right w:val="nil"/>
            </w:tcBorders>
            <w:shd w:val="clear" w:color="auto" w:fill="auto"/>
            <w:vAlign w:val="center"/>
            <w:hideMark/>
          </w:tcPr>
          <w:p w14:paraId="3FC930E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14:paraId="2466FA5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14:paraId="1D9FD52C"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2220" w:type="dxa"/>
            <w:tcBorders>
              <w:top w:val="nil"/>
              <w:left w:val="nil"/>
              <w:bottom w:val="nil"/>
              <w:right w:val="nil"/>
            </w:tcBorders>
            <w:shd w:val="clear" w:color="auto" w:fill="auto"/>
            <w:vAlign w:val="center"/>
            <w:hideMark/>
          </w:tcPr>
          <w:p w14:paraId="17C1B77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97065E" w:rsidRPr="00E12D3A" w14:paraId="2DC5D7B7" w14:textId="77777777" w:rsidTr="003E0043">
        <w:trPr>
          <w:trHeight w:val="219"/>
        </w:trPr>
        <w:tc>
          <w:tcPr>
            <w:tcW w:w="11060" w:type="dxa"/>
            <w:gridSpan w:val="4"/>
            <w:tcBorders>
              <w:top w:val="nil"/>
              <w:left w:val="nil"/>
              <w:bottom w:val="nil"/>
              <w:right w:val="nil"/>
            </w:tcBorders>
            <w:shd w:val="clear" w:color="auto" w:fill="auto"/>
            <w:hideMark/>
          </w:tcPr>
          <w:p w14:paraId="45B0E173"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97065E" w:rsidRPr="00E12D3A" w14:paraId="04B9BEEC" w14:textId="77777777" w:rsidTr="003E0043">
        <w:trPr>
          <w:trHeight w:val="219"/>
        </w:trPr>
        <w:tc>
          <w:tcPr>
            <w:tcW w:w="4400" w:type="dxa"/>
            <w:tcBorders>
              <w:top w:val="nil"/>
              <w:left w:val="nil"/>
              <w:bottom w:val="nil"/>
              <w:right w:val="nil"/>
            </w:tcBorders>
            <w:shd w:val="clear" w:color="auto" w:fill="auto"/>
            <w:vAlign w:val="center"/>
            <w:hideMark/>
          </w:tcPr>
          <w:p w14:paraId="19F14047"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14:paraId="573BB17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14:paraId="2815167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2220" w:type="dxa"/>
            <w:tcBorders>
              <w:top w:val="nil"/>
              <w:left w:val="nil"/>
              <w:bottom w:val="nil"/>
              <w:right w:val="nil"/>
            </w:tcBorders>
            <w:shd w:val="clear" w:color="auto" w:fill="auto"/>
            <w:vAlign w:val="center"/>
            <w:hideMark/>
          </w:tcPr>
          <w:p w14:paraId="4C0C08C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97065E" w:rsidRPr="00E12D3A" w14:paraId="53264C35" w14:textId="77777777" w:rsidTr="003E0043">
        <w:trPr>
          <w:trHeight w:val="219"/>
        </w:trPr>
        <w:tc>
          <w:tcPr>
            <w:tcW w:w="4400" w:type="dxa"/>
            <w:tcBorders>
              <w:top w:val="nil"/>
              <w:left w:val="nil"/>
              <w:bottom w:val="nil"/>
              <w:right w:val="nil"/>
            </w:tcBorders>
            <w:shd w:val="clear" w:color="auto" w:fill="auto"/>
            <w:vAlign w:val="center"/>
            <w:hideMark/>
          </w:tcPr>
          <w:p w14:paraId="64DE042D"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14:paraId="3453252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14:paraId="74C4940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2220" w:type="dxa"/>
            <w:tcBorders>
              <w:top w:val="nil"/>
              <w:left w:val="nil"/>
              <w:bottom w:val="nil"/>
              <w:right w:val="nil"/>
            </w:tcBorders>
            <w:shd w:val="clear" w:color="auto" w:fill="auto"/>
            <w:vAlign w:val="center"/>
            <w:hideMark/>
          </w:tcPr>
          <w:p w14:paraId="34704C2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97065E" w:rsidRPr="00E12D3A" w14:paraId="2527C8FF" w14:textId="77777777" w:rsidTr="003E0043">
        <w:trPr>
          <w:trHeight w:val="219"/>
        </w:trPr>
        <w:tc>
          <w:tcPr>
            <w:tcW w:w="4400" w:type="dxa"/>
            <w:tcBorders>
              <w:top w:val="nil"/>
              <w:left w:val="nil"/>
              <w:bottom w:val="nil"/>
              <w:right w:val="nil"/>
            </w:tcBorders>
            <w:shd w:val="clear" w:color="auto" w:fill="auto"/>
            <w:vAlign w:val="center"/>
            <w:hideMark/>
          </w:tcPr>
          <w:p w14:paraId="7F46778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14:paraId="4D6359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14:paraId="775CCCD8"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2220" w:type="dxa"/>
            <w:tcBorders>
              <w:top w:val="nil"/>
              <w:left w:val="nil"/>
              <w:bottom w:val="nil"/>
              <w:right w:val="nil"/>
            </w:tcBorders>
            <w:shd w:val="clear" w:color="auto" w:fill="auto"/>
            <w:vAlign w:val="center"/>
            <w:hideMark/>
          </w:tcPr>
          <w:p w14:paraId="3E2B7B5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97065E" w:rsidRPr="00E12D3A" w14:paraId="3446FCBB" w14:textId="77777777" w:rsidTr="003E0043">
        <w:trPr>
          <w:trHeight w:val="219"/>
        </w:trPr>
        <w:tc>
          <w:tcPr>
            <w:tcW w:w="4400" w:type="dxa"/>
            <w:tcBorders>
              <w:top w:val="nil"/>
              <w:left w:val="nil"/>
              <w:bottom w:val="nil"/>
              <w:right w:val="nil"/>
            </w:tcBorders>
            <w:shd w:val="clear" w:color="auto" w:fill="auto"/>
            <w:vAlign w:val="center"/>
            <w:hideMark/>
          </w:tcPr>
          <w:p w14:paraId="025692F1"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14:paraId="4E4FD2C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14:paraId="67563B71"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2220" w:type="dxa"/>
            <w:tcBorders>
              <w:top w:val="nil"/>
              <w:left w:val="nil"/>
              <w:bottom w:val="nil"/>
              <w:right w:val="nil"/>
            </w:tcBorders>
            <w:shd w:val="clear" w:color="auto" w:fill="auto"/>
            <w:vAlign w:val="center"/>
            <w:hideMark/>
          </w:tcPr>
          <w:p w14:paraId="72334766"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14:paraId="3619005B" w14:textId="77777777" w:rsidTr="003E0043">
        <w:trPr>
          <w:trHeight w:val="219"/>
        </w:trPr>
        <w:tc>
          <w:tcPr>
            <w:tcW w:w="4400" w:type="dxa"/>
            <w:tcBorders>
              <w:top w:val="nil"/>
              <w:left w:val="nil"/>
              <w:bottom w:val="nil"/>
              <w:right w:val="nil"/>
            </w:tcBorders>
            <w:shd w:val="clear" w:color="auto" w:fill="auto"/>
            <w:vAlign w:val="center"/>
            <w:hideMark/>
          </w:tcPr>
          <w:p w14:paraId="225A625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lastRenderedPageBreak/>
              <w:t>Native American</w:t>
            </w:r>
          </w:p>
        </w:tc>
        <w:tc>
          <w:tcPr>
            <w:tcW w:w="2220" w:type="dxa"/>
            <w:tcBorders>
              <w:top w:val="nil"/>
              <w:left w:val="nil"/>
              <w:bottom w:val="nil"/>
              <w:right w:val="nil"/>
            </w:tcBorders>
            <w:shd w:val="clear" w:color="auto" w:fill="auto"/>
            <w:vAlign w:val="center"/>
            <w:hideMark/>
          </w:tcPr>
          <w:p w14:paraId="007B2CE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14:paraId="10763B1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(0.0)</w:t>
            </w:r>
          </w:p>
        </w:tc>
        <w:tc>
          <w:tcPr>
            <w:tcW w:w="2220" w:type="dxa"/>
            <w:tcBorders>
              <w:top w:val="nil"/>
              <w:left w:val="nil"/>
              <w:bottom w:val="nil"/>
              <w:right w:val="nil"/>
            </w:tcBorders>
            <w:shd w:val="clear" w:color="auto" w:fill="auto"/>
            <w:vAlign w:val="center"/>
            <w:hideMark/>
          </w:tcPr>
          <w:p w14:paraId="22C68CE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1C0D6A4" w14:textId="77777777" w:rsidTr="003E0043">
        <w:trPr>
          <w:trHeight w:val="219"/>
        </w:trPr>
        <w:tc>
          <w:tcPr>
            <w:tcW w:w="4400" w:type="dxa"/>
            <w:tcBorders>
              <w:top w:val="nil"/>
              <w:left w:val="nil"/>
              <w:bottom w:val="nil"/>
              <w:right w:val="nil"/>
            </w:tcBorders>
            <w:shd w:val="clear" w:color="auto" w:fill="auto"/>
            <w:vAlign w:val="center"/>
            <w:hideMark/>
          </w:tcPr>
          <w:p w14:paraId="782F713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proofErr w:type="spellStart"/>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proofErr w:type="spellEnd"/>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14:paraId="4F18594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14:paraId="7426A986"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2220" w:type="dxa"/>
            <w:tcBorders>
              <w:top w:val="nil"/>
              <w:left w:val="nil"/>
              <w:bottom w:val="nil"/>
              <w:right w:val="nil"/>
            </w:tcBorders>
            <w:shd w:val="clear" w:color="auto" w:fill="auto"/>
            <w:vAlign w:val="center"/>
            <w:hideMark/>
          </w:tcPr>
          <w:p w14:paraId="0A426F9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97065E" w:rsidRPr="00E12D3A" w14:paraId="1EAE1505" w14:textId="77777777" w:rsidTr="003E0043">
        <w:trPr>
          <w:trHeight w:val="219"/>
        </w:trPr>
        <w:tc>
          <w:tcPr>
            <w:tcW w:w="11060" w:type="dxa"/>
            <w:gridSpan w:val="4"/>
            <w:tcBorders>
              <w:top w:val="nil"/>
              <w:left w:val="nil"/>
              <w:bottom w:val="nil"/>
              <w:right w:val="nil"/>
            </w:tcBorders>
            <w:shd w:val="clear" w:color="auto" w:fill="auto"/>
            <w:hideMark/>
          </w:tcPr>
          <w:p w14:paraId="4DF72E0A"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97065E" w:rsidRPr="00E12D3A" w14:paraId="42AA7B1A" w14:textId="77777777" w:rsidTr="003E0043">
        <w:trPr>
          <w:trHeight w:val="219"/>
        </w:trPr>
        <w:tc>
          <w:tcPr>
            <w:tcW w:w="4400" w:type="dxa"/>
            <w:tcBorders>
              <w:top w:val="nil"/>
              <w:left w:val="nil"/>
              <w:bottom w:val="nil"/>
              <w:right w:val="nil"/>
            </w:tcBorders>
            <w:shd w:val="clear" w:color="auto" w:fill="auto"/>
            <w:vAlign w:val="center"/>
            <w:hideMark/>
          </w:tcPr>
          <w:p w14:paraId="17691D1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2220" w:type="dxa"/>
            <w:tcBorders>
              <w:top w:val="nil"/>
              <w:left w:val="nil"/>
              <w:bottom w:val="nil"/>
              <w:right w:val="nil"/>
            </w:tcBorders>
            <w:shd w:val="clear" w:color="auto" w:fill="auto"/>
            <w:vAlign w:val="center"/>
            <w:hideMark/>
          </w:tcPr>
          <w:p w14:paraId="368CA3C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14:paraId="4C743FF8"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2220" w:type="dxa"/>
            <w:tcBorders>
              <w:top w:val="nil"/>
              <w:left w:val="nil"/>
              <w:bottom w:val="nil"/>
              <w:right w:val="nil"/>
            </w:tcBorders>
            <w:shd w:val="clear" w:color="auto" w:fill="auto"/>
            <w:vAlign w:val="center"/>
            <w:hideMark/>
          </w:tcPr>
          <w:p w14:paraId="22C6E0C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97065E" w:rsidRPr="00E12D3A" w14:paraId="2E6738EC" w14:textId="77777777" w:rsidTr="003E0043">
        <w:trPr>
          <w:trHeight w:val="219"/>
        </w:trPr>
        <w:tc>
          <w:tcPr>
            <w:tcW w:w="4400" w:type="dxa"/>
            <w:tcBorders>
              <w:top w:val="nil"/>
              <w:left w:val="nil"/>
              <w:bottom w:val="nil"/>
              <w:right w:val="nil"/>
            </w:tcBorders>
            <w:shd w:val="clear" w:color="auto" w:fill="auto"/>
            <w:vAlign w:val="center"/>
            <w:hideMark/>
          </w:tcPr>
          <w:p w14:paraId="2141667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14:paraId="6505C5A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14:paraId="297C0490"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2220" w:type="dxa"/>
            <w:tcBorders>
              <w:top w:val="nil"/>
              <w:left w:val="nil"/>
              <w:bottom w:val="nil"/>
              <w:right w:val="nil"/>
            </w:tcBorders>
            <w:shd w:val="clear" w:color="auto" w:fill="auto"/>
            <w:vAlign w:val="center"/>
            <w:hideMark/>
          </w:tcPr>
          <w:p w14:paraId="15C7D5F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97065E" w:rsidRPr="00E12D3A" w14:paraId="682474E0" w14:textId="77777777" w:rsidTr="003E0043">
        <w:trPr>
          <w:trHeight w:val="219"/>
        </w:trPr>
        <w:tc>
          <w:tcPr>
            <w:tcW w:w="4400" w:type="dxa"/>
            <w:tcBorders>
              <w:top w:val="nil"/>
              <w:left w:val="nil"/>
              <w:bottom w:val="nil"/>
              <w:right w:val="nil"/>
            </w:tcBorders>
            <w:shd w:val="clear" w:color="auto" w:fill="auto"/>
            <w:vAlign w:val="center"/>
            <w:hideMark/>
          </w:tcPr>
          <w:p w14:paraId="48FF7C51"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14:paraId="0C510D5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14:paraId="1C788065"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2220" w:type="dxa"/>
            <w:tcBorders>
              <w:top w:val="nil"/>
              <w:left w:val="nil"/>
              <w:bottom w:val="nil"/>
              <w:right w:val="nil"/>
            </w:tcBorders>
            <w:shd w:val="clear" w:color="auto" w:fill="auto"/>
            <w:vAlign w:val="center"/>
            <w:hideMark/>
          </w:tcPr>
          <w:p w14:paraId="55E25D5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97065E" w:rsidRPr="00E12D3A" w14:paraId="250F7146" w14:textId="77777777" w:rsidTr="003E0043">
        <w:trPr>
          <w:trHeight w:val="219"/>
        </w:trPr>
        <w:tc>
          <w:tcPr>
            <w:tcW w:w="4400" w:type="dxa"/>
            <w:tcBorders>
              <w:top w:val="nil"/>
              <w:left w:val="nil"/>
              <w:bottom w:val="nil"/>
              <w:right w:val="nil"/>
            </w:tcBorders>
            <w:shd w:val="clear" w:color="auto" w:fill="auto"/>
            <w:vAlign w:val="center"/>
            <w:hideMark/>
          </w:tcPr>
          <w:p w14:paraId="59A4A92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14:paraId="1CF995E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14:paraId="2DF8B83A"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2220" w:type="dxa"/>
            <w:tcBorders>
              <w:top w:val="nil"/>
              <w:left w:val="nil"/>
              <w:bottom w:val="nil"/>
              <w:right w:val="nil"/>
            </w:tcBorders>
            <w:shd w:val="clear" w:color="auto" w:fill="auto"/>
            <w:vAlign w:val="center"/>
            <w:hideMark/>
          </w:tcPr>
          <w:p w14:paraId="39C065D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97065E" w:rsidRPr="00E12D3A" w14:paraId="6F304705" w14:textId="77777777" w:rsidTr="003E0043">
        <w:trPr>
          <w:trHeight w:val="219"/>
        </w:trPr>
        <w:tc>
          <w:tcPr>
            <w:tcW w:w="4400" w:type="dxa"/>
            <w:tcBorders>
              <w:top w:val="nil"/>
              <w:left w:val="nil"/>
              <w:bottom w:val="nil"/>
              <w:right w:val="nil"/>
            </w:tcBorders>
            <w:shd w:val="clear" w:color="auto" w:fill="auto"/>
            <w:vAlign w:val="center"/>
            <w:hideMark/>
          </w:tcPr>
          <w:p w14:paraId="5C795C8D"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14:paraId="36E06A0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14:paraId="5A519D4F"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2220" w:type="dxa"/>
            <w:tcBorders>
              <w:top w:val="nil"/>
              <w:left w:val="nil"/>
              <w:bottom w:val="nil"/>
              <w:right w:val="nil"/>
            </w:tcBorders>
            <w:shd w:val="clear" w:color="auto" w:fill="auto"/>
            <w:vAlign w:val="center"/>
            <w:hideMark/>
          </w:tcPr>
          <w:p w14:paraId="080CD4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97065E" w:rsidRPr="00E12D3A" w14:paraId="63A59326" w14:textId="77777777" w:rsidTr="003E0043">
        <w:trPr>
          <w:trHeight w:val="219"/>
        </w:trPr>
        <w:tc>
          <w:tcPr>
            <w:tcW w:w="11060" w:type="dxa"/>
            <w:gridSpan w:val="4"/>
            <w:tcBorders>
              <w:top w:val="nil"/>
              <w:left w:val="nil"/>
              <w:bottom w:val="nil"/>
              <w:right w:val="nil"/>
            </w:tcBorders>
            <w:shd w:val="clear" w:color="auto" w:fill="auto"/>
            <w:hideMark/>
          </w:tcPr>
          <w:p w14:paraId="2A218986"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97065E" w:rsidRPr="00E12D3A" w14:paraId="6A6DEB8D" w14:textId="77777777" w:rsidTr="003E0043">
        <w:trPr>
          <w:trHeight w:val="219"/>
        </w:trPr>
        <w:tc>
          <w:tcPr>
            <w:tcW w:w="4400" w:type="dxa"/>
            <w:tcBorders>
              <w:top w:val="nil"/>
              <w:left w:val="nil"/>
              <w:bottom w:val="nil"/>
              <w:right w:val="nil"/>
            </w:tcBorders>
            <w:shd w:val="clear" w:color="auto" w:fill="auto"/>
            <w:vAlign w:val="center"/>
            <w:hideMark/>
          </w:tcPr>
          <w:p w14:paraId="620AFEDB"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14:paraId="5AE0008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14:paraId="5E814D9A"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2220" w:type="dxa"/>
            <w:tcBorders>
              <w:top w:val="nil"/>
              <w:left w:val="nil"/>
              <w:bottom w:val="nil"/>
              <w:right w:val="nil"/>
            </w:tcBorders>
            <w:shd w:val="clear" w:color="auto" w:fill="auto"/>
            <w:vAlign w:val="center"/>
            <w:hideMark/>
          </w:tcPr>
          <w:p w14:paraId="218AF1E0"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97065E" w:rsidRPr="00E12D3A" w14:paraId="0852F8BD" w14:textId="77777777" w:rsidTr="003E0043">
        <w:trPr>
          <w:trHeight w:val="219"/>
        </w:trPr>
        <w:tc>
          <w:tcPr>
            <w:tcW w:w="4400" w:type="dxa"/>
            <w:tcBorders>
              <w:top w:val="nil"/>
              <w:left w:val="nil"/>
              <w:bottom w:val="nil"/>
              <w:right w:val="nil"/>
            </w:tcBorders>
            <w:shd w:val="clear" w:color="auto" w:fill="auto"/>
            <w:vAlign w:val="center"/>
            <w:hideMark/>
          </w:tcPr>
          <w:p w14:paraId="15F25D8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14:paraId="0DFA238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14:paraId="50321A68"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2220" w:type="dxa"/>
            <w:tcBorders>
              <w:top w:val="nil"/>
              <w:left w:val="nil"/>
              <w:bottom w:val="nil"/>
              <w:right w:val="nil"/>
            </w:tcBorders>
            <w:shd w:val="clear" w:color="auto" w:fill="auto"/>
            <w:vAlign w:val="center"/>
            <w:hideMark/>
          </w:tcPr>
          <w:p w14:paraId="2D2BE73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97065E" w:rsidRPr="00E12D3A" w14:paraId="2562F640" w14:textId="77777777" w:rsidTr="003E0043">
        <w:trPr>
          <w:trHeight w:val="219"/>
        </w:trPr>
        <w:tc>
          <w:tcPr>
            <w:tcW w:w="4400" w:type="dxa"/>
            <w:tcBorders>
              <w:top w:val="nil"/>
              <w:left w:val="nil"/>
              <w:bottom w:val="nil"/>
              <w:right w:val="nil"/>
            </w:tcBorders>
            <w:shd w:val="clear" w:color="auto" w:fill="auto"/>
            <w:vAlign w:val="center"/>
            <w:hideMark/>
          </w:tcPr>
          <w:p w14:paraId="721D1B8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14:paraId="61B55AE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14:paraId="056D9343"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2220" w:type="dxa"/>
            <w:tcBorders>
              <w:top w:val="nil"/>
              <w:left w:val="nil"/>
              <w:bottom w:val="nil"/>
              <w:right w:val="nil"/>
            </w:tcBorders>
            <w:shd w:val="clear" w:color="auto" w:fill="auto"/>
            <w:vAlign w:val="center"/>
            <w:hideMark/>
          </w:tcPr>
          <w:p w14:paraId="57B7130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97065E" w:rsidRPr="00E12D3A" w14:paraId="44FE8C0D" w14:textId="77777777" w:rsidTr="003E0043">
        <w:trPr>
          <w:trHeight w:val="219"/>
        </w:trPr>
        <w:tc>
          <w:tcPr>
            <w:tcW w:w="4400" w:type="dxa"/>
            <w:tcBorders>
              <w:top w:val="nil"/>
              <w:left w:val="nil"/>
              <w:bottom w:val="nil"/>
              <w:right w:val="nil"/>
            </w:tcBorders>
            <w:shd w:val="clear" w:color="auto" w:fill="auto"/>
            <w:vAlign w:val="center"/>
            <w:hideMark/>
          </w:tcPr>
          <w:p w14:paraId="608DB9E2"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14:paraId="3820FBA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14:paraId="646211DF"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2220" w:type="dxa"/>
            <w:tcBorders>
              <w:top w:val="nil"/>
              <w:left w:val="nil"/>
              <w:bottom w:val="nil"/>
              <w:right w:val="nil"/>
            </w:tcBorders>
            <w:shd w:val="clear" w:color="auto" w:fill="auto"/>
            <w:vAlign w:val="center"/>
            <w:hideMark/>
          </w:tcPr>
          <w:p w14:paraId="215495AB"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14:paraId="1520E426" w14:textId="77777777" w:rsidTr="003E0043">
        <w:trPr>
          <w:trHeight w:val="219"/>
        </w:trPr>
        <w:tc>
          <w:tcPr>
            <w:tcW w:w="4400" w:type="dxa"/>
            <w:tcBorders>
              <w:top w:val="nil"/>
              <w:left w:val="nil"/>
              <w:bottom w:val="nil"/>
              <w:right w:val="nil"/>
            </w:tcBorders>
            <w:shd w:val="clear" w:color="auto" w:fill="auto"/>
            <w:vAlign w:val="bottom"/>
            <w:hideMark/>
          </w:tcPr>
          <w:p w14:paraId="744F9AC6"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14:paraId="2CF185C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14:paraId="48A61A34" w14:textId="77777777"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2220" w:type="dxa"/>
            <w:tcBorders>
              <w:top w:val="nil"/>
              <w:left w:val="nil"/>
              <w:bottom w:val="nil"/>
              <w:right w:val="nil"/>
            </w:tcBorders>
            <w:shd w:val="clear" w:color="auto" w:fill="auto"/>
            <w:vAlign w:val="center"/>
            <w:hideMark/>
          </w:tcPr>
          <w:p w14:paraId="274820D9"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4F6D856F" w14:textId="77777777" w:rsidTr="003E0043">
        <w:trPr>
          <w:trHeight w:val="219"/>
        </w:trPr>
        <w:tc>
          <w:tcPr>
            <w:tcW w:w="4400" w:type="dxa"/>
            <w:tcBorders>
              <w:top w:val="nil"/>
              <w:left w:val="nil"/>
              <w:bottom w:val="nil"/>
              <w:right w:val="nil"/>
            </w:tcBorders>
            <w:shd w:val="clear" w:color="auto" w:fill="auto"/>
            <w:vAlign w:val="center"/>
            <w:hideMark/>
          </w:tcPr>
          <w:p w14:paraId="29DD4BF0"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14:paraId="29B710A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14:paraId="6F05AD2D" w14:textId="77777777"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2220" w:type="dxa"/>
            <w:tcBorders>
              <w:top w:val="nil"/>
              <w:left w:val="nil"/>
              <w:bottom w:val="nil"/>
              <w:right w:val="nil"/>
            </w:tcBorders>
            <w:shd w:val="clear" w:color="auto" w:fill="auto"/>
            <w:vAlign w:val="center"/>
            <w:hideMark/>
          </w:tcPr>
          <w:p w14:paraId="47D19C7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97065E" w:rsidRPr="00E12D3A" w14:paraId="48D570A1" w14:textId="77777777" w:rsidTr="003E0043">
        <w:trPr>
          <w:trHeight w:val="219"/>
        </w:trPr>
        <w:tc>
          <w:tcPr>
            <w:tcW w:w="11060" w:type="dxa"/>
            <w:gridSpan w:val="4"/>
            <w:tcBorders>
              <w:top w:val="nil"/>
              <w:left w:val="nil"/>
              <w:bottom w:val="nil"/>
              <w:right w:val="nil"/>
            </w:tcBorders>
            <w:shd w:val="clear" w:color="auto" w:fill="auto"/>
            <w:hideMark/>
          </w:tcPr>
          <w:p w14:paraId="37A4D03C" w14:textId="77777777"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97065E" w:rsidRPr="00E12D3A" w14:paraId="46C1F7AE" w14:textId="77777777" w:rsidTr="003E0043">
        <w:trPr>
          <w:trHeight w:val="219"/>
        </w:trPr>
        <w:tc>
          <w:tcPr>
            <w:tcW w:w="4400" w:type="dxa"/>
            <w:tcBorders>
              <w:top w:val="nil"/>
              <w:left w:val="nil"/>
              <w:bottom w:val="nil"/>
              <w:right w:val="nil"/>
            </w:tcBorders>
            <w:shd w:val="clear" w:color="auto" w:fill="auto"/>
            <w:vAlign w:val="center"/>
            <w:hideMark/>
          </w:tcPr>
          <w:p w14:paraId="3F4E9A5E"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14:paraId="4584E5BC"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14:paraId="166E321E"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14:paraId="1C85740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B643E94" w14:textId="77777777" w:rsidTr="003E0043">
        <w:trPr>
          <w:trHeight w:val="219"/>
        </w:trPr>
        <w:tc>
          <w:tcPr>
            <w:tcW w:w="4400" w:type="dxa"/>
            <w:tcBorders>
              <w:top w:val="nil"/>
              <w:left w:val="nil"/>
              <w:bottom w:val="nil"/>
              <w:right w:val="nil"/>
            </w:tcBorders>
            <w:shd w:val="clear" w:color="auto" w:fill="auto"/>
            <w:vAlign w:val="center"/>
            <w:hideMark/>
          </w:tcPr>
          <w:p w14:paraId="1A47A9B3"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14:paraId="4A46098D"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14:paraId="7BE931AC"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2220" w:type="dxa"/>
            <w:tcBorders>
              <w:top w:val="nil"/>
              <w:left w:val="nil"/>
              <w:bottom w:val="nil"/>
              <w:right w:val="nil"/>
            </w:tcBorders>
            <w:shd w:val="clear" w:color="auto" w:fill="auto"/>
            <w:vAlign w:val="center"/>
            <w:hideMark/>
          </w:tcPr>
          <w:p w14:paraId="3C23905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97065E" w:rsidRPr="00E12D3A" w14:paraId="5BE2334B" w14:textId="77777777" w:rsidTr="003E0043">
        <w:trPr>
          <w:trHeight w:val="219"/>
        </w:trPr>
        <w:tc>
          <w:tcPr>
            <w:tcW w:w="4400" w:type="dxa"/>
            <w:tcBorders>
              <w:top w:val="nil"/>
              <w:left w:val="nil"/>
              <w:bottom w:val="nil"/>
              <w:right w:val="nil"/>
            </w:tcBorders>
            <w:shd w:val="clear" w:color="auto" w:fill="auto"/>
            <w:vAlign w:val="center"/>
            <w:hideMark/>
          </w:tcPr>
          <w:p w14:paraId="0FC194BA"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14:paraId="107358B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341E7630"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0FA8DAE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3B021B0E" w14:textId="77777777" w:rsidTr="003E0043">
        <w:trPr>
          <w:trHeight w:val="219"/>
        </w:trPr>
        <w:tc>
          <w:tcPr>
            <w:tcW w:w="11060" w:type="dxa"/>
            <w:gridSpan w:val="4"/>
            <w:tcBorders>
              <w:top w:val="nil"/>
              <w:left w:val="nil"/>
              <w:bottom w:val="nil"/>
              <w:right w:val="nil"/>
            </w:tcBorders>
            <w:shd w:val="clear" w:color="auto" w:fill="auto"/>
            <w:hideMark/>
          </w:tcPr>
          <w:p w14:paraId="0FD6B59E" w14:textId="77777777" w:rsidR="0097065E" w:rsidRPr="00E12D3A" w:rsidRDefault="0097065E" w:rsidP="003E0043">
            <w:pPr>
              <w:spacing w:after="0" w:line="240" w:lineRule="auto"/>
              <w:rPr>
                <w:rFonts w:ascii="Arial" w:eastAsia="Times New Roman" w:hAnsi="Arial" w:cs="Arial"/>
                <w:color w:val="000000"/>
                <w:sz w:val="20"/>
                <w:szCs w:val="20"/>
              </w:rPr>
            </w:pPr>
            <w:proofErr w:type="spellStart"/>
            <w:r w:rsidRPr="00E12D3A">
              <w:rPr>
                <w:rFonts w:ascii="Arial" w:eastAsia="Times New Roman" w:hAnsi="Arial" w:cs="Arial"/>
                <w:color w:val="000000"/>
                <w:sz w:val="20"/>
                <w:szCs w:val="20"/>
              </w:rPr>
              <w:t>Bedsize</w:t>
            </w:r>
            <w:proofErr w:type="spellEnd"/>
            <w:r w:rsidRPr="00E12D3A">
              <w:rPr>
                <w:rFonts w:ascii="Arial" w:eastAsia="Times New Roman" w:hAnsi="Arial" w:cs="Arial"/>
                <w:color w:val="000000"/>
                <w:sz w:val="20"/>
                <w:szCs w:val="20"/>
              </w:rPr>
              <w:t xml:space="preserve"> of hospital, n (%)</w:t>
            </w:r>
          </w:p>
        </w:tc>
      </w:tr>
      <w:tr w:rsidR="0097065E" w:rsidRPr="00E12D3A" w14:paraId="391C08E5" w14:textId="77777777" w:rsidTr="003E0043">
        <w:trPr>
          <w:trHeight w:val="219"/>
        </w:trPr>
        <w:tc>
          <w:tcPr>
            <w:tcW w:w="4400" w:type="dxa"/>
            <w:tcBorders>
              <w:top w:val="nil"/>
              <w:left w:val="nil"/>
              <w:bottom w:val="nil"/>
              <w:right w:val="nil"/>
            </w:tcBorders>
            <w:shd w:val="clear" w:color="auto" w:fill="auto"/>
            <w:vAlign w:val="center"/>
            <w:hideMark/>
          </w:tcPr>
          <w:p w14:paraId="5AD4CBD0"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14:paraId="309BE1B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14:paraId="672E6285"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2220" w:type="dxa"/>
            <w:tcBorders>
              <w:top w:val="nil"/>
              <w:left w:val="nil"/>
              <w:bottom w:val="nil"/>
              <w:right w:val="nil"/>
            </w:tcBorders>
            <w:shd w:val="clear" w:color="auto" w:fill="auto"/>
            <w:vAlign w:val="center"/>
            <w:hideMark/>
          </w:tcPr>
          <w:p w14:paraId="798687FE"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97065E" w:rsidRPr="00E12D3A" w14:paraId="6B0DE364" w14:textId="77777777" w:rsidTr="003E0043">
        <w:trPr>
          <w:trHeight w:val="219"/>
        </w:trPr>
        <w:tc>
          <w:tcPr>
            <w:tcW w:w="4400" w:type="dxa"/>
            <w:tcBorders>
              <w:top w:val="nil"/>
              <w:left w:val="nil"/>
              <w:bottom w:val="nil"/>
              <w:right w:val="nil"/>
            </w:tcBorders>
            <w:shd w:val="clear" w:color="auto" w:fill="auto"/>
            <w:vAlign w:val="center"/>
            <w:hideMark/>
          </w:tcPr>
          <w:p w14:paraId="038E092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14:paraId="7B017CA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14:paraId="0317CC97"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2220" w:type="dxa"/>
            <w:tcBorders>
              <w:top w:val="nil"/>
              <w:left w:val="nil"/>
              <w:bottom w:val="nil"/>
              <w:right w:val="nil"/>
            </w:tcBorders>
            <w:shd w:val="clear" w:color="auto" w:fill="auto"/>
            <w:vAlign w:val="center"/>
            <w:hideMark/>
          </w:tcPr>
          <w:p w14:paraId="43108011"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97065E" w:rsidRPr="00E12D3A" w14:paraId="1C5C97AC" w14:textId="77777777" w:rsidTr="003E0043">
        <w:trPr>
          <w:trHeight w:val="219"/>
        </w:trPr>
        <w:tc>
          <w:tcPr>
            <w:tcW w:w="4400" w:type="dxa"/>
            <w:tcBorders>
              <w:top w:val="nil"/>
              <w:left w:val="nil"/>
              <w:bottom w:val="nil"/>
              <w:right w:val="nil"/>
            </w:tcBorders>
            <w:shd w:val="clear" w:color="auto" w:fill="auto"/>
            <w:vAlign w:val="center"/>
            <w:hideMark/>
          </w:tcPr>
          <w:p w14:paraId="0ED974A8"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14:paraId="475D184A"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14:paraId="59799EC1"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2220" w:type="dxa"/>
            <w:tcBorders>
              <w:top w:val="nil"/>
              <w:left w:val="nil"/>
              <w:bottom w:val="nil"/>
              <w:right w:val="nil"/>
            </w:tcBorders>
            <w:shd w:val="clear" w:color="auto" w:fill="auto"/>
            <w:vAlign w:val="center"/>
            <w:hideMark/>
          </w:tcPr>
          <w:p w14:paraId="29CC4415"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97065E" w:rsidRPr="00E12D3A" w14:paraId="3A5A24AE" w14:textId="77777777" w:rsidTr="003E0043">
        <w:trPr>
          <w:trHeight w:val="219"/>
        </w:trPr>
        <w:tc>
          <w:tcPr>
            <w:tcW w:w="4400" w:type="dxa"/>
            <w:tcBorders>
              <w:top w:val="nil"/>
              <w:left w:val="nil"/>
              <w:bottom w:val="nil"/>
              <w:right w:val="nil"/>
            </w:tcBorders>
            <w:shd w:val="clear" w:color="auto" w:fill="auto"/>
            <w:vAlign w:val="center"/>
            <w:hideMark/>
          </w:tcPr>
          <w:p w14:paraId="2733643F"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14:paraId="799998A7"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148241B8"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14:paraId="641FFDD8"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14:paraId="7881A3FA" w14:textId="77777777" w:rsidTr="003E0043">
        <w:trPr>
          <w:trHeight w:val="219"/>
        </w:trPr>
        <w:tc>
          <w:tcPr>
            <w:tcW w:w="11060" w:type="dxa"/>
            <w:gridSpan w:val="4"/>
            <w:tcBorders>
              <w:top w:val="nil"/>
              <w:left w:val="nil"/>
              <w:bottom w:val="nil"/>
              <w:right w:val="nil"/>
            </w:tcBorders>
            <w:shd w:val="clear" w:color="auto" w:fill="auto"/>
            <w:hideMark/>
          </w:tcPr>
          <w:p w14:paraId="2F3DFF8E" w14:textId="77777777" w:rsidR="0097065E" w:rsidRPr="00127DD5" w:rsidRDefault="0097065E" w:rsidP="003E0043">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97065E" w:rsidRPr="00E12D3A" w14:paraId="7729FFB3" w14:textId="77777777" w:rsidTr="003E0043">
        <w:trPr>
          <w:trHeight w:val="219"/>
        </w:trPr>
        <w:tc>
          <w:tcPr>
            <w:tcW w:w="4400" w:type="dxa"/>
            <w:tcBorders>
              <w:top w:val="nil"/>
              <w:left w:val="nil"/>
              <w:bottom w:val="nil"/>
              <w:right w:val="nil"/>
            </w:tcBorders>
            <w:shd w:val="clear" w:color="auto" w:fill="auto"/>
            <w:vAlign w:val="center"/>
            <w:hideMark/>
          </w:tcPr>
          <w:p w14:paraId="207CB345"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14:paraId="6AF624D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14:paraId="7FF171CC"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2220" w:type="dxa"/>
            <w:tcBorders>
              <w:top w:val="nil"/>
              <w:left w:val="nil"/>
              <w:bottom w:val="nil"/>
              <w:right w:val="nil"/>
            </w:tcBorders>
            <w:shd w:val="clear" w:color="auto" w:fill="auto"/>
            <w:vAlign w:val="center"/>
            <w:hideMark/>
          </w:tcPr>
          <w:p w14:paraId="6CA7A9CD"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97065E" w:rsidRPr="00E12D3A" w14:paraId="1FDF172A" w14:textId="77777777" w:rsidTr="003E0043">
        <w:trPr>
          <w:trHeight w:val="219"/>
        </w:trPr>
        <w:tc>
          <w:tcPr>
            <w:tcW w:w="4400" w:type="dxa"/>
            <w:tcBorders>
              <w:top w:val="nil"/>
              <w:left w:val="nil"/>
              <w:bottom w:val="nil"/>
              <w:right w:val="nil"/>
            </w:tcBorders>
            <w:shd w:val="clear" w:color="auto" w:fill="auto"/>
            <w:vAlign w:val="center"/>
            <w:hideMark/>
          </w:tcPr>
          <w:p w14:paraId="21437B54"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14:paraId="34DEFE63"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14:paraId="69D1F0A2"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2220" w:type="dxa"/>
            <w:tcBorders>
              <w:top w:val="nil"/>
              <w:left w:val="nil"/>
              <w:bottom w:val="nil"/>
              <w:right w:val="nil"/>
            </w:tcBorders>
            <w:shd w:val="clear" w:color="auto" w:fill="auto"/>
            <w:vAlign w:val="center"/>
            <w:hideMark/>
          </w:tcPr>
          <w:p w14:paraId="36095A6F"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97065E" w:rsidRPr="00E12D3A" w14:paraId="7CCA4D9B" w14:textId="77777777" w:rsidTr="003E0043">
        <w:trPr>
          <w:trHeight w:val="219"/>
        </w:trPr>
        <w:tc>
          <w:tcPr>
            <w:tcW w:w="4400" w:type="dxa"/>
            <w:tcBorders>
              <w:top w:val="nil"/>
              <w:left w:val="nil"/>
              <w:bottom w:val="single" w:sz="8" w:space="0" w:color="auto"/>
              <w:right w:val="nil"/>
            </w:tcBorders>
            <w:shd w:val="clear" w:color="auto" w:fill="auto"/>
            <w:vAlign w:val="center"/>
            <w:hideMark/>
          </w:tcPr>
          <w:p w14:paraId="4C885AA2" w14:textId="77777777"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14:paraId="2609D16B"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14:paraId="61B3C42B" w14:textId="77777777"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14:paraId="48799EB4" w14:textId="77777777"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14:paraId="78103AED" w14:textId="77777777" w:rsidR="0097065E" w:rsidRDefault="0097065E" w:rsidP="0097065E">
      <w:pPr>
        <w:pStyle w:val="NoSpacing"/>
        <w:rPr>
          <w:rFonts w:ascii="Arial" w:hAnsi="Arial"/>
        </w:rPr>
      </w:pPr>
    </w:p>
    <w:p w14:paraId="21B18D9C" w14:textId="77777777"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14:paraId="339268B9" w14:textId="77777777" w:rsidR="0097065E" w:rsidRPr="0068458E" w:rsidRDefault="0097065E" w:rsidP="0097065E">
      <w:pPr>
        <w:pStyle w:val="NoSpacing"/>
        <w:rPr>
          <w:sz w:val="20"/>
        </w:rPr>
      </w:pPr>
      <w:r>
        <w:rPr>
          <w:rFonts w:ascii="Arial" w:hAnsi="Arial"/>
          <w:sz w:val="20"/>
        </w:rPr>
        <w:t>SD, standard deviation; LVAD, Left Ventricular Assist Device; OHT, Orthotopic Heart Transplant</w:t>
      </w:r>
    </w:p>
    <w:p w14:paraId="12C84CE3" w14:textId="77777777" w:rsidR="0097065E" w:rsidRDefault="0097065E" w:rsidP="0097065E"/>
    <w:p w14:paraId="293A657A" w14:textId="77777777" w:rsidR="0097065E" w:rsidRDefault="0097065E" w:rsidP="0097065E"/>
    <w:p w14:paraId="4053B7F6" w14:textId="77777777" w:rsidR="0097065E" w:rsidRDefault="00562A21" w:rsidP="0097065E">
      <w:pPr>
        <w:jc w:val="center"/>
      </w:pPr>
      <w:r>
        <w:rPr>
          <w:noProof/>
        </w:rPr>
        <w:lastRenderedPageBreak/>
        <w:drawing>
          <wp:inline distT="0" distB="0" distL="0" distR="0" wp14:anchorId="764C1883" wp14:editId="60554C27">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C52C82" w14:textId="77777777" w:rsidR="0097065E" w:rsidRDefault="0097065E" w:rsidP="0097065E"/>
    <w:p w14:paraId="354976C1" w14:textId="77777777" w:rsidR="0097065E" w:rsidRDefault="0097065E" w:rsidP="0097065E">
      <w:r w:rsidRPr="00C67A5F">
        <w:rPr>
          <w:b/>
        </w:rPr>
        <w:t>Figure 1.</w:t>
      </w:r>
      <w:r>
        <w:t>Trends in in-hospital mortality among LVAD patients from 1998 to 2011. Percent mortality for each year was calculated as number of deaths by total number of LVAD patients. LVAD, Left Ventricular Assist Device</w:t>
      </w:r>
    </w:p>
    <w:p w14:paraId="5E5DA9CC" w14:textId="77777777" w:rsidR="0097065E" w:rsidRDefault="0097065E" w:rsidP="0097065E">
      <w:r>
        <w:br w:type="page"/>
      </w:r>
    </w:p>
    <w:p w14:paraId="4A47CF3A" w14:textId="266232E4" w:rsidR="0097065E" w:rsidRPr="0068458E" w:rsidRDefault="002A3C2B" w:rsidP="0097065E">
      <w:pPr>
        <w:pStyle w:val="NoSpacing"/>
        <w:rPr>
          <w:sz w:val="20"/>
        </w:rPr>
      </w:pPr>
      <w:r>
        <w:rPr>
          <w:b/>
          <w:noProof/>
          <w:lang w:eastAsia="zh-CN"/>
        </w:rPr>
        <w:lastRenderedPageBreak/>
        <mc:AlternateContent>
          <mc:Choice Requires="wps">
            <w:drawing>
              <wp:anchor distT="45720" distB="45720" distL="114300" distR="114300" simplePos="0" relativeHeight="251659264" behindDoc="0" locked="0" layoutInCell="1" allowOverlap="1" wp14:anchorId="43576A08" wp14:editId="305ACC73">
                <wp:simplePos x="0" y="0"/>
                <wp:positionH relativeFrom="page">
                  <wp:posOffset>137160</wp:posOffset>
                </wp:positionH>
                <wp:positionV relativeFrom="paragraph">
                  <wp:posOffset>152400</wp:posOffset>
                </wp:positionV>
                <wp:extent cx="3200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14:paraId="508850EC" w14:textId="77777777" w:rsidR="00306657" w:rsidRPr="00432763" w:rsidRDefault="00306657" w:rsidP="0097065E">
                            <w:pPr>
                              <w:rPr>
                                <w:sz w:val="28"/>
                              </w:rPr>
                            </w:pPr>
                            <w:r w:rsidRPr="00432763">
                              <w:rPr>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576A08"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14:paraId="508850EC" w14:textId="77777777" w:rsidR="00306657" w:rsidRPr="00432763" w:rsidRDefault="00306657" w:rsidP="0097065E">
                      <w:pPr>
                        <w:rPr>
                          <w:sz w:val="28"/>
                        </w:rPr>
                      </w:pPr>
                      <w:r w:rsidRPr="00432763">
                        <w:rPr>
                          <w:sz w:val="28"/>
                        </w:rPr>
                        <w:t>A</w:t>
                      </w:r>
                    </w:p>
                  </w:txbxContent>
                </v:textbox>
                <w10:wrap anchorx="page"/>
              </v:shape>
            </w:pict>
          </mc:Fallback>
        </mc:AlternateContent>
      </w:r>
    </w:p>
    <w:p w14:paraId="3FE5AEED" w14:textId="77777777" w:rsidR="0097065E" w:rsidRDefault="0097065E" w:rsidP="0097065E"/>
    <w:p w14:paraId="69747F2E" w14:textId="75AE20C7" w:rsidR="0097065E" w:rsidRDefault="002A3C2B" w:rsidP="0097065E">
      <w:pPr>
        <w:tabs>
          <w:tab w:val="left" w:pos="1476"/>
        </w:tabs>
        <w:jc w:val="center"/>
      </w:pPr>
      <w:r>
        <w:rPr>
          <w:b/>
          <w:noProof/>
        </w:rPr>
        <mc:AlternateContent>
          <mc:Choice Requires="wps">
            <w:drawing>
              <wp:anchor distT="45720" distB="45720" distL="114300" distR="114300" simplePos="0" relativeHeight="251660288" behindDoc="0" locked="0" layoutInCell="1" allowOverlap="1" wp14:anchorId="0B8B8409" wp14:editId="4D41F057">
                <wp:simplePos x="0" y="0"/>
                <wp:positionH relativeFrom="page">
                  <wp:posOffset>1584960</wp:posOffset>
                </wp:positionH>
                <wp:positionV relativeFrom="paragraph">
                  <wp:posOffset>1578610</wp:posOffset>
                </wp:positionV>
                <wp:extent cx="320040" cy="3048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14:paraId="347426B8" w14:textId="77777777" w:rsidR="00306657" w:rsidRPr="00432763" w:rsidRDefault="00306657" w:rsidP="0097065E">
                            <w:pPr>
                              <w:rPr>
                                <w:sz w:val="28"/>
                              </w:rPr>
                            </w:pPr>
                            <w:r>
                              <w:rPr>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8409"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14:paraId="347426B8" w14:textId="77777777" w:rsidR="00306657" w:rsidRPr="00432763" w:rsidRDefault="00306657" w:rsidP="0097065E">
                      <w:pPr>
                        <w:rPr>
                          <w:sz w:val="28"/>
                        </w:rPr>
                      </w:pPr>
                      <w:r>
                        <w:rPr>
                          <w:sz w:val="28"/>
                        </w:rPr>
                        <w:t>B</w:t>
                      </w:r>
                    </w:p>
                  </w:txbxContent>
                </v:textbox>
                <w10:wrap anchorx="page"/>
              </v:shape>
            </w:pict>
          </mc:Fallback>
        </mc:AlternateContent>
      </w:r>
      <w:r w:rsidR="00562A21">
        <w:rPr>
          <w:noProof/>
        </w:rPr>
        <w:drawing>
          <wp:inline distT="0" distB="0" distL="0" distR="0" wp14:anchorId="0254F98E" wp14:editId="10F67D7A">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9">
                      <a:extLst>
                        <a:ext uri="{28A0092B-C50C-407E-A947-70E740481C1C}">
                          <a14:useLocalDpi xmlns:a14="http://schemas.microsoft.com/office/drawing/2010/main"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353FF3AF" w14:textId="77777777" w:rsidR="0097065E" w:rsidRPr="00432763" w:rsidRDefault="0097065E" w:rsidP="0097065E"/>
    <w:p w14:paraId="71745098" w14:textId="77777777" w:rsidR="0097065E" w:rsidRPr="00432763" w:rsidRDefault="00562A21" w:rsidP="0097065E">
      <w:pPr>
        <w:tabs>
          <w:tab w:val="left" w:pos="4500"/>
        </w:tabs>
        <w:jc w:val="center"/>
      </w:pPr>
      <w:r>
        <w:rPr>
          <w:noProof/>
        </w:rPr>
        <w:drawing>
          <wp:inline distT="0" distB="0" distL="0" distR="0" wp14:anchorId="5B387056" wp14:editId="1F3A7ADF">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44D720" w14:textId="77777777" w:rsidR="0097065E" w:rsidRPr="00432763" w:rsidRDefault="0097065E" w:rsidP="0097065E"/>
    <w:p w14:paraId="69FD9C7F" w14:textId="77777777" w:rsidR="0097065E" w:rsidRPr="00432763" w:rsidRDefault="0097065E" w:rsidP="0097065E"/>
    <w:p w14:paraId="4169A4FB" w14:textId="77777777" w:rsidR="0097065E" w:rsidRDefault="0097065E" w:rsidP="0097065E">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14:paraId="0CEAF9CB" w14:textId="77777777" w:rsidR="0097065E" w:rsidRDefault="0097065E" w:rsidP="0097065E"/>
    <w:p w14:paraId="2D7D9499" w14:textId="77777777" w:rsidR="0097065E" w:rsidRDefault="0097065E" w:rsidP="0097065E">
      <w:r>
        <w:br w:type="page"/>
      </w:r>
    </w:p>
    <w:tbl>
      <w:tblPr>
        <w:tblW w:w="11840" w:type="dxa"/>
        <w:tblLook w:val="04A0" w:firstRow="1" w:lastRow="0" w:firstColumn="1" w:lastColumn="0" w:noHBand="0" w:noVBand="1"/>
      </w:tblPr>
      <w:tblGrid>
        <w:gridCol w:w="4400"/>
        <w:gridCol w:w="1860"/>
        <w:gridCol w:w="1860"/>
        <w:gridCol w:w="1860"/>
        <w:gridCol w:w="1860"/>
      </w:tblGrid>
      <w:tr w:rsidR="0097065E" w:rsidRPr="002C79F8" w14:paraId="1EC31415" w14:textId="77777777" w:rsidTr="003E0043">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14:paraId="45BA7FBB" w14:textId="77777777"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w:t>
            </w:r>
            <w:bookmarkStart w:id="222" w:name="_GoBack"/>
            <w:bookmarkEnd w:id="222"/>
            <w:r w:rsidRPr="002C79F8">
              <w:rPr>
                <w:rFonts w:ascii="Arial" w:eastAsia="Times New Roman" w:hAnsi="Arial" w:cs="Arial"/>
                <w:color w:val="000000"/>
                <w:sz w:val="20"/>
                <w:szCs w:val="20"/>
              </w:rPr>
              <w:t xml:space="preserve">8-31 days, 32-65 days, and ≥66 days for an </w:t>
            </w: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r>
      <w:tr w:rsidR="0097065E" w:rsidRPr="002C79F8" w14:paraId="67417513" w14:textId="77777777" w:rsidTr="003E0043">
        <w:trPr>
          <w:trHeight w:val="230"/>
        </w:trPr>
        <w:tc>
          <w:tcPr>
            <w:tcW w:w="11840" w:type="dxa"/>
            <w:gridSpan w:val="5"/>
            <w:vMerge/>
            <w:tcBorders>
              <w:top w:val="nil"/>
              <w:left w:val="nil"/>
              <w:bottom w:val="single" w:sz="8" w:space="0" w:color="000000"/>
              <w:right w:val="nil"/>
            </w:tcBorders>
            <w:vAlign w:val="center"/>
            <w:hideMark/>
          </w:tcPr>
          <w:p w14:paraId="3CE639BA"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2BF65823" w14:textId="77777777" w:rsidTr="003E0043">
        <w:trPr>
          <w:trHeight w:val="230"/>
        </w:trPr>
        <w:tc>
          <w:tcPr>
            <w:tcW w:w="4400" w:type="dxa"/>
            <w:vMerge w:val="restart"/>
            <w:tcBorders>
              <w:top w:val="nil"/>
              <w:left w:val="nil"/>
              <w:bottom w:val="nil"/>
              <w:right w:val="nil"/>
            </w:tcBorders>
            <w:shd w:val="clear" w:color="auto" w:fill="auto"/>
            <w:vAlign w:val="center"/>
            <w:hideMark/>
          </w:tcPr>
          <w:p w14:paraId="5535584E"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14:paraId="7A899295"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0AC94DB3"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67B69155"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vMerge w:val="restart"/>
            <w:tcBorders>
              <w:top w:val="single" w:sz="8" w:space="0" w:color="auto"/>
              <w:left w:val="nil"/>
              <w:bottom w:val="single" w:sz="4" w:space="0" w:color="000000"/>
              <w:right w:val="nil"/>
            </w:tcBorders>
            <w:shd w:val="clear" w:color="auto" w:fill="auto"/>
            <w:vAlign w:val="center"/>
            <w:hideMark/>
          </w:tcPr>
          <w:p w14:paraId="61F26AC1"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r>
      <w:tr w:rsidR="0097065E" w:rsidRPr="002C79F8" w14:paraId="3C9C7070" w14:textId="77777777" w:rsidTr="003E0043">
        <w:trPr>
          <w:trHeight w:val="230"/>
        </w:trPr>
        <w:tc>
          <w:tcPr>
            <w:tcW w:w="4400" w:type="dxa"/>
            <w:vMerge/>
            <w:tcBorders>
              <w:top w:val="nil"/>
              <w:left w:val="nil"/>
              <w:bottom w:val="nil"/>
              <w:right w:val="nil"/>
            </w:tcBorders>
            <w:vAlign w:val="center"/>
            <w:hideMark/>
          </w:tcPr>
          <w:p w14:paraId="24A01161"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2BC787D6"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20B2EF2A"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0B8DF09C"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14:paraId="5F5435AF"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1B9CF426" w14:textId="77777777" w:rsidTr="003E0043">
        <w:trPr>
          <w:trHeight w:val="219"/>
        </w:trPr>
        <w:tc>
          <w:tcPr>
            <w:tcW w:w="4400" w:type="dxa"/>
            <w:tcBorders>
              <w:top w:val="single" w:sz="4" w:space="0" w:color="auto"/>
              <w:left w:val="nil"/>
              <w:right w:val="nil"/>
            </w:tcBorders>
            <w:shd w:val="clear" w:color="auto" w:fill="auto"/>
            <w:vAlign w:val="center"/>
            <w:hideMark/>
          </w:tcPr>
          <w:p w14:paraId="589247D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14:paraId="7ED9C93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14:paraId="0408DD8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14:paraId="6326836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14:paraId="578B71E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r>
      <w:tr w:rsidR="0097065E" w:rsidRPr="002C79F8" w14:paraId="03B8454C" w14:textId="77777777" w:rsidTr="003E0043">
        <w:trPr>
          <w:trHeight w:val="219"/>
        </w:trPr>
        <w:tc>
          <w:tcPr>
            <w:tcW w:w="4400" w:type="dxa"/>
            <w:tcBorders>
              <w:left w:val="nil"/>
              <w:bottom w:val="nil"/>
              <w:right w:val="nil"/>
            </w:tcBorders>
            <w:shd w:val="clear" w:color="auto" w:fill="auto"/>
            <w:vAlign w:val="center"/>
            <w:hideMark/>
          </w:tcPr>
          <w:p w14:paraId="6F4F11BF" w14:textId="77777777"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14:paraId="4768B237"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14:paraId="1689BC21"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14:paraId="3D02F0CA"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14:paraId="34DC5511" w14:textId="77777777"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r>
      <w:tr w:rsidR="0097065E" w:rsidRPr="002C79F8" w14:paraId="37025DFA" w14:textId="77777777" w:rsidTr="003E0043">
        <w:trPr>
          <w:trHeight w:val="219"/>
        </w:trPr>
        <w:tc>
          <w:tcPr>
            <w:tcW w:w="4400" w:type="dxa"/>
            <w:tcBorders>
              <w:top w:val="nil"/>
              <w:left w:val="nil"/>
              <w:bottom w:val="nil"/>
              <w:right w:val="nil"/>
            </w:tcBorders>
            <w:shd w:val="clear" w:color="auto" w:fill="auto"/>
            <w:vAlign w:val="center"/>
            <w:hideMark/>
          </w:tcPr>
          <w:p w14:paraId="4F47191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14:paraId="759ABF8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14:paraId="4CB28A0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78658B8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14:paraId="6AA780B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14:paraId="7C178F13" w14:textId="77777777" w:rsidTr="003E0043">
        <w:trPr>
          <w:trHeight w:val="219"/>
        </w:trPr>
        <w:tc>
          <w:tcPr>
            <w:tcW w:w="4400" w:type="dxa"/>
            <w:tcBorders>
              <w:top w:val="nil"/>
              <w:left w:val="nil"/>
              <w:bottom w:val="nil"/>
              <w:right w:val="nil"/>
            </w:tcBorders>
            <w:shd w:val="clear" w:color="auto" w:fill="auto"/>
            <w:vAlign w:val="center"/>
            <w:hideMark/>
          </w:tcPr>
          <w:p w14:paraId="70DC03B4"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14:paraId="4386FFF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14:paraId="2D1645A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14:paraId="4A7BD8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14:paraId="0C282B7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r>
      <w:tr w:rsidR="0097065E" w:rsidRPr="002C79F8" w14:paraId="4CDEC7C8" w14:textId="77777777" w:rsidTr="003E0043">
        <w:trPr>
          <w:trHeight w:val="219"/>
        </w:trPr>
        <w:tc>
          <w:tcPr>
            <w:tcW w:w="11840" w:type="dxa"/>
            <w:gridSpan w:val="5"/>
            <w:tcBorders>
              <w:top w:val="nil"/>
              <w:left w:val="nil"/>
              <w:bottom w:val="nil"/>
              <w:right w:val="nil"/>
            </w:tcBorders>
            <w:shd w:val="clear" w:color="auto" w:fill="auto"/>
            <w:vAlign w:val="center"/>
            <w:hideMark/>
          </w:tcPr>
          <w:p w14:paraId="2ED8C3DD"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r>
      <w:tr w:rsidR="0097065E" w:rsidRPr="002C79F8" w14:paraId="338DB33C" w14:textId="77777777" w:rsidTr="003E0043">
        <w:trPr>
          <w:trHeight w:val="219"/>
        </w:trPr>
        <w:tc>
          <w:tcPr>
            <w:tcW w:w="4400" w:type="dxa"/>
            <w:tcBorders>
              <w:top w:val="nil"/>
              <w:left w:val="nil"/>
              <w:bottom w:val="nil"/>
              <w:right w:val="nil"/>
            </w:tcBorders>
            <w:shd w:val="clear" w:color="auto" w:fill="auto"/>
            <w:vAlign w:val="center"/>
            <w:hideMark/>
          </w:tcPr>
          <w:p w14:paraId="19A31CF9"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14:paraId="219B43B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14:paraId="5C81935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14:paraId="71FED5A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14:paraId="585798C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r>
      <w:tr w:rsidR="0097065E" w:rsidRPr="002C79F8" w14:paraId="2FA59A7D" w14:textId="77777777" w:rsidTr="003E0043">
        <w:trPr>
          <w:trHeight w:val="219"/>
        </w:trPr>
        <w:tc>
          <w:tcPr>
            <w:tcW w:w="4400" w:type="dxa"/>
            <w:tcBorders>
              <w:top w:val="nil"/>
              <w:left w:val="nil"/>
              <w:bottom w:val="nil"/>
              <w:right w:val="nil"/>
            </w:tcBorders>
            <w:shd w:val="clear" w:color="auto" w:fill="auto"/>
            <w:vAlign w:val="center"/>
            <w:hideMark/>
          </w:tcPr>
          <w:p w14:paraId="5E21D891"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14:paraId="537E0F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262030B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14:paraId="3BF98C5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14:paraId="6F8A81E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r>
      <w:tr w:rsidR="0097065E" w:rsidRPr="002C79F8" w14:paraId="32F8E6E1" w14:textId="77777777" w:rsidTr="003E0043">
        <w:trPr>
          <w:trHeight w:val="219"/>
        </w:trPr>
        <w:tc>
          <w:tcPr>
            <w:tcW w:w="11840" w:type="dxa"/>
            <w:gridSpan w:val="5"/>
            <w:tcBorders>
              <w:top w:val="nil"/>
              <w:left w:val="nil"/>
              <w:bottom w:val="nil"/>
              <w:right w:val="nil"/>
            </w:tcBorders>
            <w:shd w:val="clear" w:color="auto" w:fill="auto"/>
            <w:hideMark/>
          </w:tcPr>
          <w:p w14:paraId="7F2469B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r>
      <w:tr w:rsidR="0097065E" w:rsidRPr="002C79F8" w14:paraId="678BE1F3" w14:textId="77777777" w:rsidTr="003E0043">
        <w:trPr>
          <w:trHeight w:val="219"/>
        </w:trPr>
        <w:tc>
          <w:tcPr>
            <w:tcW w:w="4400" w:type="dxa"/>
            <w:tcBorders>
              <w:top w:val="nil"/>
              <w:left w:val="nil"/>
              <w:bottom w:val="nil"/>
              <w:right w:val="nil"/>
            </w:tcBorders>
            <w:shd w:val="clear" w:color="auto" w:fill="auto"/>
            <w:vAlign w:val="center"/>
            <w:hideMark/>
          </w:tcPr>
          <w:p w14:paraId="11BE053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14:paraId="41DA6FF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14:paraId="7406029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14:paraId="259D321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14:paraId="1A9880A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r>
      <w:tr w:rsidR="0097065E" w:rsidRPr="002C79F8" w14:paraId="06945024" w14:textId="77777777" w:rsidTr="003E0043">
        <w:trPr>
          <w:trHeight w:val="219"/>
        </w:trPr>
        <w:tc>
          <w:tcPr>
            <w:tcW w:w="4400" w:type="dxa"/>
            <w:tcBorders>
              <w:top w:val="nil"/>
              <w:left w:val="nil"/>
              <w:bottom w:val="nil"/>
              <w:right w:val="nil"/>
            </w:tcBorders>
            <w:shd w:val="clear" w:color="auto" w:fill="auto"/>
            <w:vAlign w:val="center"/>
            <w:hideMark/>
          </w:tcPr>
          <w:p w14:paraId="7C68275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14:paraId="42B9AB9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67F987A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6AD6789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14:paraId="40DD586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14:paraId="1698DCD9" w14:textId="77777777" w:rsidTr="003E0043">
        <w:trPr>
          <w:trHeight w:val="219"/>
        </w:trPr>
        <w:tc>
          <w:tcPr>
            <w:tcW w:w="4400" w:type="dxa"/>
            <w:tcBorders>
              <w:top w:val="nil"/>
              <w:left w:val="nil"/>
              <w:bottom w:val="nil"/>
              <w:right w:val="nil"/>
            </w:tcBorders>
            <w:shd w:val="clear" w:color="auto" w:fill="auto"/>
            <w:vAlign w:val="center"/>
            <w:hideMark/>
          </w:tcPr>
          <w:p w14:paraId="02D332D3"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14:paraId="7B516F8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7E30E56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14:paraId="34DCF93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14:paraId="1C52266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14:paraId="3A3E620C" w14:textId="77777777" w:rsidTr="003E0043">
        <w:trPr>
          <w:trHeight w:val="219"/>
        </w:trPr>
        <w:tc>
          <w:tcPr>
            <w:tcW w:w="4400" w:type="dxa"/>
            <w:tcBorders>
              <w:top w:val="nil"/>
              <w:left w:val="nil"/>
              <w:bottom w:val="nil"/>
              <w:right w:val="nil"/>
            </w:tcBorders>
            <w:shd w:val="clear" w:color="auto" w:fill="auto"/>
            <w:vAlign w:val="center"/>
            <w:hideMark/>
          </w:tcPr>
          <w:p w14:paraId="015D1B9F"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14:paraId="6BF94B5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14:paraId="55CD669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3E55D3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14:paraId="5136B1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r>
      <w:tr w:rsidR="0097065E" w:rsidRPr="002C79F8" w14:paraId="2E2549A1" w14:textId="77777777" w:rsidTr="003E0043">
        <w:trPr>
          <w:trHeight w:val="219"/>
        </w:trPr>
        <w:tc>
          <w:tcPr>
            <w:tcW w:w="4400" w:type="dxa"/>
            <w:tcBorders>
              <w:top w:val="nil"/>
              <w:left w:val="nil"/>
              <w:bottom w:val="nil"/>
              <w:right w:val="nil"/>
            </w:tcBorders>
            <w:shd w:val="clear" w:color="auto" w:fill="auto"/>
            <w:vAlign w:val="center"/>
            <w:hideMark/>
          </w:tcPr>
          <w:p w14:paraId="0644417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14:paraId="0390940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5C8AA40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DC4A80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0C6F8A9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54455A1D" w14:textId="77777777" w:rsidTr="003E0043">
        <w:trPr>
          <w:trHeight w:val="219"/>
        </w:trPr>
        <w:tc>
          <w:tcPr>
            <w:tcW w:w="4400" w:type="dxa"/>
            <w:tcBorders>
              <w:top w:val="nil"/>
              <w:left w:val="nil"/>
              <w:bottom w:val="nil"/>
              <w:right w:val="nil"/>
            </w:tcBorders>
            <w:shd w:val="clear" w:color="auto" w:fill="auto"/>
            <w:vAlign w:val="center"/>
            <w:hideMark/>
          </w:tcPr>
          <w:p w14:paraId="67867FD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2DE3AA4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12086F1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14:paraId="689989A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14:paraId="6542F1D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14:paraId="04B145C3" w14:textId="77777777" w:rsidTr="003E0043">
        <w:trPr>
          <w:trHeight w:val="219"/>
        </w:trPr>
        <w:tc>
          <w:tcPr>
            <w:tcW w:w="11840" w:type="dxa"/>
            <w:gridSpan w:val="5"/>
            <w:tcBorders>
              <w:top w:val="nil"/>
              <w:left w:val="nil"/>
              <w:bottom w:val="nil"/>
              <w:right w:val="nil"/>
            </w:tcBorders>
            <w:shd w:val="clear" w:color="auto" w:fill="auto"/>
            <w:hideMark/>
          </w:tcPr>
          <w:p w14:paraId="039EF88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r>
      <w:tr w:rsidR="0097065E" w:rsidRPr="002C79F8" w14:paraId="1DEB3D99" w14:textId="77777777" w:rsidTr="003E0043">
        <w:trPr>
          <w:trHeight w:val="219"/>
        </w:trPr>
        <w:tc>
          <w:tcPr>
            <w:tcW w:w="4400" w:type="dxa"/>
            <w:tcBorders>
              <w:top w:val="nil"/>
              <w:left w:val="nil"/>
              <w:bottom w:val="nil"/>
              <w:right w:val="nil"/>
            </w:tcBorders>
            <w:shd w:val="clear" w:color="auto" w:fill="auto"/>
            <w:vAlign w:val="center"/>
            <w:hideMark/>
          </w:tcPr>
          <w:p w14:paraId="1FCE00D7"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14:paraId="3D02F8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14:paraId="35F1AF5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14:paraId="13E02FB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14:paraId="1A933F2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r>
      <w:tr w:rsidR="0097065E" w:rsidRPr="002C79F8" w14:paraId="53C4E4C1" w14:textId="77777777" w:rsidTr="003E0043">
        <w:trPr>
          <w:trHeight w:val="219"/>
        </w:trPr>
        <w:tc>
          <w:tcPr>
            <w:tcW w:w="4400" w:type="dxa"/>
            <w:tcBorders>
              <w:top w:val="nil"/>
              <w:left w:val="nil"/>
              <w:bottom w:val="nil"/>
              <w:right w:val="nil"/>
            </w:tcBorders>
            <w:shd w:val="clear" w:color="auto" w:fill="auto"/>
            <w:vAlign w:val="center"/>
            <w:hideMark/>
          </w:tcPr>
          <w:p w14:paraId="64A6DC6A"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14:paraId="7062B36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14:paraId="158A9C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14:paraId="01B0A7B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14:paraId="711F2B1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r>
      <w:tr w:rsidR="0097065E" w:rsidRPr="002C79F8" w14:paraId="5BCA4F1F" w14:textId="77777777" w:rsidTr="003E0043">
        <w:trPr>
          <w:trHeight w:val="219"/>
        </w:trPr>
        <w:tc>
          <w:tcPr>
            <w:tcW w:w="4400" w:type="dxa"/>
            <w:tcBorders>
              <w:top w:val="nil"/>
              <w:left w:val="nil"/>
              <w:bottom w:val="nil"/>
              <w:right w:val="nil"/>
            </w:tcBorders>
            <w:shd w:val="clear" w:color="auto" w:fill="auto"/>
            <w:vAlign w:val="center"/>
            <w:hideMark/>
          </w:tcPr>
          <w:p w14:paraId="438890F6"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14:paraId="692E06D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14:paraId="25C8EE9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14:paraId="2875450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14:paraId="35E6369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r>
      <w:tr w:rsidR="0097065E" w:rsidRPr="002C79F8" w14:paraId="17D2D18C" w14:textId="77777777" w:rsidTr="003E0043">
        <w:trPr>
          <w:trHeight w:val="219"/>
        </w:trPr>
        <w:tc>
          <w:tcPr>
            <w:tcW w:w="4400" w:type="dxa"/>
            <w:tcBorders>
              <w:top w:val="nil"/>
              <w:left w:val="nil"/>
              <w:bottom w:val="nil"/>
              <w:right w:val="nil"/>
            </w:tcBorders>
            <w:shd w:val="clear" w:color="auto" w:fill="auto"/>
            <w:vAlign w:val="center"/>
            <w:hideMark/>
          </w:tcPr>
          <w:p w14:paraId="7B4A3E89"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14:paraId="6A4E0BA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14:paraId="4F21BF2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14:paraId="5CAE87C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14:paraId="2E9B532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r>
      <w:tr w:rsidR="0097065E" w:rsidRPr="002C79F8" w14:paraId="198A99C7" w14:textId="77777777" w:rsidTr="003E0043">
        <w:trPr>
          <w:trHeight w:val="219"/>
        </w:trPr>
        <w:tc>
          <w:tcPr>
            <w:tcW w:w="4400" w:type="dxa"/>
            <w:tcBorders>
              <w:top w:val="nil"/>
              <w:left w:val="nil"/>
              <w:bottom w:val="nil"/>
              <w:right w:val="nil"/>
            </w:tcBorders>
            <w:shd w:val="clear" w:color="auto" w:fill="auto"/>
            <w:vAlign w:val="center"/>
            <w:hideMark/>
          </w:tcPr>
          <w:p w14:paraId="0DBDA66E"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3FA670C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14:paraId="6F41393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343CD24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C5C3C8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14:paraId="537D6E14" w14:textId="77777777" w:rsidTr="003E0043">
        <w:trPr>
          <w:trHeight w:val="219"/>
        </w:trPr>
        <w:tc>
          <w:tcPr>
            <w:tcW w:w="11840" w:type="dxa"/>
            <w:gridSpan w:val="5"/>
            <w:tcBorders>
              <w:top w:val="nil"/>
              <w:left w:val="nil"/>
              <w:bottom w:val="nil"/>
              <w:right w:val="nil"/>
            </w:tcBorders>
            <w:shd w:val="clear" w:color="auto" w:fill="auto"/>
            <w:hideMark/>
          </w:tcPr>
          <w:p w14:paraId="753A2A8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r>
      <w:tr w:rsidR="0097065E" w:rsidRPr="002C79F8" w14:paraId="6853046A" w14:textId="77777777" w:rsidTr="003E0043">
        <w:trPr>
          <w:trHeight w:val="219"/>
        </w:trPr>
        <w:tc>
          <w:tcPr>
            <w:tcW w:w="4400" w:type="dxa"/>
            <w:tcBorders>
              <w:top w:val="nil"/>
              <w:left w:val="nil"/>
              <w:bottom w:val="nil"/>
              <w:right w:val="nil"/>
            </w:tcBorders>
            <w:shd w:val="clear" w:color="auto" w:fill="auto"/>
            <w:vAlign w:val="center"/>
            <w:hideMark/>
          </w:tcPr>
          <w:p w14:paraId="0DF4DF98"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14:paraId="0632740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14:paraId="589A18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14:paraId="2A984BB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14:paraId="2F9E55E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61C23ED0" w14:textId="77777777" w:rsidTr="003E0043">
        <w:trPr>
          <w:trHeight w:val="219"/>
        </w:trPr>
        <w:tc>
          <w:tcPr>
            <w:tcW w:w="4400" w:type="dxa"/>
            <w:tcBorders>
              <w:top w:val="nil"/>
              <w:left w:val="nil"/>
              <w:bottom w:val="nil"/>
              <w:right w:val="nil"/>
            </w:tcBorders>
            <w:shd w:val="clear" w:color="auto" w:fill="auto"/>
            <w:vAlign w:val="center"/>
            <w:hideMark/>
          </w:tcPr>
          <w:p w14:paraId="53DD53D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14:paraId="6CE71AB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78F847E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14:paraId="67EC358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14:paraId="6BCE3B3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r>
      <w:tr w:rsidR="0097065E" w:rsidRPr="002C79F8" w14:paraId="253D0E6E" w14:textId="77777777" w:rsidTr="003E0043">
        <w:trPr>
          <w:trHeight w:val="219"/>
        </w:trPr>
        <w:tc>
          <w:tcPr>
            <w:tcW w:w="4400" w:type="dxa"/>
            <w:tcBorders>
              <w:top w:val="nil"/>
              <w:left w:val="nil"/>
              <w:bottom w:val="nil"/>
              <w:right w:val="nil"/>
            </w:tcBorders>
            <w:shd w:val="clear" w:color="auto" w:fill="auto"/>
            <w:vAlign w:val="center"/>
            <w:hideMark/>
          </w:tcPr>
          <w:p w14:paraId="73F0946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14:paraId="6F79B09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2A77AEC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14:paraId="4C78C4C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14:paraId="502136B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726FCB0E" w14:textId="77777777" w:rsidTr="003E0043">
        <w:trPr>
          <w:trHeight w:val="219"/>
        </w:trPr>
        <w:tc>
          <w:tcPr>
            <w:tcW w:w="4400" w:type="dxa"/>
            <w:tcBorders>
              <w:top w:val="nil"/>
              <w:left w:val="nil"/>
              <w:bottom w:val="nil"/>
              <w:right w:val="nil"/>
            </w:tcBorders>
            <w:shd w:val="clear" w:color="auto" w:fill="auto"/>
            <w:vAlign w:val="center"/>
            <w:hideMark/>
          </w:tcPr>
          <w:p w14:paraId="325F66C8"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14:paraId="10F6D1D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14:paraId="67DBD32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14:paraId="7740810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00A26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36D7558D" w14:textId="77777777" w:rsidTr="003E0043">
        <w:trPr>
          <w:trHeight w:val="219"/>
        </w:trPr>
        <w:tc>
          <w:tcPr>
            <w:tcW w:w="4400" w:type="dxa"/>
            <w:tcBorders>
              <w:top w:val="nil"/>
              <w:left w:val="nil"/>
              <w:bottom w:val="nil"/>
              <w:right w:val="nil"/>
            </w:tcBorders>
            <w:shd w:val="clear" w:color="auto" w:fill="auto"/>
            <w:vAlign w:val="bottom"/>
            <w:hideMark/>
          </w:tcPr>
          <w:p w14:paraId="45CDD4EB"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14:paraId="046E11E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DB20FF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31BDF1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14:paraId="5F4A0CB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621199E2" w14:textId="77777777" w:rsidTr="003E0043">
        <w:trPr>
          <w:trHeight w:val="219"/>
        </w:trPr>
        <w:tc>
          <w:tcPr>
            <w:tcW w:w="4400" w:type="dxa"/>
            <w:tcBorders>
              <w:top w:val="nil"/>
              <w:left w:val="nil"/>
              <w:bottom w:val="nil"/>
              <w:right w:val="nil"/>
            </w:tcBorders>
            <w:shd w:val="clear" w:color="auto" w:fill="auto"/>
            <w:vAlign w:val="center"/>
            <w:hideMark/>
          </w:tcPr>
          <w:p w14:paraId="7DF9D71D"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14:paraId="74BE6C04"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14:paraId="4842D8A7"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14:paraId="477E5A9B"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14:paraId="5566C147" w14:textId="77777777"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r>
      <w:tr w:rsidR="0097065E" w:rsidRPr="002C79F8" w14:paraId="0EEE6D2A" w14:textId="77777777" w:rsidTr="003E0043">
        <w:trPr>
          <w:trHeight w:val="219"/>
        </w:trPr>
        <w:tc>
          <w:tcPr>
            <w:tcW w:w="11840" w:type="dxa"/>
            <w:gridSpan w:val="5"/>
            <w:tcBorders>
              <w:top w:val="nil"/>
              <w:left w:val="nil"/>
              <w:bottom w:val="nil"/>
              <w:right w:val="nil"/>
            </w:tcBorders>
            <w:shd w:val="clear" w:color="auto" w:fill="auto"/>
            <w:hideMark/>
          </w:tcPr>
          <w:p w14:paraId="58494BD1"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r>
      <w:tr w:rsidR="0097065E" w:rsidRPr="002C79F8" w14:paraId="65930A88" w14:textId="77777777" w:rsidTr="003E0043">
        <w:trPr>
          <w:trHeight w:val="219"/>
        </w:trPr>
        <w:tc>
          <w:tcPr>
            <w:tcW w:w="4400" w:type="dxa"/>
            <w:tcBorders>
              <w:top w:val="nil"/>
              <w:left w:val="nil"/>
              <w:bottom w:val="nil"/>
              <w:right w:val="nil"/>
            </w:tcBorders>
            <w:shd w:val="clear" w:color="auto" w:fill="auto"/>
            <w:vAlign w:val="center"/>
            <w:hideMark/>
          </w:tcPr>
          <w:p w14:paraId="6BDEAEBC"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14:paraId="58E2514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7D5477F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2C8C206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6C3835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1CB7067A" w14:textId="77777777" w:rsidTr="003E0043">
        <w:trPr>
          <w:trHeight w:val="219"/>
        </w:trPr>
        <w:tc>
          <w:tcPr>
            <w:tcW w:w="4400" w:type="dxa"/>
            <w:tcBorders>
              <w:top w:val="nil"/>
              <w:left w:val="nil"/>
              <w:bottom w:val="nil"/>
              <w:right w:val="nil"/>
            </w:tcBorders>
            <w:shd w:val="clear" w:color="auto" w:fill="auto"/>
            <w:vAlign w:val="center"/>
            <w:hideMark/>
          </w:tcPr>
          <w:p w14:paraId="5507E064"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14:paraId="2A38462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14:paraId="4BE725B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14:paraId="7D9FE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14:paraId="7B879DA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r>
      <w:tr w:rsidR="0097065E" w:rsidRPr="002C79F8" w14:paraId="50D864D7" w14:textId="77777777" w:rsidTr="003E0043">
        <w:trPr>
          <w:trHeight w:val="219"/>
        </w:trPr>
        <w:tc>
          <w:tcPr>
            <w:tcW w:w="4400" w:type="dxa"/>
            <w:tcBorders>
              <w:top w:val="nil"/>
              <w:left w:val="nil"/>
              <w:bottom w:val="nil"/>
              <w:right w:val="nil"/>
            </w:tcBorders>
            <w:shd w:val="clear" w:color="auto" w:fill="auto"/>
            <w:vAlign w:val="center"/>
            <w:hideMark/>
          </w:tcPr>
          <w:p w14:paraId="348039D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36376D1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7617EA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24477F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57BB8B3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06741CB0" w14:textId="77777777" w:rsidTr="003E0043">
        <w:trPr>
          <w:trHeight w:val="219"/>
        </w:trPr>
        <w:tc>
          <w:tcPr>
            <w:tcW w:w="11840" w:type="dxa"/>
            <w:gridSpan w:val="5"/>
            <w:tcBorders>
              <w:top w:val="nil"/>
              <w:left w:val="nil"/>
              <w:bottom w:val="nil"/>
              <w:right w:val="nil"/>
            </w:tcBorders>
            <w:shd w:val="clear" w:color="auto" w:fill="auto"/>
            <w:hideMark/>
          </w:tcPr>
          <w:p w14:paraId="18A17E39" w14:textId="77777777" w:rsidR="0097065E" w:rsidRPr="002C79F8" w:rsidRDefault="0097065E" w:rsidP="003E0043">
            <w:pPr>
              <w:spacing w:after="0" w:line="240" w:lineRule="auto"/>
              <w:rPr>
                <w:rFonts w:ascii="Arial" w:eastAsia="Times New Roman" w:hAnsi="Arial" w:cs="Arial"/>
                <w:color w:val="000000"/>
                <w:sz w:val="20"/>
                <w:szCs w:val="20"/>
              </w:rPr>
            </w:pPr>
            <w:proofErr w:type="spellStart"/>
            <w:r w:rsidRPr="002C79F8">
              <w:rPr>
                <w:rFonts w:ascii="Arial" w:eastAsia="Times New Roman" w:hAnsi="Arial" w:cs="Arial"/>
                <w:color w:val="000000"/>
                <w:sz w:val="20"/>
                <w:szCs w:val="20"/>
              </w:rPr>
              <w:t>Bedsize</w:t>
            </w:r>
            <w:proofErr w:type="spellEnd"/>
            <w:r w:rsidRPr="002C79F8">
              <w:rPr>
                <w:rFonts w:ascii="Arial" w:eastAsia="Times New Roman" w:hAnsi="Arial" w:cs="Arial"/>
                <w:color w:val="000000"/>
                <w:sz w:val="20"/>
                <w:szCs w:val="20"/>
              </w:rPr>
              <w:t xml:space="preserve"> of hospital, n (%)</w:t>
            </w:r>
          </w:p>
        </w:tc>
      </w:tr>
      <w:tr w:rsidR="0097065E" w:rsidRPr="002C79F8" w14:paraId="56C35D1A" w14:textId="77777777" w:rsidTr="003E0043">
        <w:trPr>
          <w:trHeight w:val="219"/>
        </w:trPr>
        <w:tc>
          <w:tcPr>
            <w:tcW w:w="4400" w:type="dxa"/>
            <w:tcBorders>
              <w:top w:val="nil"/>
              <w:left w:val="nil"/>
              <w:bottom w:val="nil"/>
              <w:right w:val="nil"/>
            </w:tcBorders>
            <w:shd w:val="clear" w:color="auto" w:fill="auto"/>
            <w:vAlign w:val="center"/>
            <w:hideMark/>
          </w:tcPr>
          <w:p w14:paraId="2F7D467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14:paraId="7404CB0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14:paraId="76ED7AD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0F8DBBC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4B6AAE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14:paraId="24CF2A38" w14:textId="77777777" w:rsidTr="003E0043">
        <w:trPr>
          <w:trHeight w:val="219"/>
        </w:trPr>
        <w:tc>
          <w:tcPr>
            <w:tcW w:w="4400" w:type="dxa"/>
            <w:tcBorders>
              <w:top w:val="nil"/>
              <w:left w:val="nil"/>
              <w:bottom w:val="nil"/>
              <w:right w:val="nil"/>
            </w:tcBorders>
            <w:shd w:val="clear" w:color="auto" w:fill="auto"/>
            <w:vAlign w:val="center"/>
            <w:hideMark/>
          </w:tcPr>
          <w:p w14:paraId="1FD7A236"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14:paraId="2E76BD7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14:paraId="1C4E915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14:paraId="0D2B533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14:paraId="522306F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7C72C8BF" w14:textId="77777777" w:rsidTr="003E0043">
        <w:trPr>
          <w:trHeight w:val="219"/>
        </w:trPr>
        <w:tc>
          <w:tcPr>
            <w:tcW w:w="4400" w:type="dxa"/>
            <w:tcBorders>
              <w:top w:val="nil"/>
              <w:left w:val="nil"/>
              <w:bottom w:val="nil"/>
              <w:right w:val="nil"/>
            </w:tcBorders>
            <w:shd w:val="clear" w:color="auto" w:fill="auto"/>
            <w:vAlign w:val="center"/>
            <w:hideMark/>
          </w:tcPr>
          <w:p w14:paraId="3A935CD1"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14:paraId="425C99C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14:paraId="7584A86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14:paraId="7D3C94C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14:paraId="1825C7E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r>
      <w:tr w:rsidR="0097065E" w:rsidRPr="002C79F8" w14:paraId="5BCD6849" w14:textId="77777777" w:rsidTr="003E0043">
        <w:trPr>
          <w:trHeight w:val="219"/>
        </w:trPr>
        <w:tc>
          <w:tcPr>
            <w:tcW w:w="4400" w:type="dxa"/>
            <w:tcBorders>
              <w:top w:val="nil"/>
              <w:left w:val="nil"/>
              <w:bottom w:val="nil"/>
              <w:right w:val="nil"/>
            </w:tcBorders>
            <w:shd w:val="clear" w:color="auto" w:fill="auto"/>
            <w:vAlign w:val="center"/>
            <w:hideMark/>
          </w:tcPr>
          <w:p w14:paraId="5A8C53C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14:paraId="5477C89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1257695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3E717E6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14:paraId="230A438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14:paraId="4D2E4091" w14:textId="77777777" w:rsidTr="003E0043">
        <w:trPr>
          <w:trHeight w:val="219"/>
        </w:trPr>
        <w:tc>
          <w:tcPr>
            <w:tcW w:w="11840" w:type="dxa"/>
            <w:gridSpan w:val="5"/>
            <w:tcBorders>
              <w:top w:val="nil"/>
              <w:left w:val="nil"/>
              <w:bottom w:val="nil"/>
              <w:right w:val="nil"/>
            </w:tcBorders>
            <w:shd w:val="clear" w:color="auto" w:fill="auto"/>
            <w:hideMark/>
          </w:tcPr>
          <w:p w14:paraId="722694FA"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r>
      <w:tr w:rsidR="0097065E" w:rsidRPr="002C79F8" w14:paraId="5240769A" w14:textId="77777777" w:rsidTr="003E0043">
        <w:trPr>
          <w:trHeight w:val="219"/>
        </w:trPr>
        <w:tc>
          <w:tcPr>
            <w:tcW w:w="4400" w:type="dxa"/>
            <w:tcBorders>
              <w:top w:val="nil"/>
              <w:left w:val="nil"/>
              <w:bottom w:val="nil"/>
              <w:right w:val="nil"/>
            </w:tcBorders>
            <w:shd w:val="clear" w:color="auto" w:fill="auto"/>
            <w:vAlign w:val="center"/>
            <w:hideMark/>
          </w:tcPr>
          <w:p w14:paraId="026FDD5C"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14:paraId="188BCE5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14:paraId="4678AB9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14:paraId="1E5C911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14:paraId="6037A84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14:paraId="0DE51E1A" w14:textId="77777777" w:rsidTr="003E0043">
        <w:trPr>
          <w:trHeight w:val="219"/>
        </w:trPr>
        <w:tc>
          <w:tcPr>
            <w:tcW w:w="4400" w:type="dxa"/>
            <w:tcBorders>
              <w:top w:val="nil"/>
              <w:left w:val="nil"/>
              <w:bottom w:val="nil"/>
              <w:right w:val="nil"/>
            </w:tcBorders>
            <w:shd w:val="clear" w:color="auto" w:fill="auto"/>
            <w:vAlign w:val="center"/>
            <w:hideMark/>
          </w:tcPr>
          <w:p w14:paraId="0E12C99D"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14:paraId="01CD537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14:paraId="3D06F3DD"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14:paraId="4EC628A6"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14:paraId="23123E1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r>
      <w:tr w:rsidR="0097065E" w:rsidRPr="002C79F8" w14:paraId="070A8B99" w14:textId="77777777" w:rsidTr="003E0043">
        <w:trPr>
          <w:trHeight w:val="219"/>
        </w:trPr>
        <w:tc>
          <w:tcPr>
            <w:tcW w:w="4400" w:type="dxa"/>
            <w:tcBorders>
              <w:top w:val="nil"/>
              <w:left w:val="nil"/>
              <w:bottom w:val="single" w:sz="8" w:space="0" w:color="auto"/>
              <w:right w:val="nil"/>
            </w:tcBorders>
            <w:shd w:val="clear" w:color="auto" w:fill="auto"/>
            <w:vAlign w:val="center"/>
            <w:hideMark/>
          </w:tcPr>
          <w:p w14:paraId="29C076D5" w14:textId="77777777"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single" w:sz="8" w:space="0" w:color="auto"/>
              <w:right w:val="nil"/>
            </w:tcBorders>
            <w:shd w:val="clear" w:color="auto" w:fill="auto"/>
            <w:vAlign w:val="center"/>
            <w:hideMark/>
          </w:tcPr>
          <w:p w14:paraId="579B835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040BC3FC"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526A404F"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14:paraId="51320584"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bl>
    <w:p w14:paraId="3A9A1C9D" w14:textId="77777777"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14:paraId="45487712" w14:textId="77777777" w:rsidR="0097065E" w:rsidRDefault="0097065E" w:rsidP="0097065E">
      <w:pPr>
        <w:pStyle w:val="NoSpacing"/>
        <w:rPr>
          <w:rFonts w:ascii="Arial" w:hAnsi="Arial"/>
          <w:sz w:val="20"/>
        </w:rPr>
      </w:pPr>
      <w:r>
        <w:rPr>
          <w:rFonts w:ascii="Arial" w:hAnsi="Arial"/>
          <w:sz w:val="20"/>
        </w:rPr>
        <w:t>SD, standard deviation; LVAD, Left Ventricular Assist Device, OHT, Orthotopic Heart Transplant</w:t>
      </w:r>
    </w:p>
    <w:p w14:paraId="080CC4AF" w14:textId="77777777" w:rsidR="0097065E" w:rsidRDefault="0097065E" w:rsidP="0097065E"/>
    <w:p w14:paraId="6CE22A90" w14:textId="77777777" w:rsidR="0097065E" w:rsidRDefault="0097065E" w:rsidP="0097065E"/>
    <w:p w14:paraId="3B87D0F9" w14:textId="77777777" w:rsidR="0097065E" w:rsidRDefault="0097065E" w:rsidP="0097065E"/>
    <w:p w14:paraId="6468A145" w14:textId="77777777" w:rsidR="0097065E" w:rsidRDefault="0097065E" w:rsidP="0097065E"/>
    <w:p w14:paraId="1CFFB27B" w14:textId="77777777" w:rsidR="0097065E" w:rsidRDefault="0097065E" w:rsidP="0097065E"/>
    <w:p w14:paraId="186EC711" w14:textId="77777777" w:rsidR="0097065E" w:rsidRDefault="0097065E" w:rsidP="0097065E"/>
    <w:p w14:paraId="6CD79B5C" w14:textId="77777777" w:rsidR="0097065E" w:rsidRDefault="0097065E" w:rsidP="0097065E"/>
    <w:p w14:paraId="266FFD81" w14:textId="77777777" w:rsidR="0097065E" w:rsidRDefault="0097065E" w:rsidP="0097065E"/>
    <w:p w14:paraId="315CF2B0" w14:textId="77777777" w:rsidR="0097065E" w:rsidRDefault="0097065E" w:rsidP="0097065E"/>
    <w:p w14:paraId="55D725F3" w14:textId="77777777" w:rsidR="0097065E" w:rsidRDefault="0097065E" w:rsidP="0097065E"/>
    <w:p w14:paraId="39D7B737" w14:textId="77777777"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Pr="00081D1A">
        <w:rPr>
          <w:rFonts w:ascii="Arial" w:eastAsia="Times New Roman" w:hAnsi="Arial" w:cs="Arial"/>
          <w:color w:val="000000"/>
          <w:sz w:val="20"/>
          <w:szCs w:val="20"/>
        </w:rPr>
        <w:t xml:space="preserve">Complications in hospitalized patients with or without same-admission </w:t>
      </w:r>
      <w:proofErr w:type="spellStart"/>
      <w:r>
        <w:rPr>
          <w:rFonts w:ascii="Arial" w:hAnsi="Arial"/>
          <w:sz w:val="20"/>
        </w:rPr>
        <w:t>Orthotopic</w:t>
      </w:r>
      <w:r w:rsidRPr="00081D1A">
        <w:rPr>
          <w:rFonts w:ascii="Arial" w:eastAsia="Times New Roman" w:hAnsi="Arial" w:cs="Arial"/>
          <w:color w:val="000000"/>
          <w:sz w:val="20"/>
          <w:szCs w:val="20"/>
        </w:rPr>
        <w:t>Heart</w:t>
      </w:r>
      <w:proofErr w:type="spellEnd"/>
      <w:r w:rsidRPr="00081D1A">
        <w:rPr>
          <w:rFonts w:ascii="Arial" w:eastAsia="Times New Roman" w:hAnsi="Arial" w:cs="Arial"/>
          <w:color w:val="000000"/>
          <w:sz w:val="20"/>
          <w:szCs w:val="20"/>
        </w:rPr>
        <w:t xml:space="preserve"> Transplant (OHT) after Left Ventricular Assist Device (LVAD)</w:t>
      </w:r>
    </w:p>
    <w:p w14:paraId="239C8DF4" w14:textId="77777777" w:rsidR="0097065E" w:rsidRDefault="0097065E" w:rsidP="0097065E"/>
    <w:tbl>
      <w:tblPr>
        <w:tblW w:w="11640" w:type="dxa"/>
        <w:tblLook w:val="04A0" w:firstRow="1" w:lastRow="0" w:firstColumn="1" w:lastColumn="0" w:noHBand="0" w:noVBand="1"/>
      </w:tblPr>
      <w:tblGrid>
        <w:gridCol w:w="2760"/>
        <w:gridCol w:w="2220"/>
        <w:gridCol w:w="2220"/>
        <w:gridCol w:w="2220"/>
        <w:gridCol w:w="2220"/>
      </w:tblGrid>
      <w:tr w:rsidR="0097065E" w:rsidRPr="00081D1A" w14:paraId="3C3D34CA" w14:textId="77777777" w:rsidTr="003E0043">
        <w:trPr>
          <w:trHeight w:val="710"/>
        </w:trPr>
        <w:tc>
          <w:tcPr>
            <w:tcW w:w="2760" w:type="dxa"/>
            <w:tcBorders>
              <w:top w:val="nil"/>
              <w:left w:val="nil"/>
              <w:bottom w:val="nil"/>
              <w:right w:val="nil"/>
            </w:tcBorders>
            <w:shd w:val="clear" w:color="auto" w:fill="auto"/>
            <w:vAlign w:val="center"/>
            <w:hideMark/>
          </w:tcPr>
          <w:p w14:paraId="47FE7C5E" w14:textId="77777777" w:rsidR="0097065E" w:rsidRPr="00081D1A" w:rsidRDefault="0097065E" w:rsidP="003E0043">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14:paraId="08F5FADE"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14:paraId="5FA5CC85"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14:paraId="76A3FB28"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14:paraId="0BE71C81" w14:textId="77777777"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14:paraId="300355AB" w14:textId="77777777" w:rsidTr="003E0043">
        <w:trPr>
          <w:trHeight w:val="219"/>
        </w:trPr>
        <w:tc>
          <w:tcPr>
            <w:tcW w:w="2760" w:type="dxa"/>
            <w:tcBorders>
              <w:top w:val="single" w:sz="4" w:space="0" w:color="auto"/>
              <w:left w:val="nil"/>
              <w:bottom w:val="nil"/>
              <w:right w:val="nil"/>
            </w:tcBorders>
            <w:shd w:val="clear" w:color="auto" w:fill="auto"/>
            <w:vAlign w:val="center"/>
            <w:hideMark/>
          </w:tcPr>
          <w:p w14:paraId="131EFE81"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2220" w:type="dxa"/>
            <w:tcBorders>
              <w:top w:val="single" w:sz="4" w:space="0" w:color="auto"/>
              <w:left w:val="nil"/>
              <w:bottom w:val="nil"/>
              <w:right w:val="nil"/>
            </w:tcBorders>
            <w:shd w:val="clear" w:color="auto" w:fill="auto"/>
            <w:vAlign w:val="center"/>
            <w:hideMark/>
          </w:tcPr>
          <w:p w14:paraId="27165B8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14:paraId="1FC21A8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14:paraId="748016F0"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70FCDEFC"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14:paraId="01817583" w14:textId="77777777" w:rsidTr="003E0043">
        <w:trPr>
          <w:trHeight w:val="219"/>
        </w:trPr>
        <w:tc>
          <w:tcPr>
            <w:tcW w:w="2760" w:type="dxa"/>
            <w:tcBorders>
              <w:top w:val="nil"/>
              <w:left w:val="nil"/>
              <w:bottom w:val="nil"/>
              <w:right w:val="nil"/>
            </w:tcBorders>
            <w:shd w:val="clear" w:color="auto" w:fill="auto"/>
            <w:vAlign w:val="center"/>
            <w:hideMark/>
          </w:tcPr>
          <w:p w14:paraId="0AFA5F29"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14:paraId="422159C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147EBFE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D94BDC2"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2E40A833"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14:paraId="10DA93D9" w14:textId="77777777" w:rsidTr="003E0043">
        <w:trPr>
          <w:trHeight w:val="219"/>
        </w:trPr>
        <w:tc>
          <w:tcPr>
            <w:tcW w:w="2760" w:type="dxa"/>
            <w:tcBorders>
              <w:top w:val="nil"/>
              <w:left w:val="nil"/>
              <w:bottom w:val="nil"/>
              <w:right w:val="nil"/>
            </w:tcBorders>
            <w:shd w:val="clear" w:color="auto" w:fill="auto"/>
            <w:vAlign w:val="center"/>
            <w:hideMark/>
          </w:tcPr>
          <w:p w14:paraId="5E85D2EB" w14:textId="77777777"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2220" w:type="dxa"/>
            <w:tcBorders>
              <w:top w:val="nil"/>
              <w:left w:val="nil"/>
              <w:bottom w:val="nil"/>
              <w:right w:val="nil"/>
            </w:tcBorders>
            <w:shd w:val="clear" w:color="auto" w:fill="auto"/>
            <w:vAlign w:val="center"/>
            <w:hideMark/>
          </w:tcPr>
          <w:p w14:paraId="4EF96148"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5015D947"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713D55A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90ADD59"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14:paraId="0053D489" w14:textId="77777777" w:rsidTr="003E0043">
        <w:trPr>
          <w:trHeight w:val="219"/>
        </w:trPr>
        <w:tc>
          <w:tcPr>
            <w:tcW w:w="2760" w:type="dxa"/>
            <w:tcBorders>
              <w:top w:val="nil"/>
              <w:left w:val="nil"/>
              <w:bottom w:val="nil"/>
              <w:right w:val="nil"/>
            </w:tcBorders>
            <w:shd w:val="clear" w:color="auto" w:fill="auto"/>
            <w:vAlign w:val="center"/>
            <w:hideMark/>
          </w:tcPr>
          <w:p w14:paraId="2C66B09E"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14:paraId="7A926D7E"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5E7F81A5"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C9D6EF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EB77D6F"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14:paraId="22460DFE" w14:textId="77777777" w:rsidTr="003E0043">
        <w:trPr>
          <w:trHeight w:val="219"/>
        </w:trPr>
        <w:tc>
          <w:tcPr>
            <w:tcW w:w="2760" w:type="dxa"/>
            <w:tcBorders>
              <w:top w:val="nil"/>
              <w:left w:val="nil"/>
              <w:bottom w:val="nil"/>
              <w:right w:val="nil"/>
            </w:tcBorders>
            <w:shd w:val="clear" w:color="auto" w:fill="auto"/>
            <w:vAlign w:val="center"/>
            <w:hideMark/>
          </w:tcPr>
          <w:p w14:paraId="2B0D2AA4"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14:paraId="3329A92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604A06CA"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2F36F3E"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1FFF5AAB"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14:paraId="1A1345B1" w14:textId="77777777" w:rsidTr="003E0043">
        <w:trPr>
          <w:trHeight w:val="219"/>
        </w:trPr>
        <w:tc>
          <w:tcPr>
            <w:tcW w:w="2760" w:type="dxa"/>
            <w:tcBorders>
              <w:top w:val="nil"/>
              <w:left w:val="nil"/>
              <w:bottom w:val="nil"/>
              <w:right w:val="nil"/>
            </w:tcBorders>
            <w:shd w:val="clear" w:color="auto" w:fill="auto"/>
            <w:vAlign w:val="center"/>
            <w:hideMark/>
          </w:tcPr>
          <w:p w14:paraId="749381C4"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14:paraId="59E63AC1"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7068F65F"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05C088CF"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464D2F10"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14:paraId="30E159BA" w14:textId="77777777" w:rsidTr="003E0043">
        <w:trPr>
          <w:trHeight w:val="219"/>
        </w:trPr>
        <w:tc>
          <w:tcPr>
            <w:tcW w:w="2760" w:type="dxa"/>
            <w:tcBorders>
              <w:top w:val="nil"/>
              <w:left w:val="nil"/>
              <w:bottom w:val="nil"/>
              <w:right w:val="nil"/>
            </w:tcBorders>
            <w:shd w:val="clear" w:color="auto" w:fill="auto"/>
            <w:vAlign w:val="center"/>
            <w:hideMark/>
          </w:tcPr>
          <w:p w14:paraId="706558B6"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14:paraId="7B092DE8"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2A331DC9"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060A6F48"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95BC6AA"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14:paraId="47B571EC" w14:textId="77777777" w:rsidTr="003E0043">
        <w:trPr>
          <w:trHeight w:val="219"/>
        </w:trPr>
        <w:tc>
          <w:tcPr>
            <w:tcW w:w="2760" w:type="dxa"/>
            <w:tcBorders>
              <w:top w:val="nil"/>
              <w:left w:val="nil"/>
              <w:bottom w:val="nil"/>
              <w:right w:val="nil"/>
            </w:tcBorders>
            <w:shd w:val="clear" w:color="auto" w:fill="auto"/>
            <w:vAlign w:val="center"/>
            <w:hideMark/>
          </w:tcPr>
          <w:p w14:paraId="503BF29C"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14:paraId="26D733C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14:paraId="28EAECE2"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14:paraId="578E506C"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14:paraId="09B03387"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14:paraId="123F6AB2" w14:textId="77777777" w:rsidTr="003E0043">
        <w:trPr>
          <w:trHeight w:val="219"/>
        </w:trPr>
        <w:tc>
          <w:tcPr>
            <w:tcW w:w="2760" w:type="dxa"/>
            <w:tcBorders>
              <w:top w:val="nil"/>
              <w:left w:val="nil"/>
              <w:bottom w:val="single" w:sz="8" w:space="0" w:color="auto"/>
              <w:right w:val="nil"/>
            </w:tcBorders>
            <w:shd w:val="clear" w:color="auto" w:fill="auto"/>
            <w:vAlign w:val="center"/>
            <w:hideMark/>
          </w:tcPr>
          <w:p w14:paraId="16E04733" w14:textId="77777777"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14:paraId="3518288C"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14:paraId="7AD86576" w14:textId="77777777"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14:paraId="5AB96191"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14:paraId="14E0E1B4" w14:textId="77777777"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14:paraId="25ECD9E6" w14:textId="77777777" w:rsidR="0097065E" w:rsidRPr="00432763" w:rsidRDefault="0097065E" w:rsidP="0097065E"/>
    <w:p w14:paraId="0A701EFB" w14:textId="77777777" w:rsidR="0097065E" w:rsidRDefault="0097065E" w:rsidP="0097065E">
      <w:r>
        <w:br w:type="page"/>
      </w:r>
    </w:p>
    <w:p w14:paraId="0A612F2C" w14:textId="77777777" w:rsidR="0097065E" w:rsidRDefault="0097065E" w:rsidP="0097065E">
      <w:pPr>
        <w:jc w:val="center"/>
        <w:rPr>
          <w:b/>
          <w:u w:val="single"/>
        </w:rPr>
      </w:pPr>
      <w:r w:rsidRPr="00081D1A">
        <w:rPr>
          <w:b/>
          <w:u w:val="single"/>
        </w:rPr>
        <w:lastRenderedPageBreak/>
        <w:t>SUPPLEMENTARY FIGURES</w:t>
      </w:r>
    </w:p>
    <w:p w14:paraId="4D5B5000" w14:textId="77777777" w:rsidR="0097065E" w:rsidRPr="00081D1A" w:rsidRDefault="0097065E" w:rsidP="0097065E"/>
    <w:p w14:paraId="4318DF80" w14:textId="77777777" w:rsidR="0097065E" w:rsidRDefault="00562A21" w:rsidP="0097065E">
      <w:pPr>
        <w:tabs>
          <w:tab w:val="left" w:pos="1245"/>
        </w:tabs>
        <w:jc w:val="center"/>
      </w:pPr>
      <w:r>
        <w:rPr>
          <w:noProof/>
        </w:rPr>
        <w:drawing>
          <wp:inline distT="0" distB="0" distL="0" distR="0" wp14:anchorId="21887882" wp14:editId="0B83CF3F">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4300A0" w14:textId="77777777" w:rsidR="0097065E" w:rsidRPr="00081D1A" w:rsidRDefault="0097065E" w:rsidP="0097065E">
      <w:pPr>
        <w:rPr>
          <w:b/>
        </w:rPr>
      </w:pPr>
    </w:p>
    <w:p w14:paraId="217BCCC6" w14:textId="77777777" w:rsidR="0097065E" w:rsidRPr="00081D1A" w:rsidRDefault="0097065E" w:rsidP="0097065E">
      <w:r>
        <w:rPr>
          <w:b/>
        </w:rPr>
        <w:t>Supplementary Figure 1</w:t>
      </w:r>
      <w:r w:rsidRPr="00C67A5F">
        <w:rPr>
          <w:b/>
        </w:rPr>
        <w:t>.</w:t>
      </w:r>
      <w:r w:rsidRPr="00081D1A">
        <w:t>Percent mor</w:t>
      </w:r>
      <w:r>
        <w:t xml:space="preserve">tality in hospitalized patients who received </w:t>
      </w:r>
      <w:r w:rsidRPr="00081D1A">
        <w:t xml:space="preserve">LVAD </w:t>
      </w:r>
      <w:proofErr w:type="spellStart"/>
      <w:r w:rsidRPr="00081D1A">
        <w:t>implantationby</w:t>
      </w:r>
      <w:proofErr w:type="spellEnd"/>
      <w:r w:rsidRPr="00081D1A">
        <w:t xml:space="preserve"> age</w:t>
      </w:r>
      <w:r>
        <w:t>.</w:t>
      </w:r>
    </w:p>
    <w:p w14:paraId="256B88D2" w14:textId="77777777" w:rsidR="0097065E" w:rsidRDefault="0097065E" w:rsidP="0097065E">
      <w:r>
        <w:br w:type="page"/>
      </w:r>
    </w:p>
    <w:p w14:paraId="296C9F4E" w14:textId="77777777" w:rsidR="0097065E" w:rsidRDefault="0097065E" w:rsidP="0097065E"/>
    <w:p w14:paraId="472843F5" w14:textId="77777777" w:rsidR="0097065E" w:rsidRDefault="0097065E" w:rsidP="0097065E"/>
    <w:p w14:paraId="6EC3F8ED" w14:textId="77777777" w:rsidR="0097065E" w:rsidRDefault="0097065E" w:rsidP="0097065E"/>
    <w:p w14:paraId="6F317DA7" w14:textId="77777777" w:rsidR="0097065E" w:rsidRDefault="0097065E" w:rsidP="0097065E"/>
    <w:p w14:paraId="58AE5CB0" w14:textId="77777777" w:rsidR="0097065E" w:rsidRDefault="00562A21" w:rsidP="0097065E">
      <w:pPr>
        <w:jc w:val="center"/>
      </w:pPr>
      <w:r>
        <w:rPr>
          <w:noProof/>
        </w:rPr>
        <w:drawing>
          <wp:inline distT="0" distB="0" distL="0" distR="0" wp14:anchorId="5AB26A51" wp14:editId="09A59BBE">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26B0DE" w14:textId="77777777" w:rsidR="0097065E" w:rsidRDefault="0097065E" w:rsidP="0097065E">
      <w:pPr>
        <w:rPr>
          <w:b/>
        </w:rPr>
      </w:pPr>
    </w:p>
    <w:p w14:paraId="4B5C01D3" w14:textId="77777777" w:rsidR="0097065E" w:rsidRDefault="0097065E" w:rsidP="0097065E">
      <w:r>
        <w:rPr>
          <w:b/>
        </w:rPr>
        <w:t>Supplementary Figure 2.</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p>
    <w:p w14:paraId="23BED8F1" w14:textId="77777777" w:rsidR="0097065E" w:rsidRPr="006E78E0" w:rsidRDefault="0097065E" w:rsidP="0097065E"/>
    <w:p w14:paraId="6B954E7E" w14:textId="77777777" w:rsidR="0097065E" w:rsidRDefault="0097065E" w:rsidP="0097065E">
      <w:pPr>
        <w:tabs>
          <w:tab w:val="left" w:pos="1515"/>
        </w:tabs>
        <w:rPr>
          <w:b/>
        </w:rPr>
      </w:pPr>
    </w:p>
    <w:p w14:paraId="59F139C6" w14:textId="77777777" w:rsidR="0097065E" w:rsidRDefault="0097065E" w:rsidP="0097065E">
      <w:pPr>
        <w:rPr>
          <w:b/>
        </w:rPr>
      </w:pPr>
      <w:r>
        <w:rPr>
          <w:b/>
        </w:rPr>
        <w:br w:type="page"/>
      </w:r>
    </w:p>
    <w:tbl>
      <w:tblPr>
        <w:tblW w:w="7880" w:type="dxa"/>
        <w:tblLook w:val="04A0" w:firstRow="1" w:lastRow="0" w:firstColumn="1" w:lastColumn="0" w:noHBand="0" w:noVBand="1"/>
      </w:tblPr>
      <w:tblGrid>
        <w:gridCol w:w="4040"/>
        <w:gridCol w:w="3840"/>
      </w:tblGrid>
      <w:tr w:rsidR="0097065E" w:rsidRPr="002C79F8" w14:paraId="06AFDF6A" w14:textId="77777777" w:rsidTr="003E0043">
        <w:trPr>
          <w:trHeight w:val="230"/>
        </w:trPr>
        <w:tc>
          <w:tcPr>
            <w:tcW w:w="7880" w:type="dxa"/>
            <w:gridSpan w:val="2"/>
            <w:vMerge w:val="restart"/>
            <w:tcBorders>
              <w:top w:val="nil"/>
              <w:left w:val="nil"/>
              <w:bottom w:val="single" w:sz="8" w:space="0" w:color="000000"/>
              <w:right w:val="nil"/>
            </w:tcBorders>
            <w:shd w:val="clear" w:color="auto" w:fill="auto"/>
            <w:vAlign w:val="center"/>
            <w:hideMark/>
          </w:tcPr>
          <w:p w14:paraId="16424077" w14:textId="77777777"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p>
        </w:tc>
      </w:tr>
      <w:tr w:rsidR="0097065E" w:rsidRPr="002C79F8" w14:paraId="2A6918DC" w14:textId="77777777" w:rsidTr="003E0043">
        <w:trPr>
          <w:trHeight w:val="230"/>
        </w:trPr>
        <w:tc>
          <w:tcPr>
            <w:tcW w:w="7880" w:type="dxa"/>
            <w:gridSpan w:val="2"/>
            <w:vMerge/>
            <w:tcBorders>
              <w:top w:val="nil"/>
              <w:left w:val="nil"/>
              <w:bottom w:val="single" w:sz="8" w:space="0" w:color="000000"/>
              <w:right w:val="nil"/>
            </w:tcBorders>
            <w:vAlign w:val="center"/>
            <w:hideMark/>
          </w:tcPr>
          <w:p w14:paraId="241A923E"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368CE139" w14:textId="77777777" w:rsidTr="003E0043">
        <w:trPr>
          <w:trHeight w:val="230"/>
        </w:trPr>
        <w:tc>
          <w:tcPr>
            <w:tcW w:w="4040" w:type="dxa"/>
            <w:vMerge w:val="restart"/>
            <w:tcBorders>
              <w:top w:val="nil"/>
              <w:left w:val="nil"/>
              <w:bottom w:val="nil"/>
              <w:right w:val="nil"/>
            </w:tcBorders>
            <w:shd w:val="clear" w:color="auto" w:fill="auto"/>
            <w:vAlign w:val="center"/>
            <w:hideMark/>
          </w:tcPr>
          <w:p w14:paraId="1CEB7C93"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840" w:type="dxa"/>
            <w:vMerge w:val="restart"/>
            <w:tcBorders>
              <w:top w:val="single" w:sz="8" w:space="0" w:color="auto"/>
              <w:left w:val="nil"/>
              <w:bottom w:val="single" w:sz="4" w:space="0" w:color="000000"/>
              <w:right w:val="nil"/>
            </w:tcBorders>
            <w:shd w:val="clear" w:color="auto" w:fill="auto"/>
            <w:vAlign w:val="center"/>
            <w:hideMark/>
          </w:tcPr>
          <w:p w14:paraId="1116E647" w14:textId="77777777"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7065E" w:rsidRPr="002C79F8" w14:paraId="7BD1B2FF" w14:textId="77777777" w:rsidTr="003E0043">
        <w:trPr>
          <w:trHeight w:val="230"/>
        </w:trPr>
        <w:tc>
          <w:tcPr>
            <w:tcW w:w="4040" w:type="dxa"/>
            <w:vMerge/>
            <w:tcBorders>
              <w:top w:val="nil"/>
              <w:left w:val="nil"/>
              <w:bottom w:val="nil"/>
              <w:right w:val="nil"/>
            </w:tcBorders>
            <w:vAlign w:val="center"/>
            <w:hideMark/>
          </w:tcPr>
          <w:p w14:paraId="55A920B9" w14:textId="77777777" w:rsidR="0097065E" w:rsidRPr="002C79F8" w:rsidRDefault="0097065E" w:rsidP="003E0043">
            <w:pPr>
              <w:spacing w:after="0" w:line="240" w:lineRule="auto"/>
              <w:rPr>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14:paraId="54592AF4" w14:textId="77777777"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14:paraId="1C58D384" w14:textId="77777777" w:rsidTr="003E0043">
        <w:trPr>
          <w:trHeight w:val="219"/>
        </w:trPr>
        <w:tc>
          <w:tcPr>
            <w:tcW w:w="4040" w:type="dxa"/>
            <w:tcBorders>
              <w:top w:val="single" w:sz="4" w:space="0" w:color="auto"/>
              <w:left w:val="nil"/>
              <w:bottom w:val="nil"/>
              <w:right w:val="nil"/>
            </w:tcBorders>
            <w:shd w:val="clear" w:color="auto" w:fill="auto"/>
            <w:vAlign w:val="center"/>
            <w:hideMark/>
          </w:tcPr>
          <w:p w14:paraId="36CCD11B"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840" w:type="dxa"/>
            <w:tcBorders>
              <w:top w:val="nil"/>
              <w:left w:val="nil"/>
              <w:bottom w:val="nil"/>
              <w:right w:val="nil"/>
            </w:tcBorders>
            <w:shd w:val="clear" w:color="auto" w:fill="auto"/>
            <w:vAlign w:val="center"/>
            <w:hideMark/>
          </w:tcPr>
          <w:p w14:paraId="6A7EC50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7065E" w:rsidRPr="002C79F8" w14:paraId="1A05F511" w14:textId="77777777" w:rsidTr="003E0043">
        <w:trPr>
          <w:trHeight w:val="219"/>
        </w:trPr>
        <w:tc>
          <w:tcPr>
            <w:tcW w:w="4040" w:type="dxa"/>
            <w:tcBorders>
              <w:top w:val="nil"/>
              <w:left w:val="nil"/>
              <w:bottom w:val="nil"/>
              <w:right w:val="nil"/>
            </w:tcBorders>
            <w:shd w:val="clear" w:color="auto" w:fill="auto"/>
            <w:vAlign w:val="center"/>
            <w:hideMark/>
          </w:tcPr>
          <w:p w14:paraId="16B7371D" w14:textId="77777777"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w:t>
            </w:r>
          </w:p>
        </w:tc>
        <w:tc>
          <w:tcPr>
            <w:tcW w:w="3840" w:type="dxa"/>
            <w:tcBorders>
              <w:top w:val="nil"/>
              <w:left w:val="nil"/>
              <w:bottom w:val="nil"/>
              <w:right w:val="nil"/>
            </w:tcBorders>
            <w:shd w:val="clear" w:color="auto" w:fill="auto"/>
            <w:vAlign w:val="center"/>
            <w:hideMark/>
          </w:tcPr>
          <w:p w14:paraId="0DCA03F1"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7065E" w:rsidRPr="002C79F8" w14:paraId="4533BF18" w14:textId="77777777" w:rsidTr="003E0043">
        <w:trPr>
          <w:trHeight w:val="219"/>
        </w:trPr>
        <w:tc>
          <w:tcPr>
            <w:tcW w:w="4040" w:type="dxa"/>
            <w:tcBorders>
              <w:top w:val="nil"/>
              <w:left w:val="nil"/>
              <w:bottom w:val="nil"/>
              <w:right w:val="nil"/>
            </w:tcBorders>
            <w:shd w:val="clear" w:color="auto" w:fill="auto"/>
            <w:vAlign w:val="center"/>
            <w:hideMark/>
          </w:tcPr>
          <w:p w14:paraId="71974FB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840" w:type="dxa"/>
            <w:tcBorders>
              <w:top w:val="nil"/>
              <w:left w:val="nil"/>
              <w:bottom w:val="nil"/>
              <w:right w:val="nil"/>
            </w:tcBorders>
            <w:shd w:val="clear" w:color="auto" w:fill="auto"/>
            <w:vAlign w:val="center"/>
            <w:hideMark/>
          </w:tcPr>
          <w:p w14:paraId="54D9DE5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7065E" w:rsidRPr="002C79F8" w14:paraId="4DF64C15" w14:textId="77777777" w:rsidTr="003E0043">
        <w:trPr>
          <w:trHeight w:val="219"/>
        </w:trPr>
        <w:tc>
          <w:tcPr>
            <w:tcW w:w="4040" w:type="dxa"/>
            <w:tcBorders>
              <w:top w:val="nil"/>
              <w:left w:val="nil"/>
              <w:bottom w:val="nil"/>
              <w:right w:val="nil"/>
            </w:tcBorders>
            <w:shd w:val="clear" w:color="auto" w:fill="auto"/>
            <w:vAlign w:val="center"/>
            <w:hideMark/>
          </w:tcPr>
          <w:p w14:paraId="6D36CF7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840" w:type="dxa"/>
            <w:tcBorders>
              <w:top w:val="nil"/>
              <w:left w:val="nil"/>
              <w:bottom w:val="nil"/>
              <w:right w:val="nil"/>
            </w:tcBorders>
            <w:shd w:val="clear" w:color="auto" w:fill="auto"/>
            <w:vAlign w:val="center"/>
            <w:hideMark/>
          </w:tcPr>
          <w:p w14:paraId="6AC2CB18"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7065E" w:rsidRPr="002C79F8" w14:paraId="4F17D33F" w14:textId="77777777" w:rsidTr="003E0043">
        <w:trPr>
          <w:trHeight w:val="219"/>
        </w:trPr>
        <w:tc>
          <w:tcPr>
            <w:tcW w:w="4040" w:type="dxa"/>
            <w:tcBorders>
              <w:top w:val="nil"/>
              <w:left w:val="nil"/>
              <w:bottom w:val="nil"/>
              <w:right w:val="nil"/>
            </w:tcBorders>
            <w:shd w:val="clear" w:color="auto" w:fill="auto"/>
            <w:vAlign w:val="center"/>
            <w:hideMark/>
          </w:tcPr>
          <w:p w14:paraId="7CD19ED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840" w:type="dxa"/>
            <w:tcBorders>
              <w:top w:val="nil"/>
              <w:left w:val="nil"/>
              <w:bottom w:val="nil"/>
              <w:right w:val="nil"/>
            </w:tcBorders>
            <w:shd w:val="clear" w:color="auto" w:fill="auto"/>
            <w:vAlign w:val="center"/>
            <w:hideMark/>
          </w:tcPr>
          <w:p w14:paraId="10C77673"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7065E" w:rsidRPr="002C79F8" w14:paraId="3A6B1617" w14:textId="77777777" w:rsidTr="003E0043">
        <w:trPr>
          <w:trHeight w:val="219"/>
        </w:trPr>
        <w:tc>
          <w:tcPr>
            <w:tcW w:w="4040" w:type="dxa"/>
            <w:tcBorders>
              <w:top w:val="nil"/>
              <w:left w:val="nil"/>
              <w:bottom w:val="nil"/>
              <w:right w:val="nil"/>
            </w:tcBorders>
            <w:shd w:val="clear" w:color="auto" w:fill="auto"/>
            <w:vAlign w:val="center"/>
            <w:hideMark/>
          </w:tcPr>
          <w:p w14:paraId="600FFDF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840" w:type="dxa"/>
            <w:tcBorders>
              <w:top w:val="nil"/>
              <w:left w:val="nil"/>
              <w:bottom w:val="nil"/>
              <w:right w:val="nil"/>
            </w:tcBorders>
            <w:shd w:val="clear" w:color="auto" w:fill="auto"/>
            <w:vAlign w:val="center"/>
            <w:hideMark/>
          </w:tcPr>
          <w:p w14:paraId="608DC92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7065E" w:rsidRPr="002C79F8" w14:paraId="212BEFF4" w14:textId="77777777" w:rsidTr="003E0043">
        <w:trPr>
          <w:trHeight w:val="219"/>
        </w:trPr>
        <w:tc>
          <w:tcPr>
            <w:tcW w:w="4040" w:type="dxa"/>
            <w:tcBorders>
              <w:top w:val="nil"/>
              <w:left w:val="nil"/>
              <w:bottom w:val="nil"/>
              <w:right w:val="nil"/>
            </w:tcBorders>
            <w:shd w:val="clear" w:color="auto" w:fill="auto"/>
            <w:vAlign w:val="center"/>
            <w:hideMark/>
          </w:tcPr>
          <w:p w14:paraId="393B5549"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840" w:type="dxa"/>
            <w:tcBorders>
              <w:top w:val="nil"/>
              <w:left w:val="nil"/>
              <w:bottom w:val="nil"/>
              <w:right w:val="nil"/>
            </w:tcBorders>
            <w:shd w:val="clear" w:color="auto" w:fill="auto"/>
            <w:vAlign w:val="center"/>
            <w:hideMark/>
          </w:tcPr>
          <w:p w14:paraId="34439EB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7065E" w:rsidRPr="002C79F8" w14:paraId="5ED70B72" w14:textId="77777777" w:rsidTr="003E0043">
        <w:trPr>
          <w:trHeight w:val="219"/>
        </w:trPr>
        <w:tc>
          <w:tcPr>
            <w:tcW w:w="4040" w:type="dxa"/>
            <w:tcBorders>
              <w:top w:val="nil"/>
              <w:left w:val="nil"/>
              <w:bottom w:val="nil"/>
              <w:right w:val="nil"/>
            </w:tcBorders>
            <w:shd w:val="clear" w:color="auto" w:fill="auto"/>
            <w:vAlign w:val="center"/>
            <w:hideMark/>
          </w:tcPr>
          <w:p w14:paraId="2DA11C9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840" w:type="dxa"/>
            <w:tcBorders>
              <w:top w:val="nil"/>
              <w:left w:val="nil"/>
              <w:bottom w:val="nil"/>
              <w:right w:val="nil"/>
            </w:tcBorders>
            <w:shd w:val="clear" w:color="auto" w:fill="auto"/>
            <w:vAlign w:val="center"/>
            <w:hideMark/>
          </w:tcPr>
          <w:p w14:paraId="18D2822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7065E" w:rsidRPr="002C79F8" w14:paraId="620577F2" w14:textId="77777777" w:rsidTr="003E0043">
        <w:trPr>
          <w:trHeight w:val="219"/>
        </w:trPr>
        <w:tc>
          <w:tcPr>
            <w:tcW w:w="4040" w:type="dxa"/>
            <w:tcBorders>
              <w:top w:val="nil"/>
              <w:left w:val="nil"/>
              <w:bottom w:val="nil"/>
              <w:right w:val="nil"/>
            </w:tcBorders>
            <w:shd w:val="clear" w:color="auto" w:fill="auto"/>
            <w:vAlign w:val="center"/>
            <w:hideMark/>
          </w:tcPr>
          <w:p w14:paraId="7ADEFDF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840" w:type="dxa"/>
            <w:tcBorders>
              <w:top w:val="nil"/>
              <w:left w:val="nil"/>
              <w:bottom w:val="nil"/>
              <w:right w:val="nil"/>
            </w:tcBorders>
            <w:shd w:val="clear" w:color="auto" w:fill="auto"/>
            <w:vAlign w:val="center"/>
            <w:hideMark/>
          </w:tcPr>
          <w:p w14:paraId="57C2AA20"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7065E" w:rsidRPr="002C79F8" w14:paraId="29C72589" w14:textId="77777777" w:rsidTr="003E0043">
        <w:trPr>
          <w:trHeight w:val="219"/>
        </w:trPr>
        <w:tc>
          <w:tcPr>
            <w:tcW w:w="4040" w:type="dxa"/>
            <w:tcBorders>
              <w:top w:val="nil"/>
              <w:left w:val="nil"/>
              <w:bottom w:val="nil"/>
              <w:right w:val="nil"/>
            </w:tcBorders>
            <w:shd w:val="clear" w:color="auto" w:fill="auto"/>
            <w:vAlign w:val="center"/>
            <w:hideMark/>
          </w:tcPr>
          <w:p w14:paraId="06D77574"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840" w:type="dxa"/>
            <w:tcBorders>
              <w:top w:val="nil"/>
              <w:left w:val="nil"/>
              <w:bottom w:val="nil"/>
              <w:right w:val="nil"/>
            </w:tcBorders>
            <w:shd w:val="clear" w:color="auto" w:fill="auto"/>
            <w:vAlign w:val="center"/>
            <w:hideMark/>
          </w:tcPr>
          <w:p w14:paraId="12C1A442"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7065E" w:rsidRPr="002C79F8" w14:paraId="7D12F4D8" w14:textId="77777777" w:rsidTr="003E0043">
        <w:trPr>
          <w:trHeight w:val="219"/>
        </w:trPr>
        <w:tc>
          <w:tcPr>
            <w:tcW w:w="4040" w:type="dxa"/>
            <w:tcBorders>
              <w:top w:val="nil"/>
              <w:left w:val="nil"/>
              <w:bottom w:val="nil"/>
              <w:right w:val="nil"/>
            </w:tcBorders>
            <w:shd w:val="clear" w:color="auto" w:fill="auto"/>
            <w:vAlign w:val="center"/>
            <w:hideMark/>
          </w:tcPr>
          <w:p w14:paraId="57F7BD07"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840" w:type="dxa"/>
            <w:tcBorders>
              <w:top w:val="nil"/>
              <w:left w:val="nil"/>
              <w:bottom w:val="nil"/>
              <w:right w:val="nil"/>
            </w:tcBorders>
            <w:shd w:val="clear" w:color="auto" w:fill="auto"/>
            <w:vAlign w:val="center"/>
            <w:hideMark/>
          </w:tcPr>
          <w:p w14:paraId="561BA19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7065E" w:rsidRPr="002C79F8" w14:paraId="1B713A60" w14:textId="77777777" w:rsidTr="003E0043">
        <w:trPr>
          <w:trHeight w:val="219"/>
        </w:trPr>
        <w:tc>
          <w:tcPr>
            <w:tcW w:w="4040" w:type="dxa"/>
            <w:tcBorders>
              <w:top w:val="nil"/>
              <w:left w:val="nil"/>
              <w:bottom w:val="nil"/>
              <w:right w:val="nil"/>
            </w:tcBorders>
            <w:shd w:val="clear" w:color="auto" w:fill="auto"/>
            <w:vAlign w:val="center"/>
            <w:hideMark/>
          </w:tcPr>
          <w:p w14:paraId="5B47FE40"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840" w:type="dxa"/>
            <w:tcBorders>
              <w:top w:val="nil"/>
              <w:left w:val="nil"/>
              <w:bottom w:val="nil"/>
              <w:right w:val="nil"/>
            </w:tcBorders>
            <w:shd w:val="clear" w:color="auto" w:fill="auto"/>
            <w:vAlign w:val="center"/>
            <w:hideMark/>
          </w:tcPr>
          <w:p w14:paraId="73F1B9C9"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7065E" w:rsidRPr="002C79F8" w14:paraId="6AE0268A" w14:textId="77777777" w:rsidTr="003E0043">
        <w:trPr>
          <w:trHeight w:val="219"/>
        </w:trPr>
        <w:tc>
          <w:tcPr>
            <w:tcW w:w="4040" w:type="dxa"/>
            <w:tcBorders>
              <w:top w:val="nil"/>
              <w:left w:val="nil"/>
              <w:bottom w:val="nil"/>
              <w:right w:val="nil"/>
            </w:tcBorders>
            <w:shd w:val="clear" w:color="auto" w:fill="auto"/>
            <w:vAlign w:val="center"/>
            <w:hideMark/>
          </w:tcPr>
          <w:p w14:paraId="61D92D25"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3840" w:type="dxa"/>
            <w:tcBorders>
              <w:top w:val="nil"/>
              <w:left w:val="nil"/>
              <w:bottom w:val="nil"/>
              <w:right w:val="nil"/>
            </w:tcBorders>
            <w:shd w:val="clear" w:color="auto" w:fill="auto"/>
            <w:vAlign w:val="center"/>
            <w:hideMark/>
          </w:tcPr>
          <w:p w14:paraId="63A5CE17"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7065E" w:rsidRPr="002C79F8" w14:paraId="4DC52256" w14:textId="77777777" w:rsidTr="003E0043">
        <w:trPr>
          <w:trHeight w:val="219"/>
        </w:trPr>
        <w:tc>
          <w:tcPr>
            <w:tcW w:w="4040" w:type="dxa"/>
            <w:tcBorders>
              <w:top w:val="nil"/>
              <w:left w:val="nil"/>
              <w:bottom w:val="nil"/>
              <w:right w:val="nil"/>
            </w:tcBorders>
            <w:shd w:val="clear" w:color="auto" w:fill="auto"/>
            <w:vAlign w:val="center"/>
            <w:hideMark/>
          </w:tcPr>
          <w:p w14:paraId="34336256"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840" w:type="dxa"/>
            <w:tcBorders>
              <w:top w:val="nil"/>
              <w:left w:val="nil"/>
              <w:bottom w:val="nil"/>
              <w:right w:val="nil"/>
            </w:tcBorders>
            <w:shd w:val="clear" w:color="auto" w:fill="auto"/>
            <w:vAlign w:val="center"/>
            <w:hideMark/>
          </w:tcPr>
          <w:p w14:paraId="32504DCB"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7065E" w:rsidRPr="002C79F8" w14:paraId="362C8816" w14:textId="77777777" w:rsidTr="003E0043">
        <w:trPr>
          <w:trHeight w:val="219"/>
        </w:trPr>
        <w:tc>
          <w:tcPr>
            <w:tcW w:w="4040" w:type="dxa"/>
            <w:tcBorders>
              <w:top w:val="nil"/>
              <w:left w:val="nil"/>
              <w:bottom w:val="nil"/>
              <w:right w:val="nil"/>
            </w:tcBorders>
            <w:shd w:val="clear" w:color="auto" w:fill="auto"/>
            <w:vAlign w:val="center"/>
            <w:hideMark/>
          </w:tcPr>
          <w:p w14:paraId="1EC322E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840" w:type="dxa"/>
            <w:tcBorders>
              <w:top w:val="nil"/>
              <w:left w:val="nil"/>
              <w:bottom w:val="nil"/>
              <w:right w:val="nil"/>
            </w:tcBorders>
            <w:shd w:val="clear" w:color="auto" w:fill="auto"/>
            <w:vAlign w:val="center"/>
            <w:hideMark/>
          </w:tcPr>
          <w:p w14:paraId="3F1F7DDE"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7065E" w:rsidRPr="002C79F8" w14:paraId="514F0AAA" w14:textId="77777777" w:rsidTr="003E0043">
        <w:trPr>
          <w:trHeight w:val="219"/>
        </w:trPr>
        <w:tc>
          <w:tcPr>
            <w:tcW w:w="4040" w:type="dxa"/>
            <w:tcBorders>
              <w:top w:val="nil"/>
              <w:left w:val="nil"/>
              <w:bottom w:val="nil"/>
              <w:right w:val="nil"/>
            </w:tcBorders>
            <w:shd w:val="clear" w:color="auto" w:fill="auto"/>
            <w:vAlign w:val="center"/>
            <w:hideMark/>
          </w:tcPr>
          <w:p w14:paraId="656D970C"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840" w:type="dxa"/>
            <w:tcBorders>
              <w:top w:val="nil"/>
              <w:left w:val="nil"/>
              <w:bottom w:val="nil"/>
              <w:right w:val="nil"/>
            </w:tcBorders>
            <w:shd w:val="clear" w:color="auto" w:fill="auto"/>
            <w:vAlign w:val="center"/>
            <w:hideMark/>
          </w:tcPr>
          <w:p w14:paraId="38488625"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7065E" w:rsidRPr="002C79F8" w14:paraId="7CD8D4AF" w14:textId="77777777" w:rsidTr="003E0043">
        <w:trPr>
          <w:trHeight w:val="219"/>
        </w:trPr>
        <w:tc>
          <w:tcPr>
            <w:tcW w:w="4040" w:type="dxa"/>
            <w:tcBorders>
              <w:top w:val="nil"/>
              <w:left w:val="nil"/>
              <w:bottom w:val="single" w:sz="8" w:space="0" w:color="auto"/>
              <w:right w:val="nil"/>
            </w:tcBorders>
            <w:shd w:val="clear" w:color="auto" w:fill="auto"/>
            <w:vAlign w:val="center"/>
            <w:hideMark/>
          </w:tcPr>
          <w:p w14:paraId="6058F1B3" w14:textId="77777777"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840" w:type="dxa"/>
            <w:tcBorders>
              <w:top w:val="nil"/>
              <w:left w:val="nil"/>
              <w:bottom w:val="single" w:sz="8" w:space="0" w:color="auto"/>
              <w:right w:val="nil"/>
            </w:tcBorders>
            <w:shd w:val="clear" w:color="auto" w:fill="auto"/>
            <w:vAlign w:val="center"/>
            <w:hideMark/>
          </w:tcPr>
          <w:p w14:paraId="4F3D46FA" w14:textId="77777777"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14:paraId="2564450C" w14:textId="77777777" w:rsidR="0097065E" w:rsidRPr="002C79F8" w:rsidRDefault="0097065E" w:rsidP="0097065E"/>
    <w:p w14:paraId="12B9A06C" w14:textId="77777777"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Banerjee, Dipanjan" w:date="2016-04-28T16:46:00Z" w:initials="BD">
    <w:p w14:paraId="3E1C29AE" w14:textId="77777777" w:rsidR="00306657" w:rsidRDefault="00306657">
      <w:pPr>
        <w:pStyle w:val="CommentText"/>
      </w:pPr>
      <w:r>
        <w:rPr>
          <w:rStyle w:val="CommentReference"/>
        </w:rPr>
        <w:annotationRef/>
      </w:r>
      <w:r>
        <w:t>We should talk about how much of this to include. If we want to describe LVADs over time this is great, but this may not be relevant to the question we are trying to answer (how does timing of OHT after LVAD impact mortality – for this what we really want in terms of demographics is to make sure the cohorts are similar demographically.). I could see this becoming another paper.</w:t>
      </w:r>
    </w:p>
    <w:p w14:paraId="1AFBEFBD" w14:textId="77777777" w:rsidR="00306657" w:rsidRDefault="00306657">
      <w:pPr>
        <w:pStyle w:val="CommentText"/>
      </w:pPr>
    </w:p>
    <w:p w14:paraId="7E101420" w14:textId="374F7ECF" w:rsidR="00306657" w:rsidRDefault="00306657">
      <w:pPr>
        <w:pStyle w:val="CommentText"/>
      </w:pPr>
      <w:r>
        <w:t xml:space="preserve">DO: I’ve removed the general outcomes and demographics information to focus on </w:t>
      </w:r>
      <w:proofErr w:type="spellStart"/>
      <w:r>
        <w:t>postLVAD</w:t>
      </w:r>
      <w:proofErr w:type="spellEnd"/>
      <w:r>
        <w:t xml:space="preserve"> OHT outcomes.</w:t>
      </w:r>
    </w:p>
  </w:comment>
  <w:comment w:id="87" w:author="Banerjee, Dipanjan" w:date="2016-04-28T16:49:00Z" w:initials="BD">
    <w:p w14:paraId="5977D01A" w14:textId="77777777" w:rsidR="00306657" w:rsidRDefault="00306657">
      <w:pPr>
        <w:pStyle w:val="CommentText"/>
      </w:pPr>
      <w:r>
        <w:rPr>
          <w:rStyle w:val="CommentReference"/>
        </w:rPr>
        <w:annotationRef/>
      </w:r>
      <w:proofErr w:type="gramStart"/>
      <w:r>
        <w:t>well</w:t>
      </w:r>
      <w:proofErr w:type="gramEnd"/>
      <w:r>
        <w:t xml:space="preserve"> written and the crux of the paper</w:t>
      </w:r>
    </w:p>
  </w:comment>
  <w:comment w:id="133" w:author="David Ouyang" w:date="2016-05-12T11:58:00Z" w:initials="DO">
    <w:p w14:paraId="0BF901F8" w14:textId="175432ED" w:rsidR="000E1DA3" w:rsidRDefault="000E1DA3">
      <w:pPr>
        <w:pStyle w:val="CommentText"/>
      </w:pPr>
      <w:r>
        <w:rPr>
          <w:rStyle w:val="CommentReference"/>
        </w:rPr>
        <w:annotationRef/>
      </w:r>
      <w:r>
        <w:t>New changes to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01420" w15:done="0"/>
  <w15:commentEx w15:paraId="5977D01A" w15:done="0"/>
  <w15:commentEx w15:paraId="0BF901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31399"/>
    <w:rsid w:val="000548AD"/>
    <w:rsid w:val="00063233"/>
    <w:rsid w:val="00080D48"/>
    <w:rsid w:val="00082748"/>
    <w:rsid w:val="00094F4B"/>
    <w:rsid w:val="000A7615"/>
    <w:rsid w:val="000C08F4"/>
    <w:rsid w:val="000E1DA3"/>
    <w:rsid w:val="00126DFC"/>
    <w:rsid w:val="00150E55"/>
    <w:rsid w:val="001879CE"/>
    <w:rsid w:val="001B580B"/>
    <w:rsid w:val="001C74E6"/>
    <w:rsid w:val="001D2EB0"/>
    <w:rsid w:val="001F31C5"/>
    <w:rsid w:val="00202BEF"/>
    <w:rsid w:val="00241249"/>
    <w:rsid w:val="0025051B"/>
    <w:rsid w:val="00261958"/>
    <w:rsid w:val="002840AC"/>
    <w:rsid w:val="0029381B"/>
    <w:rsid w:val="002A3C2B"/>
    <w:rsid w:val="002B2BF0"/>
    <w:rsid w:val="002C36ED"/>
    <w:rsid w:val="002C56BD"/>
    <w:rsid w:val="002E363E"/>
    <w:rsid w:val="00306657"/>
    <w:rsid w:val="003351F3"/>
    <w:rsid w:val="00384168"/>
    <w:rsid w:val="003B15BF"/>
    <w:rsid w:val="003B551C"/>
    <w:rsid w:val="003E0043"/>
    <w:rsid w:val="00401F27"/>
    <w:rsid w:val="004025CA"/>
    <w:rsid w:val="00404679"/>
    <w:rsid w:val="00420447"/>
    <w:rsid w:val="0047164F"/>
    <w:rsid w:val="00471DDD"/>
    <w:rsid w:val="00472161"/>
    <w:rsid w:val="00475CC8"/>
    <w:rsid w:val="00481A78"/>
    <w:rsid w:val="00484AB0"/>
    <w:rsid w:val="004C1D3A"/>
    <w:rsid w:val="004D2A4F"/>
    <w:rsid w:val="004E3532"/>
    <w:rsid w:val="004F73E9"/>
    <w:rsid w:val="005024C0"/>
    <w:rsid w:val="00523553"/>
    <w:rsid w:val="00526BE8"/>
    <w:rsid w:val="00562A21"/>
    <w:rsid w:val="005925E3"/>
    <w:rsid w:val="00626FF6"/>
    <w:rsid w:val="00670432"/>
    <w:rsid w:val="00691BEA"/>
    <w:rsid w:val="006A28ED"/>
    <w:rsid w:val="006C7F64"/>
    <w:rsid w:val="006E641A"/>
    <w:rsid w:val="00735973"/>
    <w:rsid w:val="007505C4"/>
    <w:rsid w:val="007573DD"/>
    <w:rsid w:val="0077093C"/>
    <w:rsid w:val="00770A45"/>
    <w:rsid w:val="007866C2"/>
    <w:rsid w:val="00790211"/>
    <w:rsid w:val="008035B7"/>
    <w:rsid w:val="008166A8"/>
    <w:rsid w:val="00825184"/>
    <w:rsid w:val="0084132A"/>
    <w:rsid w:val="00864FA3"/>
    <w:rsid w:val="00875256"/>
    <w:rsid w:val="008C3377"/>
    <w:rsid w:val="008D5E4A"/>
    <w:rsid w:val="008D7EFD"/>
    <w:rsid w:val="00901344"/>
    <w:rsid w:val="009222BE"/>
    <w:rsid w:val="00941B68"/>
    <w:rsid w:val="00962F9B"/>
    <w:rsid w:val="0097065E"/>
    <w:rsid w:val="009775E8"/>
    <w:rsid w:val="009E0B22"/>
    <w:rsid w:val="009F101A"/>
    <w:rsid w:val="00A21265"/>
    <w:rsid w:val="00A229B2"/>
    <w:rsid w:val="00A40576"/>
    <w:rsid w:val="00A453B9"/>
    <w:rsid w:val="00A53B55"/>
    <w:rsid w:val="00A710A6"/>
    <w:rsid w:val="00A95856"/>
    <w:rsid w:val="00AB2B8E"/>
    <w:rsid w:val="00AF5CEF"/>
    <w:rsid w:val="00AF6C43"/>
    <w:rsid w:val="00B51BCB"/>
    <w:rsid w:val="00B67D89"/>
    <w:rsid w:val="00B83C6E"/>
    <w:rsid w:val="00B90CD0"/>
    <w:rsid w:val="00BA515C"/>
    <w:rsid w:val="00BD2314"/>
    <w:rsid w:val="00BE4AE1"/>
    <w:rsid w:val="00C10538"/>
    <w:rsid w:val="00C23DD4"/>
    <w:rsid w:val="00C2537F"/>
    <w:rsid w:val="00C27524"/>
    <w:rsid w:val="00C657D5"/>
    <w:rsid w:val="00C71C57"/>
    <w:rsid w:val="00C74E8B"/>
    <w:rsid w:val="00C8476D"/>
    <w:rsid w:val="00CC6FB6"/>
    <w:rsid w:val="00CE15F8"/>
    <w:rsid w:val="00D12DF0"/>
    <w:rsid w:val="00D646D3"/>
    <w:rsid w:val="00DA677F"/>
    <w:rsid w:val="00DB18A1"/>
    <w:rsid w:val="00DC26C3"/>
    <w:rsid w:val="00DD1763"/>
    <w:rsid w:val="00DE0037"/>
    <w:rsid w:val="00DE1472"/>
    <w:rsid w:val="00DE7180"/>
    <w:rsid w:val="00E14865"/>
    <w:rsid w:val="00E361EF"/>
    <w:rsid w:val="00E6277E"/>
    <w:rsid w:val="00E65733"/>
    <w:rsid w:val="00E728BA"/>
    <w:rsid w:val="00E74594"/>
    <w:rsid w:val="00E767B3"/>
    <w:rsid w:val="00E80430"/>
    <w:rsid w:val="00E804DB"/>
    <w:rsid w:val="00ED43E8"/>
    <w:rsid w:val="00EE4BAC"/>
    <w:rsid w:val="00EF798B"/>
    <w:rsid w:val="00F73963"/>
    <w:rsid w:val="00F86176"/>
    <w:rsid w:val="00F87E1C"/>
    <w:rsid w:val="00FA093D"/>
    <w:rsid w:val="00FA4003"/>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4AB0"/>
  <w15:docId w15:val="{2B8439BD-DA72-485A-8033-45E8AADC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707616487489216"/>
          <c:y val="0.18770714966074561"/>
          <c:w val="0.86685059166876532"/>
          <c:h val="0.648157116996111"/>
        </c:manualLayout>
      </c:layout>
      <c:lineChart>
        <c:grouping val="standard"/>
        <c:varyColors val="0"/>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44.444444444444372</c:v>
                </c:pt>
                <c:pt idx="1">
                  <c:v>53.658536585365859</c:v>
                </c:pt>
                <c:pt idx="2">
                  <c:v>35.211267605633729</c:v>
                </c:pt>
                <c:pt idx="3">
                  <c:v>48.148148148148195</c:v>
                </c:pt>
                <c:pt idx="4">
                  <c:v>32.258064516129032</c:v>
                </c:pt>
                <c:pt idx="5">
                  <c:v>48.484848484848413</c:v>
                </c:pt>
                <c:pt idx="6">
                  <c:v>42.5</c:v>
                </c:pt>
                <c:pt idx="7">
                  <c:v>53.164556962025344</c:v>
                </c:pt>
                <c:pt idx="8">
                  <c:v>43.511450381679374</c:v>
                </c:pt>
                <c:pt idx="9">
                  <c:v>36.134453781512555</c:v>
                </c:pt>
                <c:pt idx="10">
                  <c:v>24.8803827751196</c:v>
                </c:pt>
                <c:pt idx="11">
                  <c:v>18.972332015810256</c:v>
                </c:pt>
                <c:pt idx="12">
                  <c:v>12.880562060889945</c:v>
                </c:pt>
                <c:pt idx="13">
                  <c:v>15.677966101694915</c:v>
                </c:pt>
              </c:numCache>
            </c:numRef>
          </c:val>
          <c:smooth val="0"/>
        </c:ser>
        <c:dLbls>
          <c:showLegendKey val="0"/>
          <c:showVal val="0"/>
          <c:showCatName val="0"/>
          <c:showSerName val="0"/>
          <c:showPercent val="0"/>
          <c:showBubbleSize val="0"/>
        </c:dLbls>
        <c:marker val="1"/>
        <c:smooth val="0"/>
        <c:axId val="498816936"/>
        <c:axId val="498809880"/>
      </c:lineChart>
      <c:catAx>
        <c:axId val="4988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09880"/>
        <c:crosses val="autoZero"/>
        <c:auto val="1"/>
        <c:lblAlgn val="ctr"/>
        <c:lblOffset val="100"/>
        <c:noMultiLvlLbl val="0"/>
      </c:catAx>
      <c:valAx>
        <c:axId val="49880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16936"/>
        <c:crosses val="autoZero"/>
        <c:crossBetween val="between"/>
      </c:valAx>
      <c:spPr>
        <a:noFill/>
        <a:ln>
          <a:noFill/>
        </a:ln>
        <a:effectLst/>
      </c:spPr>
    </c:plotArea>
    <c:plotVisOnly val="1"/>
    <c:dispBlanksAs val="gap"/>
    <c:showDLblsOverMax val="0"/>
  </c:chart>
  <c:spPr>
    <a:solidFill>
      <a:sysClr val="window" lastClr="FFFFFF"/>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498817720"/>
        <c:axId val="498811840"/>
      </c:barChart>
      <c:catAx>
        <c:axId val="49881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11840"/>
        <c:crosses val="autoZero"/>
        <c:auto val="1"/>
        <c:lblAlgn val="ctr"/>
        <c:lblOffset val="100"/>
        <c:noMultiLvlLbl val="0"/>
      </c:catAx>
      <c:valAx>
        <c:axId val="49881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177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spPr>
            <a:solidFill>
              <a:schemeClr val="dk1">
                <a:tint val="88500"/>
              </a:schemeClr>
            </a:solidFill>
            <a:ln>
              <a:noFill/>
            </a:ln>
            <a:effectLst/>
          </c:spPr>
          <c:invertIfNegative val="0"/>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22.959183673469365</c:v>
                </c:pt>
                <c:pt idx="2">
                  <c:v>24.668435013262599</c:v>
                </c:pt>
                <c:pt idx="3">
                  <c:v>26.645768025078375</c:v>
                </c:pt>
                <c:pt idx="4">
                  <c:v>28.278041074249586</c:v>
                </c:pt>
                <c:pt idx="5">
                  <c:v>34.466019417475763</c:v>
                </c:pt>
                <c:pt idx="6">
                  <c:v>38.461538461538446</c:v>
                </c:pt>
              </c:numCache>
            </c:numRef>
          </c:val>
        </c:ser>
        <c:dLbls>
          <c:showLegendKey val="0"/>
          <c:showVal val="0"/>
          <c:showCatName val="0"/>
          <c:showSerName val="0"/>
          <c:showPercent val="0"/>
          <c:showBubbleSize val="0"/>
        </c:dLbls>
        <c:gapWidth val="50"/>
        <c:overlap val="100"/>
        <c:axId val="498820856"/>
        <c:axId val="498821248"/>
      </c:barChart>
      <c:catAx>
        <c:axId val="498820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21248"/>
        <c:crosses val="autoZero"/>
        <c:auto val="1"/>
        <c:lblAlgn val="ctr"/>
        <c:lblOffset val="100"/>
        <c:noMultiLvlLbl val="0"/>
      </c:catAx>
      <c:valAx>
        <c:axId val="49882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20856"/>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26.542056074766318</c:v>
                </c:pt>
                <c:pt idx="2">
                  <c:v>22.466216216216196</c:v>
                </c:pt>
                <c:pt idx="3">
                  <c:v>24.094202898550723</c:v>
                </c:pt>
              </c:numCache>
            </c:numRef>
          </c:val>
        </c:ser>
        <c:dLbls>
          <c:showLegendKey val="0"/>
          <c:showVal val="0"/>
          <c:showCatName val="0"/>
          <c:showSerName val="0"/>
          <c:showPercent val="0"/>
          <c:showBubbleSize val="0"/>
        </c:dLbls>
        <c:gapWidth val="150"/>
        <c:axId val="498822816"/>
        <c:axId val="498819680"/>
      </c:barChart>
      <c:catAx>
        <c:axId val="49882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19680"/>
        <c:crosses val="autoZero"/>
        <c:auto val="1"/>
        <c:lblAlgn val="ctr"/>
        <c:lblOffset val="100"/>
        <c:noMultiLvlLbl val="0"/>
      </c:catAx>
      <c:valAx>
        <c:axId val="498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822816"/>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5CFBB-C17F-4255-862C-297B152E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20</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5</cp:revision>
  <dcterms:created xsi:type="dcterms:W3CDTF">2016-05-12T15:43:00Z</dcterms:created>
  <dcterms:modified xsi:type="dcterms:W3CDTF">2016-05-12T19:06:00Z</dcterms:modified>
</cp:coreProperties>
</file>