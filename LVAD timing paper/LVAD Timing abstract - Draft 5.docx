
<file path=[Content_Types].xml><?xml version="1.0" encoding="utf-8"?>
<Types xmlns="http://schemas.openxmlformats.org/package/2006/content-types">
  <Default Extension="png" ContentType="image/png"/>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rawings/drawing1.xml" ContentType="application/vnd.openxmlformats-officedocument.drawingml.chartshapes+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Default Extension="xlsx" ContentType="application/vnd.openxmlformats-officedocument.spreadsheetml.sheet"/>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25CA" w:rsidRPr="00910A55" w:rsidRDefault="00EC0958">
      <w:pPr>
        <w:rPr>
          <w:b/>
          <w:sz w:val="24"/>
          <w:szCs w:val="24"/>
          <w:rPrChange w:id="0" w:author="David Ouyang" w:date="2015-07-31T10:31:00Z">
            <w:rPr>
              <w:b/>
            </w:rPr>
          </w:rPrChange>
        </w:rPr>
      </w:pPr>
      <w:ins w:id="1" w:author="David Ouyang" w:date="2015-07-31T10:11:00Z">
        <w:r w:rsidRPr="00EC0958">
          <w:rPr>
            <w:b/>
            <w:sz w:val="24"/>
            <w:szCs w:val="24"/>
            <w:rPrChange w:id="2" w:author="David Ouyang" w:date="2015-07-31T10:31:00Z">
              <w:rPr>
                <w:b/>
              </w:rPr>
            </w:rPrChange>
          </w:rPr>
          <w:t xml:space="preserve">Impact of wait times for </w:t>
        </w:r>
      </w:ins>
      <w:del w:id="3" w:author="David Ouyang" w:date="2015-07-31T10:11:00Z">
        <w:r w:rsidRPr="00EC0958">
          <w:rPr>
            <w:b/>
            <w:sz w:val="24"/>
            <w:szCs w:val="24"/>
            <w:rPrChange w:id="4" w:author="David Ouyang" w:date="2015-07-31T10:31:00Z">
              <w:rPr>
                <w:b/>
              </w:rPr>
            </w:rPrChange>
          </w:rPr>
          <w:delText xml:space="preserve">Clinical outcomes of </w:delText>
        </w:r>
      </w:del>
      <w:r w:rsidRPr="00EC0958">
        <w:rPr>
          <w:b/>
          <w:sz w:val="24"/>
          <w:szCs w:val="24"/>
          <w:rPrChange w:id="5" w:author="David Ouyang" w:date="2015-07-31T10:31:00Z">
            <w:rPr>
              <w:b/>
            </w:rPr>
          </w:rPrChange>
        </w:rPr>
        <w:t xml:space="preserve">orthologous heart transplant after implantation of left ventricular assist devices (LVAD) </w:t>
      </w:r>
      <w:del w:id="6" w:author="David Ouyang" w:date="2015-07-31T10:11:00Z">
        <w:r w:rsidRPr="00EC0958">
          <w:rPr>
            <w:b/>
            <w:sz w:val="24"/>
            <w:szCs w:val="24"/>
            <w:rPrChange w:id="7" w:author="David Ouyang" w:date="2015-07-31T10:31:00Z">
              <w:rPr>
                <w:b/>
              </w:rPr>
            </w:rPrChange>
          </w:rPr>
          <w:delText>comparing time to transplant and the use of invasive hemodynamic monitoring</w:delText>
        </w:r>
      </w:del>
    </w:p>
    <w:p w:rsidR="003C1A34" w:rsidRPr="00910A55" w:rsidRDefault="00EC0958">
      <w:pPr>
        <w:rPr>
          <w:ins w:id="8" w:author="David Ouyang" w:date="2015-07-31T10:12:00Z"/>
          <w:sz w:val="24"/>
          <w:szCs w:val="24"/>
          <w:rPrChange w:id="9" w:author="David Ouyang" w:date="2015-07-31T10:31:00Z">
            <w:rPr>
              <w:ins w:id="10" w:author="David Ouyang" w:date="2015-07-31T10:12:00Z"/>
            </w:rPr>
          </w:rPrChange>
        </w:rPr>
      </w:pPr>
      <w:r w:rsidRPr="00EC0958">
        <w:rPr>
          <w:sz w:val="24"/>
          <w:szCs w:val="24"/>
          <w:rPrChange w:id="11" w:author="David Ouyang" w:date="2015-07-31T10:31:00Z">
            <w:rPr/>
          </w:rPrChange>
        </w:rPr>
        <w:t xml:space="preserve">Background: The optimal </w:t>
      </w:r>
      <w:del w:id="12" w:author="David Ouyang" w:date="2015-07-31T10:11:00Z">
        <w:r w:rsidRPr="00EC0958">
          <w:rPr>
            <w:sz w:val="24"/>
            <w:szCs w:val="24"/>
            <w:rPrChange w:id="13" w:author="David Ouyang" w:date="2015-07-31T10:31:00Z">
              <w:rPr/>
            </w:rPrChange>
          </w:rPr>
          <w:delText xml:space="preserve">characteristics </w:delText>
        </w:r>
      </w:del>
      <w:ins w:id="14" w:author="David Ouyang" w:date="2015-07-31T10:11:00Z">
        <w:r w:rsidRPr="00EC0958">
          <w:rPr>
            <w:sz w:val="24"/>
            <w:szCs w:val="24"/>
            <w:rPrChange w:id="15" w:author="David Ouyang" w:date="2015-07-31T10:31:00Z">
              <w:rPr/>
            </w:rPrChange>
          </w:rPr>
          <w:t xml:space="preserve">timing </w:t>
        </w:r>
      </w:ins>
      <w:r w:rsidRPr="00EC0958">
        <w:rPr>
          <w:sz w:val="24"/>
          <w:szCs w:val="24"/>
          <w:rPrChange w:id="16" w:author="David Ouyang" w:date="2015-07-31T10:31:00Z">
            <w:rPr/>
          </w:rPrChange>
        </w:rPr>
        <w:t xml:space="preserve">for orthologous heart transplant (OHT) after the implantation of left ventricular assist devices (LVAD) is unknown. </w:t>
      </w:r>
      <w:ins w:id="17" w:author="David Ouyang" w:date="2015-07-31T10:43:00Z">
        <w:r w:rsidR="00225C92">
          <w:rPr>
            <w:sz w:val="24"/>
            <w:szCs w:val="24"/>
          </w:rPr>
          <w:t>In determining the optimal time for OHT after LVAD, t</w:t>
        </w:r>
      </w:ins>
      <w:ins w:id="18" w:author="David Ouyang" w:date="2015-07-31T10:12:00Z">
        <w:r w:rsidRPr="00EC0958">
          <w:rPr>
            <w:sz w:val="24"/>
            <w:szCs w:val="24"/>
            <w:rPrChange w:id="19" w:author="David Ouyang" w:date="2015-07-31T10:31:00Z">
              <w:rPr/>
            </w:rPrChange>
          </w:rPr>
          <w:t xml:space="preserve">he need for clinical stability </w:t>
        </w:r>
      </w:ins>
      <w:ins w:id="20" w:author="David Ouyang" w:date="2015-07-31T10:13:00Z">
        <w:r w:rsidRPr="00EC0958">
          <w:rPr>
            <w:sz w:val="24"/>
            <w:szCs w:val="24"/>
            <w:rPrChange w:id="21" w:author="David Ouyang" w:date="2015-07-31T10:31:00Z">
              <w:rPr/>
            </w:rPrChange>
          </w:rPr>
          <w:t xml:space="preserve">and time to recover from major surgery </w:t>
        </w:r>
      </w:ins>
      <w:ins w:id="22" w:author="David Ouyang" w:date="2015-07-31T10:12:00Z">
        <w:r w:rsidRPr="00EC0958">
          <w:rPr>
            <w:sz w:val="24"/>
            <w:szCs w:val="24"/>
            <w:rPrChange w:id="23" w:author="David Ouyang" w:date="2015-07-31T10:31:00Z">
              <w:rPr/>
            </w:rPrChange>
          </w:rPr>
          <w:t xml:space="preserve">is balanced by the </w:t>
        </w:r>
      </w:ins>
      <w:ins w:id="24" w:author="David Ouyang" w:date="2015-07-31T10:13:00Z">
        <w:r w:rsidRPr="00EC0958">
          <w:rPr>
            <w:sz w:val="24"/>
            <w:szCs w:val="24"/>
            <w:rPrChange w:id="25" w:author="David Ouyang" w:date="2015-07-31T10:31:00Z">
              <w:rPr/>
            </w:rPrChange>
          </w:rPr>
          <w:t xml:space="preserve">risk of LVAD complications and the formation of adhesions and scarring. </w:t>
        </w:r>
      </w:ins>
    </w:p>
    <w:p w:rsidR="0047164F" w:rsidRPr="00910A55" w:rsidDel="003C1A34" w:rsidRDefault="00EC0958">
      <w:pPr>
        <w:rPr>
          <w:del w:id="26" w:author="David Ouyang" w:date="2015-07-31T10:13:00Z"/>
          <w:sz w:val="24"/>
          <w:szCs w:val="24"/>
          <w:rPrChange w:id="27" w:author="David Ouyang" w:date="2015-07-31T10:31:00Z">
            <w:rPr>
              <w:del w:id="28" w:author="David Ouyang" w:date="2015-07-31T10:13:00Z"/>
            </w:rPr>
          </w:rPrChange>
        </w:rPr>
      </w:pPr>
      <w:del w:id="29" w:author="David Ouyang" w:date="2015-07-31T10:13:00Z">
        <w:r w:rsidRPr="00EC0958">
          <w:rPr>
            <w:sz w:val="24"/>
            <w:szCs w:val="24"/>
            <w:rPrChange w:id="30" w:author="David Ouyang" w:date="2015-07-31T10:31:00Z">
              <w:rPr/>
            </w:rPrChange>
          </w:rPr>
          <w:delText>There exists significant inter-center variation in the timing of OHT and use of invasive hemodynamic monitoring.</w:delText>
        </w:r>
      </w:del>
    </w:p>
    <w:p w:rsidR="00910A55" w:rsidRPr="00910A55" w:rsidRDefault="00EC0958" w:rsidP="00910A55">
      <w:pPr>
        <w:rPr>
          <w:ins w:id="31" w:author="David Ouyang" w:date="2015-07-31T10:31:00Z"/>
          <w:rFonts w:eastAsia="Times New Roman" w:cs="Times New Roman"/>
          <w:color w:val="000000"/>
          <w:sz w:val="24"/>
          <w:szCs w:val="24"/>
          <w:rPrChange w:id="32" w:author="David Ouyang" w:date="2015-07-31T10:31:00Z">
            <w:rPr>
              <w:ins w:id="33" w:author="David Ouyang" w:date="2015-07-31T10:31:00Z"/>
              <w:rFonts w:ascii="Times New Roman" w:eastAsia="Times New Roman" w:hAnsi="Times New Roman" w:cs="Times New Roman"/>
              <w:color w:val="000000"/>
              <w:sz w:val="24"/>
              <w:szCs w:val="24"/>
            </w:rPr>
          </w:rPrChange>
        </w:rPr>
      </w:pPr>
      <w:r w:rsidRPr="00EC0958">
        <w:rPr>
          <w:sz w:val="24"/>
          <w:szCs w:val="24"/>
          <w:rPrChange w:id="34" w:author="David Ouyang" w:date="2015-07-31T10:31:00Z">
            <w:rPr/>
          </w:rPrChange>
        </w:rPr>
        <w:t xml:space="preserve">Methods and Results: With the Nationwide Inpatient Sample (NIS) from </w:t>
      </w:r>
      <w:del w:id="35" w:author="David Ouyang" w:date="2015-07-31T10:15:00Z">
        <w:r w:rsidRPr="00EC0958">
          <w:rPr>
            <w:sz w:val="24"/>
            <w:szCs w:val="24"/>
            <w:rPrChange w:id="36" w:author="David Ouyang" w:date="2015-07-31T10:31:00Z">
              <w:rPr/>
            </w:rPrChange>
          </w:rPr>
          <w:delText xml:space="preserve">1988 </w:delText>
        </w:r>
      </w:del>
      <w:ins w:id="37" w:author="David Ouyang" w:date="2015-07-31T10:15:00Z">
        <w:r w:rsidRPr="00EC0958">
          <w:rPr>
            <w:sz w:val="24"/>
            <w:szCs w:val="24"/>
            <w:rPrChange w:id="38" w:author="David Ouyang" w:date="2015-07-31T10:31:00Z">
              <w:rPr/>
            </w:rPrChange>
          </w:rPr>
          <w:t xml:space="preserve">1998 </w:t>
        </w:r>
      </w:ins>
      <w:r w:rsidRPr="00EC0958">
        <w:rPr>
          <w:sz w:val="24"/>
          <w:szCs w:val="24"/>
          <w:rPrChange w:id="39" w:author="David Ouyang" w:date="2015-07-31T10:31:00Z">
            <w:rPr/>
          </w:rPrChange>
        </w:rPr>
        <w:t>to 2011, we identified 2200 patients</w:t>
      </w:r>
      <w:ins w:id="40" w:author="David Ouyang" w:date="2015-07-31T10:16:00Z">
        <w:r w:rsidRPr="00EC0958">
          <w:rPr>
            <w:sz w:val="24"/>
            <w:szCs w:val="24"/>
            <w:rPrChange w:id="41" w:author="David Ouyang" w:date="2015-07-31T10:31:00Z">
              <w:rPr/>
            </w:rPrChange>
          </w:rPr>
          <w:t xml:space="preserve"> </w:t>
        </w:r>
      </w:ins>
      <w:del w:id="42" w:author="David Ouyang" w:date="2015-07-31T10:16:00Z">
        <w:r w:rsidRPr="00EC0958">
          <w:rPr>
            <w:sz w:val="24"/>
            <w:szCs w:val="24"/>
            <w:rPrChange w:id="43" w:author="David Ouyang" w:date="2015-07-31T10:31:00Z">
              <w:rPr/>
            </w:rPrChange>
          </w:rPr>
          <w:delText xml:space="preserve"> </w:delText>
        </w:r>
      </w:del>
      <w:ins w:id="44" w:author="David Ouyang" w:date="2015-07-02T15:25:00Z">
        <w:r w:rsidRPr="00EC0958">
          <w:rPr>
            <w:sz w:val="24"/>
            <w:szCs w:val="24"/>
            <w:rPrChange w:id="45" w:author="David Ouyang" w:date="2015-07-31T10:31:00Z">
              <w:rPr/>
            </w:rPrChange>
          </w:rPr>
          <w:t xml:space="preserve">18 years of age or greater </w:t>
        </w:r>
      </w:ins>
      <w:r w:rsidRPr="00EC0958">
        <w:rPr>
          <w:sz w:val="24"/>
          <w:szCs w:val="24"/>
          <w:rPrChange w:id="46" w:author="David Ouyang" w:date="2015-07-31T10:31:00Z">
            <w:rPr/>
          </w:rPrChange>
        </w:rPr>
        <w:t xml:space="preserve">who underwent implantation of a LVAD and for which day of procedures was available. </w:t>
      </w:r>
      <w:ins w:id="47" w:author="David Ouyang" w:date="2015-07-31T10:14:00Z">
        <w:r w:rsidRPr="00EC0958">
          <w:rPr>
            <w:sz w:val="24"/>
            <w:szCs w:val="24"/>
            <w:rPrChange w:id="48" w:author="David Ouyang" w:date="2015-07-31T10:31:00Z">
              <w:rPr/>
            </w:rPrChange>
          </w:rPr>
          <w:t xml:space="preserve"> </w:t>
        </w:r>
      </w:ins>
      <w:moveToRangeStart w:id="49" w:author="David Ouyang" w:date="2015-07-31T10:14:00Z" w:name="move426100995"/>
      <w:moveTo w:id="50" w:author="David Ouyang" w:date="2015-07-31T10:14:00Z">
        <w:r w:rsidRPr="00EC0958">
          <w:rPr>
            <w:sz w:val="24"/>
            <w:szCs w:val="24"/>
            <w:rPrChange w:id="51" w:author="David Ouyang" w:date="2015-07-31T10:31:00Z">
              <w:rPr/>
            </w:rPrChange>
          </w:rPr>
          <w:t>164</w:t>
        </w:r>
      </w:moveTo>
      <w:ins w:id="52" w:author="David Ouyang" w:date="2015-07-31T10:14:00Z">
        <w:r w:rsidRPr="00EC0958">
          <w:rPr>
            <w:sz w:val="24"/>
            <w:szCs w:val="24"/>
            <w:rPrChange w:id="53" w:author="David Ouyang" w:date="2015-07-31T10:31:00Z">
              <w:rPr/>
            </w:rPrChange>
          </w:rPr>
          <w:t xml:space="preserve"> </w:t>
        </w:r>
      </w:ins>
      <w:moveTo w:id="54" w:author="David Ouyang" w:date="2015-07-31T10:14:00Z">
        <w:del w:id="55" w:author="David Ouyang" w:date="2015-07-31T10:14:00Z">
          <w:r w:rsidRPr="00EC0958">
            <w:rPr>
              <w:sz w:val="24"/>
              <w:szCs w:val="24"/>
              <w:rPrChange w:id="56" w:author="David Ouyang" w:date="2015-07-31T10:31:00Z">
                <w:rPr/>
              </w:rPrChange>
            </w:rPr>
            <w:delText xml:space="preserve"> </w:delText>
          </w:r>
        </w:del>
        <w:r w:rsidRPr="00EC0958">
          <w:rPr>
            <w:sz w:val="24"/>
            <w:szCs w:val="24"/>
            <w:rPrChange w:id="57" w:author="David Ouyang" w:date="2015-07-31T10:31:00Z">
              <w:rPr/>
            </w:rPrChange>
          </w:rPr>
          <w:t>(7.5%) patients also underwent OHT during the same hospitalization, which occurred 32 days (IQR 7.75 - 66 days) after LVAD implantation.</w:t>
        </w:r>
      </w:moveTo>
      <w:moveToRangeEnd w:id="49"/>
      <w:ins w:id="58" w:author="David Ouyang" w:date="2015-07-31T10:14:00Z">
        <w:r w:rsidRPr="00EC0958">
          <w:rPr>
            <w:sz w:val="24"/>
            <w:szCs w:val="24"/>
            <w:rPrChange w:id="59" w:author="David Ouyang" w:date="2015-07-31T10:31:00Z">
              <w:rPr/>
            </w:rPrChange>
          </w:rPr>
          <w:t xml:space="preserve"> </w:t>
        </w:r>
      </w:ins>
      <w:ins w:id="60" w:author="David Ouyang" w:date="2015-07-31T10:17:00Z">
        <w:r w:rsidRPr="00EC0958">
          <w:rPr>
            <w:sz w:val="24"/>
            <w:szCs w:val="24"/>
            <w:rPrChange w:id="61" w:author="David Ouyang" w:date="2015-07-31T10:31:00Z">
              <w:rPr/>
            </w:rPrChange>
          </w:rPr>
          <w:t>Of patients who underwent OHT, i</w:t>
        </w:r>
      </w:ins>
      <w:ins w:id="62" w:author="David Ouyang" w:date="2015-07-31T10:16:00Z">
        <w:r w:rsidRPr="00EC0958">
          <w:rPr>
            <w:sz w:val="24"/>
            <w:szCs w:val="24"/>
            <w:rPrChange w:id="63" w:author="David Ouyang" w:date="2015-07-31T10:31:00Z">
              <w:rPr/>
            </w:rPrChange>
          </w:rPr>
          <w:t xml:space="preserve">ncreased in-hospital mortality </w:t>
        </w:r>
      </w:ins>
      <w:ins w:id="64" w:author="David Ouyang" w:date="2015-07-31T10:17:00Z">
        <w:r w:rsidRPr="00EC0958">
          <w:rPr>
            <w:sz w:val="24"/>
            <w:szCs w:val="24"/>
            <w:rPrChange w:id="65" w:author="David Ouyang" w:date="2015-07-31T10:31:00Z">
              <w:rPr/>
            </w:rPrChange>
          </w:rPr>
          <w:t xml:space="preserve">was identified in patients who underwent transplantation within 7 days of LVAD implantation </w:t>
        </w:r>
      </w:ins>
      <w:ins w:id="66" w:author="David Ouyang" w:date="2015-07-31T10:18:00Z">
        <w:r w:rsidRPr="00EC0958">
          <w:rPr>
            <w:sz w:val="24"/>
            <w:szCs w:val="24"/>
            <w:rPrChange w:id="67" w:author="David Ouyang" w:date="2015-07-31T10:31:00Z">
              <w:rPr/>
            </w:rPrChange>
          </w:rPr>
          <w:t>compared to patients who underwent transplant after 8 days</w:t>
        </w:r>
      </w:ins>
      <w:ins w:id="68" w:author="David Ouyang" w:date="2015-07-31T10:44:00Z">
        <w:r w:rsidR="00225C92">
          <w:rPr>
            <w:sz w:val="24"/>
            <w:szCs w:val="24"/>
          </w:rPr>
          <w:t xml:space="preserve"> </w:t>
        </w:r>
      </w:ins>
      <w:ins w:id="69" w:author="David Ouyang" w:date="2015-07-31T10:17:00Z">
        <w:r w:rsidRPr="00EC0958">
          <w:rPr>
            <w:sz w:val="24"/>
            <w:szCs w:val="24"/>
            <w:rPrChange w:id="70" w:author="David Ouyang" w:date="2015-07-31T10:31:00Z">
              <w:rPr/>
            </w:rPrChange>
          </w:rPr>
          <w:t>(</w:t>
        </w:r>
      </w:ins>
      <w:ins w:id="71" w:author="David Ouyang" w:date="2015-07-31T10:18:00Z">
        <w:r w:rsidRPr="00EC0958">
          <w:rPr>
            <w:sz w:val="24"/>
            <w:szCs w:val="24"/>
            <w:rPrChange w:id="72" w:author="David Ouyang" w:date="2015-07-31T10:31:00Z">
              <w:rPr/>
            </w:rPrChange>
          </w:rPr>
          <w:t>26.8% vs. 12.2%, p = 0.04</w:t>
        </w:r>
      </w:ins>
      <w:ins w:id="73" w:author="David Ouyang" w:date="2015-07-31T10:19:00Z">
        <w:r w:rsidRPr="00EC0958">
          <w:rPr>
            <w:sz w:val="24"/>
            <w:szCs w:val="24"/>
            <w:rPrChange w:id="74" w:author="David Ouyang" w:date="2015-07-31T10:31:00Z">
              <w:rPr/>
            </w:rPrChange>
          </w:rPr>
          <w:t>83). There was no statistically significant difference in patient demographics with regards to age, sex, race, household income, or number o</w:t>
        </w:r>
      </w:ins>
      <w:ins w:id="75" w:author="David Ouyang" w:date="2015-07-31T10:20:00Z">
        <w:r w:rsidRPr="00EC0958">
          <w:rPr>
            <w:sz w:val="24"/>
            <w:szCs w:val="24"/>
            <w:rPrChange w:id="76" w:author="David Ouyang" w:date="2015-07-31T10:31:00Z">
              <w:rPr/>
            </w:rPrChange>
          </w:rPr>
          <w:t xml:space="preserve">f </w:t>
        </w:r>
        <w:proofErr w:type="spellStart"/>
        <w:r w:rsidRPr="00EC0958">
          <w:rPr>
            <w:sz w:val="24"/>
            <w:szCs w:val="24"/>
            <w:rPrChange w:id="77" w:author="David Ouyang" w:date="2015-07-31T10:31:00Z">
              <w:rPr/>
            </w:rPrChange>
          </w:rPr>
          <w:t>comorbid</w:t>
        </w:r>
        <w:proofErr w:type="spellEnd"/>
        <w:r w:rsidRPr="00EC0958">
          <w:rPr>
            <w:sz w:val="24"/>
            <w:szCs w:val="24"/>
            <w:rPrChange w:id="78" w:author="David Ouyang" w:date="2015-07-31T10:31:00Z">
              <w:rPr/>
            </w:rPrChange>
          </w:rPr>
          <w:t xml:space="preserve"> diagnoses. </w:t>
        </w:r>
      </w:ins>
      <w:ins w:id="79" w:author="David Ouyang" w:date="2015-07-31T10:18:00Z">
        <w:r w:rsidRPr="00EC0958">
          <w:rPr>
            <w:sz w:val="24"/>
            <w:szCs w:val="24"/>
            <w:rPrChange w:id="80" w:author="David Ouyang" w:date="2015-07-31T10:31:00Z">
              <w:rPr/>
            </w:rPrChange>
          </w:rPr>
          <w:t xml:space="preserve"> </w:t>
        </w:r>
      </w:ins>
      <w:ins w:id="81" w:author="David Ouyang" w:date="2015-07-31T10:29:00Z">
        <w:r w:rsidRPr="00EC0958">
          <w:rPr>
            <w:sz w:val="24"/>
            <w:szCs w:val="24"/>
            <w:rPrChange w:id="82" w:author="David Ouyang" w:date="2015-07-31T10:31:00Z">
              <w:rPr/>
            </w:rPrChange>
          </w:rPr>
          <w:t xml:space="preserve">Patients who waited longer after LVAD implantation for OHT had </w:t>
        </w:r>
      </w:ins>
      <w:ins w:id="83" w:author="David Ouyang" w:date="2015-07-31T10:30:00Z">
        <w:r w:rsidRPr="00EC0958">
          <w:rPr>
            <w:sz w:val="24"/>
            <w:szCs w:val="24"/>
            <w:rPrChange w:id="84" w:author="David Ouyang" w:date="2015-07-31T10:31:00Z">
              <w:rPr/>
            </w:rPrChange>
          </w:rPr>
          <w:t>longer hospital stays (</w:t>
        </w:r>
      </w:ins>
      <w:ins w:id="85" w:author="David Ouyang" w:date="2015-07-31T10:31:00Z">
        <w:r w:rsidRPr="00EC0958">
          <w:rPr>
            <w:rFonts w:eastAsia="Times New Roman" w:cs="Times New Roman"/>
            <w:color w:val="000000"/>
            <w:sz w:val="24"/>
            <w:szCs w:val="24"/>
            <w:rPrChange w:id="86" w:author="David Ouyang" w:date="2015-07-31T10:31:00Z">
              <w:rPr>
                <w:rFonts w:ascii="Times New Roman" w:eastAsia="Times New Roman" w:hAnsi="Times New Roman" w:cs="Times New Roman"/>
                <w:color w:val="000000"/>
                <w:sz w:val="24"/>
                <w:szCs w:val="24"/>
              </w:rPr>
            </w:rPrChange>
          </w:rPr>
          <w:t>39.3 ± 33.2 days for the first quartile, 48.87 ± 25.6</w:t>
        </w:r>
      </w:ins>
      <w:ins w:id="87" w:author="David Ouyang" w:date="2015-07-31T10:32:00Z">
        <w:r w:rsidR="00910A55">
          <w:rPr>
            <w:rFonts w:eastAsia="Times New Roman" w:cs="Times New Roman"/>
            <w:color w:val="000000"/>
            <w:sz w:val="24"/>
            <w:szCs w:val="24"/>
          </w:rPr>
          <w:t xml:space="preserve"> </w:t>
        </w:r>
      </w:ins>
      <w:ins w:id="88" w:author="David Ouyang" w:date="2015-07-31T10:31:00Z">
        <w:r w:rsidRPr="00EC0958">
          <w:rPr>
            <w:rFonts w:eastAsia="Times New Roman" w:cs="Times New Roman"/>
            <w:color w:val="000000"/>
            <w:sz w:val="24"/>
            <w:szCs w:val="24"/>
            <w:rPrChange w:id="89" w:author="David Ouyang" w:date="2015-07-31T10:31:00Z">
              <w:rPr>
                <w:rFonts w:ascii="Times New Roman" w:eastAsia="Times New Roman" w:hAnsi="Times New Roman" w:cs="Times New Roman"/>
                <w:color w:val="000000"/>
                <w:sz w:val="24"/>
                <w:szCs w:val="24"/>
              </w:rPr>
            </w:rPrChange>
          </w:rPr>
          <w:t>days for the second quartile, 85.8 ± 40.1 days for the third quartile, 151.2  ± 52.6 days for the fourth quartile</w:t>
        </w:r>
      </w:ins>
      <w:ins w:id="90" w:author="David Ouyang" w:date="2015-07-31T10:33:00Z">
        <w:r w:rsidR="00910A55">
          <w:rPr>
            <w:rFonts w:eastAsia="Times New Roman" w:cs="Times New Roman"/>
            <w:color w:val="000000"/>
            <w:sz w:val="24"/>
            <w:szCs w:val="24"/>
          </w:rPr>
          <w:t>)</w:t>
        </w:r>
      </w:ins>
      <w:ins w:id="91" w:author="David Ouyang" w:date="2015-07-31T10:31:00Z">
        <w:r w:rsidRPr="00EC0958">
          <w:rPr>
            <w:rFonts w:eastAsia="Times New Roman" w:cs="Times New Roman"/>
            <w:color w:val="000000"/>
            <w:sz w:val="24"/>
            <w:szCs w:val="24"/>
            <w:rPrChange w:id="92" w:author="David Ouyang" w:date="2015-07-31T10:31:00Z">
              <w:rPr>
                <w:rFonts w:ascii="Times New Roman" w:eastAsia="Times New Roman" w:hAnsi="Times New Roman" w:cs="Times New Roman"/>
                <w:color w:val="000000"/>
                <w:sz w:val="24"/>
                <w:szCs w:val="24"/>
              </w:rPr>
            </w:rPrChange>
          </w:rPr>
          <w:t>.</w:t>
        </w:r>
      </w:ins>
      <w:ins w:id="93" w:author="David Ouyang" w:date="2015-07-31T10:49:00Z">
        <w:r w:rsidR="00225C92">
          <w:rPr>
            <w:rFonts w:eastAsia="Times New Roman" w:cs="Times New Roman"/>
            <w:color w:val="000000"/>
            <w:sz w:val="24"/>
            <w:szCs w:val="24"/>
          </w:rPr>
          <w:t xml:space="preserve"> </w:t>
        </w:r>
      </w:ins>
      <w:ins w:id="94" w:author="David Ouyang" w:date="2015-07-31T10:57:00Z">
        <w:r w:rsidR="00B34A8F">
          <w:rPr>
            <w:rFonts w:eastAsia="Times New Roman" w:cs="Times New Roman"/>
            <w:color w:val="000000"/>
            <w:sz w:val="24"/>
            <w:szCs w:val="24"/>
          </w:rPr>
          <w:t xml:space="preserve">Compared to patients who </w:t>
        </w:r>
      </w:ins>
      <w:ins w:id="95" w:author="David Ouyang" w:date="2015-07-31T10:58:00Z">
        <w:r w:rsidR="00B34A8F">
          <w:rPr>
            <w:rFonts w:eastAsia="Times New Roman" w:cs="Times New Roman"/>
            <w:color w:val="000000"/>
            <w:sz w:val="24"/>
            <w:szCs w:val="24"/>
          </w:rPr>
          <w:t xml:space="preserve">underwent LVAD implantation but </w:t>
        </w:r>
      </w:ins>
      <w:ins w:id="96" w:author="David Ouyang" w:date="2015-07-31T10:57:00Z">
        <w:r w:rsidR="00B34A8F">
          <w:rPr>
            <w:rFonts w:eastAsia="Times New Roman" w:cs="Times New Roman"/>
            <w:color w:val="000000"/>
            <w:sz w:val="24"/>
            <w:szCs w:val="24"/>
          </w:rPr>
          <w:t xml:space="preserve">did not undergo OHT, patients who </w:t>
        </w:r>
      </w:ins>
      <w:ins w:id="97" w:author="David Ouyang" w:date="2015-07-31T10:58:00Z">
        <w:r w:rsidR="00B34A8F" w:rsidRPr="00910A55">
          <w:rPr>
            <w:sz w:val="24"/>
            <w:szCs w:val="24"/>
          </w:rPr>
          <w:t xml:space="preserve">underwent </w:t>
        </w:r>
      </w:ins>
      <w:ins w:id="98" w:author="David Ouyang" w:date="2015-07-31T11:00:00Z">
        <w:r w:rsidR="00B34A8F">
          <w:rPr>
            <w:sz w:val="24"/>
            <w:szCs w:val="24"/>
          </w:rPr>
          <w:t>late OHT after LVAD</w:t>
        </w:r>
      </w:ins>
      <w:ins w:id="99" w:author="David Ouyang" w:date="2015-07-31T10:58:00Z">
        <w:r w:rsidR="00B34A8F">
          <w:rPr>
            <w:sz w:val="24"/>
            <w:szCs w:val="24"/>
          </w:rPr>
          <w:t xml:space="preserve"> had </w:t>
        </w:r>
      </w:ins>
      <w:ins w:id="100" w:author="David Ouyang" w:date="2015-07-31T10:59:00Z">
        <w:r w:rsidR="00B34A8F">
          <w:rPr>
            <w:sz w:val="24"/>
            <w:szCs w:val="24"/>
          </w:rPr>
          <w:t>decreased</w:t>
        </w:r>
      </w:ins>
      <w:ins w:id="101" w:author="David Ouyang" w:date="2015-07-31T10:58:00Z">
        <w:r w:rsidR="00B34A8F">
          <w:rPr>
            <w:sz w:val="24"/>
            <w:szCs w:val="24"/>
          </w:rPr>
          <w:t xml:space="preserve"> mortality (</w:t>
        </w:r>
      </w:ins>
      <w:ins w:id="102" w:author="David Ouyang" w:date="2015-07-31T10:59:00Z">
        <w:r w:rsidR="00B34A8F">
          <w:rPr>
            <w:sz w:val="24"/>
            <w:szCs w:val="24"/>
          </w:rPr>
          <w:t>12.2</w:t>
        </w:r>
      </w:ins>
      <w:ins w:id="103" w:author="David Ouyang" w:date="2015-07-31T10:58:00Z">
        <w:r w:rsidR="00B34A8F">
          <w:rPr>
            <w:sz w:val="24"/>
            <w:szCs w:val="24"/>
          </w:rPr>
          <w:t>% vs. 27.</w:t>
        </w:r>
      </w:ins>
      <w:ins w:id="104" w:author="David Ouyang" w:date="2015-08-07T13:42:00Z">
        <w:r w:rsidR="003A4A10">
          <w:rPr>
            <w:sz w:val="24"/>
            <w:szCs w:val="24"/>
          </w:rPr>
          <w:t>0</w:t>
        </w:r>
      </w:ins>
      <w:ins w:id="105" w:author="David Ouyang" w:date="2015-07-31T10:58:00Z">
        <w:r w:rsidR="00B34A8F">
          <w:rPr>
            <w:sz w:val="24"/>
            <w:szCs w:val="24"/>
          </w:rPr>
          <w:t xml:space="preserve">% p </w:t>
        </w:r>
      </w:ins>
      <w:ins w:id="106" w:author="David Ouyang" w:date="2015-07-31T10:59:00Z">
        <w:r w:rsidR="00B34A8F">
          <w:rPr>
            <w:sz w:val="24"/>
            <w:szCs w:val="24"/>
          </w:rPr>
          <w:t>&lt; 0.001</w:t>
        </w:r>
      </w:ins>
      <w:ins w:id="107" w:author="David Ouyang" w:date="2015-07-31T10:58:00Z">
        <w:r w:rsidR="00B34A8F">
          <w:rPr>
            <w:sz w:val="24"/>
            <w:szCs w:val="24"/>
          </w:rPr>
          <w:t>)</w:t>
        </w:r>
      </w:ins>
      <w:ins w:id="108" w:author="David Ouyang" w:date="2015-07-31T10:59:00Z">
        <w:r w:rsidR="00B34A8F">
          <w:rPr>
            <w:sz w:val="24"/>
            <w:szCs w:val="24"/>
          </w:rPr>
          <w:t>. Patients who underwent early transplant after LVAD</w:t>
        </w:r>
      </w:ins>
      <w:ins w:id="109" w:author="David Ouyang" w:date="2015-07-31T11:00:00Z">
        <w:r w:rsidR="00B34A8F">
          <w:rPr>
            <w:sz w:val="24"/>
            <w:szCs w:val="24"/>
          </w:rPr>
          <w:t xml:space="preserve"> did not show a similar mortality benefit (26.8% vs. 27.</w:t>
        </w:r>
      </w:ins>
      <w:ins w:id="110" w:author="David Ouyang" w:date="2015-08-07T13:42:00Z">
        <w:r w:rsidR="003A4A10">
          <w:rPr>
            <w:sz w:val="24"/>
            <w:szCs w:val="24"/>
          </w:rPr>
          <w:t>0</w:t>
        </w:r>
      </w:ins>
      <w:ins w:id="111" w:author="David Ouyang" w:date="2015-07-31T11:00:00Z">
        <w:r w:rsidR="00B34A8F">
          <w:rPr>
            <w:sz w:val="24"/>
            <w:szCs w:val="24"/>
          </w:rPr>
          <w:t xml:space="preserve">%, p = 0.946). </w:t>
        </w:r>
      </w:ins>
    </w:p>
    <w:p w:rsidR="00000000" w:rsidRDefault="00EC0958">
      <w:pPr>
        <w:rPr>
          <w:ins w:id="112" w:author="David Ouyang" w:date="2015-07-31T11:03:00Z"/>
          <w:sz w:val="24"/>
          <w:szCs w:val="24"/>
        </w:rPr>
      </w:pPr>
      <w:del w:id="113" w:author="David Ouyang" w:date="2015-07-31T10:34:00Z">
        <w:r w:rsidRPr="00EC0958">
          <w:rPr>
            <w:sz w:val="24"/>
            <w:szCs w:val="24"/>
            <w:rPrChange w:id="114" w:author="David Ouyang" w:date="2015-07-31T10:31:00Z">
              <w:rPr/>
            </w:rPrChange>
          </w:rPr>
          <w:delText>On average, patients underwent first LVAD placement on day 9.4 of hospitalization and started invasive hemodynamic monitoring 7.</w:delText>
        </w:r>
      </w:del>
      <w:del w:id="115" w:author="David Ouyang" w:date="2015-07-02T15:12:00Z">
        <w:r w:rsidRPr="00EC0958">
          <w:rPr>
            <w:sz w:val="24"/>
            <w:szCs w:val="24"/>
            <w:rPrChange w:id="116" w:author="David Ouyang" w:date="2015-07-31T10:31:00Z">
              <w:rPr/>
            </w:rPrChange>
          </w:rPr>
          <w:delText xml:space="preserve">4 </w:delText>
        </w:r>
      </w:del>
      <w:del w:id="117" w:author="David Ouyang" w:date="2015-07-31T10:34:00Z">
        <w:r w:rsidRPr="00EC0958">
          <w:rPr>
            <w:sz w:val="24"/>
            <w:szCs w:val="24"/>
            <w:rPrChange w:id="118" w:author="David Ouyang" w:date="2015-07-31T10:31:00Z">
              <w:rPr/>
            </w:rPrChange>
          </w:rPr>
          <w:delText xml:space="preserve">days prior to LVAD placement. Patients who had invasive hemodynamic monitoring (n = </w:delText>
        </w:r>
      </w:del>
      <w:del w:id="119" w:author="David Ouyang" w:date="2015-07-02T15:12:00Z">
        <w:r w:rsidRPr="00EC0958">
          <w:rPr>
            <w:sz w:val="24"/>
            <w:szCs w:val="24"/>
            <w:rPrChange w:id="120" w:author="David Ouyang" w:date="2015-07-31T10:31:00Z">
              <w:rPr/>
            </w:rPrChange>
          </w:rPr>
          <w:delText>488</w:delText>
        </w:r>
      </w:del>
      <w:del w:id="121" w:author="David Ouyang" w:date="2015-07-31T10:34:00Z">
        <w:r w:rsidRPr="00EC0958">
          <w:rPr>
            <w:sz w:val="24"/>
            <w:szCs w:val="24"/>
            <w:rPrChange w:id="122" w:author="David Ouyang" w:date="2015-07-31T10:31:00Z">
              <w:rPr/>
            </w:rPrChange>
          </w:rPr>
          <w:delText xml:space="preserve">, </w:delText>
        </w:r>
      </w:del>
      <w:del w:id="123" w:author="David Ouyang" w:date="2015-07-02T15:25:00Z">
        <w:r w:rsidRPr="00EC0958">
          <w:rPr>
            <w:sz w:val="24"/>
            <w:szCs w:val="24"/>
            <w:rPrChange w:id="124" w:author="David Ouyang" w:date="2015-07-31T10:31:00Z">
              <w:rPr/>
            </w:rPrChange>
          </w:rPr>
          <w:delText>21</w:delText>
        </w:r>
      </w:del>
      <w:del w:id="125" w:author="David Ouyang" w:date="2015-07-31T10:34:00Z">
        <w:r w:rsidRPr="00EC0958">
          <w:rPr>
            <w:sz w:val="24"/>
            <w:szCs w:val="24"/>
            <w:rPrChange w:id="126" w:author="David Ouyang" w:date="2015-07-31T10:31:00Z">
              <w:rPr/>
            </w:rPrChange>
          </w:rPr>
          <w:delText>.</w:delText>
        </w:r>
      </w:del>
      <w:del w:id="127" w:author="David Ouyang" w:date="2015-07-02T15:25:00Z">
        <w:r w:rsidRPr="00EC0958">
          <w:rPr>
            <w:sz w:val="24"/>
            <w:szCs w:val="24"/>
            <w:rPrChange w:id="128" w:author="David Ouyang" w:date="2015-07-31T10:31:00Z">
              <w:rPr/>
            </w:rPrChange>
          </w:rPr>
          <w:delText>57</w:delText>
        </w:r>
      </w:del>
      <w:del w:id="129" w:author="David Ouyang" w:date="2015-07-31T10:34:00Z">
        <w:r w:rsidRPr="00EC0958">
          <w:rPr>
            <w:sz w:val="24"/>
            <w:szCs w:val="24"/>
            <w:rPrChange w:id="130" w:author="David Ouyang" w:date="2015-07-31T10:31:00Z">
              <w:rPr/>
            </w:rPrChange>
          </w:rPr>
          <w:delText xml:space="preserve">%) were not significantly different with respect to age (,gender ratio, # of concomitant diagnoses**), however waited longer for LVAD implantation (13.4 days vs. 8.5 days, p &lt; 0.XXX) but had less in-hospital mortality (20.0% vs. 28.5%, p &lt;0.XXX). </w:delText>
        </w:r>
      </w:del>
      <w:moveFromRangeStart w:id="131" w:author="David Ouyang" w:date="2015-07-31T10:14:00Z" w:name="move426100995"/>
      <w:moveFrom w:id="132" w:author="David Ouyang" w:date="2015-07-31T10:14:00Z">
        <w:del w:id="133" w:author="David Ouyang" w:date="2015-07-31T10:34:00Z">
          <w:r w:rsidRPr="00EC0958">
            <w:rPr>
              <w:sz w:val="24"/>
              <w:szCs w:val="24"/>
              <w:rPrChange w:id="134" w:author="David Ouyang" w:date="2015-07-31T10:31:00Z">
                <w:rPr/>
              </w:rPrChange>
            </w:rPr>
            <w:delText xml:space="preserve">164 (7.5%) patients also underwent OHT during the same hospitalization, which occurred 32 days (IQR 7.75 - 66 days) after LVAD implantation. </w:delText>
          </w:r>
        </w:del>
      </w:moveFrom>
      <w:moveFromRangeEnd w:id="131"/>
      <w:del w:id="135" w:author="David Ouyang" w:date="2015-07-31T10:34:00Z">
        <w:r w:rsidRPr="00EC0958">
          <w:rPr>
            <w:sz w:val="24"/>
            <w:szCs w:val="24"/>
            <w:rPrChange w:id="136" w:author="David Ouyang" w:date="2015-07-31T10:31:00Z">
              <w:rPr/>
            </w:rPrChange>
          </w:rPr>
          <w:delText>More mortality was seen in patients who underwent OHT within 7 days of LVAD implantation compared to patients who underwent later OHT (25% vs. 13%, p &lt; 0.XXX) as well as compared to patients who did not receive OHT during the same hospitalization (25% vs. X%, p &lt;0.XXX). ***</w:delText>
        </w:r>
      </w:del>
      <w:del w:id="137" w:author="David Ouyang" w:date="2015-07-31T11:00:00Z">
        <w:r w:rsidRPr="00EC0958">
          <w:rPr>
            <w:sz w:val="24"/>
            <w:szCs w:val="24"/>
            <w:rPrChange w:id="138" w:author="David Ouyang" w:date="2015-07-31T10:31:00Z">
              <w:rPr/>
            </w:rPrChange>
          </w:rPr>
          <w:br/>
        </w:r>
      </w:del>
      <w:del w:id="139" w:author="David Ouyang" w:date="2015-07-31T11:12:00Z">
        <w:r w:rsidRPr="00EC0958">
          <w:rPr>
            <w:sz w:val="24"/>
            <w:szCs w:val="24"/>
            <w:rPrChange w:id="140" w:author="David Ouyang" w:date="2015-07-31T10:31:00Z">
              <w:rPr/>
            </w:rPrChange>
          </w:rPr>
          <w:br/>
        </w:r>
      </w:del>
      <w:r w:rsidRPr="00EC0958">
        <w:rPr>
          <w:sz w:val="24"/>
          <w:szCs w:val="24"/>
          <w:rPrChange w:id="141" w:author="David Ouyang" w:date="2015-07-31T10:31:00Z">
            <w:rPr/>
          </w:rPrChange>
        </w:rPr>
        <w:t xml:space="preserve">Conclusions: </w:t>
      </w:r>
      <w:ins w:id="142" w:author="David Ouyang" w:date="2015-07-31T10:45:00Z">
        <w:r w:rsidR="00225C92">
          <w:rPr>
            <w:sz w:val="24"/>
            <w:szCs w:val="24"/>
          </w:rPr>
          <w:t xml:space="preserve">In the Nationwide Inpatient Sample, </w:t>
        </w:r>
      </w:ins>
      <w:ins w:id="143" w:author="David Ouyang" w:date="2015-07-31T11:02:00Z">
        <w:r w:rsidR="00B34A8F">
          <w:rPr>
            <w:sz w:val="24"/>
            <w:szCs w:val="24"/>
          </w:rPr>
          <w:t xml:space="preserve">the rate of in-hospital mortality is decreased for patients who underwent late OHT after LVAD (greater than 8 days from LVAD implantation) compared to patients who did not receive OHT </w:t>
        </w:r>
      </w:ins>
      <w:ins w:id="144" w:author="David Ouyang" w:date="2015-07-31T11:03:00Z">
        <w:r w:rsidR="00B34A8F">
          <w:rPr>
            <w:sz w:val="24"/>
            <w:szCs w:val="24"/>
          </w:rPr>
          <w:t>and</w:t>
        </w:r>
      </w:ins>
      <w:ins w:id="145" w:author="David Ouyang" w:date="2015-07-31T11:02:00Z">
        <w:r w:rsidR="00B34A8F">
          <w:rPr>
            <w:sz w:val="24"/>
            <w:szCs w:val="24"/>
          </w:rPr>
          <w:t xml:space="preserve"> patients </w:t>
        </w:r>
      </w:ins>
      <w:del w:id="146" w:author="David Ouyang" w:date="2015-07-31T10:45:00Z">
        <w:r w:rsidRPr="00EC0958">
          <w:rPr>
            <w:sz w:val="24"/>
            <w:szCs w:val="24"/>
            <w:rPrChange w:id="147" w:author="David Ouyang" w:date="2015-07-31T10:31:00Z">
              <w:rPr/>
            </w:rPrChange>
          </w:rPr>
          <w:delText xml:space="preserve">Mortality </w:delText>
        </w:r>
      </w:del>
      <w:del w:id="148" w:author="David Ouyang" w:date="2015-07-31T11:03:00Z">
        <w:r w:rsidRPr="00EC0958">
          <w:rPr>
            <w:sz w:val="24"/>
            <w:szCs w:val="24"/>
            <w:rPrChange w:id="149" w:author="David Ouyang" w:date="2015-07-31T10:31:00Z">
              <w:rPr/>
            </w:rPrChange>
          </w:rPr>
          <w:delText xml:space="preserve">is increased for patients </w:delText>
        </w:r>
      </w:del>
      <w:r w:rsidRPr="00EC0958">
        <w:rPr>
          <w:sz w:val="24"/>
          <w:szCs w:val="24"/>
          <w:rPrChange w:id="150" w:author="David Ouyang" w:date="2015-07-31T10:31:00Z">
            <w:rPr/>
          </w:rPrChange>
        </w:rPr>
        <w:t xml:space="preserve">who undergo </w:t>
      </w:r>
      <w:del w:id="151" w:author="David Ouyang" w:date="2015-07-31T10:45:00Z">
        <w:r w:rsidRPr="00EC0958">
          <w:rPr>
            <w:sz w:val="24"/>
            <w:szCs w:val="24"/>
            <w:rPrChange w:id="152" w:author="David Ouyang" w:date="2015-07-31T10:31:00Z">
              <w:rPr/>
            </w:rPrChange>
          </w:rPr>
          <w:delText>heart transplant</w:delText>
        </w:r>
      </w:del>
      <w:ins w:id="153" w:author="David Ouyang" w:date="2015-07-31T10:45:00Z">
        <w:r w:rsidR="00225C92">
          <w:rPr>
            <w:sz w:val="24"/>
            <w:szCs w:val="24"/>
          </w:rPr>
          <w:t>OHT</w:t>
        </w:r>
      </w:ins>
      <w:r w:rsidRPr="00EC0958">
        <w:rPr>
          <w:sz w:val="24"/>
          <w:szCs w:val="24"/>
          <w:rPrChange w:id="154" w:author="David Ouyang" w:date="2015-07-31T10:31:00Z">
            <w:rPr/>
          </w:rPrChange>
        </w:rPr>
        <w:t xml:space="preserve"> within 1 week of LVAD implantation</w:t>
      </w:r>
      <w:ins w:id="155" w:author="David Ouyang" w:date="2015-07-31T11:03:00Z">
        <w:r w:rsidR="00B34A8F">
          <w:rPr>
            <w:sz w:val="24"/>
            <w:szCs w:val="24"/>
          </w:rPr>
          <w:t>.</w:t>
        </w:r>
      </w:ins>
      <w:r w:rsidRPr="00EC0958">
        <w:rPr>
          <w:sz w:val="24"/>
          <w:szCs w:val="24"/>
          <w:rPrChange w:id="156" w:author="David Ouyang" w:date="2015-07-31T10:31:00Z">
            <w:rPr/>
          </w:rPrChange>
        </w:rPr>
        <w:t xml:space="preserve"> </w:t>
      </w:r>
      <w:del w:id="157" w:author="David Ouyang" w:date="2015-07-31T11:03:00Z">
        <w:r w:rsidRPr="00EC0958">
          <w:rPr>
            <w:sz w:val="24"/>
            <w:szCs w:val="24"/>
            <w:rPrChange w:id="158" w:author="David Ouyang" w:date="2015-07-31T10:31:00Z">
              <w:rPr/>
            </w:rPrChange>
          </w:rPr>
          <w:delText xml:space="preserve">compared to patients who </w:delText>
        </w:r>
      </w:del>
    </w:p>
    <w:p w:rsidR="00000000" w:rsidRDefault="003A4A10">
      <w:pPr>
        <w:rPr>
          <w:ins w:id="159" w:author="David Ouyang" w:date="2015-07-31T11:03:00Z"/>
          <w:sz w:val="24"/>
          <w:szCs w:val="24"/>
        </w:rPr>
      </w:pPr>
    </w:p>
    <w:p w:rsidR="00000000" w:rsidRDefault="003A4A10">
      <w:pPr>
        <w:rPr>
          <w:ins w:id="160" w:author="David Ouyang" w:date="2015-07-31T11:03:00Z"/>
          <w:sz w:val="24"/>
          <w:szCs w:val="24"/>
        </w:rPr>
      </w:pPr>
    </w:p>
    <w:p w:rsidR="00000000" w:rsidRDefault="003A4A10">
      <w:pPr>
        <w:rPr>
          <w:ins w:id="161" w:author="David Ouyang" w:date="2015-07-31T11:03:00Z"/>
          <w:sz w:val="24"/>
          <w:szCs w:val="24"/>
        </w:rPr>
      </w:pPr>
    </w:p>
    <w:p w:rsidR="00000000" w:rsidRDefault="003A4A10">
      <w:pPr>
        <w:rPr>
          <w:ins w:id="162" w:author="David Ouyang" w:date="2015-07-31T11:03:00Z"/>
          <w:sz w:val="24"/>
          <w:szCs w:val="24"/>
        </w:rPr>
      </w:pPr>
    </w:p>
    <w:p w:rsidR="00000000" w:rsidRDefault="003A4A10">
      <w:pPr>
        <w:rPr>
          <w:ins w:id="163" w:author="David Ouyang" w:date="2015-07-31T11:03:00Z"/>
          <w:sz w:val="24"/>
          <w:szCs w:val="24"/>
        </w:rPr>
      </w:pPr>
    </w:p>
    <w:p w:rsidR="00000000" w:rsidRDefault="003A4A10">
      <w:pPr>
        <w:rPr>
          <w:ins w:id="164" w:author="David Ouyang" w:date="2015-07-31T11:03:00Z"/>
          <w:sz w:val="24"/>
          <w:szCs w:val="24"/>
        </w:rPr>
      </w:pPr>
    </w:p>
    <w:p w:rsidR="00000000" w:rsidRDefault="003A4A10">
      <w:pPr>
        <w:rPr>
          <w:ins w:id="165" w:author="David Ouyang" w:date="2015-07-31T11:03:00Z"/>
          <w:sz w:val="24"/>
          <w:szCs w:val="24"/>
        </w:rPr>
      </w:pPr>
    </w:p>
    <w:p w:rsidR="00000000" w:rsidRDefault="00EC0958">
      <w:pPr>
        <w:rPr>
          <w:del w:id="166" w:author="David Ouyang" w:date="2015-07-31T11:03:00Z"/>
          <w:sz w:val="24"/>
          <w:szCs w:val="24"/>
          <w:rPrChange w:id="167" w:author="David Ouyang" w:date="2015-07-31T10:31:00Z">
            <w:rPr>
              <w:del w:id="168" w:author="David Ouyang" w:date="2015-07-31T11:03:00Z"/>
            </w:rPr>
          </w:rPrChange>
        </w:rPr>
      </w:pPr>
      <w:del w:id="169" w:author="David Ouyang" w:date="2015-07-31T11:03:00Z">
        <w:r w:rsidRPr="00EC0958">
          <w:rPr>
            <w:sz w:val="24"/>
            <w:szCs w:val="24"/>
            <w:rPrChange w:id="170" w:author="David Ouyang" w:date="2015-07-31T10:31:00Z">
              <w:rPr/>
            </w:rPrChange>
          </w:rPr>
          <w:delText xml:space="preserve">did not receive OHT during the same hospitalization, patients who undergo OHT later during the same hospitalization, and patients who required secondary LVAD placement. Patients who undergo invasive hemodynamic monitoring appear to have better outcomes, however there can be selection bias as these patients could have also been waiting for OHT. </w:delText>
        </w:r>
      </w:del>
    </w:p>
    <w:p w:rsidR="00000000" w:rsidRDefault="003A4A10">
      <w:pPr>
        <w:rPr>
          <w:del w:id="171" w:author="David Ouyang" w:date="2015-07-31T10:34:00Z"/>
          <w:sz w:val="24"/>
          <w:szCs w:val="24"/>
          <w:rPrChange w:id="172" w:author="David Ouyang" w:date="2015-07-31T10:31:00Z">
            <w:rPr>
              <w:del w:id="173" w:author="David Ouyang" w:date="2015-07-31T10:34:00Z"/>
            </w:rPr>
          </w:rPrChange>
        </w:rPr>
      </w:pPr>
    </w:p>
    <w:p w:rsidR="00000000" w:rsidRDefault="003A4A10">
      <w:pPr>
        <w:rPr>
          <w:del w:id="174" w:author="David Ouyang" w:date="2015-07-31T10:34:00Z"/>
          <w:sz w:val="24"/>
          <w:szCs w:val="24"/>
          <w:rPrChange w:id="175" w:author="David Ouyang" w:date="2015-07-31T10:31:00Z">
            <w:rPr>
              <w:del w:id="176" w:author="David Ouyang" w:date="2015-07-31T10:34:00Z"/>
            </w:rPr>
          </w:rPrChange>
        </w:rPr>
      </w:pPr>
    </w:p>
    <w:p w:rsidR="00000000" w:rsidRDefault="00EC0958">
      <w:pPr>
        <w:rPr>
          <w:del w:id="177" w:author="David Ouyang" w:date="2015-07-31T10:34:00Z"/>
          <w:sz w:val="24"/>
          <w:szCs w:val="24"/>
          <w:rPrChange w:id="178" w:author="David Ouyang" w:date="2015-07-31T10:31:00Z">
            <w:rPr>
              <w:del w:id="179" w:author="David Ouyang" w:date="2015-07-31T10:34:00Z"/>
            </w:rPr>
          </w:rPrChange>
        </w:rPr>
      </w:pPr>
      <w:del w:id="180" w:author="David Ouyang" w:date="2015-07-31T10:34:00Z">
        <w:r w:rsidRPr="00EC0958">
          <w:rPr>
            <w:sz w:val="24"/>
            <w:szCs w:val="24"/>
            <w:rPrChange w:id="181" w:author="David Ouyang" w:date="2015-07-31T10:31:00Z">
              <w:rPr/>
            </w:rPrChange>
          </w:rPr>
          <w:delText xml:space="preserve"> (**) Please add in table of demographic information with/without swan, and verify similarity</w:delText>
        </w:r>
      </w:del>
    </w:p>
    <w:p w:rsidR="00000000" w:rsidRDefault="00EC0958">
      <w:pPr>
        <w:rPr>
          <w:del w:id="182" w:author="David Ouyang" w:date="2015-07-31T10:34:00Z"/>
          <w:sz w:val="24"/>
          <w:szCs w:val="24"/>
          <w:rPrChange w:id="183" w:author="David Ouyang" w:date="2015-07-31T10:31:00Z">
            <w:rPr>
              <w:del w:id="184" w:author="David Ouyang" w:date="2015-07-31T10:34:00Z"/>
            </w:rPr>
          </w:rPrChange>
        </w:rPr>
      </w:pPr>
      <w:del w:id="185" w:author="David Ouyang" w:date="2015-07-31T10:34:00Z">
        <w:r w:rsidRPr="00EC0958">
          <w:rPr>
            <w:sz w:val="24"/>
            <w:szCs w:val="24"/>
            <w:rPrChange w:id="186" w:author="David Ouyang" w:date="2015-07-31T10:31:00Z">
              <w:rPr/>
            </w:rPrChange>
          </w:rPr>
          <w:delText xml:space="preserve">(***) There was a population of patients who underwent second/third LVAD placements. Can you also look at thier demographics and % mortality? Maybe we can make the argument if things look bad in first 7 days, better to repeat LVAD than to go to OHT if it's an option. </w:delText>
        </w:r>
      </w:del>
    </w:p>
    <w:p w:rsidR="00000000" w:rsidRDefault="003A4A10">
      <w:pPr>
        <w:rPr>
          <w:del w:id="187" w:author="David Ouyang" w:date="2015-07-31T10:34:00Z"/>
          <w:sz w:val="24"/>
          <w:szCs w:val="24"/>
          <w:rPrChange w:id="188" w:author="David Ouyang" w:date="2015-07-31T10:31:00Z">
            <w:rPr>
              <w:del w:id="189" w:author="David Ouyang" w:date="2015-07-31T10:34:00Z"/>
            </w:rPr>
          </w:rPrChange>
        </w:rPr>
      </w:pPr>
    </w:p>
    <w:p w:rsidR="00000000" w:rsidRDefault="003A4A10">
      <w:pPr>
        <w:rPr>
          <w:del w:id="190" w:author="David Ouyang" w:date="2015-07-31T10:34:00Z"/>
          <w:sz w:val="24"/>
          <w:szCs w:val="24"/>
          <w:rPrChange w:id="191" w:author="David Ouyang" w:date="2015-07-31T10:31:00Z">
            <w:rPr>
              <w:del w:id="192" w:author="David Ouyang" w:date="2015-07-31T10:34:00Z"/>
            </w:rPr>
          </w:rPrChange>
        </w:rPr>
      </w:pPr>
    </w:p>
    <w:p w:rsidR="00000000" w:rsidRDefault="003A4A10">
      <w:pPr>
        <w:rPr>
          <w:del w:id="193" w:author="David Ouyang" w:date="2015-07-31T10:34:00Z"/>
          <w:sz w:val="24"/>
          <w:szCs w:val="24"/>
          <w:rPrChange w:id="194" w:author="David Ouyang" w:date="2015-07-31T10:31:00Z">
            <w:rPr>
              <w:del w:id="195" w:author="David Ouyang" w:date="2015-07-31T10:34:00Z"/>
            </w:rPr>
          </w:rPrChange>
        </w:rPr>
      </w:pPr>
    </w:p>
    <w:p w:rsidR="00000000" w:rsidRDefault="003A4A10">
      <w:pPr>
        <w:rPr>
          <w:del w:id="196" w:author="David Ouyang" w:date="2015-07-31T10:34:00Z"/>
          <w:sz w:val="24"/>
          <w:szCs w:val="24"/>
          <w:rPrChange w:id="197" w:author="David Ouyang" w:date="2015-07-31T10:31:00Z">
            <w:rPr>
              <w:del w:id="198" w:author="David Ouyang" w:date="2015-07-31T10:34:00Z"/>
            </w:rPr>
          </w:rPrChange>
        </w:rPr>
      </w:pPr>
    </w:p>
    <w:p w:rsidR="00000000" w:rsidRDefault="003A4A10">
      <w:pPr>
        <w:rPr>
          <w:del w:id="199" w:author="David Ouyang" w:date="2015-07-31T11:03:00Z"/>
          <w:sz w:val="24"/>
          <w:szCs w:val="24"/>
          <w:rPrChange w:id="200" w:author="David Ouyang" w:date="2015-07-31T10:31:00Z">
            <w:rPr>
              <w:del w:id="201" w:author="David Ouyang" w:date="2015-07-31T11:03:00Z"/>
            </w:rPr>
          </w:rPrChange>
        </w:rPr>
      </w:pPr>
    </w:p>
    <w:p w:rsidR="00000000" w:rsidRDefault="003A4A10">
      <w:pPr>
        <w:rPr>
          <w:sz w:val="24"/>
          <w:szCs w:val="24"/>
          <w:rPrChange w:id="202" w:author="David Ouyang" w:date="2015-07-31T10:31:00Z">
            <w:rPr/>
          </w:rPrChange>
        </w:rPr>
      </w:pPr>
    </w:p>
    <w:p w:rsidR="006E641A" w:rsidRPr="00910A55" w:rsidDel="00305687" w:rsidRDefault="00EC0958">
      <w:pPr>
        <w:rPr>
          <w:del w:id="203" w:author="David Ouyang" w:date="2015-07-31T11:09:00Z"/>
          <w:sz w:val="24"/>
          <w:szCs w:val="24"/>
          <w:rPrChange w:id="204" w:author="David Ouyang" w:date="2015-07-31T10:31:00Z">
            <w:rPr>
              <w:del w:id="205" w:author="David Ouyang" w:date="2015-07-31T11:09:00Z"/>
            </w:rPr>
          </w:rPrChange>
        </w:rPr>
      </w:pPr>
      <w:del w:id="206" w:author="David Ouyang" w:date="2015-07-31T11:09:00Z">
        <w:r w:rsidRPr="00EC0958">
          <w:rPr>
            <w:sz w:val="24"/>
            <w:szCs w:val="24"/>
            <w:rPrChange w:id="207" w:author="David Ouyang" w:date="2015-07-31T10:31:00Z">
              <w:rPr/>
            </w:rPrChange>
          </w:rPr>
          <w:delText xml:space="preserve">Table 1: Baseline characteristics </w:delText>
        </w:r>
      </w:del>
    </w:p>
    <w:tbl>
      <w:tblPr>
        <w:tblW w:w="10755" w:type="dxa"/>
        <w:tblInd w:w="-702" w:type="dxa"/>
        <w:tblLook w:val="04A0"/>
        <w:tblPrChange w:id="208" w:author="David Ouyang" w:date="2015-07-31T11:11:00Z">
          <w:tblPr>
            <w:tblW w:w="9960" w:type="dxa"/>
            <w:tblInd w:w="93" w:type="dxa"/>
            <w:tblLook w:val="04A0"/>
          </w:tblPr>
        </w:tblPrChange>
      </w:tblPr>
      <w:tblGrid>
        <w:gridCol w:w="2855"/>
        <w:gridCol w:w="1580"/>
        <w:gridCol w:w="1580"/>
        <w:gridCol w:w="1580"/>
        <w:gridCol w:w="1580"/>
        <w:gridCol w:w="1580"/>
        <w:tblGridChange w:id="209">
          <w:tblGrid>
            <w:gridCol w:w="2060"/>
            <w:gridCol w:w="1580"/>
            <w:gridCol w:w="1580"/>
            <w:gridCol w:w="1580"/>
            <w:gridCol w:w="1580"/>
            <w:gridCol w:w="1580"/>
          </w:tblGrid>
        </w:tblGridChange>
      </w:tblGrid>
      <w:tr w:rsidR="00B34A8F" w:rsidRPr="00B34A8F" w:rsidTr="00305687">
        <w:trPr>
          <w:trHeight w:val="735"/>
          <w:ins w:id="210" w:author="David Ouyang" w:date="2015-07-31T11:08:00Z"/>
          <w:trPrChange w:id="211" w:author="David Ouyang" w:date="2015-07-31T11:11:00Z">
            <w:trPr>
              <w:trHeight w:val="735"/>
            </w:trPr>
          </w:trPrChange>
        </w:trPr>
        <w:tc>
          <w:tcPr>
            <w:tcW w:w="10755" w:type="dxa"/>
            <w:gridSpan w:val="6"/>
            <w:tcBorders>
              <w:top w:val="nil"/>
              <w:left w:val="nil"/>
              <w:bottom w:val="single" w:sz="8" w:space="0" w:color="000000"/>
              <w:right w:val="nil"/>
            </w:tcBorders>
            <w:shd w:val="clear" w:color="auto" w:fill="auto"/>
            <w:vAlign w:val="center"/>
            <w:hideMark/>
            <w:tcPrChange w:id="212" w:author="David Ouyang" w:date="2015-07-31T11:11:00Z">
              <w:tcPr>
                <w:tcW w:w="9960" w:type="dxa"/>
                <w:gridSpan w:val="6"/>
                <w:tcBorders>
                  <w:top w:val="nil"/>
                  <w:left w:val="nil"/>
                  <w:bottom w:val="single" w:sz="8" w:space="0" w:color="000000"/>
                  <w:right w:val="nil"/>
                </w:tcBorders>
                <w:shd w:val="clear" w:color="auto" w:fill="auto"/>
                <w:vAlign w:val="center"/>
                <w:hideMark/>
              </w:tcPr>
            </w:tcPrChange>
          </w:tcPr>
          <w:p w:rsidR="00000000" w:rsidRDefault="00B34A8F">
            <w:pPr>
              <w:spacing w:after="0" w:line="240" w:lineRule="auto"/>
              <w:rPr>
                <w:ins w:id="213" w:author="David Ouyang" w:date="2015-07-31T11:08:00Z"/>
                <w:rFonts w:ascii="Times New Roman" w:eastAsia="Times New Roman" w:hAnsi="Times New Roman" w:cs="Times New Roman"/>
                <w:b/>
                <w:bCs/>
                <w:color w:val="000000"/>
                <w:sz w:val="24"/>
                <w:szCs w:val="24"/>
              </w:rPr>
            </w:pPr>
            <w:ins w:id="214" w:author="David Ouyang" w:date="2015-07-31T11:08:00Z">
              <w:r w:rsidRPr="00B34A8F">
                <w:rPr>
                  <w:rFonts w:ascii="Times New Roman" w:eastAsia="Times New Roman" w:hAnsi="Times New Roman" w:cs="Times New Roman"/>
                  <w:b/>
                  <w:bCs/>
                  <w:color w:val="000000"/>
                  <w:sz w:val="24"/>
                  <w:szCs w:val="24"/>
                </w:rPr>
                <w:lastRenderedPageBreak/>
                <w:t xml:space="preserve">Table </w:t>
              </w:r>
            </w:ins>
            <w:ins w:id="215" w:author="David Ouyang" w:date="2015-07-31T11:09:00Z">
              <w:r w:rsidR="00305687">
                <w:rPr>
                  <w:rFonts w:ascii="Times New Roman" w:eastAsia="Times New Roman" w:hAnsi="Times New Roman" w:cs="Times New Roman"/>
                  <w:b/>
                  <w:bCs/>
                  <w:color w:val="000000"/>
                  <w:sz w:val="24"/>
                  <w:szCs w:val="24"/>
                </w:rPr>
                <w:t>1</w:t>
              </w:r>
            </w:ins>
            <w:ins w:id="216" w:author="David Ouyang" w:date="2015-07-31T11:08:00Z">
              <w:r w:rsidRPr="00B34A8F">
                <w:rPr>
                  <w:rFonts w:ascii="Times New Roman" w:eastAsia="Times New Roman" w:hAnsi="Times New Roman" w:cs="Times New Roman"/>
                  <w:b/>
                  <w:bCs/>
                  <w:color w:val="000000"/>
                  <w:sz w:val="24"/>
                  <w:szCs w:val="24"/>
                </w:rPr>
                <w:t xml:space="preserve">. </w:t>
              </w:r>
              <w:r w:rsidRPr="00B34A8F">
                <w:rPr>
                  <w:rFonts w:ascii="Times New Roman" w:eastAsia="Times New Roman" w:hAnsi="Times New Roman" w:cs="Times New Roman"/>
                  <w:color w:val="000000"/>
                  <w:sz w:val="24"/>
                  <w:szCs w:val="24"/>
                </w:rPr>
                <w:t>Baseline demographics for early and late in-hospital Orthostatic Heart Transplant (OHT) after Left Ventricular Assist Device (LVAD) Implantation</w:t>
              </w:r>
              <w:r w:rsidRPr="00B34A8F">
                <w:rPr>
                  <w:rFonts w:ascii="Times New Roman" w:eastAsia="Times New Roman" w:hAnsi="Times New Roman" w:cs="Times New Roman"/>
                  <w:b/>
                  <w:bCs/>
                  <w:color w:val="000000"/>
                  <w:sz w:val="24"/>
                  <w:szCs w:val="24"/>
                </w:rPr>
                <w:t xml:space="preserve"> </w:t>
              </w:r>
            </w:ins>
          </w:p>
        </w:tc>
      </w:tr>
      <w:tr w:rsidR="00B34A8F" w:rsidRPr="00B34A8F" w:rsidTr="00305687">
        <w:trPr>
          <w:trHeight w:val="1260"/>
          <w:ins w:id="217" w:author="David Ouyang" w:date="2015-07-31T11:08:00Z"/>
          <w:trPrChange w:id="218" w:author="David Ouyang" w:date="2015-07-31T11:11:00Z">
            <w:trPr>
              <w:trHeight w:val="1260"/>
            </w:trPr>
          </w:trPrChange>
        </w:trPr>
        <w:tc>
          <w:tcPr>
            <w:tcW w:w="2855" w:type="dxa"/>
            <w:vMerge w:val="restart"/>
            <w:tcBorders>
              <w:top w:val="nil"/>
              <w:left w:val="nil"/>
              <w:bottom w:val="single" w:sz="4" w:space="0" w:color="000000"/>
              <w:right w:val="nil"/>
            </w:tcBorders>
            <w:shd w:val="clear" w:color="auto" w:fill="auto"/>
            <w:vAlign w:val="center"/>
            <w:hideMark/>
            <w:tcPrChange w:id="219" w:author="David Ouyang" w:date="2015-07-31T11:11:00Z">
              <w:tcPr>
                <w:tcW w:w="2060" w:type="dxa"/>
                <w:vMerge w:val="restart"/>
                <w:tcBorders>
                  <w:top w:val="nil"/>
                  <w:left w:val="nil"/>
                  <w:bottom w:val="single" w:sz="4" w:space="0" w:color="000000"/>
                  <w:right w:val="nil"/>
                </w:tcBorders>
                <w:shd w:val="clear" w:color="auto" w:fill="auto"/>
                <w:vAlign w:val="center"/>
                <w:hideMark/>
              </w:tcPr>
            </w:tcPrChange>
          </w:tcPr>
          <w:p w:rsidR="00B34A8F" w:rsidRPr="00B34A8F" w:rsidRDefault="00B34A8F" w:rsidP="00B34A8F">
            <w:pPr>
              <w:spacing w:after="0" w:line="240" w:lineRule="auto"/>
              <w:rPr>
                <w:ins w:id="220" w:author="David Ouyang" w:date="2015-07-31T11:08:00Z"/>
                <w:rFonts w:ascii="Times New Roman" w:eastAsia="Times New Roman" w:hAnsi="Times New Roman" w:cs="Times New Roman"/>
                <w:color w:val="000000"/>
                <w:sz w:val="24"/>
                <w:szCs w:val="24"/>
              </w:rPr>
            </w:pPr>
            <w:ins w:id="221" w:author="David Ouyang" w:date="2015-07-31T11:08:00Z">
              <w:r w:rsidRPr="00B34A8F">
                <w:rPr>
                  <w:rFonts w:ascii="Times New Roman" w:eastAsia="Times New Roman" w:hAnsi="Times New Roman" w:cs="Times New Roman"/>
                  <w:color w:val="000000"/>
                  <w:sz w:val="24"/>
                  <w:szCs w:val="24"/>
                </w:rPr>
                <w:t> </w:t>
              </w:r>
            </w:ins>
          </w:p>
        </w:tc>
        <w:tc>
          <w:tcPr>
            <w:tcW w:w="1580" w:type="dxa"/>
            <w:tcBorders>
              <w:top w:val="nil"/>
              <w:left w:val="nil"/>
              <w:bottom w:val="nil"/>
              <w:right w:val="nil"/>
            </w:tcBorders>
            <w:shd w:val="clear" w:color="auto" w:fill="auto"/>
            <w:vAlign w:val="center"/>
            <w:hideMark/>
            <w:tcPrChange w:id="222" w:author="David Ouyang" w:date="2015-07-31T11:11:00Z">
              <w:tcPr>
                <w:tcW w:w="1580" w:type="dxa"/>
                <w:tcBorders>
                  <w:top w:val="nil"/>
                  <w:left w:val="nil"/>
                  <w:bottom w:val="nil"/>
                  <w:right w:val="nil"/>
                </w:tcBorders>
                <w:shd w:val="clear" w:color="auto" w:fill="auto"/>
                <w:vAlign w:val="center"/>
                <w:hideMark/>
              </w:tcPr>
            </w:tcPrChange>
          </w:tcPr>
          <w:p w:rsidR="00B34A8F" w:rsidRPr="00B34A8F" w:rsidRDefault="00EC0958" w:rsidP="00B34A8F">
            <w:pPr>
              <w:spacing w:after="0" w:line="240" w:lineRule="auto"/>
              <w:jc w:val="center"/>
              <w:rPr>
                <w:ins w:id="223" w:author="David Ouyang" w:date="2015-07-31T11:08:00Z"/>
                <w:rFonts w:ascii="Times New Roman" w:eastAsia="Times New Roman" w:hAnsi="Times New Roman" w:cs="Times New Roman"/>
                <w:bCs/>
                <w:color w:val="000000"/>
                <w:sz w:val="24"/>
                <w:szCs w:val="24"/>
                <w:rPrChange w:id="224" w:author="David Ouyang" w:date="2015-07-31T11:08:00Z">
                  <w:rPr>
                    <w:ins w:id="225" w:author="David Ouyang" w:date="2015-07-31T11:08:00Z"/>
                    <w:rFonts w:ascii="Times New Roman" w:eastAsia="Times New Roman" w:hAnsi="Times New Roman" w:cs="Times New Roman"/>
                    <w:b/>
                    <w:bCs/>
                    <w:color w:val="000000"/>
                    <w:sz w:val="24"/>
                    <w:szCs w:val="24"/>
                  </w:rPr>
                </w:rPrChange>
              </w:rPr>
            </w:pPr>
            <w:ins w:id="226" w:author="David Ouyang" w:date="2015-07-31T11:08:00Z">
              <w:r w:rsidRPr="00EC0958">
                <w:rPr>
                  <w:rFonts w:ascii="Times New Roman" w:eastAsia="Times New Roman" w:hAnsi="Times New Roman" w:cs="Times New Roman"/>
                  <w:bCs/>
                  <w:color w:val="000000"/>
                  <w:sz w:val="24"/>
                  <w:szCs w:val="24"/>
                  <w:rPrChange w:id="227" w:author="David Ouyang" w:date="2015-07-31T11:08:00Z">
                    <w:rPr>
                      <w:rFonts w:ascii="Times New Roman" w:eastAsia="Times New Roman" w:hAnsi="Times New Roman" w:cs="Times New Roman"/>
                      <w:b/>
                      <w:bCs/>
                      <w:color w:val="000000"/>
                      <w:sz w:val="24"/>
                      <w:szCs w:val="24"/>
                    </w:rPr>
                  </w:rPrChange>
                </w:rPr>
                <w:t xml:space="preserve"> OHT 0 - 7 days after LVAD</w:t>
              </w:r>
            </w:ins>
          </w:p>
        </w:tc>
        <w:tc>
          <w:tcPr>
            <w:tcW w:w="1580" w:type="dxa"/>
            <w:tcBorders>
              <w:top w:val="nil"/>
              <w:left w:val="nil"/>
              <w:bottom w:val="nil"/>
              <w:right w:val="nil"/>
            </w:tcBorders>
            <w:shd w:val="clear" w:color="auto" w:fill="auto"/>
            <w:vAlign w:val="center"/>
            <w:hideMark/>
            <w:tcPrChange w:id="228" w:author="David Ouyang" w:date="2015-07-31T11:11:00Z">
              <w:tcPr>
                <w:tcW w:w="1580" w:type="dxa"/>
                <w:tcBorders>
                  <w:top w:val="nil"/>
                  <w:left w:val="nil"/>
                  <w:bottom w:val="nil"/>
                  <w:right w:val="nil"/>
                </w:tcBorders>
                <w:shd w:val="clear" w:color="auto" w:fill="auto"/>
                <w:vAlign w:val="center"/>
                <w:hideMark/>
              </w:tcPr>
            </w:tcPrChange>
          </w:tcPr>
          <w:p w:rsidR="00B34A8F" w:rsidRPr="00B34A8F" w:rsidRDefault="00EC0958" w:rsidP="00B34A8F">
            <w:pPr>
              <w:spacing w:after="0" w:line="240" w:lineRule="auto"/>
              <w:jc w:val="center"/>
              <w:rPr>
                <w:ins w:id="229" w:author="David Ouyang" w:date="2015-07-31T11:08:00Z"/>
                <w:rFonts w:ascii="Times New Roman" w:eastAsia="Times New Roman" w:hAnsi="Times New Roman" w:cs="Times New Roman"/>
                <w:bCs/>
                <w:color w:val="000000"/>
                <w:sz w:val="24"/>
                <w:szCs w:val="24"/>
                <w:rPrChange w:id="230" w:author="David Ouyang" w:date="2015-07-31T11:08:00Z">
                  <w:rPr>
                    <w:ins w:id="231" w:author="David Ouyang" w:date="2015-07-31T11:08:00Z"/>
                    <w:rFonts w:ascii="Times New Roman" w:eastAsia="Times New Roman" w:hAnsi="Times New Roman" w:cs="Times New Roman"/>
                    <w:b/>
                    <w:bCs/>
                    <w:color w:val="000000"/>
                    <w:sz w:val="24"/>
                    <w:szCs w:val="24"/>
                  </w:rPr>
                </w:rPrChange>
              </w:rPr>
            </w:pPr>
            <w:ins w:id="232" w:author="David Ouyang" w:date="2015-07-31T11:08:00Z">
              <w:r w:rsidRPr="00EC0958">
                <w:rPr>
                  <w:rFonts w:ascii="Times New Roman" w:eastAsia="Times New Roman" w:hAnsi="Times New Roman" w:cs="Times New Roman"/>
                  <w:bCs/>
                  <w:color w:val="000000"/>
                  <w:sz w:val="24"/>
                  <w:szCs w:val="24"/>
                  <w:rPrChange w:id="233" w:author="David Ouyang" w:date="2015-07-31T11:08:00Z">
                    <w:rPr>
                      <w:rFonts w:ascii="Times New Roman" w:eastAsia="Times New Roman" w:hAnsi="Times New Roman" w:cs="Times New Roman"/>
                      <w:b/>
                      <w:bCs/>
                      <w:color w:val="000000"/>
                      <w:sz w:val="24"/>
                      <w:szCs w:val="24"/>
                    </w:rPr>
                  </w:rPrChange>
                </w:rPr>
                <w:t xml:space="preserve"> OHT 8 - 31 days after LVAD</w:t>
              </w:r>
            </w:ins>
          </w:p>
        </w:tc>
        <w:tc>
          <w:tcPr>
            <w:tcW w:w="1580" w:type="dxa"/>
            <w:tcBorders>
              <w:top w:val="nil"/>
              <w:left w:val="nil"/>
              <w:bottom w:val="nil"/>
              <w:right w:val="nil"/>
            </w:tcBorders>
            <w:shd w:val="clear" w:color="auto" w:fill="auto"/>
            <w:vAlign w:val="center"/>
            <w:hideMark/>
            <w:tcPrChange w:id="234" w:author="David Ouyang" w:date="2015-07-31T11:11:00Z">
              <w:tcPr>
                <w:tcW w:w="1580" w:type="dxa"/>
                <w:tcBorders>
                  <w:top w:val="nil"/>
                  <w:left w:val="nil"/>
                  <w:bottom w:val="nil"/>
                  <w:right w:val="nil"/>
                </w:tcBorders>
                <w:shd w:val="clear" w:color="auto" w:fill="auto"/>
                <w:vAlign w:val="center"/>
                <w:hideMark/>
              </w:tcPr>
            </w:tcPrChange>
          </w:tcPr>
          <w:p w:rsidR="00B34A8F" w:rsidRPr="00B34A8F" w:rsidRDefault="00EC0958" w:rsidP="00B34A8F">
            <w:pPr>
              <w:spacing w:after="0" w:line="240" w:lineRule="auto"/>
              <w:jc w:val="center"/>
              <w:rPr>
                <w:ins w:id="235" w:author="David Ouyang" w:date="2015-07-31T11:08:00Z"/>
                <w:rFonts w:ascii="Times New Roman" w:eastAsia="Times New Roman" w:hAnsi="Times New Roman" w:cs="Times New Roman"/>
                <w:bCs/>
                <w:color w:val="000000"/>
                <w:sz w:val="24"/>
                <w:szCs w:val="24"/>
                <w:rPrChange w:id="236" w:author="David Ouyang" w:date="2015-07-31T11:08:00Z">
                  <w:rPr>
                    <w:ins w:id="237" w:author="David Ouyang" w:date="2015-07-31T11:08:00Z"/>
                    <w:rFonts w:ascii="Times New Roman" w:eastAsia="Times New Roman" w:hAnsi="Times New Roman" w:cs="Times New Roman"/>
                    <w:b/>
                    <w:bCs/>
                    <w:color w:val="000000"/>
                    <w:sz w:val="24"/>
                    <w:szCs w:val="24"/>
                  </w:rPr>
                </w:rPrChange>
              </w:rPr>
            </w:pPr>
            <w:ins w:id="238" w:author="David Ouyang" w:date="2015-07-31T11:08:00Z">
              <w:r w:rsidRPr="00EC0958">
                <w:rPr>
                  <w:rFonts w:ascii="Times New Roman" w:eastAsia="Times New Roman" w:hAnsi="Times New Roman" w:cs="Times New Roman"/>
                  <w:bCs/>
                  <w:color w:val="000000"/>
                  <w:sz w:val="24"/>
                  <w:szCs w:val="24"/>
                  <w:rPrChange w:id="239" w:author="David Ouyang" w:date="2015-07-31T11:08:00Z">
                    <w:rPr>
                      <w:rFonts w:ascii="Times New Roman" w:eastAsia="Times New Roman" w:hAnsi="Times New Roman" w:cs="Times New Roman"/>
                      <w:b/>
                      <w:bCs/>
                      <w:color w:val="000000"/>
                      <w:sz w:val="24"/>
                      <w:szCs w:val="24"/>
                    </w:rPr>
                  </w:rPrChange>
                </w:rPr>
                <w:t xml:space="preserve"> OHT 32 - 65 days after LVAD</w:t>
              </w:r>
            </w:ins>
          </w:p>
        </w:tc>
        <w:tc>
          <w:tcPr>
            <w:tcW w:w="1580" w:type="dxa"/>
            <w:tcBorders>
              <w:top w:val="nil"/>
              <w:left w:val="nil"/>
              <w:bottom w:val="nil"/>
              <w:right w:val="nil"/>
            </w:tcBorders>
            <w:shd w:val="clear" w:color="auto" w:fill="auto"/>
            <w:vAlign w:val="center"/>
            <w:hideMark/>
            <w:tcPrChange w:id="240" w:author="David Ouyang" w:date="2015-07-31T11:11:00Z">
              <w:tcPr>
                <w:tcW w:w="1580" w:type="dxa"/>
                <w:tcBorders>
                  <w:top w:val="nil"/>
                  <w:left w:val="nil"/>
                  <w:bottom w:val="nil"/>
                  <w:right w:val="nil"/>
                </w:tcBorders>
                <w:shd w:val="clear" w:color="auto" w:fill="auto"/>
                <w:vAlign w:val="center"/>
                <w:hideMark/>
              </w:tcPr>
            </w:tcPrChange>
          </w:tcPr>
          <w:p w:rsidR="00B34A8F" w:rsidRPr="00B34A8F" w:rsidRDefault="00EC0958" w:rsidP="00B34A8F">
            <w:pPr>
              <w:spacing w:after="0" w:line="240" w:lineRule="auto"/>
              <w:jc w:val="center"/>
              <w:rPr>
                <w:ins w:id="241" w:author="David Ouyang" w:date="2015-07-31T11:08:00Z"/>
                <w:rFonts w:ascii="Times New Roman" w:eastAsia="Times New Roman" w:hAnsi="Times New Roman" w:cs="Times New Roman"/>
                <w:bCs/>
                <w:color w:val="000000"/>
                <w:sz w:val="24"/>
                <w:szCs w:val="24"/>
                <w:rPrChange w:id="242" w:author="David Ouyang" w:date="2015-07-31T11:08:00Z">
                  <w:rPr>
                    <w:ins w:id="243" w:author="David Ouyang" w:date="2015-07-31T11:08:00Z"/>
                    <w:rFonts w:ascii="Times New Roman" w:eastAsia="Times New Roman" w:hAnsi="Times New Roman" w:cs="Times New Roman"/>
                    <w:b/>
                    <w:bCs/>
                    <w:color w:val="000000"/>
                    <w:sz w:val="24"/>
                    <w:szCs w:val="24"/>
                  </w:rPr>
                </w:rPrChange>
              </w:rPr>
            </w:pPr>
            <w:ins w:id="244" w:author="David Ouyang" w:date="2015-07-31T11:08:00Z">
              <w:r w:rsidRPr="00EC0958">
                <w:rPr>
                  <w:rFonts w:ascii="Times New Roman" w:eastAsia="Times New Roman" w:hAnsi="Times New Roman" w:cs="Times New Roman"/>
                  <w:bCs/>
                  <w:color w:val="000000"/>
                  <w:sz w:val="24"/>
                  <w:szCs w:val="24"/>
                  <w:rPrChange w:id="245" w:author="David Ouyang" w:date="2015-07-31T11:08:00Z">
                    <w:rPr>
                      <w:rFonts w:ascii="Times New Roman" w:eastAsia="Times New Roman" w:hAnsi="Times New Roman" w:cs="Times New Roman"/>
                      <w:b/>
                      <w:bCs/>
                      <w:color w:val="000000"/>
                      <w:sz w:val="24"/>
                      <w:szCs w:val="24"/>
                    </w:rPr>
                  </w:rPrChange>
                </w:rPr>
                <w:t xml:space="preserve"> OHT 66 days or more after LVAD</w:t>
              </w:r>
            </w:ins>
          </w:p>
        </w:tc>
        <w:tc>
          <w:tcPr>
            <w:tcW w:w="1580" w:type="dxa"/>
            <w:vMerge w:val="restart"/>
            <w:tcBorders>
              <w:top w:val="nil"/>
              <w:left w:val="nil"/>
              <w:bottom w:val="single" w:sz="4" w:space="0" w:color="000000"/>
              <w:right w:val="nil"/>
            </w:tcBorders>
            <w:shd w:val="clear" w:color="auto" w:fill="auto"/>
            <w:vAlign w:val="center"/>
            <w:hideMark/>
            <w:tcPrChange w:id="246" w:author="David Ouyang" w:date="2015-07-31T11:11:00Z">
              <w:tcPr>
                <w:tcW w:w="1580" w:type="dxa"/>
                <w:vMerge w:val="restart"/>
                <w:tcBorders>
                  <w:top w:val="nil"/>
                  <w:left w:val="nil"/>
                  <w:bottom w:val="single" w:sz="4" w:space="0" w:color="000000"/>
                  <w:right w:val="nil"/>
                </w:tcBorders>
                <w:shd w:val="clear" w:color="auto" w:fill="auto"/>
                <w:vAlign w:val="center"/>
                <w:hideMark/>
              </w:tcPr>
            </w:tcPrChange>
          </w:tcPr>
          <w:p w:rsidR="00B34A8F" w:rsidRPr="00B34A8F" w:rsidRDefault="00EC0958" w:rsidP="00B34A8F">
            <w:pPr>
              <w:spacing w:after="0" w:line="240" w:lineRule="auto"/>
              <w:jc w:val="center"/>
              <w:rPr>
                <w:ins w:id="247" w:author="David Ouyang" w:date="2015-07-31T11:08:00Z"/>
                <w:rFonts w:ascii="Times New Roman" w:eastAsia="Times New Roman" w:hAnsi="Times New Roman" w:cs="Times New Roman"/>
                <w:bCs/>
                <w:color w:val="000000"/>
                <w:sz w:val="24"/>
                <w:szCs w:val="24"/>
                <w:rPrChange w:id="248" w:author="David Ouyang" w:date="2015-07-31T11:08:00Z">
                  <w:rPr>
                    <w:ins w:id="249" w:author="David Ouyang" w:date="2015-07-31T11:08:00Z"/>
                    <w:rFonts w:ascii="Times New Roman" w:eastAsia="Times New Roman" w:hAnsi="Times New Roman" w:cs="Times New Roman"/>
                    <w:b/>
                    <w:bCs/>
                    <w:color w:val="000000"/>
                    <w:sz w:val="24"/>
                    <w:szCs w:val="24"/>
                  </w:rPr>
                </w:rPrChange>
              </w:rPr>
            </w:pPr>
            <w:ins w:id="250" w:author="David Ouyang" w:date="2015-07-31T11:08:00Z">
              <w:r w:rsidRPr="00EC0958">
                <w:rPr>
                  <w:rFonts w:ascii="Times New Roman" w:eastAsia="Times New Roman" w:hAnsi="Times New Roman" w:cs="Times New Roman"/>
                  <w:bCs/>
                  <w:color w:val="000000"/>
                  <w:sz w:val="24"/>
                  <w:szCs w:val="24"/>
                  <w:rPrChange w:id="251" w:author="David Ouyang" w:date="2015-07-31T11:08:00Z">
                    <w:rPr>
                      <w:rFonts w:ascii="Times New Roman" w:eastAsia="Times New Roman" w:hAnsi="Times New Roman" w:cs="Times New Roman"/>
                      <w:b/>
                      <w:bCs/>
                      <w:color w:val="000000"/>
                      <w:sz w:val="24"/>
                      <w:szCs w:val="24"/>
                    </w:rPr>
                  </w:rPrChange>
                </w:rPr>
                <w:t>p-value (early group vs. pooled other groups)</w:t>
              </w:r>
            </w:ins>
          </w:p>
        </w:tc>
      </w:tr>
      <w:tr w:rsidR="00B34A8F" w:rsidRPr="00B34A8F" w:rsidTr="00305687">
        <w:trPr>
          <w:trHeight w:val="315"/>
          <w:ins w:id="252" w:author="David Ouyang" w:date="2015-07-31T11:08:00Z"/>
          <w:trPrChange w:id="253" w:author="David Ouyang" w:date="2015-07-31T11:11:00Z">
            <w:trPr>
              <w:trHeight w:val="315"/>
            </w:trPr>
          </w:trPrChange>
        </w:trPr>
        <w:tc>
          <w:tcPr>
            <w:tcW w:w="2855" w:type="dxa"/>
            <w:vMerge/>
            <w:tcBorders>
              <w:top w:val="nil"/>
              <w:left w:val="nil"/>
              <w:bottom w:val="single" w:sz="4" w:space="0" w:color="000000"/>
              <w:right w:val="nil"/>
            </w:tcBorders>
            <w:vAlign w:val="center"/>
            <w:hideMark/>
            <w:tcPrChange w:id="254" w:author="David Ouyang" w:date="2015-07-31T11:11:00Z">
              <w:tcPr>
                <w:tcW w:w="2060" w:type="dxa"/>
                <w:vMerge/>
                <w:tcBorders>
                  <w:top w:val="nil"/>
                  <w:left w:val="nil"/>
                  <w:bottom w:val="single" w:sz="4" w:space="0" w:color="000000"/>
                  <w:right w:val="nil"/>
                </w:tcBorders>
                <w:vAlign w:val="center"/>
                <w:hideMark/>
              </w:tcPr>
            </w:tcPrChange>
          </w:tcPr>
          <w:p w:rsidR="00B34A8F" w:rsidRPr="00B34A8F" w:rsidRDefault="00B34A8F" w:rsidP="00B34A8F">
            <w:pPr>
              <w:spacing w:after="0" w:line="240" w:lineRule="auto"/>
              <w:rPr>
                <w:ins w:id="255" w:author="David Ouyang" w:date="2015-07-31T11:08:00Z"/>
                <w:rFonts w:ascii="Times New Roman" w:eastAsia="Times New Roman" w:hAnsi="Times New Roman" w:cs="Times New Roman"/>
                <w:color w:val="000000"/>
                <w:sz w:val="24"/>
                <w:szCs w:val="24"/>
              </w:rPr>
            </w:pPr>
          </w:p>
        </w:tc>
        <w:tc>
          <w:tcPr>
            <w:tcW w:w="1580" w:type="dxa"/>
            <w:tcBorders>
              <w:top w:val="nil"/>
              <w:left w:val="nil"/>
              <w:bottom w:val="single" w:sz="4" w:space="0" w:color="000000"/>
              <w:right w:val="nil"/>
            </w:tcBorders>
            <w:shd w:val="clear" w:color="auto" w:fill="auto"/>
            <w:vAlign w:val="center"/>
            <w:hideMark/>
            <w:tcPrChange w:id="256" w:author="David Ouyang" w:date="2015-07-31T11:11:00Z">
              <w:tcPr>
                <w:tcW w:w="1580" w:type="dxa"/>
                <w:tcBorders>
                  <w:top w:val="nil"/>
                  <w:left w:val="nil"/>
                  <w:bottom w:val="single" w:sz="4" w:space="0" w:color="000000"/>
                  <w:right w:val="nil"/>
                </w:tcBorders>
                <w:shd w:val="clear" w:color="auto" w:fill="auto"/>
                <w:vAlign w:val="center"/>
                <w:hideMark/>
              </w:tcPr>
            </w:tcPrChange>
          </w:tcPr>
          <w:p w:rsidR="00B34A8F" w:rsidRPr="00B34A8F" w:rsidRDefault="00EC0958" w:rsidP="00B34A8F">
            <w:pPr>
              <w:spacing w:after="0" w:line="240" w:lineRule="auto"/>
              <w:jc w:val="center"/>
              <w:rPr>
                <w:ins w:id="257" w:author="David Ouyang" w:date="2015-07-31T11:08:00Z"/>
                <w:rFonts w:ascii="Times New Roman" w:eastAsia="Times New Roman" w:hAnsi="Times New Roman" w:cs="Times New Roman"/>
                <w:bCs/>
                <w:color w:val="000000"/>
                <w:sz w:val="24"/>
                <w:szCs w:val="24"/>
                <w:rPrChange w:id="258" w:author="David Ouyang" w:date="2015-07-31T11:08:00Z">
                  <w:rPr>
                    <w:ins w:id="259" w:author="David Ouyang" w:date="2015-07-31T11:08:00Z"/>
                    <w:rFonts w:ascii="Times New Roman" w:eastAsia="Times New Roman" w:hAnsi="Times New Roman" w:cs="Times New Roman"/>
                    <w:b/>
                    <w:bCs/>
                    <w:color w:val="000000"/>
                    <w:sz w:val="24"/>
                    <w:szCs w:val="24"/>
                  </w:rPr>
                </w:rPrChange>
              </w:rPr>
            </w:pPr>
            <w:ins w:id="260" w:author="David Ouyang" w:date="2015-07-31T11:08:00Z">
              <w:r w:rsidRPr="00EC0958">
                <w:rPr>
                  <w:rFonts w:ascii="Times New Roman" w:eastAsia="Times New Roman" w:hAnsi="Times New Roman" w:cs="Times New Roman"/>
                  <w:bCs/>
                  <w:color w:val="000000"/>
                  <w:sz w:val="24"/>
                  <w:szCs w:val="24"/>
                  <w:rPrChange w:id="261" w:author="David Ouyang" w:date="2015-07-31T11:08:00Z">
                    <w:rPr>
                      <w:rFonts w:ascii="Times New Roman" w:eastAsia="Times New Roman" w:hAnsi="Times New Roman" w:cs="Times New Roman"/>
                      <w:b/>
                      <w:bCs/>
                      <w:color w:val="000000"/>
                      <w:sz w:val="24"/>
                      <w:szCs w:val="24"/>
                    </w:rPr>
                  </w:rPrChange>
                </w:rPr>
                <w:t>(n = 41)</w:t>
              </w:r>
            </w:ins>
          </w:p>
        </w:tc>
        <w:tc>
          <w:tcPr>
            <w:tcW w:w="1580" w:type="dxa"/>
            <w:tcBorders>
              <w:top w:val="nil"/>
              <w:left w:val="nil"/>
              <w:bottom w:val="single" w:sz="4" w:space="0" w:color="000000"/>
              <w:right w:val="nil"/>
            </w:tcBorders>
            <w:shd w:val="clear" w:color="auto" w:fill="auto"/>
            <w:vAlign w:val="center"/>
            <w:hideMark/>
            <w:tcPrChange w:id="262" w:author="David Ouyang" w:date="2015-07-31T11:11:00Z">
              <w:tcPr>
                <w:tcW w:w="1580" w:type="dxa"/>
                <w:tcBorders>
                  <w:top w:val="nil"/>
                  <w:left w:val="nil"/>
                  <w:bottom w:val="single" w:sz="4" w:space="0" w:color="000000"/>
                  <w:right w:val="nil"/>
                </w:tcBorders>
                <w:shd w:val="clear" w:color="auto" w:fill="auto"/>
                <w:vAlign w:val="center"/>
                <w:hideMark/>
              </w:tcPr>
            </w:tcPrChange>
          </w:tcPr>
          <w:p w:rsidR="00B34A8F" w:rsidRPr="00B34A8F" w:rsidRDefault="00EC0958" w:rsidP="00B34A8F">
            <w:pPr>
              <w:spacing w:after="0" w:line="240" w:lineRule="auto"/>
              <w:jc w:val="center"/>
              <w:rPr>
                <w:ins w:id="263" w:author="David Ouyang" w:date="2015-07-31T11:08:00Z"/>
                <w:rFonts w:ascii="Times New Roman" w:eastAsia="Times New Roman" w:hAnsi="Times New Roman" w:cs="Times New Roman"/>
                <w:bCs/>
                <w:color w:val="000000"/>
                <w:sz w:val="24"/>
                <w:szCs w:val="24"/>
                <w:rPrChange w:id="264" w:author="David Ouyang" w:date="2015-07-31T11:08:00Z">
                  <w:rPr>
                    <w:ins w:id="265" w:author="David Ouyang" w:date="2015-07-31T11:08:00Z"/>
                    <w:rFonts w:ascii="Times New Roman" w:eastAsia="Times New Roman" w:hAnsi="Times New Roman" w:cs="Times New Roman"/>
                    <w:b/>
                    <w:bCs/>
                    <w:color w:val="000000"/>
                    <w:sz w:val="24"/>
                    <w:szCs w:val="24"/>
                  </w:rPr>
                </w:rPrChange>
              </w:rPr>
            </w:pPr>
            <w:ins w:id="266" w:author="David Ouyang" w:date="2015-07-31T11:08:00Z">
              <w:r w:rsidRPr="00EC0958">
                <w:rPr>
                  <w:rFonts w:ascii="Times New Roman" w:eastAsia="Times New Roman" w:hAnsi="Times New Roman" w:cs="Times New Roman"/>
                  <w:bCs/>
                  <w:color w:val="000000"/>
                  <w:sz w:val="24"/>
                  <w:szCs w:val="24"/>
                  <w:rPrChange w:id="267" w:author="David Ouyang" w:date="2015-07-31T11:08:00Z">
                    <w:rPr>
                      <w:rFonts w:ascii="Times New Roman" w:eastAsia="Times New Roman" w:hAnsi="Times New Roman" w:cs="Times New Roman"/>
                      <w:b/>
                      <w:bCs/>
                      <w:color w:val="000000"/>
                      <w:sz w:val="24"/>
                      <w:szCs w:val="24"/>
                    </w:rPr>
                  </w:rPrChange>
                </w:rPr>
                <w:t>(n = 38)</w:t>
              </w:r>
            </w:ins>
          </w:p>
        </w:tc>
        <w:tc>
          <w:tcPr>
            <w:tcW w:w="1580" w:type="dxa"/>
            <w:tcBorders>
              <w:top w:val="nil"/>
              <w:left w:val="nil"/>
              <w:bottom w:val="single" w:sz="4" w:space="0" w:color="000000"/>
              <w:right w:val="nil"/>
            </w:tcBorders>
            <w:shd w:val="clear" w:color="auto" w:fill="auto"/>
            <w:vAlign w:val="center"/>
            <w:hideMark/>
            <w:tcPrChange w:id="268" w:author="David Ouyang" w:date="2015-07-31T11:11:00Z">
              <w:tcPr>
                <w:tcW w:w="1580" w:type="dxa"/>
                <w:tcBorders>
                  <w:top w:val="nil"/>
                  <w:left w:val="nil"/>
                  <w:bottom w:val="single" w:sz="4" w:space="0" w:color="000000"/>
                  <w:right w:val="nil"/>
                </w:tcBorders>
                <w:shd w:val="clear" w:color="auto" w:fill="auto"/>
                <w:vAlign w:val="center"/>
                <w:hideMark/>
              </w:tcPr>
            </w:tcPrChange>
          </w:tcPr>
          <w:p w:rsidR="00B34A8F" w:rsidRPr="00B34A8F" w:rsidRDefault="00EC0958" w:rsidP="00B34A8F">
            <w:pPr>
              <w:spacing w:after="0" w:line="240" w:lineRule="auto"/>
              <w:jc w:val="center"/>
              <w:rPr>
                <w:ins w:id="269" w:author="David Ouyang" w:date="2015-07-31T11:08:00Z"/>
                <w:rFonts w:ascii="Times New Roman" w:eastAsia="Times New Roman" w:hAnsi="Times New Roman" w:cs="Times New Roman"/>
                <w:bCs/>
                <w:color w:val="000000"/>
                <w:sz w:val="24"/>
                <w:szCs w:val="24"/>
                <w:rPrChange w:id="270" w:author="David Ouyang" w:date="2015-07-31T11:08:00Z">
                  <w:rPr>
                    <w:ins w:id="271" w:author="David Ouyang" w:date="2015-07-31T11:08:00Z"/>
                    <w:rFonts w:ascii="Times New Roman" w:eastAsia="Times New Roman" w:hAnsi="Times New Roman" w:cs="Times New Roman"/>
                    <w:b/>
                    <w:bCs/>
                    <w:color w:val="000000"/>
                    <w:sz w:val="24"/>
                    <w:szCs w:val="24"/>
                  </w:rPr>
                </w:rPrChange>
              </w:rPr>
            </w:pPr>
            <w:ins w:id="272" w:author="David Ouyang" w:date="2015-07-31T11:08:00Z">
              <w:r w:rsidRPr="00EC0958">
                <w:rPr>
                  <w:rFonts w:ascii="Times New Roman" w:eastAsia="Times New Roman" w:hAnsi="Times New Roman" w:cs="Times New Roman"/>
                  <w:bCs/>
                  <w:color w:val="000000"/>
                  <w:sz w:val="24"/>
                  <w:szCs w:val="24"/>
                  <w:rPrChange w:id="273" w:author="David Ouyang" w:date="2015-07-31T11:08:00Z">
                    <w:rPr>
                      <w:rFonts w:ascii="Times New Roman" w:eastAsia="Times New Roman" w:hAnsi="Times New Roman" w:cs="Times New Roman"/>
                      <w:b/>
                      <w:bCs/>
                      <w:color w:val="000000"/>
                      <w:sz w:val="24"/>
                      <w:szCs w:val="24"/>
                    </w:rPr>
                  </w:rPrChange>
                </w:rPr>
                <w:t>(n = 42)</w:t>
              </w:r>
            </w:ins>
          </w:p>
        </w:tc>
        <w:tc>
          <w:tcPr>
            <w:tcW w:w="1580" w:type="dxa"/>
            <w:tcBorders>
              <w:top w:val="nil"/>
              <w:left w:val="nil"/>
              <w:bottom w:val="single" w:sz="4" w:space="0" w:color="000000"/>
              <w:right w:val="nil"/>
            </w:tcBorders>
            <w:shd w:val="clear" w:color="auto" w:fill="auto"/>
            <w:vAlign w:val="center"/>
            <w:hideMark/>
            <w:tcPrChange w:id="274" w:author="David Ouyang" w:date="2015-07-31T11:11:00Z">
              <w:tcPr>
                <w:tcW w:w="1580" w:type="dxa"/>
                <w:tcBorders>
                  <w:top w:val="nil"/>
                  <w:left w:val="nil"/>
                  <w:bottom w:val="single" w:sz="4" w:space="0" w:color="000000"/>
                  <w:right w:val="nil"/>
                </w:tcBorders>
                <w:shd w:val="clear" w:color="auto" w:fill="auto"/>
                <w:vAlign w:val="center"/>
                <w:hideMark/>
              </w:tcPr>
            </w:tcPrChange>
          </w:tcPr>
          <w:p w:rsidR="00B34A8F" w:rsidRPr="00B34A8F" w:rsidRDefault="00EC0958" w:rsidP="00B34A8F">
            <w:pPr>
              <w:spacing w:after="0" w:line="240" w:lineRule="auto"/>
              <w:jc w:val="center"/>
              <w:rPr>
                <w:ins w:id="275" w:author="David Ouyang" w:date="2015-07-31T11:08:00Z"/>
                <w:rFonts w:ascii="Times New Roman" w:eastAsia="Times New Roman" w:hAnsi="Times New Roman" w:cs="Times New Roman"/>
                <w:bCs/>
                <w:color w:val="000000"/>
                <w:sz w:val="24"/>
                <w:szCs w:val="24"/>
                <w:rPrChange w:id="276" w:author="David Ouyang" w:date="2015-07-31T11:08:00Z">
                  <w:rPr>
                    <w:ins w:id="277" w:author="David Ouyang" w:date="2015-07-31T11:08:00Z"/>
                    <w:rFonts w:ascii="Times New Roman" w:eastAsia="Times New Roman" w:hAnsi="Times New Roman" w:cs="Times New Roman"/>
                    <w:b/>
                    <w:bCs/>
                    <w:color w:val="000000"/>
                    <w:sz w:val="24"/>
                    <w:szCs w:val="24"/>
                  </w:rPr>
                </w:rPrChange>
              </w:rPr>
            </w:pPr>
            <w:ins w:id="278" w:author="David Ouyang" w:date="2015-07-31T11:08:00Z">
              <w:r w:rsidRPr="00EC0958">
                <w:rPr>
                  <w:rFonts w:ascii="Times New Roman" w:eastAsia="Times New Roman" w:hAnsi="Times New Roman" w:cs="Times New Roman"/>
                  <w:bCs/>
                  <w:color w:val="000000"/>
                  <w:sz w:val="24"/>
                  <w:szCs w:val="24"/>
                  <w:rPrChange w:id="279" w:author="David Ouyang" w:date="2015-07-31T11:08:00Z">
                    <w:rPr>
                      <w:rFonts w:ascii="Times New Roman" w:eastAsia="Times New Roman" w:hAnsi="Times New Roman" w:cs="Times New Roman"/>
                      <w:b/>
                      <w:bCs/>
                      <w:color w:val="000000"/>
                      <w:sz w:val="24"/>
                      <w:szCs w:val="24"/>
                    </w:rPr>
                  </w:rPrChange>
                </w:rPr>
                <w:t>(n = 43)</w:t>
              </w:r>
            </w:ins>
          </w:p>
        </w:tc>
        <w:tc>
          <w:tcPr>
            <w:tcW w:w="1580" w:type="dxa"/>
            <w:vMerge/>
            <w:tcBorders>
              <w:top w:val="nil"/>
              <w:left w:val="nil"/>
              <w:bottom w:val="single" w:sz="4" w:space="0" w:color="000000"/>
              <w:right w:val="nil"/>
            </w:tcBorders>
            <w:vAlign w:val="center"/>
            <w:hideMark/>
            <w:tcPrChange w:id="280" w:author="David Ouyang" w:date="2015-07-31T11:11:00Z">
              <w:tcPr>
                <w:tcW w:w="1580" w:type="dxa"/>
                <w:vMerge/>
                <w:tcBorders>
                  <w:top w:val="nil"/>
                  <w:left w:val="nil"/>
                  <w:bottom w:val="single" w:sz="4" w:space="0" w:color="000000"/>
                  <w:right w:val="nil"/>
                </w:tcBorders>
                <w:vAlign w:val="center"/>
                <w:hideMark/>
              </w:tcPr>
            </w:tcPrChange>
          </w:tcPr>
          <w:p w:rsidR="00B34A8F" w:rsidRPr="00B34A8F" w:rsidRDefault="00B34A8F" w:rsidP="00B34A8F">
            <w:pPr>
              <w:spacing w:after="0" w:line="240" w:lineRule="auto"/>
              <w:rPr>
                <w:ins w:id="281" w:author="David Ouyang" w:date="2015-07-31T11:08:00Z"/>
                <w:rFonts w:ascii="Times New Roman" w:eastAsia="Times New Roman" w:hAnsi="Times New Roman" w:cs="Times New Roman"/>
                <w:b/>
                <w:bCs/>
                <w:color w:val="000000"/>
                <w:sz w:val="24"/>
                <w:szCs w:val="24"/>
              </w:rPr>
            </w:pPr>
          </w:p>
        </w:tc>
      </w:tr>
      <w:tr w:rsidR="00B34A8F" w:rsidRPr="00B34A8F" w:rsidTr="00305687">
        <w:trPr>
          <w:trHeight w:val="315"/>
          <w:ins w:id="282" w:author="David Ouyang" w:date="2015-07-31T11:08:00Z"/>
          <w:trPrChange w:id="283"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284" w:author="David Ouyang" w:date="2015-07-31T11:11:00Z">
              <w:tcPr>
                <w:tcW w:w="2060" w:type="dxa"/>
                <w:tcBorders>
                  <w:top w:val="nil"/>
                  <w:left w:val="nil"/>
                  <w:bottom w:val="nil"/>
                  <w:right w:val="nil"/>
                </w:tcBorders>
                <w:shd w:val="clear" w:color="auto" w:fill="auto"/>
                <w:vAlign w:val="center"/>
                <w:hideMark/>
              </w:tcPr>
            </w:tcPrChange>
          </w:tcPr>
          <w:p w:rsidR="00B34A8F" w:rsidRPr="00B34A8F" w:rsidRDefault="00B34A8F" w:rsidP="00B34A8F">
            <w:pPr>
              <w:spacing w:after="0" w:line="240" w:lineRule="auto"/>
              <w:rPr>
                <w:ins w:id="285" w:author="David Ouyang" w:date="2015-07-31T11:08:00Z"/>
                <w:rFonts w:ascii="Times New Roman" w:eastAsia="Times New Roman" w:hAnsi="Times New Roman" w:cs="Times New Roman"/>
                <w:color w:val="000000"/>
                <w:sz w:val="24"/>
                <w:szCs w:val="24"/>
              </w:rPr>
            </w:pPr>
            <w:ins w:id="286" w:author="David Ouyang" w:date="2015-07-31T11:08:00Z">
              <w:r w:rsidRPr="00B34A8F">
                <w:rPr>
                  <w:rFonts w:ascii="Times New Roman" w:eastAsia="Times New Roman" w:hAnsi="Times New Roman" w:cs="Times New Roman"/>
                  <w:color w:val="000000"/>
                  <w:sz w:val="24"/>
                  <w:szCs w:val="24"/>
                </w:rPr>
                <w:t>Length of stay (SD)</w:t>
              </w:r>
            </w:ins>
          </w:p>
        </w:tc>
        <w:tc>
          <w:tcPr>
            <w:tcW w:w="1580" w:type="dxa"/>
            <w:tcBorders>
              <w:top w:val="nil"/>
              <w:left w:val="nil"/>
              <w:bottom w:val="nil"/>
              <w:right w:val="nil"/>
            </w:tcBorders>
            <w:shd w:val="clear" w:color="auto" w:fill="auto"/>
            <w:vAlign w:val="center"/>
            <w:hideMark/>
            <w:tcPrChange w:id="287" w:author="David Ouyang" w:date="2015-07-31T11:11:00Z">
              <w:tcPr>
                <w:tcW w:w="1580" w:type="dxa"/>
                <w:tcBorders>
                  <w:top w:val="nil"/>
                  <w:left w:val="nil"/>
                  <w:bottom w:val="nil"/>
                  <w:right w:val="nil"/>
                </w:tcBorders>
                <w:shd w:val="clear" w:color="auto" w:fill="auto"/>
                <w:vAlign w:val="center"/>
                <w:hideMark/>
              </w:tcPr>
            </w:tcPrChange>
          </w:tcPr>
          <w:p w:rsidR="00B34A8F" w:rsidRPr="00305687" w:rsidRDefault="00EC0958" w:rsidP="00B34A8F">
            <w:pPr>
              <w:spacing w:after="0" w:line="240" w:lineRule="auto"/>
              <w:jc w:val="center"/>
              <w:rPr>
                <w:ins w:id="288" w:author="David Ouyang" w:date="2015-07-31T11:08:00Z"/>
                <w:rFonts w:ascii="Times New Roman" w:eastAsia="Times New Roman" w:hAnsi="Times New Roman" w:cs="Times New Roman"/>
                <w:b/>
                <w:color w:val="000000"/>
                <w:sz w:val="24"/>
                <w:szCs w:val="24"/>
                <w:rPrChange w:id="289" w:author="David Ouyang" w:date="2015-07-31T11:09:00Z">
                  <w:rPr>
                    <w:ins w:id="290" w:author="David Ouyang" w:date="2015-07-31T11:08:00Z"/>
                    <w:rFonts w:ascii="Times New Roman" w:eastAsia="Times New Roman" w:hAnsi="Times New Roman" w:cs="Times New Roman"/>
                    <w:color w:val="000000"/>
                    <w:sz w:val="24"/>
                    <w:szCs w:val="24"/>
                  </w:rPr>
                </w:rPrChange>
              </w:rPr>
            </w:pPr>
            <w:ins w:id="291" w:author="David Ouyang" w:date="2015-07-31T11:08:00Z">
              <w:r w:rsidRPr="00EC0958">
                <w:rPr>
                  <w:rFonts w:ascii="Times New Roman" w:eastAsia="Times New Roman" w:hAnsi="Times New Roman" w:cs="Times New Roman"/>
                  <w:b/>
                  <w:color w:val="000000"/>
                  <w:sz w:val="24"/>
                  <w:szCs w:val="24"/>
                  <w:rPrChange w:id="292" w:author="David Ouyang" w:date="2015-07-31T11:09:00Z">
                    <w:rPr>
                      <w:rFonts w:ascii="Times New Roman" w:eastAsia="Times New Roman" w:hAnsi="Times New Roman" w:cs="Times New Roman"/>
                      <w:color w:val="000000"/>
                      <w:sz w:val="24"/>
                      <w:szCs w:val="24"/>
                    </w:rPr>
                  </w:rPrChange>
                </w:rPr>
                <w:t>39.3 ± 33.2</w:t>
              </w:r>
            </w:ins>
          </w:p>
        </w:tc>
        <w:tc>
          <w:tcPr>
            <w:tcW w:w="1580" w:type="dxa"/>
            <w:tcBorders>
              <w:top w:val="nil"/>
              <w:left w:val="nil"/>
              <w:bottom w:val="nil"/>
              <w:right w:val="nil"/>
            </w:tcBorders>
            <w:shd w:val="clear" w:color="auto" w:fill="auto"/>
            <w:vAlign w:val="center"/>
            <w:hideMark/>
            <w:tcPrChange w:id="293" w:author="David Ouyang" w:date="2015-07-31T11:11:00Z">
              <w:tcPr>
                <w:tcW w:w="1580" w:type="dxa"/>
                <w:tcBorders>
                  <w:top w:val="nil"/>
                  <w:left w:val="nil"/>
                  <w:bottom w:val="nil"/>
                  <w:right w:val="nil"/>
                </w:tcBorders>
                <w:shd w:val="clear" w:color="auto" w:fill="auto"/>
                <w:vAlign w:val="center"/>
                <w:hideMark/>
              </w:tcPr>
            </w:tcPrChange>
          </w:tcPr>
          <w:p w:rsidR="00B34A8F" w:rsidRPr="00305687" w:rsidRDefault="00EC0958" w:rsidP="00B34A8F">
            <w:pPr>
              <w:spacing w:after="0" w:line="240" w:lineRule="auto"/>
              <w:jc w:val="center"/>
              <w:rPr>
                <w:ins w:id="294" w:author="David Ouyang" w:date="2015-07-31T11:08:00Z"/>
                <w:rFonts w:ascii="Times New Roman" w:eastAsia="Times New Roman" w:hAnsi="Times New Roman" w:cs="Times New Roman"/>
                <w:b/>
                <w:color w:val="000000"/>
                <w:sz w:val="24"/>
                <w:szCs w:val="24"/>
                <w:rPrChange w:id="295" w:author="David Ouyang" w:date="2015-07-31T11:09:00Z">
                  <w:rPr>
                    <w:ins w:id="296" w:author="David Ouyang" w:date="2015-07-31T11:08:00Z"/>
                    <w:rFonts w:ascii="Times New Roman" w:eastAsia="Times New Roman" w:hAnsi="Times New Roman" w:cs="Times New Roman"/>
                    <w:color w:val="000000"/>
                    <w:sz w:val="24"/>
                    <w:szCs w:val="24"/>
                  </w:rPr>
                </w:rPrChange>
              </w:rPr>
            </w:pPr>
            <w:ins w:id="297" w:author="David Ouyang" w:date="2015-07-31T11:08:00Z">
              <w:r w:rsidRPr="00EC0958">
                <w:rPr>
                  <w:rFonts w:ascii="Times New Roman" w:eastAsia="Times New Roman" w:hAnsi="Times New Roman" w:cs="Times New Roman"/>
                  <w:b/>
                  <w:color w:val="000000"/>
                  <w:sz w:val="24"/>
                  <w:szCs w:val="24"/>
                  <w:rPrChange w:id="298" w:author="David Ouyang" w:date="2015-07-31T11:09:00Z">
                    <w:rPr>
                      <w:rFonts w:ascii="Times New Roman" w:eastAsia="Times New Roman" w:hAnsi="Times New Roman" w:cs="Times New Roman"/>
                      <w:color w:val="000000"/>
                      <w:sz w:val="24"/>
                      <w:szCs w:val="24"/>
                    </w:rPr>
                  </w:rPrChange>
                </w:rPr>
                <w:t>48.87 ± 25.6</w:t>
              </w:r>
            </w:ins>
          </w:p>
        </w:tc>
        <w:tc>
          <w:tcPr>
            <w:tcW w:w="1580" w:type="dxa"/>
            <w:tcBorders>
              <w:top w:val="nil"/>
              <w:left w:val="nil"/>
              <w:bottom w:val="nil"/>
              <w:right w:val="nil"/>
            </w:tcBorders>
            <w:shd w:val="clear" w:color="auto" w:fill="auto"/>
            <w:vAlign w:val="center"/>
            <w:hideMark/>
            <w:tcPrChange w:id="299" w:author="David Ouyang" w:date="2015-07-31T11:11:00Z">
              <w:tcPr>
                <w:tcW w:w="1580" w:type="dxa"/>
                <w:tcBorders>
                  <w:top w:val="nil"/>
                  <w:left w:val="nil"/>
                  <w:bottom w:val="nil"/>
                  <w:right w:val="nil"/>
                </w:tcBorders>
                <w:shd w:val="clear" w:color="auto" w:fill="auto"/>
                <w:vAlign w:val="center"/>
                <w:hideMark/>
              </w:tcPr>
            </w:tcPrChange>
          </w:tcPr>
          <w:p w:rsidR="00B34A8F" w:rsidRPr="00305687" w:rsidRDefault="00EC0958" w:rsidP="00B34A8F">
            <w:pPr>
              <w:spacing w:after="0" w:line="240" w:lineRule="auto"/>
              <w:jc w:val="center"/>
              <w:rPr>
                <w:ins w:id="300" w:author="David Ouyang" w:date="2015-07-31T11:08:00Z"/>
                <w:rFonts w:ascii="Times New Roman" w:eastAsia="Times New Roman" w:hAnsi="Times New Roman" w:cs="Times New Roman"/>
                <w:b/>
                <w:color w:val="000000"/>
                <w:sz w:val="24"/>
                <w:szCs w:val="24"/>
                <w:rPrChange w:id="301" w:author="David Ouyang" w:date="2015-07-31T11:09:00Z">
                  <w:rPr>
                    <w:ins w:id="302" w:author="David Ouyang" w:date="2015-07-31T11:08:00Z"/>
                    <w:rFonts w:ascii="Times New Roman" w:eastAsia="Times New Roman" w:hAnsi="Times New Roman" w:cs="Times New Roman"/>
                    <w:color w:val="000000"/>
                    <w:sz w:val="24"/>
                    <w:szCs w:val="24"/>
                  </w:rPr>
                </w:rPrChange>
              </w:rPr>
            </w:pPr>
            <w:ins w:id="303" w:author="David Ouyang" w:date="2015-07-31T11:08:00Z">
              <w:r w:rsidRPr="00EC0958">
                <w:rPr>
                  <w:rFonts w:ascii="Times New Roman" w:eastAsia="Times New Roman" w:hAnsi="Times New Roman" w:cs="Times New Roman"/>
                  <w:b/>
                  <w:color w:val="000000"/>
                  <w:sz w:val="24"/>
                  <w:szCs w:val="24"/>
                  <w:rPrChange w:id="304" w:author="David Ouyang" w:date="2015-07-31T11:09:00Z">
                    <w:rPr>
                      <w:rFonts w:ascii="Times New Roman" w:eastAsia="Times New Roman" w:hAnsi="Times New Roman" w:cs="Times New Roman"/>
                      <w:color w:val="000000"/>
                      <w:sz w:val="24"/>
                      <w:szCs w:val="24"/>
                    </w:rPr>
                  </w:rPrChange>
                </w:rPr>
                <w:t>85.8 ± 40.1</w:t>
              </w:r>
            </w:ins>
          </w:p>
        </w:tc>
        <w:tc>
          <w:tcPr>
            <w:tcW w:w="1580" w:type="dxa"/>
            <w:tcBorders>
              <w:top w:val="nil"/>
              <w:left w:val="nil"/>
              <w:bottom w:val="nil"/>
              <w:right w:val="nil"/>
            </w:tcBorders>
            <w:shd w:val="clear" w:color="auto" w:fill="auto"/>
            <w:vAlign w:val="center"/>
            <w:hideMark/>
            <w:tcPrChange w:id="305" w:author="David Ouyang" w:date="2015-07-31T11:11:00Z">
              <w:tcPr>
                <w:tcW w:w="1580" w:type="dxa"/>
                <w:tcBorders>
                  <w:top w:val="nil"/>
                  <w:left w:val="nil"/>
                  <w:bottom w:val="nil"/>
                  <w:right w:val="nil"/>
                </w:tcBorders>
                <w:shd w:val="clear" w:color="auto" w:fill="auto"/>
                <w:vAlign w:val="center"/>
                <w:hideMark/>
              </w:tcPr>
            </w:tcPrChange>
          </w:tcPr>
          <w:p w:rsidR="00B34A8F" w:rsidRPr="00305687" w:rsidRDefault="00EC0958" w:rsidP="00B34A8F">
            <w:pPr>
              <w:spacing w:after="0" w:line="240" w:lineRule="auto"/>
              <w:jc w:val="center"/>
              <w:rPr>
                <w:ins w:id="306" w:author="David Ouyang" w:date="2015-07-31T11:08:00Z"/>
                <w:rFonts w:ascii="Times New Roman" w:eastAsia="Times New Roman" w:hAnsi="Times New Roman" w:cs="Times New Roman"/>
                <w:b/>
                <w:color w:val="000000"/>
                <w:sz w:val="24"/>
                <w:szCs w:val="24"/>
                <w:rPrChange w:id="307" w:author="David Ouyang" w:date="2015-07-31T11:09:00Z">
                  <w:rPr>
                    <w:ins w:id="308" w:author="David Ouyang" w:date="2015-07-31T11:08:00Z"/>
                    <w:rFonts w:ascii="Times New Roman" w:eastAsia="Times New Roman" w:hAnsi="Times New Roman" w:cs="Times New Roman"/>
                    <w:color w:val="000000"/>
                    <w:sz w:val="24"/>
                    <w:szCs w:val="24"/>
                  </w:rPr>
                </w:rPrChange>
              </w:rPr>
            </w:pPr>
            <w:ins w:id="309" w:author="David Ouyang" w:date="2015-07-31T11:08:00Z">
              <w:r w:rsidRPr="00EC0958">
                <w:rPr>
                  <w:rFonts w:ascii="Times New Roman" w:eastAsia="Times New Roman" w:hAnsi="Times New Roman" w:cs="Times New Roman"/>
                  <w:b/>
                  <w:color w:val="000000"/>
                  <w:sz w:val="24"/>
                  <w:szCs w:val="24"/>
                  <w:rPrChange w:id="310" w:author="David Ouyang" w:date="2015-07-31T11:09:00Z">
                    <w:rPr>
                      <w:rFonts w:ascii="Times New Roman" w:eastAsia="Times New Roman" w:hAnsi="Times New Roman" w:cs="Times New Roman"/>
                      <w:color w:val="000000"/>
                      <w:sz w:val="24"/>
                      <w:szCs w:val="24"/>
                    </w:rPr>
                  </w:rPrChange>
                </w:rPr>
                <w:t>151.2  ± 52.6</w:t>
              </w:r>
            </w:ins>
          </w:p>
        </w:tc>
        <w:tc>
          <w:tcPr>
            <w:tcW w:w="1580" w:type="dxa"/>
            <w:tcBorders>
              <w:top w:val="nil"/>
              <w:left w:val="nil"/>
              <w:bottom w:val="nil"/>
              <w:right w:val="nil"/>
            </w:tcBorders>
            <w:shd w:val="clear" w:color="auto" w:fill="auto"/>
            <w:vAlign w:val="center"/>
            <w:hideMark/>
            <w:tcPrChange w:id="311" w:author="David Ouyang" w:date="2015-07-31T11:11:00Z">
              <w:tcPr>
                <w:tcW w:w="1580" w:type="dxa"/>
                <w:tcBorders>
                  <w:top w:val="nil"/>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312" w:author="David Ouyang" w:date="2015-07-31T11:08:00Z"/>
                <w:rFonts w:ascii="Times New Roman" w:eastAsia="Times New Roman" w:hAnsi="Times New Roman" w:cs="Times New Roman"/>
                <w:b/>
                <w:bCs/>
                <w:color w:val="000000"/>
                <w:sz w:val="24"/>
                <w:szCs w:val="24"/>
              </w:rPr>
            </w:pPr>
            <w:ins w:id="313" w:author="David Ouyang" w:date="2015-07-31T11:08:00Z">
              <w:r w:rsidRPr="00B34A8F">
                <w:rPr>
                  <w:rFonts w:ascii="Times New Roman" w:eastAsia="Times New Roman" w:hAnsi="Times New Roman" w:cs="Times New Roman"/>
                  <w:b/>
                  <w:bCs/>
                  <w:color w:val="000000"/>
                  <w:sz w:val="24"/>
                  <w:szCs w:val="24"/>
                </w:rPr>
                <w:t>p &lt; 0.001</w:t>
              </w:r>
            </w:ins>
          </w:p>
        </w:tc>
      </w:tr>
      <w:tr w:rsidR="00B34A8F" w:rsidRPr="00B34A8F" w:rsidTr="00305687">
        <w:trPr>
          <w:trHeight w:val="315"/>
          <w:ins w:id="314" w:author="David Ouyang" w:date="2015-07-31T11:08:00Z"/>
          <w:trPrChange w:id="315"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316" w:author="David Ouyang" w:date="2015-07-31T11:11:00Z">
              <w:tcPr>
                <w:tcW w:w="2060" w:type="dxa"/>
                <w:tcBorders>
                  <w:top w:val="nil"/>
                  <w:left w:val="nil"/>
                  <w:bottom w:val="nil"/>
                  <w:right w:val="nil"/>
                </w:tcBorders>
                <w:shd w:val="clear" w:color="auto" w:fill="auto"/>
                <w:vAlign w:val="center"/>
                <w:hideMark/>
              </w:tcPr>
            </w:tcPrChange>
          </w:tcPr>
          <w:p w:rsidR="00B34A8F" w:rsidRPr="00B34A8F" w:rsidRDefault="00B34A8F" w:rsidP="00B34A8F">
            <w:pPr>
              <w:spacing w:after="0" w:line="240" w:lineRule="auto"/>
              <w:rPr>
                <w:ins w:id="317" w:author="David Ouyang" w:date="2015-07-31T11:08:00Z"/>
                <w:rFonts w:ascii="Times New Roman" w:eastAsia="Times New Roman" w:hAnsi="Times New Roman" w:cs="Times New Roman"/>
                <w:color w:val="000000"/>
                <w:sz w:val="24"/>
                <w:szCs w:val="24"/>
              </w:rPr>
            </w:pPr>
            <w:ins w:id="318" w:author="David Ouyang" w:date="2015-07-31T11:08:00Z">
              <w:r w:rsidRPr="00B34A8F">
                <w:rPr>
                  <w:rFonts w:ascii="Times New Roman" w:eastAsia="Times New Roman" w:hAnsi="Times New Roman" w:cs="Times New Roman"/>
                  <w:color w:val="000000"/>
                  <w:sz w:val="24"/>
                  <w:szCs w:val="24"/>
                </w:rPr>
                <w:t>Mortality (%)</w:t>
              </w:r>
            </w:ins>
          </w:p>
        </w:tc>
        <w:tc>
          <w:tcPr>
            <w:tcW w:w="1580" w:type="dxa"/>
            <w:tcBorders>
              <w:top w:val="nil"/>
              <w:left w:val="nil"/>
              <w:bottom w:val="nil"/>
              <w:right w:val="nil"/>
            </w:tcBorders>
            <w:shd w:val="clear" w:color="auto" w:fill="auto"/>
            <w:vAlign w:val="center"/>
            <w:hideMark/>
            <w:tcPrChange w:id="319" w:author="David Ouyang" w:date="2015-07-31T11:11:00Z">
              <w:tcPr>
                <w:tcW w:w="1580" w:type="dxa"/>
                <w:tcBorders>
                  <w:top w:val="nil"/>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320" w:author="David Ouyang" w:date="2015-07-31T11:08:00Z"/>
                <w:rFonts w:ascii="Times New Roman" w:eastAsia="Times New Roman" w:hAnsi="Times New Roman" w:cs="Times New Roman"/>
                <w:b/>
                <w:bCs/>
                <w:color w:val="000000"/>
                <w:sz w:val="24"/>
                <w:szCs w:val="24"/>
              </w:rPr>
            </w:pPr>
            <w:ins w:id="321" w:author="David Ouyang" w:date="2015-07-31T11:08:00Z">
              <w:r w:rsidRPr="00B34A8F">
                <w:rPr>
                  <w:rFonts w:ascii="Times New Roman" w:eastAsia="Times New Roman" w:hAnsi="Times New Roman" w:cs="Times New Roman"/>
                  <w:b/>
                  <w:bCs/>
                  <w:color w:val="000000"/>
                  <w:sz w:val="24"/>
                  <w:szCs w:val="24"/>
                </w:rPr>
                <w:t>11 (26.8)</w:t>
              </w:r>
            </w:ins>
          </w:p>
        </w:tc>
        <w:tc>
          <w:tcPr>
            <w:tcW w:w="1580" w:type="dxa"/>
            <w:tcBorders>
              <w:top w:val="nil"/>
              <w:left w:val="nil"/>
              <w:bottom w:val="nil"/>
              <w:right w:val="nil"/>
            </w:tcBorders>
            <w:shd w:val="clear" w:color="auto" w:fill="auto"/>
            <w:vAlign w:val="center"/>
            <w:hideMark/>
            <w:tcPrChange w:id="322" w:author="David Ouyang" w:date="2015-07-31T11:11:00Z">
              <w:tcPr>
                <w:tcW w:w="1580" w:type="dxa"/>
                <w:tcBorders>
                  <w:top w:val="nil"/>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323" w:author="David Ouyang" w:date="2015-07-31T11:08:00Z"/>
                <w:rFonts w:ascii="Times New Roman" w:eastAsia="Times New Roman" w:hAnsi="Times New Roman" w:cs="Times New Roman"/>
                <w:b/>
                <w:bCs/>
                <w:color w:val="000000"/>
                <w:sz w:val="24"/>
                <w:szCs w:val="24"/>
              </w:rPr>
            </w:pPr>
            <w:ins w:id="324" w:author="David Ouyang" w:date="2015-07-31T11:08:00Z">
              <w:r w:rsidRPr="00B34A8F">
                <w:rPr>
                  <w:rFonts w:ascii="Times New Roman" w:eastAsia="Times New Roman" w:hAnsi="Times New Roman" w:cs="Times New Roman"/>
                  <w:b/>
                  <w:bCs/>
                  <w:color w:val="000000"/>
                  <w:sz w:val="24"/>
                  <w:szCs w:val="24"/>
                </w:rPr>
                <w:t>5 (13.2)</w:t>
              </w:r>
            </w:ins>
          </w:p>
        </w:tc>
        <w:tc>
          <w:tcPr>
            <w:tcW w:w="1580" w:type="dxa"/>
            <w:tcBorders>
              <w:top w:val="nil"/>
              <w:left w:val="nil"/>
              <w:bottom w:val="nil"/>
              <w:right w:val="nil"/>
            </w:tcBorders>
            <w:shd w:val="clear" w:color="auto" w:fill="auto"/>
            <w:vAlign w:val="center"/>
            <w:hideMark/>
            <w:tcPrChange w:id="325" w:author="David Ouyang" w:date="2015-07-31T11:11:00Z">
              <w:tcPr>
                <w:tcW w:w="1580" w:type="dxa"/>
                <w:tcBorders>
                  <w:top w:val="nil"/>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326" w:author="David Ouyang" w:date="2015-07-31T11:08:00Z"/>
                <w:rFonts w:ascii="Times New Roman" w:eastAsia="Times New Roman" w:hAnsi="Times New Roman" w:cs="Times New Roman"/>
                <w:b/>
                <w:bCs/>
                <w:color w:val="000000"/>
                <w:sz w:val="24"/>
                <w:szCs w:val="24"/>
              </w:rPr>
            </w:pPr>
            <w:ins w:id="327" w:author="David Ouyang" w:date="2015-07-31T11:08:00Z">
              <w:r w:rsidRPr="00B34A8F">
                <w:rPr>
                  <w:rFonts w:ascii="Times New Roman" w:eastAsia="Times New Roman" w:hAnsi="Times New Roman" w:cs="Times New Roman"/>
                  <w:b/>
                  <w:bCs/>
                  <w:color w:val="000000"/>
                  <w:sz w:val="24"/>
                  <w:szCs w:val="24"/>
                </w:rPr>
                <w:t>5 (11.9)</w:t>
              </w:r>
            </w:ins>
          </w:p>
        </w:tc>
        <w:tc>
          <w:tcPr>
            <w:tcW w:w="1580" w:type="dxa"/>
            <w:tcBorders>
              <w:top w:val="nil"/>
              <w:left w:val="nil"/>
              <w:bottom w:val="nil"/>
              <w:right w:val="nil"/>
            </w:tcBorders>
            <w:shd w:val="clear" w:color="auto" w:fill="auto"/>
            <w:vAlign w:val="center"/>
            <w:hideMark/>
            <w:tcPrChange w:id="328" w:author="David Ouyang" w:date="2015-07-31T11:11:00Z">
              <w:tcPr>
                <w:tcW w:w="1580" w:type="dxa"/>
                <w:tcBorders>
                  <w:top w:val="nil"/>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329" w:author="David Ouyang" w:date="2015-07-31T11:08:00Z"/>
                <w:rFonts w:ascii="Times New Roman" w:eastAsia="Times New Roman" w:hAnsi="Times New Roman" w:cs="Times New Roman"/>
                <w:b/>
                <w:bCs/>
                <w:color w:val="000000"/>
                <w:sz w:val="24"/>
                <w:szCs w:val="24"/>
              </w:rPr>
            </w:pPr>
            <w:ins w:id="330" w:author="David Ouyang" w:date="2015-07-31T11:08:00Z">
              <w:r w:rsidRPr="00B34A8F">
                <w:rPr>
                  <w:rFonts w:ascii="Times New Roman" w:eastAsia="Times New Roman" w:hAnsi="Times New Roman" w:cs="Times New Roman"/>
                  <w:b/>
                  <w:bCs/>
                  <w:color w:val="000000"/>
                  <w:sz w:val="24"/>
                  <w:szCs w:val="24"/>
                </w:rPr>
                <w:t>5 (11.6)</w:t>
              </w:r>
            </w:ins>
          </w:p>
        </w:tc>
        <w:tc>
          <w:tcPr>
            <w:tcW w:w="1580" w:type="dxa"/>
            <w:tcBorders>
              <w:top w:val="nil"/>
              <w:left w:val="nil"/>
              <w:bottom w:val="nil"/>
              <w:right w:val="nil"/>
            </w:tcBorders>
            <w:shd w:val="clear" w:color="auto" w:fill="auto"/>
            <w:vAlign w:val="center"/>
            <w:hideMark/>
            <w:tcPrChange w:id="331" w:author="David Ouyang" w:date="2015-07-31T11:11:00Z">
              <w:tcPr>
                <w:tcW w:w="1580" w:type="dxa"/>
                <w:tcBorders>
                  <w:top w:val="nil"/>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332" w:author="David Ouyang" w:date="2015-07-31T11:08:00Z"/>
                <w:rFonts w:ascii="Times New Roman" w:eastAsia="Times New Roman" w:hAnsi="Times New Roman" w:cs="Times New Roman"/>
                <w:b/>
                <w:bCs/>
                <w:color w:val="000000"/>
                <w:sz w:val="24"/>
                <w:szCs w:val="24"/>
              </w:rPr>
            </w:pPr>
            <w:ins w:id="333" w:author="David Ouyang" w:date="2015-07-31T11:08:00Z">
              <w:r w:rsidRPr="00B34A8F">
                <w:rPr>
                  <w:rFonts w:ascii="Times New Roman" w:eastAsia="Times New Roman" w:hAnsi="Times New Roman" w:cs="Times New Roman"/>
                  <w:b/>
                  <w:bCs/>
                  <w:color w:val="000000"/>
                  <w:sz w:val="24"/>
                  <w:szCs w:val="24"/>
                </w:rPr>
                <w:t>p = 0.0483</w:t>
              </w:r>
            </w:ins>
          </w:p>
        </w:tc>
      </w:tr>
      <w:tr w:rsidR="00B34A8F" w:rsidRPr="00B34A8F" w:rsidTr="00305687">
        <w:trPr>
          <w:trHeight w:val="315"/>
          <w:ins w:id="334" w:author="David Ouyang" w:date="2015-07-31T11:08:00Z"/>
          <w:trPrChange w:id="335" w:author="David Ouyang" w:date="2015-07-31T11:11:00Z">
            <w:trPr>
              <w:trHeight w:val="315"/>
            </w:trPr>
          </w:trPrChange>
        </w:trPr>
        <w:tc>
          <w:tcPr>
            <w:tcW w:w="2855" w:type="dxa"/>
            <w:tcBorders>
              <w:top w:val="single" w:sz="4" w:space="0" w:color="000000"/>
              <w:left w:val="nil"/>
              <w:bottom w:val="nil"/>
              <w:right w:val="nil"/>
            </w:tcBorders>
            <w:shd w:val="clear" w:color="auto" w:fill="auto"/>
            <w:vAlign w:val="center"/>
            <w:hideMark/>
            <w:tcPrChange w:id="336" w:author="David Ouyang" w:date="2015-07-31T11:11:00Z">
              <w:tcPr>
                <w:tcW w:w="2060" w:type="dxa"/>
                <w:tcBorders>
                  <w:top w:val="single" w:sz="4" w:space="0" w:color="000000"/>
                  <w:left w:val="nil"/>
                  <w:bottom w:val="nil"/>
                  <w:right w:val="nil"/>
                </w:tcBorders>
                <w:shd w:val="clear" w:color="auto" w:fill="auto"/>
                <w:vAlign w:val="center"/>
                <w:hideMark/>
              </w:tcPr>
            </w:tcPrChange>
          </w:tcPr>
          <w:p w:rsidR="00B34A8F" w:rsidRPr="00B34A8F" w:rsidRDefault="00B34A8F" w:rsidP="00B34A8F">
            <w:pPr>
              <w:spacing w:after="0" w:line="240" w:lineRule="auto"/>
              <w:rPr>
                <w:ins w:id="337" w:author="David Ouyang" w:date="2015-07-31T11:08:00Z"/>
                <w:rFonts w:ascii="Times New Roman" w:eastAsia="Times New Roman" w:hAnsi="Times New Roman" w:cs="Times New Roman"/>
                <w:color w:val="000000"/>
                <w:sz w:val="24"/>
                <w:szCs w:val="24"/>
              </w:rPr>
            </w:pPr>
            <w:ins w:id="338" w:author="David Ouyang" w:date="2015-07-31T11:08:00Z">
              <w:r w:rsidRPr="00B34A8F">
                <w:rPr>
                  <w:rFonts w:ascii="Times New Roman" w:eastAsia="Times New Roman" w:hAnsi="Times New Roman" w:cs="Times New Roman"/>
                  <w:color w:val="000000"/>
                  <w:sz w:val="24"/>
                  <w:szCs w:val="24"/>
                </w:rPr>
                <w:t>Age, mean (SD)</w:t>
              </w:r>
            </w:ins>
          </w:p>
        </w:tc>
        <w:tc>
          <w:tcPr>
            <w:tcW w:w="1580" w:type="dxa"/>
            <w:tcBorders>
              <w:top w:val="single" w:sz="4" w:space="0" w:color="000000"/>
              <w:left w:val="nil"/>
              <w:bottom w:val="nil"/>
              <w:right w:val="nil"/>
            </w:tcBorders>
            <w:shd w:val="clear" w:color="auto" w:fill="auto"/>
            <w:vAlign w:val="center"/>
            <w:hideMark/>
            <w:tcPrChange w:id="339" w:author="David Ouyang" w:date="2015-07-31T11:11:00Z">
              <w:tcPr>
                <w:tcW w:w="1580" w:type="dxa"/>
                <w:tcBorders>
                  <w:top w:val="single" w:sz="4" w:space="0" w:color="000000"/>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340" w:author="David Ouyang" w:date="2015-07-31T11:08:00Z"/>
                <w:rFonts w:ascii="Times New Roman" w:eastAsia="Times New Roman" w:hAnsi="Times New Roman" w:cs="Times New Roman"/>
                <w:color w:val="000000"/>
                <w:sz w:val="24"/>
                <w:szCs w:val="24"/>
              </w:rPr>
            </w:pPr>
            <w:ins w:id="341" w:author="David Ouyang" w:date="2015-07-31T11:08:00Z">
              <w:r w:rsidRPr="00B34A8F">
                <w:rPr>
                  <w:rFonts w:ascii="Times New Roman" w:eastAsia="Times New Roman" w:hAnsi="Times New Roman" w:cs="Times New Roman"/>
                  <w:color w:val="000000"/>
                  <w:sz w:val="24"/>
                  <w:szCs w:val="24"/>
                </w:rPr>
                <w:t>50.6 ± 12.6</w:t>
              </w:r>
            </w:ins>
          </w:p>
        </w:tc>
        <w:tc>
          <w:tcPr>
            <w:tcW w:w="1580" w:type="dxa"/>
            <w:tcBorders>
              <w:top w:val="single" w:sz="4" w:space="0" w:color="000000"/>
              <w:left w:val="nil"/>
              <w:bottom w:val="nil"/>
              <w:right w:val="nil"/>
            </w:tcBorders>
            <w:shd w:val="clear" w:color="auto" w:fill="auto"/>
            <w:vAlign w:val="center"/>
            <w:hideMark/>
            <w:tcPrChange w:id="342" w:author="David Ouyang" w:date="2015-07-31T11:11:00Z">
              <w:tcPr>
                <w:tcW w:w="1580" w:type="dxa"/>
                <w:tcBorders>
                  <w:top w:val="single" w:sz="4" w:space="0" w:color="000000"/>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343" w:author="David Ouyang" w:date="2015-07-31T11:08:00Z"/>
                <w:rFonts w:ascii="Times New Roman" w:eastAsia="Times New Roman" w:hAnsi="Times New Roman" w:cs="Times New Roman"/>
                <w:color w:val="000000"/>
                <w:sz w:val="24"/>
                <w:szCs w:val="24"/>
              </w:rPr>
            </w:pPr>
            <w:ins w:id="344" w:author="David Ouyang" w:date="2015-07-31T11:08:00Z">
              <w:r w:rsidRPr="00B34A8F">
                <w:rPr>
                  <w:rFonts w:ascii="Times New Roman" w:eastAsia="Times New Roman" w:hAnsi="Times New Roman" w:cs="Times New Roman"/>
                  <w:color w:val="000000"/>
                  <w:sz w:val="24"/>
                  <w:szCs w:val="24"/>
                </w:rPr>
                <w:t>48.6 ± 12.7</w:t>
              </w:r>
            </w:ins>
          </w:p>
        </w:tc>
        <w:tc>
          <w:tcPr>
            <w:tcW w:w="1580" w:type="dxa"/>
            <w:tcBorders>
              <w:top w:val="single" w:sz="4" w:space="0" w:color="000000"/>
              <w:left w:val="nil"/>
              <w:bottom w:val="nil"/>
              <w:right w:val="nil"/>
            </w:tcBorders>
            <w:shd w:val="clear" w:color="auto" w:fill="auto"/>
            <w:vAlign w:val="center"/>
            <w:hideMark/>
            <w:tcPrChange w:id="345" w:author="David Ouyang" w:date="2015-07-31T11:11:00Z">
              <w:tcPr>
                <w:tcW w:w="1580" w:type="dxa"/>
                <w:tcBorders>
                  <w:top w:val="single" w:sz="4" w:space="0" w:color="000000"/>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346" w:author="David Ouyang" w:date="2015-07-31T11:08:00Z"/>
                <w:rFonts w:ascii="Times New Roman" w:eastAsia="Times New Roman" w:hAnsi="Times New Roman" w:cs="Times New Roman"/>
                <w:color w:val="000000"/>
                <w:sz w:val="24"/>
                <w:szCs w:val="24"/>
              </w:rPr>
            </w:pPr>
            <w:ins w:id="347" w:author="David Ouyang" w:date="2015-07-31T11:08:00Z">
              <w:r w:rsidRPr="00B34A8F">
                <w:rPr>
                  <w:rFonts w:ascii="Times New Roman" w:eastAsia="Times New Roman" w:hAnsi="Times New Roman" w:cs="Times New Roman"/>
                  <w:color w:val="000000"/>
                  <w:sz w:val="24"/>
                  <w:szCs w:val="24"/>
                </w:rPr>
                <w:t>47.4 ± 15.3</w:t>
              </w:r>
            </w:ins>
          </w:p>
        </w:tc>
        <w:tc>
          <w:tcPr>
            <w:tcW w:w="1580" w:type="dxa"/>
            <w:tcBorders>
              <w:top w:val="single" w:sz="4" w:space="0" w:color="000000"/>
              <w:left w:val="nil"/>
              <w:bottom w:val="nil"/>
              <w:right w:val="nil"/>
            </w:tcBorders>
            <w:shd w:val="clear" w:color="auto" w:fill="auto"/>
            <w:vAlign w:val="center"/>
            <w:hideMark/>
            <w:tcPrChange w:id="348" w:author="David Ouyang" w:date="2015-07-31T11:11:00Z">
              <w:tcPr>
                <w:tcW w:w="1580" w:type="dxa"/>
                <w:tcBorders>
                  <w:top w:val="single" w:sz="4" w:space="0" w:color="000000"/>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349" w:author="David Ouyang" w:date="2015-07-31T11:08:00Z"/>
                <w:rFonts w:ascii="Times New Roman" w:eastAsia="Times New Roman" w:hAnsi="Times New Roman" w:cs="Times New Roman"/>
                <w:color w:val="000000"/>
                <w:sz w:val="24"/>
                <w:szCs w:val="24"/>
              </w:rPr>
            </w:pPr>
            <w:ins w:id="350" w:author="David Ouyang" w:date="2015-07-31T11:08:00Z">
              <w:r w:rsidRPr="00B34A8F">
                <w:rPr>
                  <w:rFonts w:ascii="Times New Roman" w:eastAsia="Times New Roman" w:hAnsi="Times New Roman" w:cs="Times New Roman"/>
                  <w:color w:val="000000"/>
                  <w:sz w:val="24"/>
                  <w:szCs w:val="24"/>
                </w:rPr>
                <w:t>46.3  ± 13.1</w:t>
              </w:r>
            </w:ins>
          </w:p>
        </w:tc>
        <w:tc>
          <w:tcPr>
            <w:tcW w:w="1580" w:type="dxa"/>
            <w:tcBorders>
              <w:top w:val="single" w:sz="4" w:space="0" w:color="000000"/>
              <w:left w:val="nil"/>
              <w:bottom w:val="nil"/>
              <w:right w:val="nil"/>
            </w:tcBorders>
            <w:shd w:val="clear" w:color="auto" w:fill="auto"/>
            <w:vAlign w:val="center"/>
            <w:hideMark/>
            <w:tcPrChange w:id="351" w:author="David Ouyang" w:date="2015-07-31T11:11:00Z">
              <w:tcPr>
                <w:tcW w:w="1580" w:type="dxa"/>
                <w:tcBorders>
                  <w:top w:val="single" w:sz="4" w:space="0" w:color="000000"/>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352" w:author="David Ouyang" w:date="2015-07-31T11:08:00Z"/>
                <w:rFonts w:ascii="Times New Roman" w:eastAsia="Times New Roman" w:hAnsi="Times New Roman" w:cs="Times New Roman"/>
                <w:color w:val="000000"/>
                <w:sz w:val="24"/>
                <w:szCs w:val="24"/>
              </w:rPr>
            </w:pPr>
            <w:ins w:id="353" w:author="David Ouyang" w:date="2015-07-31T11:08:00Z">
              <w:r w:rsidRPr="00B34A8F">
                <w:rPr>
                  <w:rFonts w:ascii="Times New Roman" w:eastAsia="Times New Roman" w:hAnsi="Times New Roman" w:cs="Times New Roman"/>
                  <w:color w:val="000000"/>
                  <w:sz w:val="24"/>
                  <w:szCs w:val="24"/>
                </w:rPr>
                <w:t>p = 0.1667</w:t>
              </w:r>
            </w:ins>
          </w:p>
        </w:tc>
      </w:tr>
      <w:tr w:rsidR="00B34A8F" w:rsidRPr="00B34A8F" w:rsidTr="00305687">
        <w:trPr>
          <w:trHeight w:val="315"/>
          <w:ins w:id="354" w:author="David Ouyang" w:date="2015-07-31T11:08:00Z"/>
          <w:trPrChange w:id="355" w:author="David Ouyang" w:date="2015-07-31T11:11:00Z">
            <w:trPr>
              <w:trHeight w:val="315"/>
            </w:trPr>
          </w:trPrChange>
        </w:trPr>
        <w:tc>
          <w:tcPr>
            <w:tcW w:w="10755" w:type="dxa"/>
            <w:gridSpan w:val="6"/>
            <w:tcBorders>
              <w:top w:val="nil"/>
              <w:left w:val="nil"/>
              <w:bottom w:val="nil"/>
              <w:right w:val="nil"/>
            </w:tcBorders>
            <w:shd w:val="clear" w:color="auto" w:fill="auto"/>
            <w:vAlign w:val="center"/>
            <w:hideMark/>
            <w:tcPrChange w:id="356" w:author="David Ouyang" w:date="2015-07-31T11:11:00Z">
              <w:tcPr>
                <w:tcW w:w="9960" w:type="dxa"/>
                <w:gridSpan w:val="6"/>
                <w:tcBorders>
                  <w:top w:val="nil"/>
                  <w:left w:val="nil"/>
                  <w:bottom w:val="nil"/>
                  <w:right w:val="nil"/>
                </w:tcBorders>
                <w:shd w:val="clear" w:color="auto" w:fill="auto"/>
                <w:vAlign w:val="center"/>
                <w:hideMark/>
              </w:tcPr>
            </w:tcPrChange>
          </w:tcPr>
          <w:p w:rsidR="00B34A8F" w:rsidRPr="00B34A8F" w:rsidRDefault="00B34A8F" w:rsidP="00B34A8F">
            <w:pPr>
              <w:spacing w:after="0" w:line="240" w:lineRule="auto"/>
              <w:rPr>
                <w:ins w:id="357" w:author="David Ouyang" w:date="2015-07-31T11:08:00Z"/>
                <w:rFonts w:ascii="Times New Roman" w:eastAsia="Times New Roman" w:hAnsi="Times New Roman" w:cs="Times New Roman"/>
                <w:color w:val="000000"/>
                <w:sz w:val="24"/>
                <w:szCs w:val="24"/>
              </w:rPr>
            </w:pPr>
            <w:ins w:id="358" w:author="David Ouyang" w:date="2015-07-31T11:08:00Z">
              <w:r w:rsidRPr="00B34A8F">
                <w:rPr>
                  <w:rFonts w:ascii="Times New Roman" w:eastAsia="Times New Roman" w:hAnsi="Times New Roman" w:cs="Times New Roman"/>
                  <w:color w:val="000000"/>
                  <w:sz w:val="24"/>
                  <w:szCs w:val="24"/>
                </w:rPr>
                <w:t>Sex, n (%)</w:t>
              </w:r>
            </w:ins>
          </w:p>
        </w:tc>
      </w:tr>
      <w:tr w:rsidR="00305687" w:rsidRPr="00B34A8F" w:rsidTr="00305687">
        <w:trPr>
          <w:trHeight w:val="315"/>
          <w:trPrChange w:id="359"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360"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Male</w:t>
            </w:r>
          </w:p>
        </w:tc>
        <w:tc>
          <w:tcPr>
            <w:tcW w:w="1580" w:type="dxa"/>
            <w:tcBorders>
              <w:top w:val="nil"/>
              <w:left w:val="nil"/>
              <w:bottom w:val="nil"/>
              <w:right w:val="nil"/>
            </w:tcBorders>
            <w:shd w:val="clear" w:color="auto" w:fill="auto"/>
            <w:vAlign w:val="center"/>
            <w:hideMark/>
            <w:tcPrChange w:id="361"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(19.5)</w:t>
            </w:r>
          </w:p>
        </w:tc>
        <w:tc>
          <w:tcPr>
            <w:tcW w:w="1580" w:type="dxa"/>
            <w:tcBorders>
              <w:top w:val="nil"/>
              <w:left w:val="nil"/>
              <w:bottom w:val="nil"/>
              <w:right w:val="nil"/>
            </w:tcBorders>
            <w:shd w:val="clear" w:color="auto" w:fill="auto"/>
            <w:vAlign w:val="center"/>
            <w:hideMark/>
            <w:tcPrChange w:id="362"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6 (15.8)</w:t>
            </w:r>
          </w:p>
        </w:tc>
        <w:tc>
          <w:tcPr>
            <w:tcW w:w="1580" w:type="dxa"/>
            <w:tcBorders>
              <w:top w:val="nil"/>
              <w:left w:val="nil"/>
              <w:bottom w:val="nil"/>
              <w:right w:val="nil"/>
            </w:tcBorders>
            <w:shd w:val="clear" w:color="auto" w:fill="auto"/>
            <w:vAlign w:val="center"/>
            <w:hideMark/>
            <w:tcPrChange w:id="363"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7 (16.7)</w:t>
            </w:r>
          </w:p>
        </w:tc>
        <w:tc>
          <w:tcPr>
            <w:tcW w:w="1580" w:type="dxa"/>
            <w:tcBorders>
              <w:top w:val="nil"/>
              <w:left w:val="nil"/>
              <w:bottom w:val="nil"/>
              <w:right w:val="nil"/>
            </w:tcBorders>
            <w:shd w:val="clear" w:color="auto" w:fill="auto"/>
            <w:vAlign w:val="center"/>
            <w:hideMark/>
            <w:tcPrChange w:id="364"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9 (20.9)</w:t>
            </w:r>
          </w:p>
        </w:tc>
        <w:tc>
          <w:tcPr>
            <w:tcW w:w="1580" w:type="dxa"/>
            <w:vMerge w:val="restart"/>
            <w:tcBorders>
              <w:top w:val="nil"/>
              <w:left w:val="nil"/>
              <w:right w:val="nil"/>
            </w:tcBorders>
            <w:shd w:val="clear" w:color="auto" w:fill="auto"/>
            <w:hideMark/>
            <w:tcPrChange w:id="365" w:author="David Ouyang" w:date="2015-07-31T11:11:00Z">
              <w:tcPr>
                <w:tcW w:w="1580" w:type="dxa"/>
                <w:vMerge w:val="restart"/>
                <w:tcBorders>
                  <w:top w:val="nil"/>
                  <w:left w:val="nil"/>
                  <w:right w:val="nil"/>
                </w:tcBorders>
                <w:shd w:val="clear" w:color="auto" w:fill="auto"/>
                <w:vAlign w:val="center"/>
                <w:hideMark/>
              </w:tcPr>
            </w:tcPrChange>
          </w:tcPr>
          <w:p w:rsidR="00000000" w:rsidRDefault="00305687">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Not statistically significant</w:t>
            </w:r>
          </w:p>
          <w:p w:rsidR="00000000" w:rsidRDefault="003A4A10">
            <w:pPr>
              <w:spacing w:after="0" w:line="240" w:lineRule="auto"/>
              <w:jc w:val="center"/>
              <w:rPr>
                <w:rFonts w:ascii="Times New Roman" w:eastAsia="Times New Roman" w:hAnsi="Times New Roman" w:cs="Times New Roman"/>
                <w:b/>
                <w:bCs/>
                <w:color w:val="000000"/>
                <w:sz w:val="24"/>
                <w:szCs w:val="24"/>
              </w:rPr>
              <w:pPrChange w:id="366" w:author="David Ouyang" w:date="2015-07-31T11:11:00Z">
                <w:pPr>
                  <w:keepNext/>
                  <w:keepLines/>
                  <w:spacing w:before="480" w:after="0" w:line="240" w:lineRule="auto"/>
                  <w:jc w:val="center"/>
                  <w:outlineLvl w:val="0"/>
                </w:pPr>
              </w:pPrChange>
            </w:pPr>
          </w:p>
          <w:p w:rsidR="00000000" w:rsidRDefault="003A4A10">
            <w:pPr>
              <w:spacing w:after="0" w:line="240" w:lineRule="auto"/>
              <w:jc w:val="center"/>
              <w:rPr>
                <w:rFonts w:ascii="Times New Roman" w:eastAsia="Times New Roman" w:hAnsi="Times New Roman" w:cs="Times New Roman"/>
                <w:b/>
                <w:bCs/>
                <w:color w:val="000000"/>
                <w:sz w:val="24"/>
                <w:szCs w:val="24"/>
              </w:rPr>
              <w:pPrChange w:id="367" w:author="David Ouyang" w:date="2015-07-31T11:11:00Z">
                <w:pPr>
                  <w:keepNext/>
                  <w:keepLines/>
                  <w:spacing w:before="480" w:after="0" w:line="240" w:lineRule="auto"/>
                  <w:jc w:val="center"/>
                  <w:outlineLvl w:val="0"/>
                </w:pPr>
              </w:pPrChange>
            </w:pPr>
          </w:p>
        </w:tc>
      </w:tr>
      <w:tr w:rsidR="00305687" w:rsidRPr="00B34A8F" w:rsidTr="00305687">
        <w:trPr>
          <w:trHeight w:val="477"/>
          <w:trPrChange w:id="368" w:author="David Ouyang" w:date="2015-07-31T11:11:00Z">
            <w:trPr>
              <w:trHeight w:val="270"/>
            </w:trPr>
          </w:trPrChange>
        </w:trPr>
        <w:tc>
          <w:tcPr>
            <w:tcW w:w="2855" w:type="dxa"/>
            <w:tcBorders>
              <w:top w:val="nil"/>
              <w:left w:val="nil"/>
              <w:bottom w:val="nil"/>
              <w:right w:val="nil"/>
            </w:tcBorders>
            <w:shd w:val="clear" w:color="auto" w:fill="auto"/>
            <w:vAlign w:val="center"/>
            <w:hideMark/>
            <w:tcPrChange w:id="369"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Female</w:t>
            </w:r>
          </w:p>
        </w:tc>
        <w:tc>
          <w:tcPr>
            <w:tcW w:w="1580" w:type="dxa"/>
            <w:tcBorders>
              <w:top w:val="nil"/>
              <w:left w:val="nil"/>
              <w:bottom w:val="nil"/>
              <w:right w:val="nil"/>
            </w:tcBorders>
            <w:shd w:val="clear" w:color="auto" w:fill="auto"/>
            <w:vAlign w:val="center"/>
            <w:hideMark/>
            <w:tcPrChange w:id="370"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33 (80.5)</w:t>
            </w:r>
          </w:p>
        </w:tc>
        <w:tc>
          <w:tcPr>
            <w:tcW w:w="1580" w:type="dxa"/>
            <w:tcBorders>
              <w:top w:val="nil"/>
              <w:left w:val="nil"/>
              <w:bottom w:val="nil"/>
              <w:right w:val="nil"/>
            </w:tcBorders>
            <w:shd w:val="clear" w:color="auto" w:fill="auto"/>
            <w:vAlign w:val="center"/>
            <w:hideMark/>
            <w:tcPrChange w:id="371"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32 (84.2)</w:t>
            </w:r>
          </w:p>
        </w:tc>
        <w:tc>
          <w:tcPr>
            <w:tcW w:w="1580" w:type="dxa"/>
            <w:tcBorders>
              <w:top w:val="nil"/>
              <w:left w:val="nil"/>
              <w:bottom w:val="nil"/>
              <w:right w:val="nil"/>
            </w:tcBorders>
            <w:shd w:val="clear" w:color="auto" w:fill="auto"/>
            <w:vAlign w:val="center"/>
            <w:hideMark/>
            <w:tcPrChange w:id="372"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35 (83.3)</w:t>
            </w:r>
          </w:p>
        </w:tc>
        <w:tc>
          <w:tcPr>
            <w:tcW w:w="1580" w:type="dxa"/>
            <w:tcBorders>
              <w:top w:val="nil"/>
              <w:left w:val="nil"/>
              <w:bottom w:val="nil"/>
              <w:right w:val="nil"/>
            </w:tcBorders>
            <w:shd w:val="clear" w:color="auto" w:fill="auto"/>
            <w:vAlign w:val="center"/>
            <w:hideMark/>
            <w:tcPrChange w:id="373"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34 (79.1)</w:t>
            </w:r>
          </w:p>
        </w:tc>
        <w:tc>
          <w:tcPr>
            <w:tcW w:w="1580" w:type="dxa"/>
            <w:vMerge/>
            <w:tcBorders>
              <w:left w:val="nil"/>
              <w:bottom w:val="nil"/>
              <w:right w:val="nil"/>
            </w:tcBorders>
            <w:shd w:val="clear" w:color="auto" w:fill="auto"/>
            <w:vAlign w:val="center"/>
            <w:hideMark/>
            <w:tcPrChange w:id="374" w:author="David Ouyang" w:date="2015-07-31T11:11:00Z">
              <w:tcPr>
                <w:tcW w:w="1580" w:type="dxa"/>
                <w:vMerge/>
                <w:tcBorders>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305687">
        <w:trPr>
          <w:trHeight w:val="162"/>
          <w:ins w:id="375" w:author="David Ouyang" w:date="2015-07-31T11:10:00Z"/>
          <w:trPrChange w:id="376" w:author="David Ouyang" w:date="2015-07-31T11:11:00Z">
            <w:trPr>
              <w:trHeight w:val="540"/>
            </w:trPr>
          </w:trPrChange>
        </w:trPr>
        <w:tc>
          <w:tcPr>
            <w:tcW w:w="2855" w:type="dxa"/>
            <w:tcBorders>
              <w:top w:val="nil"/>
              <w:left w:val="nil"/>
              <w:bottom w:val="nil"/>
              <w:right w:val="nil"/>
            </w:tcBorders>
            <w:shd w:val="clear" w:color="auto" w:fill="auto"/>
            <w:vAlign w:val="center"/>
            <w:hideMark/>
            <w:tcPrChange w:id="377"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ins w:id="378" w:author="David Ouyang" w:date="2015-07-31T11:10:00Z"/>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Change w:id="379"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ins w:id="380" w:author="David Ouyang" w:date="2015-07-31T11:10:00Z"/>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Change w:id="381"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ins w:id="382" w:author="David Ouyang" w:date="2015-07-31T11:10:00Z"/>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Change w:id="383"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ins w:id="384" w:author="David Ouyang" w:date="2015-07-31T11:10:00Z"/>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Change w:id="385"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ins w:id="386" w:author="David Ouyang" w:date="2015-07-31T11:10:00Z"/>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Change w:id="387" w:author="David Ouyang" w:date="2015-07-31T11:11:00Z">
              <w:tcPr>
                <w:tcW w:w="1580" w:type="dxa"/>
                <w:tcBorders>
                  <w:top w:val="nil"/>
                  <w:left w:val="nil"/>
                  <w:bottom w:val="nil"/>
                  <w:right w:val="nil"/>
                </w:tcBorders>
                <w:shd w:val="clear" w:color="auto" w:fill="auto"/>
                <w:vAlign w:val="center"/>
                <w:hideMark/>
              </w:tcPr>
            </w:tcPrChange>
          </w:tcPr>
          <w:p w:rsidR="00305687" w:rsidRDefault="00305687" w:rsidP="00B34A8F">
            <w:pPr>
              <w:spacing w:after="0" w:line="240" w:lineRule="auto"/>
              <w:jc w:val="center"/>
              <w:rPr>
                <w:ins w:id="388" w:author="David Ouyang" w:date="2015-07-31T11:10:00Z"/>
                <w:rFonts w:ascii="Times New Roman" w:eastAsia="Times New Roman" w:hAnsi="Times New Roman" w:cs="Times New Roman"/>
                <w:color w:val="000000"/>
                <w:sz w:val="24"/>
                <w:szCs w:val="24"/>
              </w:rPr>
            </w:pPr>
          </w:p>
        </w:tc>
      </w:tr>
      <w:tr w:rsidR="00B34A8F" w:rsidRPr="00B34A8F" w:rsidTr="00305687">
        <w:trPr>
          <w:trHeight w:val="315"/>
          <w:ins w:id="389" w:author="David Ouyang" w:date="2015-07-31T11:08:00Z"/>
          <w:trPrChange w:id="390" w:author="David Ouyang" w:date="2015-07-31T11:11:00Z">
            <w:trPr>
              <w:trHeight w:val="315"/>
            </w:trPr>
          </w:trPrChange>
        </w:trPr>
        <w:tc>
          <w:tcPr>
            <w:tcW w:w="10755" w:type="dxa"/>
            <w:gridSpan w:val="6"/>
            <w:tcBorders>
              <w:top w:val="nil"/>
              <w:left w:val="nil"/>
              <w:bottom w:val="nil"/>
              <w:right w:val="nil"/>
            </w:tcBorders>
            <w:shd w:val="clear" w:color="auto" w:fill="auto"/>
            <w:hideMark/>
            <w:tcPrChange w:id="391" w:author="David Ouyang" w:date="2015-07-31T11:11:00Z">
              <w:tcPr>
                <w:tcW w:w="9960" w:type="dxa"/>
                <w:gridSpan w:val="6"/>
                <w:tcBorders>
                  <w:top w:val="nil"/>
                  <w:left w:val="nil"/>
                  <w:bottom w:val="nil"/>
                  <w:right w:val="nil"/>
                </w:tcBorders>
                <w:shd w:val="clear" w:color="auto" w:fill="auto"/>
                <w:hideMark/>
              </w:tcPr>
            </w:tcPrChange>
          </w:tcPr>
          <w:p w:rsidR="00B34A8F" w:rsidRPr="00B34A8F" w:rsidRDefault="00B34A8F" w:rsidP="00B34A8F">
            <w:pPr>
              <w:spacing w:after="0" w:line="240" w:lineRule="auto"/>
              <w:rPr>
                <w:ins w:id="392" w:author="David Ouyang" w:date="2015-07-31T11:08:00Z"/>
                <w:rFonts w:ascii="Times New Roman" w:eastAsia="Times New Roman" w:hAnsi="Times New Roman" w:cs="Times New Roman"/>
                <w:color w:val="000000"/>
                <w:sz w:val="24"/>
                <w:szCs w:val="24"/>
              </w:rPr>
            </w:pPr>
            <w:ins w:id="393" w:author="David Ouyang" w:date="2015-07-31T11:08:00Z">
              <w:r w:rsidRPr="00B34A8F">
                <w:rPr>
                  <w:rFonts w:ascii="Times New Roman" w:eastAsia="Times New Roman" w:hAnsi="Times New Roman" w:cs="Times New Roman"/>
                  <w:color w:val="000000"/>
                  <w:sz w:val="24"/>
                  <w:szCs w:val="24"/>
                </w:rPr>
                <w:t>Race, n (%)</w:t>
              </w:r>
            </w:ins>
          </w:p>
        </w:tc>
      </w:tr>
      <w:tr w:rsidR="00305687" w:rsidRPr="00B34A8F" w:rsidTr="00305687">
        <w:trPr>
          <w:trHeight w:val="315"/>
          <w:trPrChange w:id="394"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395"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White</w:t>
            </w:r>
          </w:p>
        </w:tc>
        <w:tc>
          <w:tcPr>
            <w:tcW w:w="1580" w:type="dxa"/>
            <w:tcBorders>
              <w:top w:val="nil"/>
              <w:left w:val="nil"/>
              <w:bottom w:val="nil"/>
              <w:right w:val="nil"/>
            </w:tcBorders>
            <w:shd w:val="clear" w:color="auto" w:fill="auto"/>
            <w:vAlign w:val="center"/>
            <w:hideMark/>
            <w:tcPrChange w:id="396"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25 (61.0)</w:t>
            </w:r>
          </w:p>
        </w:tc>
        <w:tc>
          <w:tcPr>
            <w:tcW w:w="1580" w:type="dxa"/>
            <w:tcBorders>
              <w:top w:val="nil"/>
              <w:left w:val="nil"/>
              <w:bottom w:val="nil"/>
              <w:right w:val="nil"/>
            </w:tcBorders>
            <w:shd w:val="clear" w:color="auto" w:fill="auto"/>
            <w:vAlign w:val="center"/>
            <w:hideMark/>
            <w:tcPrChange w:id="397"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19 (50.0)</w:t>
            </w:r>
          </w:p>
        </w:tc>
        <w:tc>
          <w:tcPr>
            <w:tcW w:w="1580" w:type="dxa"/>
            <w:tcBorders>
              <w:top w:val="nil"/>
              <w:left w:val="nil"/>
              <w:bottom w:val="nil"/>
              <w:right w:val="nil"/>
            </w:tcBorders>
            <w:shd w:val="clear" w:color="auto" w:fill="auto"/>
            <w:vAlign w:val="center"/>
            <w:hideMark/>
            <w:tcPrChange w:id="398"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23 (54.8)</w:t>
            </w:r>
          </w:p>
        </w:tc>
        <w:tc>
          <w:tcPr>
            <w:tcW w:w="1580" w:type="dxa"/>
            <w:tcBorders>
              <w:top w:val="nil"/>
              <w:left w:val="nil"/>
              <w:bottom w:val="nil"/>
              <w:right w:val="nil"/>
            </w:tcBorders>
            <w:shd w:val="clear" w:color="auto" w:fill="auto"/>
            <w:vAlign w:val="center"/>
            <w:hideMark/>
            <w:tcPrChange w:id="399"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22 (51.2)</w:t>
            </w:r>
          </w:p>
        </w:tc>
        <w:tc>
          <w:tcPr>
            <w:tcW w:w="1580" w:type="dxa"/>
            <w:vMerge w:val="restart"/>
            <w:tcBorders>
              <w:top w:val="nil"/>
              <w:left w:val="nil"/>
              <w:right w:val="nil"/>
            </w:tcBorders>
            <w:shd w:val="clear" w:color="auto" w:fill="auto"/>
            <w:hideMark/>
            <w:tcPrChange w:id="400" w:author="David Ouyang" w:date="2015-07-31T11:11:00Z">
              <w:tcPr>
                <w:tcW w:w="1580" w:type="dxa"/>
                <w:vMerge w:val="restart"/>
                <w:tcBorders>
                  <w:top w:val="nil"/>
                  <w:left w:val="nil"/>
                  <w:right w:val="nil"/>
                </w:tcBorders>
                <w:shd w:val="clear" w:color="auto" w:fill="auto"/>
                <w:vAlign w:val="center"/>
                <w:hideMark/>
              </w:tcPr>
            </w:tcPrChange>
          </w:tcPr>
          <w:p w:rsidR="00000000" w:rsidRDefault="00305687">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Not statistically significant</w:t>
            </w:r>
          </w:p>
        </w:tc>
      </w:tr>
      <w:tr w:rsidR="00305687" w:rsidRPr="00B34A8F" w:rsidTr="00305687">
        <w:trPr>
          <w:trHeight w:val="315"/>
          <w:trPrChange w:id="401"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402"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Black</w:t>
            </w:r>
          </w:p>
        </w:tc>
        <w:tc>
          <w:tcPr>
            <w:tcW w:w="1580" w:type="dxa"/>
            <w:tcBorders>
              <w:top w:val="nil"/>
              <w:left w:val="nil"/>
              <w:bottom w:val="nil"/>
              <w:right w:val="nil"/>
            </w:tcBorders>
            <w:shd w:val="clear" w:color="auto" w:fill="auto"/>
            <w:vAlign w:val="center"/>
            <w:hideMark/>
            <w:tcPrChange w:id="403"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 (7.3)</w:t>
            </w:r>
          </w:p>
        </w:tc>
        <w:tc>
          <w:tcPr>
            <w:tcW w:w="1580" w:type="dxa"/>
            <w:tcBorders>
              <w:top w:val="nil"/>
              <w:left w:val="nil"/>
              <w:bottom w:val="nil"/>
              <w:right w:val="nil"/>
            </w:tcBorders>
            <w:shd w:val="clear" w:color="auto" w:fill="auto"/>
            <w:vAlign w:val="center"/>
            <w:hideMark/>
            <w:tcPrChange w:id="404"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5 (13.2)</w:t>
            </w:r>
          </w:p>
        </w:tc>
        <w:tc>
          <w:tcPr>
            <w:tcW w:w="1580" w:type="dxa"/>
            <w:tcBorders>
              <w:top w:val="nil"/>
              <w:left w:val="nil"/>
              <w:bottom w:val="nil"/>
              <w:right w:val="nil"/>
            </w:tcBorders>
            <w:shd w:val="clear" w:color="auto" w:fill="auto"/>
            <w:vAlign w:val="center"/>
            <w:hideMark/>
            <w:tcPrChange w:id="405"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(19.0)</w:t>
            </w:r>
          </w:p>
        </w:tc>
        <w:tc>
          <w:tcPr>
            <w:tcW w:w="1580" w:type="dxa"/>
            <w:tcBorders>
              <w:top w:val="nil"/>
              <w:left w:val="nil"/>
              <w:bottom w:val="nil"/>
              <w:right w:val="nil"/>
            </w:tcBorders>
            <w:shd w:val="clear" w:color="auto" w:fill="auto"/>
            <w:vAlign w:val="center"/>
            <w:hideMark/>
            <w:tcPrChange w:id="406"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6 (14.0)</w:t>
            </w:r>
          </w:p>
        </w:tc>
        <w:tc>
          <w:tcPr>
            <w:tcW w:w="1580" w:type="dxa"/>
            <w:vMerge/>
            <w:tcBorders>
              <w:left w:val="nil"/>
              <w:right w:val="nil"/>
            </w:tcBorders>
            <w:shd w:val="clear" w:color="auto" w:fill="auto"/>
            <w:vAlign w:val="center"/>
            <w:hideMark/>
            <w:tcPrChange w:id="407" w:author="David Ouyang" w:date="2015-07-31T11:11:00Z">
              <w:tcPr>
                <w:tcW w:w="1580" w:type="dxa"/>
                <w:vMerge/>
                <w:tcBorders>
                  <w:left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305687">
        <w:trPr>
          <w:trHeight w:val="315"/>
          <w:trPrChange w:id="408"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409"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Hispanic</w:t>
            </w:r>
          </w:p>
        </w:tc>
        <w:tc>
          <w:tcPr>
            <w:tcW w:w="1580" w:type="dxa"/>
            <w:tcBorders>
              <w:top w:val="nil"/>
              <w:left w:val="nil"/>
              <w:bottom w:val="nil"/>
              <w:right w:val="nil"/>
            </w:tcBorders>
            <w:shd w:val="clear" w:color="auto" w:fill="auto"/>
            <w:vAlign w:val="center"/>
            <w:hideMark/>
            <w:tcPrChange w:id="410"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 (7.3)</w:t>
            </w:r>
          </w:p>
        </w:tc>
        <w:tc>
          <w:tcPr>
            <w:tcW w:w="1580" w:type="dxa"/>
            <w:tcBorders>
              <w:top w:val="nil"/>
              <w:left w:val="nil"/>
              <w:bottom w:val="nil"/>
              <w:right w:val="nil"/>
            </w:tcBorders>
            <w:shd w:val="clear" w:color="auto" w:fill="auto"/>
            <w:vAlign w:val="center"/>
            <w:hideMark/>
            <w:tcPrChange w:id="411"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7 (18.4)</w:t>
            </w:r>
          </w:p>
        </w:tc>
        <w:tc>
          <w:tcPr>
            <w:tcW w:w="1580" w:type="dxa"/>
            <w:tcBorders>
              <w:top w:val="nil"/>
              <w:left w:val="nil"/>
              <w:bottom w:val="nil"/>
              <w:right w:val="nil"/>
            </w:tcBorders>
            <w:shd w:val="clear" w:color="auto" w:fill="auto"/>
            <w:vAlign w:val="center"/>
            <w:hideMark/>
            <w:tcPrChange w:id="412"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 (4.8)</w:t>
            </w:r>
          </w:p>
        </w:tc>
        <w:tc>
          <w:tcPr>
            <w:tcW w:w="1580" w:type="dxa"/>
            <w:tcBorders>
              <w:top w:val="nil"/>
              <w:left w:val="nil"/>
              <w:bottom w:val="nil"/>
              <w:right w:val="nil"/>
            </w:tcBorders>
            <w:shd w:val="clear" w:color="auto" w:fill="auto"/>
            <w:vAlign w:val="center"/>
            <w:hideMark/>
            <w:tcPrChange w:id="413"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5 (11.6)</w:t>
            </w:r>
          </w:p>
        </w:tc>
        <w:tc>
          <w:tcPr>
            <w:tcW w:w="1580" w:type="dxa"/>
            <w:vMerge/>
            <w:tcBorders>
              <w:left w:val="nil"/>
              <w:right w:val="nil"/>
            </w:tcBorders>
            <w:shd w:val="clear" w:color="auto" w:fill="auto"/>
            <w:vAlign w:val="center"/>
            <w:hideMark/>
            <w:tcPrChange w:id="414" w:author="David Ouyang" w:date="2015-07-31T11:11:00Z">
              <w:tcPr>
                <w:tcW w:w="1580" w:type="dxa"/>
                <w:vMerge/>
                <w:tcBorders>
                  <w:left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305687">
        <w:trPr>
          <w:trHeight w:val="315"/>
          <w:trPrChange w:id="415"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416"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Asian/Pacific Islander</w:t>
            </w:r>
          </w:p>
        </w:tc>
        <w:tc>
          <w:tcPr>
            <w:tcW w:w="1580" w:type="dxa"/>
            <w:tcBorders>
              <w:top w:val="nil"/>
              <w:left w:val="nil"/>
              <w:bottom w:val="nil"/>
              <w:right w:val="nil"/>
            </w:tcBorders>
            <w:shd w:val="clear" w:color="auto" w:fill="auto"/>
            <w:vAlign w:val="center"/>
            <w:hideMark/>
            <w:tcPrChange w:id="417"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 (4.9)</w:t>
            </w:r>
          </w:p>
        </w:tc>
        <w:tc>
          <w:tcPr>
            <w:tcW w:w="1580" w:type="dxa"/>
            <w:tcBorders>
              <w:top w:val="nil"/>
              <w:left w:val="nil"/>
              <w:bottom w:val="nil"/>
              <w:right w:val="nil"/>
            </w:tcBorders>
            <w:shd w:val="clear" w:color="auto" w:fill="auto"/>
            <w:vAlign w:val="center"/>
            <w:hideMark/>
            <w:tcPrChange w:id="418"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tcBorders>
              <w:top w:val="nil"/>
              <w:left w:val="nil"/>
              <w:bottom w:val="nil"/>
              <w:right w:val="nil"/>
            </w:tcBorders>
            <w:shd w:val="clear" w:color="auto" w:fill="auto"/>
            <w:vAlign w:val="center"/>
            <w:hideMark/>
            <w:tcPrChange w:id="419"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 (2.4)</w:t>
            </w:r>
          </w:p>
        </w:tc>
        <w:tc>
          <w:tcPr>
            <w:tcW w:w="1580" w:type="dxa"/>
            <w:tcBorders>
              <w:top w:val="nil"/>
              <w:left w:val="nil"/>
              <w:bottom w:val="nil"/>
              <w:right w:val="nil"/>
            </w:tcBorders>
            <w:shd w:val="clear" w:color="auto" w:fill="auto"/>
            <w:vAlign w:val="center"/>
            <w:hideMark/>
            <w:tcPrChange w:id="420"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4 (9.3)</w:t>
            </w:r>
          </w:p>
        </w:tc>
        <w:tc>
          <w:tcPr>
            <w:tcW w:w="1580" w:type="dxa"/>
            <w:vMerge/>
            <w:tcBorders>
              <w:left w:val="nil"/>
              <w:right w:val="nil"/>
            </w:tcBorders>
            <w:shd w:val="clear" w:color="auto" w:fill="auto"/>
            <w:vAlign w:val="center"/>
            <w:hideMark/>
            <w:tcPrChange w:id="421" w:author="David Ouyang" w:date="2015-07-31T11:11:00Z">
              <w:tcPr>
                <w:tcW w:w="1580" w:type="dxa"/>
                <w:vMerge/>
                <w:tcBorders>
                  <w:left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305687">
        <w:trPr>
          <w:trHeight w:val="315"/>
          <w:trPrChange w:id="422"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423"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Native American</w:t>
            </w:r>
          </w:p>
        </w:tc>
        <w:tc>
          <w:tcPr>
            <w:tcW w:w="1580" w:type="dxa"/>
            <w:tcBorders>
              <w:top w:val="nil"/>
              <w:left w:val="nil"/>
              <w:bottom w:val="nil"/>
              <w:right w:val="nil"/>
            </w:tcBorders>
            <w:shd w:val="clear" w:color="auto" w:fill="auto"/>
            <w:vAlign w:val="center"/>
            <w:hideMark/>
            <w:tcPrChange w:id="424"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tcBorders>
              <w:top w:val="nil"/>
              <w:left w:val="nil"/>
              <w:bottom w:val="nil"/>
              <w:right w:val="nil"/>
            </w:tcBorders>
            <w:shd w:val="clear" w:color="auto" w:fill="auto"/>
            <w:vAlign w:val="center"/>
            <w:hideMark/>
            <w:tcPrChange w:id="425"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tcBorders>
              <w:top w:val="nil"/>
              <w:left w:val="nil"/>
              <w:bottom w:val="nil"/>
              <w:right w:val="nil"/>
            </w:tcBorders>
            <w:shd w:val="clear" w:color="auto" w:fill="auto"/>
            <w:vAlign w:val="center"/>
            <w:hideMark/>
            <w:tcPrChange w:id="426"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tcBorders>
              <w:top w:val="nil"/>
              <w:left w:val="nil"/>
              <w:bottom w:val="nil"/>
              <w:right w:val="nil"/>
            </w:tcBorders>
            <w:shd w:val="clear" w:color="auto" w:fill="auto"/>
            <w:vAlign w:val="center"/>
            <w:hideMark/>
            <w:tcPrChange w:id="427"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vMerge/>
            <w:tcBorders>
              <w:left w:val="nil"/>
              <w:right w:val="nil"/>
            </w:tcBorders>
            <w:shd w:val="clear" w:color="auto" w:fill="auto"/>
            <w:vAlign w:val="center"/>
            <w:hideMark/>
            <w:tcPrChange w:id="428" w:author="David Ouyang" w:date="2015-07-31T11:11:00Z">
              <w:tcPr>
                <w:tcW w:w="1580" w:type="dxa"/>
                <w:vMerge/>
                <w:tcBorders>
                  <w:left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305687">
        <w:trPr>
          <w:trHeight w:val="612"/>
          <w:trPrChange w:id="429" w:author="David Ouyang" w:date="2015-07-31T11:11:00Z">
            <w:trPr>
              <w:trHeight w:val="612"/>
            </w:trPr>
          </w:trPrChange>
        </w:trPr>
        <w:tc>
          <w:tcPr>
            <w:tcW w:w="2855" w:type="dxa"/>
            <w:tcBorders>
              <w:top w:val="nil"/>
              <w:left w:val="nil"/>
              <w:bottom w:val="nil"/>
              <w:right w:val="nil"/>
            </w:tcBorders>
            <w:shd w:val="clear" w:color="auto" w:fill="auto"/>
            <w:vAlign w:val="center"/>
            <w:hideMark/>
            <w:tcPrChange w:id="430"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Other or unknown</w:t>
            </w:r>
          </w:p>
        </w:tc>
        <w:tc>
          <w:tcPr>
            <w:tcW w:w="1580" w:type="dxa"/>
            <w:tcBorders>
              <w:top w:val="nil"/>
              <w:left w:val="nil"/>
              <w:bottom w:val="nil"/>
              <w:right w:val="nil"/>
            </w:tcBorders>
            <w:shd w:val="clear" w:color="auto" w:fill="auto"/>
            <w:vAlign w:val="center"/>
            <w:hideMark/>
            <w:tcPrChange w:id="431"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(19.5)</w:t>
            </w:r>
          </w:p>
        </w:tc>
        <w:tc>
          <w:tcPr>
            <w:tcW w:w="1580" w:type="dxa"/>
            <w:tcBorders>
              <w:top w:val="nil"/>
              <w:left w:val="nil"/>
              <w:bottom w:val="nil"/>
              <w:right w:val="nil"/>
            </w:tcBorders>
            <w:shd w:val="clear" w:color="auto" w:fill="auto"/>
            <w:vAlign w:val="center"/>
            <w:hideMark/>
            <w:tcPrChange w:id="432"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7 (18.4)</w:t>
            </w:r>
          </w:p>
        </w:tc>
        <w:tc>
          <w:tcPr>
            <w:tcW w:w="1580" w:type="dxa"/>
            <w:tcBorders>
              <w:top w:val="nil"/>
              <w:left w:val="nil"/>
              <w:bottom w:val="nil"/>
              <w:right w:val="nil"/>
            </w:tcBorders>
            <w:shd w:val="clear" w:color="auto" w:fill="auto"/>
            <w:vAlign w:val="center"/>
            <w:hideMark/>
            <w:tcPrChange w:id="433"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(20.0)</w:t>
            </w:r>
          </w:p>
        </w:tc>
        <w:tc>
          <w:tcPr>
            <w:tcW w:w="1580" w:type="dxa"/>
            <w:tcBorders>
              <w:top w:val="nil"/>
              <w:left w:val="nil"/>
              <w:bottom w:val="nil"/>
              <w:right w:val="nil"/>
            </w:tcBorders>
            <w:shd w:val="clear" w:color="auto" w:fill="auto"/>
            <w:vAlign w:val="center"/>
            <w:hideMark/>
            <w:tcPrChange w:id="434"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6 (14.0)</w:t>
            </w:r>
          </w:p>
        </w:tc>
        <w:tc>
          <w:tcPr>
            <w:tcW w:w="1580" w:type="dxa"/>
            <w:vMerge/>
            <w:tcBorders>
              <w:left w:val="nil"/>
              <w:bottom w:val="nil"/>
              <w:right w:val="nil"/>
            </w:tcBorders>
            <w:shd w:val="clear" w:color="auto" w:fill="auto"/>
            <w:vAlign w:val="center"/>
            <w:hideMark/>
            <w:tcPrChange w:id="435" w:author="David Ouyang" w:date="2015-07-31T11:11:00Z">
              <w:tcPr>
                <w:tcW w:w="1580" w:type="dxa"/>
                <w:vMerge/>
                <w:tcBorders>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305687">
        <w:trPr>
          <w:trHeight w:val="162"/>
          <w:ins w:id="436" w:author="David Ouyang" w:date="2015-07-31T11:09:00Z"/>
          <w:trPrChange w:id="437" w:author="David Ouyang" w:date="2015-07-31T11:11:00Z">
            <w:trPr>
              <w:trHeight w:val="612"/>
            </w:trPr>
          </w:trPrChange>
        </w:trPr>
        <w:tc>
          <w:tcPr>
            <w:tcW w:w="2855" w:type="dxa"/>
            <w:tcBorders>
              <w:top w:val="nil"/>
              <w:left w:val="nil"/>
              <w:bottom w:val="nil"/>
              <w:right w:val="nil"/>
            </w:tcBorders>
            <w:shd w:val="clear" w:color="auto" w:fill="auto"/>
            <w:vAlign w:val="center"/>
            <w:hideMark/>
            <w:tcPrChange w:id="438" w:author="David Ouyang" w:date="2015-07-31T11:11:00Z">
              <w:tcPr>
                <w:tcW w:w="2060" w:type="dxa"/>
                <w:tcBorders>
                  <w:top w:val="nil"/>
                  <w:left w:val="nil"/>
                  <w:bottom w:val="nil"/>
                  <w:right w:val="nil"/>
                </w:tcBorders>
                <w:shd w:val="clear" w:color="auto" w:fill="auto"/>
                <w:vAlign w:val="center"/>
                <w:hideMark/>
              </w:tcPr>
            </w:tcPrChange>
          </w:tcPr>
          <w:p w:rsidR="00305687" w:rsidRPr="00305687" w:rsidRDefault="00305687" w:rsidP="00B34A8F">
            <w:pPr>
              <w:spacing w:after="0" w:line="240" w:lineRule="auto"/>
              <w:rPr>
                <w:ins w:id="439" w:author="David Ouyang" w:date="2015-07-31T11:09:00Z"/>
                <w:rFonts w:ascii="Times New Roman" w:eastAsia="Times New Roman" w:hAnsi="Times New Roman" w:cs="Times New Roman"/>
                <w:color w:val="000000"/>
                <w:sz w:val="2"/>
                <w:szCs w:val="2"/>
                <w:rPrChange w:id="440" w:author="David Ouyang" w:date="2015-07-31T11:09:00Z">
                  <w:rPr>
                    <w:ins w:id="441" w:author="David Ouyang" w:date="2015-07-31T11:09:00Z"/>
                    <w:rFonts w:ascii="Times New Roman" w:eastAsia="Times New Roman" w:hAnsi="Times New Roman" w:cs="Times New Roman"/>
                    <w:color w:val="000000"/>
                    <w:sz w:val="24"/>
                    <w:szCs w:val="24"/>
                  </w:rPr>
                </w:rPrChange>
              </w:rPr>
            </w:pPr>
          </w:p>
        </w:tc>
        <w:tc>
          <w:tcPr>
            <w:tcW w:w="1580" w:type="dxa"/>
            <w:tcBorders>
              <w:top w:val="nil"/>
              <w:left w:val="nil"/>
              <w:bottom w:val="nil"/>
              <w:right w:val="nil"/>
            </w:tcBorders>
            <w:shd w:val="clear" w:color="auto" w:fill="auto"/>
            <w:vAlign w:val="center"/>
            <w:hideMark/>
            <w:tcPrChange w:id="442"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ins w:id="443" w:author="David Ouyang" w:date="2015-07-31T11:09:00Z"/>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Change w:id="444"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ins w:id="445" w:author="David Ouyang" w:date="2015-07-31T11:09:00Z"/>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Change w:id="446"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ins w:id="447" w:author="David Ouyang" w:date="2015-07-31T11:09:00Z"/>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Change w:id="448"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ins w:id="449" w:author="David Ouyang" w:date="2015-07-31T11:09:00Z"/>
                <w:rFonts w:ascii="Times New Roman" w:eastAsia="Times New Roman" w:hAnsi="Times New Roman" w:cs="Times New Roman"/>
                <w:color w:val="000000"/>
                <w:sz w:val="24"/>
                <w:szCs w:val="24"/>
              </w:rPr>
            </w:pPr>
          </w:p>
        </w:tc>
        <w:tc>
          <w:tcPr>
            <w:tcW w:w="1580" w:type="dxa"/>
            <w:tcBorders>
              <w:top w:val="nil"/>
              <w:left w:val="nil"/>
              <w:bottom w:val="nil"/>
              <w:right w:val="nil"/>
            </w:tcBorders>
            <w:shd w:val="clear" w:color="auto" w:fill="auto"/>
            <w:vAlign w:val="center"/>
            <w:hideMark/>
            <w:tcPrChange w:id="450"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ins w:id="451" w:author="David Ouyang" w:date="2015-07-31T11:09:00Z"/>
                <w:rFonts w:ascii="Times New Roman" w:eastAsia="Times New Roman" w:hAnsi="Times New Roman" w:cs="Times New Roman"/>
                <w:color w:val="000000"/>
                <w:sz w:val="24"/>
                <w:szCs w:val="24"/>
              </w:rPr>
            </w:pPr>
          </w:p>
        </w:tc>
      </w:tr>
      <w:tr w:rsidR="00B34A8F" w:rsidRPr="00B34A8F" w:rsidTr="00305687">
        <w:trPr>
          <w:trHeight w:val="315"/>
          <w:ins w:id="452" w:author="David Ouyang" w:date="2015-07-31T11:08:00Z"/>
          <w:trPrChange w:id="453" w:author="David Ouyang" w:date="2015-07-31T11:11:00Z">
            <w:trPr>
              <w:trHeight w:val="315"/>
            </w:trPr>
          </w:trPrChange>
        </w:trPr>
        <w:tc>
          <w:tcPr>
            <w:tcW w:w="10755" w:type="dxa"/>
            <w:gridSpan w:val="6"/>
            <w:tcBorders>
              <w:top w:val="nil"/>
              <w:left w:val="nil"/>
              <w:bottom w:val="nil"/>
              <w:right w:val="nil"/>
            </w:tcBorders>
            <w:shd w:val="clear" w:color="auto" w:fill="auto"/>
            <w:hideMark/>
            <w:tcPrChange w:id="454" w:author="David Ouyang" w:date="2015-07-31T11:11:00Z">
              <w:tcPr>
                <w:tcW w:w="9960" w:type="dxa"/>
                <w:gridSpan w:val="6"/>
                <w:tcBorders>
                  <w:top w:val="nil"/>
                  <w:left w:val="nil"/>
                  <w:bottom w:val="nil"/>
                  <w:right w:val="nil"/>
                </w:tcBorders>
                <w:shd w:val="clear" w:color="auto" w:fill="auto"/>
                <w:hideMark/>
              </w:tcPr>
            </w:tcPrChange>
          </w:tcPr>
          <w:p w:rsidR="00B34A8F" w:rsidRPr="00B34A8F" w:rsidRDefault="00B34A8F" w:rsidP="00B34A8F">
            <w:pPr>
              <w:spacing w:after="0" w:line="240" w:lineRule="auto"/>
              <w:rPr>
                <w:ins w:id="455" w:author="David Ouyang" w:date="2015-07-31T11:08:00Z"/>
                <w:rFonts w:ascii="Times New Roman" w:eastAsia="Times New Roman" w:hAnsi="Times New Roman" w:cs="Times New Roman"/>
                <w:color w:val="000000"/>
                <w:sz w:val="24"/>
                <w:szCs w:val="24"/>
              </w:rPr>
            </w:pPr>
            <w:ins w:id="456" w:author="David Ouyang" w:date="2015-07-31T11:08:00Z">
              <w:r w:rsidRPr="00B34A8F">
                <w:rPr>
                  <w:rFonts w:ascii="Times New Roman" w:eastAsia="Times New Roman" w:hAnsi="Times New Roman" w:cs="Times New Roman"/>
                  <w:color w:val="000000"/>
                  <w:sz w:val="24"/>
                  <w:szCs w:val="24"/>
                </w:rPr>
                <w:t>Median household income, n (%)</w:t>
              </w:r>
            </w:ins>
          </w:p>
        </w:tc>
      </w:tr>
      <w:tr w:rsidR="00305687" w:rsidRPr="00B34A8F" w:rsidTr="00305687">
        <w:trPr>
          <w:trHeight w:val="315"/>
          <w:trPrChange w:id="457"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458"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$1-24,999</w:t>
            </w:r>
          </w:p>
        </w:tc>
        <w:tc>
          <w:tcPr>
            <w:tcW w:w="1580" w:type="dxa"/>
            <w:tcBorders>
              <w:top w:val="nil"/>
              <w:left w:val="nil"/>
              <w:bottom w:val="nil"/>
              <w:right w:val="nil"/>
            </w:tcBorders>
            <w:shd w:val="clear" w:color="auto" w:fill="auto"/>
            <w:vAlign w:val="center"/>
            <w:hideMark/>
            <w:tcPrChange w:id="459"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4 (9.8)</w:t>
            </w:r>
          </w:p>
        </w:tc>
        <w:tc>
          <w:tcPr>
            <w:tcW w:w="1580" w:type="dxa"/>
            <w:tcBorders>
              <w:top w:val="nil"/>
              <w:left w:val="nil"/>
              <w:bottom w:val="nil"/>
              <w:right w:val="nil"/>
            </w:tcBorders>
            <w:shd w:val="clear" w:color="auto" w:fill="auto"/>
            <w:vAlign w:val="center"/>
            <w:hideMark/>
            <w:tcPrChange w:id="460"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(21.1)</w:t>
            </w:r>
          </w:p>
        </w:tc>
        <w:tc>
          <w:tcPr>
            <w:tcW w:w="1580" w:type="dxa"/>
            <w:tcBorders>
              <w:top w:val="nil"/>
              <w:left w:val="nil"/>
              <w:bottom w:val="nil"/>
              <w:right w:val="nil"/>
            </w:tcBorders>
            <w:shd w:val="clear" w:color="auto" w:fill="auto"/>
            <w:noWrap/>
            <w:vAlign w:val="bottom"/>
            <w:hideMark/>
            <w:tcPrChange w:id="461" w:author="David Ouyang" w:date="2015-07-31T11:11:00Z">
              <w:tcPr>
                <w:tcW w:w="1580" w:type="dxa"/>
                <w:tcBorders>
                  <w:top w:val="nil"/>
                  <w:left w:val="nil"/>
                  <w:bottom w:val="nil"/>
                  <w:right w:val="nil"/>
                </w:tcBorders>
                <w:shd w:val="clear" w:color="auto" w:fill="auto"/>
                <w:noWrap/>
                <w:vAlign w:val="bottom"/>
                <w:hideMark/>
              </w:tcPr>
            </w:tcPrChange>
          </w:tcPr>
          <w:p w:rsidR="00305687" w:rsidRPr="00B34A8F" w:rsidRDefault="00305687" w:rsidP="00B34A8F">
            <w:pPr>
              <w:spacing w:after="0" w:line="240" w:lineRule="auto"/>
              <w:jc w:val="center"/>
              <w:rPr>
                <w:rFonts w:ascii="Calibri" w:eastAsia="Times New Roman" w:hAnsi="Calibri" w:cs="Times New Roman"/>
                <w:color w:val="000000"/>
              </w:rPr>
            </w:pPr>
            <w:r w:rsidRPr="00B34A8F">
              <w:rPr>
                <w:rFonts w:ascii="Calibri" w:eastAsia="Times New Roman" w:hAnsi="Calibri" w:cs="Times New Roman"/>
                <w:color w:val="000000"/>
              </w:rPr>
              <w:t>8 (19.0)</w:t>
            </w:r>
          </w:p>
        </w:tc>
        <w:tc>
          <w:tcPr>
            <w:tcW w:w="1580" w:type="dxa"/>
            <w:tcBorders>
              <w:top w:val="nil"/>
              <w:left w:val="nil"/>
              <w:bottom w:val="nil"/>
              <w:right w:val="nil"/>
            </w:tcBorders>
            <w:shd w:val="clear" w:color="auto" w:fill="auto"/>
            <w:vAlign w:val="center"/>
            <w:hideMark/>
            <w:tcPrChange w:id="462"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(18.6)</w:t>
            </w:r>
          </w:p>
        </w:tc>
        <w:tc>
          <w:tcPr>
            <w:tcW w:w="1580" w:type="dxa"/>
            <w:vMerge w:val="restart"/>
            <w:tcBorders>
              <w:top w:val="nil"/>
              <w:left w:val="nil"/>
              <w:right w:val="nil"/>
            </w:tcBorders>
            <w:shd w:val="clear" w:color="auto" w:fill="auto"/>
            <w:hideMark/>
            <w:tcPrChange w:id="463" w:author="David Ouyang" w:date="2015-07-31T11:11:00Z">
              <w:tcPr>
                <w:tcW w:w="1580" w:type="dxa"/>
                <w:vMerge w:val="restart"/>
                <w:tcBorders>
                  <w:top w:val="nil"/>
                  <w:left w:val="nil"/>
                  <w:right w:val="nil"/>
                </w:tcBorders>
                <w:shd w:val="clear" w:color="auto" w:fill="auto"/>
                <w:vAlign w:val="center"/>
                <w:hideMark/>
              </w:tcPr>
            </w:tcPrChange>
          </w:tcPr>
          <w:p w:rsidR="00000000" w:rsidRDefault="00305687">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Not statistically significant</w:t>
            </w:r>
          </w:p>
        </w:tc>
      </w:tr>
      <w:tr w:rsidR="00305687" w:rsidRPr="00B34A8F" w:rsidTr="00305687">
        <w:trPr>
          <w:trHeight w:val="315"/>
          <w:trPrChange w:id="464"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465"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$25,000-34,999</w:t>
            </w:r>
          </w:p>
        </w:tc>
        <w:tc>
          <w:tcPr>
            <w:tcW w:w="1580" w:type="dxa"/>
            <w:tcBorders>
              <w:top w:val="nil"/>
              <w:left w:val="nil"/>
              <w:bottom w:val="nil"/>
              <w:right w:val="nil"/>
            </w:tcBorders>
            <w:shd w:val="clear" w:color="auto" w:fill="auto"/>
            <w:vAlign w:val="center"/>
            <w:hideMark/>
            <w:tcPrChange w:id="466"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10 (24.4)</w:t>
            </w:r>
          </w:p>
        </w:tc>
        <w:tc>
          <w:tcPr>
            <w:tcW w:w="1580" w:type="dxa"/>
            <w:tcBorders>
              <w:top w:val="nil"/>
              <w:left w:val="nil"/>
              <w:bottom w:val="nil"/>
              <w:right w:val="nil"/>
            </w:tcBorders>
            <w:shd w:val="clear" w:color="auto" w:fill="auto"/>
            <w:vAlign w:val="center"/>
            <w:hideMark/>
            <w:tcPrChange w:id="467"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10 (26.3)</w:t>
            </w:r>
          </w:p>
        </w:tc>
        <w:tc>
          <w:tcPr>
            <w:tcW w:w="1580" w:type="dxa"/>
            <w:tcBorders>
              <w:top w:val="nil"/>
              <w:left w:val="nil"/>
              <w:bottom w:val="nil"/>
              <w:right w:val="nil"/>
            </w:tcBorders>
            <w:shd w:val="clear" w:color="auto" w:fill="auto"/>
            <w:noWrap/>
            <w:vAlign w:val="bottom"/>
            <w:hideMark/>
            <w:tcPrChange w:id="468" w:author="David Ouyang" w:date="2015-07-31T11:11:00Z">
              <w:tcPr>
                <w:tcW w:w="1580" w:type="dxa"/>
                <w:tcBorders>
                  <w:top w:val="nil"/>
                  <w:left w:val="nil"/>
                  <w:bottom w:val="nil"/>
                  <w:right w:val="nil"/>
                </w:tcBorders>
                <w:shd w:val="clear" w:color="auto" w:fill="auto"/>
                <w:noWrap/>
                <w:vAlign w:val="bottom"/>
                <w:hideMark/>
              </w:tcPr>
            </w:tcPrChange>
          </w:tcPr>
          <w:p w:rsidR="00305687" w:rsidRPr="00B34A8F" w:rsidRDefault="00305687" w:rsidP="00B34A8F">
            <w:pPr>
              <w:spacing w:after="0" w:line="240" w:lineRule="auto"/>
              <w:jc w:val="center"/>
              <w:rPr>
                <w:rFonts w:ascii="Calibri" w:eastAsia="Times New Roman" w:hAnsi="Calibri" w:cs="Times New Roman"/>
                <w:color w:val="000000"/>
              </w:rPr>
            </w:pPr>
            <w:r w:rsidRPr="00B34A8F">
              <w:rPr>
                <w:rFonts w:ascii="Calibri" w:eastAsia="Times New Roman" w:hAnsi="Calibri" w:cs="Times New Roman"/>
                <w:color w:val="000000"/>
              </w:rPr>
              <w:t>10 (23.8)</w:t>
            </w:r>
          </w:p>
        </w:tc>
        <w:tc>
          <w:tcPr>
            <w:tcW w:w="1580" w:type="dxa"/>
            <w:tcBorders>
              <w:top w:val="nil"/>
              <w:left w:val="nil"/>
              <w:bottom w:val="nil"/>
              <w:right w:val="nil"/>
            </w:tcBorders>
            <w:shd w:val="clear" w:color="auto" w:fill="auto"/>
            <w:vAlign w:val="center"/>
            <w:hideMark/>
            <w:tcPrChange w:id="469"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7 (16.3)</w:t>
            </w:r>
          </w:p>
        </w:tc>
        <w:tc>
          <w:tcPr>
            <w:tcW w:w="1580" w:type="dxa"/>
            <w:vMerge/>
            <w:tcBorders>
              <w:left w:val="nil"/>
              <w:right w:val="nil"/>
            </w:tcBorders>
            <w:shd w:val="clear" w:color="auto" w:fill="auto"/>
            <w:vAlign w:val="center"/>
            <w:hideMark/>
            <w:tcPrChange w:id="470" w:author="David Ouyang" w:date="2015-07-31T11:11:00Z">
              <w:tcPr>
                <w:tcW w:w="1580" w:type="dxa"/>
                <w:vMerge/>
                <w:tcBorders>
                  <w:left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305687">
        <w:trPr>
          <w:trHeight w:val="315"/>
          <w:trPrChange w:id="471"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472"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$35,000-44,999</w:t>
            </w:r>
          </w:p>
        </w:tc>
        <w:tc>
          <w:tcPr>
            <w:tcW w:w="1580" w:type="dxa"/>
            <w:tcBorders>
              <w:top w:val="nil"/>
              <w:left w:val="nil"/>
              <w:bottom w:val="nil"/>
              <w:right w:val="nil"/>
            </w:tcBorders>
            <w:shd w:val="clear" w:color="auto" w:fill="auto"/>
            <w:vAlign w:val="center"/>
            <w:hideMark/>
            <w:tcPrChange w:id="473"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12 (29.3)</w:t>
            </w:r>
          </w:p>
        </w:tc>
        <w:tc>
          <w:tcPr>
            <w:tcW w:w="1580" w:type="dxa"/>
            <w:tcBorders>
              <w:top w:val="nil"/>
              <w:left w:val="nil"/>
              <w:bottom w:val="nil"/>
              <w:right w:val="nil"/>
            </w:tcBorders>
            <w:shd w:val="clear" w:color="auto" w:fill="auto"/>
            <w:vAlign w:val="center"/>
            <w:hideMark/>
            <w:tcPrChange w:id="474"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8 (21.1)</w:t>
            </w:r>
          </w:p>
        </w:tc>
        <w:tc>
          <w:tcPr>
            <w:tcW w:w="1580" w:type="dxa"/>
            <w:tcBorders>
              <w:top w:val="nil"/>
              <w:left w:val="nil"/>
              <w:bottom w:val="nil"/>
              <w:right w:val="nil"/>
            </w:tcBorders>
            <w:shd w:val="clear" w:color="auto" w:fill="auto"/>
            <w:noWrap/>
            <w:vAlign w:val="bottom"/>
            <w:hideMark/>
            <w:tcPrChange w:id="475" w:author="David Ouyang" w:date="2015-07-31T11:11:00Z">
              <w:tcPr>
                <w:tcW w:w="1580" w:type="dxa"/>
                <w:tcBorders>
                  <w:top w:val="nil"/>
                  <w:left w:val="nil"/>
                  <w:bottom w:val="nil"/>
                  <w:right w:val="nil"/>
                </w:tcBorders>
                <w:shd w:val="clear" w:color="auto" w:fill="auto"/>
                <w:noWrap/>
                <w:vAlign w:val="bottom"/>
                <w:hideMark/>
              </w:tcPr>
            </w:tcPrChange>
          </w:tcPr>
          <w:p w:rsidR="00305687" w:rsidRPr="00B34A8F" w:rsidRDefault="00305687" w:rsidP="00B34A8F">
            <w:pPr>
              <w:spacing w:after="0" w:line="240" w:lineRule="auto"/>
              <w:jc w:val="center"/>
              <w:rPr>
                <w:rFonts w:ascii="Calibri" w:eastAsia="Times New Roman" w:hAnsi="Calibri" w:cs="Times New Roman"/>
                <w:color w:val="000000"/>
              </w:rPr>
            </w:pPr>
            <w:r w:rsidRPr="00B34A8F">
              <w:rPr>
                <w:rFonts w:ascii="Calibri" w:eastAsia="Times New Roman" w:hAnsi="Calibri" w:cs="Times New Roman"/>
                <w:color w:val="000000"/>
              </w:rPr>
              <w:t>10 (23.8)</w:t>
            </w:r>
          </w:p>
        </w:tc>
        <w:tc>
          <w:tcPr>
            <w:tcW w:w="1580" w:type="dxa"/>
            <w:tcBorders>
              <w:top w:val="nil"/>
              <w:left w:val="nil"/>
              <w:bottom w:val="nil"/>
              <w:right w:val="nil"/>
            </w:tcBorders>
            <w:shd w:val="clear" w:color="auto" w:fill="auto"/>
            <w:vAlign w:val="center"/>
            <w:hideMark/>
            <w:tcPrChange w:id="476"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13 (30.2)</w:t>
            </w:r>
          </w:p>
        </w:tc>
        <w:tc>
          <w:tcPr>
            <w:tcW w:w="1580" w:type="dxa"/>
            <w:vMerge/>
            <w:tcBorders>
              <w:left w:val="nil"/>
              <w:right w:val="nil"/>
            </w:tcBorders>
            <w:shd w:val="clear" w:color="auto" w:fill="auto"/>
            <w:vAlign w:val="center"/>
            <w:hideMark/>
            <w:tcPrChange w:id="477" w:author="David Ouyang" w:date="2015-07-31T11:11:00Z">
              <w:tcPr>
                <w:tcW w:w="1580" w:type="dxa"/>
                <w:vMerge/>
                <w:tcBorders>
                  <w:left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305687">
        <w:trPr>
          <w:trHeight w:val="315"/>
          <w:trPrChange w:id="478" w:author="David Ouyang" w:date="2015-07-31T11:11:00Z">
            <w:trPr>
              <w:trHeight w:val="315"/>
            </w:trPr>
          </w:trPrChange>
        </w:trPr>
        <w:tc>
          <w:tcPr>
            <w:tcW w:w="2855" w:type="dxa"/>
            <w:tcBorders>
              <w:top w:val="nil"/>
              <w:left w:val="nil"/>
              <w:bottom w:val="nil"/>
              <w:right w:val="nil"/>
            </w:tcBorders>
            <w:shd w:val="clear" w:color="auto" w:fill="auto"/>
            <w:vAlign w:val="center"/>
            <w:hideMark/>
            <w:tcPrChange w:id="479"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$45,000 or more</w:t>
            </w:r>
          </w:p>
        </w:tc>
        <w:tc>
          <w:tcPr>
            <w:tcW w:w="1580" w:type="dxa"/>
            <w:tcBorders>
              <w:top w:val="nil"/>
              <w:left w:val="nil"/>
              <w:bottom w:val="nil"/>
              <w:right w:val="nil"/>
            </w:tcBorders>
            <w:shd w:val="clear" w:color="auto" w:fill="auto"/>
            <w:vAlign w:val="center"/>
            <w:hideMark/>
            <w:tcPrChange w:id="480"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12 (29.3)</w:t>
            </w:r>
          </w:p>
        </w:tc>
        <w:tc>
          <w:tcPr>
            <w:tcW w:w="1580" w:type="dxa"/>
            <w:tcBorders>
              <w:top w:val="nil"/>
              <w:left w:val="nil"/>
              <w:bottom w:val="nil"/>
              <w:right w:val="nil"/>
            </w:tcBorders>
            <w:shd w:val="clear" w:color="auto" w:fill="auto"/>
            <w:vAlign w:val="center"/>
            <w:hideMark/>
            <w:tcPrChange w:id="481"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12 (31.6)</w:t>
            </w:r>
          </w:p>
        </w:tc>
        <w:tc>
          <w:tcPr>
            <w:tcW w:w="1580" w:type="dxa"/>
            <w:tcBorders>
              <w:top w:val="nil"/>
              <w:left w:val="nil"/>
              <w:bottom w:val="nil"/>
              <w:right w:val="nil"/>
            </w:tcBorders>
            <w:shd w:val="clear" w:color="auto" w:fill="auto"/>
            <w:noWrap/>
            <w:vAlign w:val="bottom"/>
            <w:hideMark/>
            <w:tcPrChange w:id="482" w:author="David Ouyang" w:date="2015-07-31T11:11:00Z">
              <w:tcPr>
                <w:tcW w:w="1580" w:type="dxa"/>
                <w:tcBorders>
                  <w:top w:val="nil"/>
                  <w:left w:val="nil"/>
                  <w:bottom w:val="nil"/>
                  <w:right w:val="nil"/>
                </w:tcBorders>
                <w:shd w:val="clear" w:color="auto" w:fill="auto"/>
                <w:noWrap/>
                <w:vAlign w:val="bottom"/>
                <w:hideMark/>
              </w:tcPr>
            </w:tcPrChange>
          </w:tcPr>
          <w:p w:rsidR="00305687" w:rsidRPr="00B34A8F" w:rsidRDefault="00305687" w:rsidP="00B34A8F">
            <w:pPr>
              <w:spacing w:after="0" w:line="240" w:lineRule="auto"/>
              <w:jc w:val="center"/>
              <w:rPr>
                <w:rFonts w:ascii="Calibri" w:eastAsia="Times New Roman" w:hAnsi="Calibri" w:cs="Times New Roman"/>
                <w:color w:val="000000"/>
              </w:rPr>
            </w:pPr>
            <w:r w:rsidRPr="00B34A8F">
              <w:rPr>
                <w:rFonts w:ascii="Calibri" w:eastAsia="Times New Roman" w:hAnsi="Calibri" w:cs="Times New Roman"/>
                <w:color w:val="000000"/>
              </w:rPr>
              <w:t>14 (33.3)</w:t>
            </w:r>
          </w:p>
        </w:tc>
        <w:tc>
          <w:tcPr>
            <w:tcW w:w="1580" w:type="dxa"/>
            <w:tcBorders>
              <w:top w:val="nil"/>
              <w:left w:val="nil"/>
              <w:bottom w:val="nil"/>
              <w:right w:val="nil"/>
            </w:tcBorders>
            <w:shd w:val="clear" w:color="auto" w:fill="auto"/>
            <w:vAlign w:val="center"/>
            <w:hideMark/>
            <w:tcPrChange w:id="483"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14 (32.6)</w:t>
            </w:r>
          </w:p>
        </w:tc>
        <w:tc>
          <w:tcPr>
            <w:tcW w:w="1580" w:type="dxa"/>
            <w:vMerge/>
            <w:tcBorders>
              <w:left w:val="nil"/>
              <w:right w:val="nil"/>
            </w:tcBorders>
            <w:shd w:val="clear" w:color="auto" w:fill="auto"/>
            <w:vAlign w:val="center"/>
            <w:hideMark/>
            <w:tcPrChange w:id="484" w:author="David Ouyang" w:date="2015-07-31T11:11:00Z">
              <w:tcPr>
                <w:tcW w:w="1580" w:type="dxa"/>
                <w:vMerge/>
                <w:tcBorders>
                  <w:left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305687" w:rsidRPr="00B34A8F" w:rsidTr="00305687">
        <w:trPr>
          <w:trHeight w:val="465"/>
          <w:trPrChange w:id="485" w:author="David Ouyang" w:date="2015-07-31T11:11:00Z">
            <w:trPr>
              <w:trHeight w:val="465"/>
            </w:trPr>
          </w:trPrChange>
        </w:trPr>
        <w:tc>
          <w:tcPr>
            <w:tcW w:w="2855" w:type="dxa"/>
            <w:tcBorders>
              <w:top w:val="nil"/>
              <w:left w:val="nil"/>
              <w:bottom w:val="nil"/>
              <w:right w:val="nil"/>
            </w:tcBorders>
            <w:shd w:val="clear" w:color="auto" w:fill="auto"/>
            <w:vAlign w:val="center"/>
            <w:hideMark/>
            <w:tcPrChange w:id="486" w:author="David Ouyang" w:date="2015-07-31T11:11:00Z">
              <w:tcPr>
                <w:tcW w:w="206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Unknown</w:t>
            </w:r>
          </w:p>
        </w:tc>
        <w:tc>
          <w:tcPr>
            <w:tcW w:w="1580" w:type="dxa"/>
            <w:tcBorders>
              <w:top w:val="nil"/>
              <w:left w:val="nil"/>
              <w:bottom w:val="nil"/>
              <w:right w:val="nil"/>
            </w:tcBorders>
            <w:shd w:val="clear" w:color="auto" w:fill="auto"/>
            <w:vAlign w:val="center"/>
            <w:hideMark/>
            <w:tcPrChange w:id="487"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3 (7.3)</w:t>
            </w:r>
          </w:p>
        </w:tc>
        <w:tc>
          <w:tcPr>
            <w:tcW w:w="1580" w:type="dxa"/>
            <w:tcBorders>
              <w:top w:val="nil"/>
              <w:left w:val="nil"/>
              <w:bottom w:val="nil"/>
              <w:right w:val="nil"/>
            </w:tcBorders>
            <w:shd w:val="clear" w:color="auto" w:fill="auto"/>
            <w:vAlign w:val="center"/>
            <w:hideMark/>
            <w:tcPrChange w:id="488"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0 (0.0)</w:t>
            </w:r>
          </w:p>
        </w:tc>
        <w:tc>
          <w:tcPr>
            <w:tcW w:w="1580" w:type="dxa"/>
            <w:tcBorders>
              <w:top w:val="nil"/>
              <w:left w:val="nil"/>
              <w:bottom w:val="nil"/>
              <w:right w:val="nil"/>
            </w:tcBorders>
            <w:shd w:val="clear" w:color="auto" w:fill="auto"/>
            <w:noWrap/>
            <w:vAlign w:val="bottom"/>
            <w:hideMark/>
            <w:tcPrChange w:id="489" w:author="David Ouyang" w:date="2015-07-31T11:11:00Z">
              <w:tcPr>
                <w:tcW w:w="1580" w:type="dxa"/>
                <w:tcBorders>
                  <w:top w:val="nil"/>
                  <w:left w:val="nil"/>
                  <w:bottom w:val="nil"/>
                  <w:right w:val="nil"/>
                </w:tcBorders>
                <w:shd w:val="clear" w:color="auto" w:fill="auto"/>
                <w:noWrap/>
                <w:vAlign w:val="bottom"/>
                <w:hideMark/>
              </w:tcPr>
            </w:tcPrChange>
          </w:tcPr>
          <w:p w:rsidR="00305687" w:rsidRPr="00B34A8F" w:rsidRDefault="00305687" w:rsidP="00B34A8F">
            <w:pPr>
              <w:spacing w:after="0" w:line="240" w:lineRule="auto"/>
              <w:jc w:val="center"/>
              <w:rPr>
                <w:rFonts w:ascii="Calibri" w:eastAsia="Times New Roman" w:hAnsi="Calibri" w:cs="Times New Roman"/>
                <w:color w:val="000000"/>
              </w:rPr>
            </w:pPr>
            <w:r w:rsidRPr="00B34A8F">
              <w:rPr>
                <w:rFonts w:ascii="Calibri" w:eastAsia="Times New Roman" w:hAnsi="Calibri" w:cs="Times New Roman"/>
                <w:color w:val="000000"/>
              </w:rPr>
              <w:t>0 (0.0)</w:t>
            </w:r>
          </w:p>
        </w:tc>
        <w:tc>
          <w:tcPr>
            <w:tcW w:w="1580" w:type="dxa"/>
            <w:tcBorders>
              <w:top w:val="nil"/>
              <w:left w:val="nil"/>
              <w:bottom w:val="nil"/>
              <w:right w:val="nil"/>
            </w:tcBorders>
            <w:shd w:val="clear" w:color="auto" w:fill="auto"/>
            <w:vAlign w:val="center"/>
            <w:hideMark/>
            <w:tcPrChange w:id="490" w:author="David Ouyang" w:date="2015-07-31T11:11:00Z">
              <w:tcPr>
                <w:tcW w:w="1580" w:type="dxa"/>
                <w:tcBorders>
                  <w:top w:val="nil"/>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r w:rsidRPr="00B34A8F">
              <w:rPr>
                <w:rFonts w:ascii="Times New Roman" w:eastAsia="Times New Roman" w:hAnsi="Times New Roman" w:cs="Times New Roman"/>
                <w:color w:val="000000"/>
                <w:sz w:val="24"/>
                <w:szCs w:val="24"/>
              </w:rPr>
              <w:t>1 (2.3)</w:t>
            </w:r>
          </w:p>
        </w:tc>
        <w:tc>
          <w:tcPr>
            <w:tcW w:w="1580" w:type="dxa"/>
            <w:vMerge/>
            <w:tcBorders>
              <w:left w:val="nil"/>
              <w:bottom w:val="nil"/>
              <w:right w:val="nil"/>
            </w:tcBorders>
            <w:shd w:val="clear" w:color="auto" w:fill="auto"/>
            <w:vAlign w:val="center"/>
            <w:hideMark/>
            <w:tcPrChange w:id="491" w:author="David Ouyang" w:date="2015-07-31T11:11:00Z">
              <w:tcPr>
                <w:tcW w:w="1580" w:type="dxa"/>
                <w:vMerge/>
                <w:tcBorders>
                  <w:left w:val="nil"/>
                  <w:bottom w:val="nil"/>
                  <w:right w:val="nil"/>
                </w:tcBorders>
                <w:shd w:val="clear" w:color="auto" w:fill="auto"/>
                <w:vAlign w:val="center"/>
                <w:hideMark/>
              </w:tcPr>
            </w:tcPrChange>
          </w:tcPr>
          <w:p w:rsidR="00305687" w:rsidRPr="00B34A8F" w:rsidRDefault="00305687" w:rsidP="00B34A8F">
            <w:pPr>
              <w:spacing w:after="0" w:line="240" w:lineRule="auto"/>
              <w:jc w:val="center"/>
              <w:rPr>
                <w:rFonts w:ascii="Times New Roman" w:eastAsia="Times New Roman" w:hAnsi="Times New Roman" w:cs="Times New Roman"/>
                <w:color w:val="000000"/>
                <w:sz w:val="24"/>
                <w:szCs w:val="24"/>
              </w:rPr>
            </w:pPr>
          </w:p>
        </w:tc>
      </w:tr>
      <w:tr w:rsidR="00B34A8F" w:rsidRPr="00B34A8F" w:rsidTr="00305687">
        <w:trPr>
          <w:trHeight w:val="1260"/>
          <w:ins w:id="492" w:author="David Ouyang" w:date="2015-07-31T11:08:00Z"/>
          <w:trPrChange w:id="493" w:author="David Ouyang" w:date="2015-07-31T11:11:00Z">
            <w:trPr>
              <w:trHeight w:val="1260"/>
            </w:trPr>
          </w:trPrChange>
        </w:trPr>
        <w:tc>
          <w:tcPr>
            <w:tcW w:w="2855" w:type="dxa"/>
            <w:tcBorders>
              <w:top w:val="nil"/>
              <w:left w:val="nil"/>
              <w:bottom w:val="nil"/>
              <w:right w:val="nil"/>
            </w:tcBorders>
            <w:shd w:val="clear" w:color="auto" w:fill="auto"/>
            <w:vAlign w:val="center"/>
            <w:hideMark/>
            <w:tcPrChange w:id="494" w:author="David Ouyang" w:date="2015-07-31T11:11:00Z">
              <w:tcPr>
                <w:tcW w:w="2060" w:type="dxa"/>
                <w:tcBorders>
                  <w:top w:val="nil"/>
                  <w:left w:val="nil"/>
                  <w:bottom w:val="nil"/>
                  <w:right w:val="nil"/>
                </w:tcBorders>
                <w:shd w:val="clear" w:color="auto" w:fill="auto"/>
                <w:vAlign w:val="center"/>
                <w:hideMark/>
              </w:tcPr>
            </w:tcPrChange>
          </w:tcPr>
          <w:p w:rsidR="00B34A8F" w:rsidRPr="00B34A8F" w:rsidRDefault="00B34A8F" w:rsidP="00B34A8F">
            <w:pPr>
              <w:spacing w:after="0" w:line="240" w:lineRule="auto"/>
              <w:rPr>
                <w:ins w:id="495" w:author="David Ouyang" w:date="2015-07-31T11:08:00Z"/>
                <w:rFonts w:ascii="Times New Roman" w:eastAsia="Times New Roman" w:hAnsi="Times New Roman" w:cs="Times New Roman"/>
                <w:color w:val="000000"/>
                <w:sz w:val="24"/>
                <w:szCs w:val="24"/>
              </w:rPr>
            </w:pPr>
            <w:ins w:id="496" w:author="David Ouyang" w:date="2015-07-31T11:08:00Z">
              <w:r w:rsidRPr="00B34A8F">
                <w:rPr>
                  <w:rFonts w:ascii="Times New Roman" w:eastAsia="Times New Roman" w:hAnsi="Times New Roman" w:cs="Times New Roman"/>
                  <w:color w:val="000000"/>
                  <w:sz w:val="24"/>
                  <w:szCs w:val="24"/>
                </w:rPr>
                <w:t>Number of concomitant diagnosis, mean ± SD</w:t>
              </w:r>
            </w:ins>
          </w:p>
        </w:tc>
        <w:tc>
          <w:tcPr>
            <w:tcW w:w="1580" w:type="dxa"/>
            <w:tcBorders>
              <w:top w:val="single" w:sz="4" w:space="0" w:color="000000"/>
              <w:left w:val="nil"/>
              <w:bottom w:val="nil"/>
              <w:right w:val="nil"/>
            </w:tcBorders>
            <w:shd w:val="clear" w:color="auto" w:fill="auto"/>
            <w:vAlign w:val="center"/>
            <w:hideMark/>
            <w:tcPrChange w:id="497" w:author="David Ouyang" w:date="2015-07-31T11:11:00Z">
              <w:tcPr>
                <w:tcW w:w="1580" w:type="dxa"/>
                <w:tcBorders>
                  <w:top w:val="single" w:sz="4" w:space="0" w:color="000000"/>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498" w:author="David Ouyang" w:date="2015-07-31T11:08:00Z"/>
                <w:rFonts w:ascii="Times New Roman" w:eastAsia="Times New Roman" w:hAnsi="Times New Roman" w:cs="Times New Roman"/>
                <w:color w:val="000000"/>
                <w:sz w:val="24"/>
                <w:szCs w:val="24"/>
              </w:rPr>
            </w:pPr>
            <w:ins w:id="499" w:author="David Ouyang" w:date="2015-07-31T11:08:00Z">
              <w:r w:rsidRPr="00B34A8F">
                <w:rPr>
                  <w:rFonts w:ascii="Times New Roman" w:eastAsia="Times New Roman" w:hAnsi="Times New Roman" w:cs="Times New Roman"/>
                  <w:color w:val="000000"/>
                  <w:sz w:val="24"/>
                  <w:szCs w:val="24"/>
                </w:rPr>
                <w:t>11.9 ± 3.1</w:t>
              </w:r>
            </w:ins>
          </w:p>
        </w:tc>
        <w:tc>
          <w:tcPr>
            <w:tcW w:w="1580" w:type="dxa"/>
            <w:tcBorders>
              <w:top w:val="single" w:sz="4" w:space="0" w:color="000000"/>
              <w:left w:val="nil"/>
              <w:bottom w:val="nil"/>
              <w:right w:val="nil"/>
            </w:tcBorders>
            <w:shd w:val="clear" w:color="auto" w:fill="auto"/>
            <w:vAlign w:val="center"/>
            <w:hideMark/>
            <w:tcPrChange w:id="500" w:author="David Ouyang" w:date="2015-07-31T11:11:00Z">
              <w:tcPr>
                <w:tcW w:w="1580" w:type="dxa"/>
                <w:tcBorders>
                  <w:top w:val="single" w:sz="4" w:space="0" w:color="000000"/>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501" w:author="David Ouyang" w:date="2015-07-31T11:08:00Z"/>
                <w:rFonts w:ascii="Times New Roman" w:eastAsia="Times New Roman" w:hAnsi="Times New Roman" w:cs="Times New Roman"/>
                <w:color w:val="000000"/>
                <w:sz w:val="24"/>
                <w:szCs w:val="24"/>
              </w:rPr>
            </w:pPr>
            <w:ins w:id="502" w:author="David Ouyang" w:date="2015-07-31T11:08:00Z">
              <w:r w:rsidRPr="00B34A8F">
                <w:rPr>
                  <w:rFonts w:ascii="Times New Roman" w:eastAsia="Times New Roman" w:hAnsi="Times New Roman" w:cs="Times New Roman"/>
                  <w:color w:val="000000"/>
                  <w:sz w:val="24"/>
                  <w:szCs w:val="24"/>
                </w:rPr>
                <w:t>12.3 ± 3.0</w:t>
              </w:r>
            </w:ins>
          </w:p>
        </w:tc>
        <w:tc>
          <w:tcPr>
            <w:tcW w:w="1580" w:type="dxa"/>
            <w:tcBorders>
              <w:top w:val="single" w:sz="4" w:space="0" w:color="000000"/>
              <w:left w:val="nil"/>
              <w:bottom w:val="nil"/>
              <w:right w:val="nil"/>
            </w:tcBorders>
            <w:shd w:val="clear" w:color="auto" w:fill="auto"/>
            <w:vAlign w:val="center"/>
            <w:hideMark/>
            <w:tcPrChange w:id="503" w:author="David Ouyang" w:date="2015-07-31T11:11:00Z">
              <w:tcPr>
                <w:tcW w:w="1580" w:type="dxa"/>
                <w:tcBorders>
                  <w:top w:val="single" w:sz="4" w:space="0" w:color="000000"/>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504" w:author="David Ouyang" w:date="2015-07-31T11:08:00Z"/>
                <w:rFonts w:ascii="Times New Roman" w:eastAsia="Times New Roman" w:hAnsi="Times New Roman" w:cs="Times New Roman"/>
                <w:color w:val="000000"/>
                <w:sz w:val="24"/>
                <w:szCs w:val="24"/>
              </w:rPr>
            </w:pPr>
            <w:ins w:id="505" w:author="David Ouyang" w:date="2015-07-31T11:08:00Z">
              <w:r w:rsidRPr="00B34A8F">
                <w:rPr>
                  <w:rFonts w:ascii="Times New Roman" w:eastAsia="Times New Roman" w:hAnsi="Times New Roman" w:cs="Times New Roman"/>
                  <w:color w:val="000000"/>
                  <w:sz w:val="24"/>
                  <w:szCs w:val="24"/>
                </w:rPr>
                <w:t>12.5  ± 3.2</w:t>
              </w:r>
            </w:ins>
          </w:p>
        </w:tc>
        <w:tc>
          <w:tcPr>
            <w:tcW w:w="1580" w:type="dxa"/>
            <w:tcBorders>
              <w:top w:val="single" w:sz="4" w:space="0" w:color="000000"/>
              <w:left w:val="nil"/>
              <w:bottom w:val="nil"/>
              <w:right w:val="nil"/>
            </w:tcBorders>
            <w:shd w:val="clear" w:color="auto" w:fill="auto"/>
            <w:vAlign w:val="center"/>
            <w:hideMark/>
            <w:tcPrChange w:id="506" w:author="David Ouyang" w:date="2015-07-31T11:11:00Z">
              <w:tcPr>
                <w:tcW w:w="1580" w:type="dxa"/>
                <w:tcBorders>
                  <w:top w:val="single" w:sz="4" w:space="0" w:color="000000"/>
                  <w:left w:val="nil"/>
                  <w:bottom w:val="nil"/>
                  <w:right w:val="nil"/>
                </w:tcBorders>
                <w:shd w:val="clear" w:color="auto" w:fill="auto"/>
                <w:vAlign w:val="center"/>
                <w:hideMark/>
              </w:tcPr>
            </w:tcPrChange>
          </w:tcPr>
          <w:p w:rsidR="00B34A8F" w:rsidRPr="00B34A8F" w:rsidRDefault="00B34A8F" w:rsidP="00B34A8F">
            <w:pPr>
              <w:spacing w:after="0" w:line="240" w:lineRule="auto"/>
              <w:jc w:val="center"/>
              <w:rPr>
                <w:ins w:id="507" w:author="David Ouyang" w:date="2015-07-31T11:08:00Z"/>
                <w:rFonts w:ascii="Times New Roman" w:eastAsia="Times New Roman" w:hAnsi="Times New Roman" w:cs="Times New Roman"/>
                <w:color w:val="000000"/>
                <w:sz w:val="24"/>
                <w:szCs w:val="24"/>
              </w:rPr>
            </w:pPr>
            <w:ins w:id="508" w:author="David Ouyang" w:date="2015-07-31T11:08:00Z">
              <w:r w:rsidRPr="00B34A8F">
                <w:rPr>
                  <w:rFonts w:ascii="Times New Roman" w:eastAsia="Times New Roman" w:hAnsi="Times New Roman" w:cs="Times New Roman"/>
                  <w:color w:val="000000"/>
                  <w:sz w:val="24"/>
                  <w:szCs w:val="24"/>
                </w:rPr>
                <w:t>12.5  ± 3.2</w:t>
              </w:r>
            </w:ins>
          </w:p>
        </w:tc>
        <w:tc>
          <w:tcPr>
            <w:tcW w:w="1580" w:type="dxa"/>
            <w:tcBorders>
              <w:top w:val="nil"/>
              <w:left w:val="nil"/>
              <w:bottom w:val="nil"/>
              <w:right w:val="nil"/>
            </w:tcBorders>
            <w:shd w:val="clear" w:color="auto" w:fill="auto"/>
            <w:hideMark/>
            <w:tcPrChange w:id="509" w:author="David Ouyang" w:date="2015-07-31T11:11:00Z">
              <w:tcPr>
                <w:tcW w:w="1580" w:type="dxa"/>
                <w:tcBorders>
                  <w:top w:val="nil"/>
                  <w:left w:val="nil"/>
                  <w:bottom w:val="nil"/>
                  <w:right w:val="nil"/>
                </w:tcBorders>
                <w:shd w:val="clear" w:color="auto" w:fill="auto"/>
                <w:hideMark/>
              </w:tcPr>
            </w:tcPrChange>
          </w:tcPr>
          <w:p w:rsidR="00B34A8F" w:rsidRPr="00B34A8F" w:rsidRDefault="00B34A8F" w:rsidP="00B34A8F">
            <w:pPr>
              <w:spacing w:after="0" w:line="240" w:lineRule="auto"/>
              <w:jc w:val="center"/>
              <w:rPr>
                <w:ins w:id="510" w:author="David Ouyang" w:date="2015-07-31T11:08:00Z"/>
                <w:rFonts w:ascii="Times New Roman" w:eastAsia="Times New Roman" w:hAnsi="Times New Roman" w:cs="Times New Roman"/>
                <w:color w:val="000000"/>
                <w:sz w:val="24"/>
                <w:szCs w:val="24"/>
              </w:rPr>
            </w:pPr>
            <w:ins w:id="511" w:author="David Ouyang" w:date="2015-07-31T11:08:00Z">
              <w:r w:rsidRPr="00B34A8F">
                <w:rPr>
                  <w:rFonts w:ascii="Times New Roman" w:eastAsia="Times New Roman" w:hAnsi="Times New Roman" w:cs="Times New Roman"/>
                  <w:color w:val="000000"/>
                  <w:sz w:val="24"/>
                  <w:szCs w:val="24"/>
                </w:rPr>
                <w:t>p = 0.2961</w:t>
              </w:r>
            </w:ins>
          </w:p>
        </w:tc>
      </w:tr>
    </w:tbl>
    <w:p w:rsidR="006E641A" w:rsidDel="00305687" w:rsidRDefault="006E641A">
      <w:pPr>
        <w:rPr>
          <w:del w:id="512" w:author="David Ouyang" w:date="2015-07-31T11:11:00Z"/>
          <w:sz w:val="24"/>
          <w:szCs w:val="24"/>
        </w:rPr>
      </w:pPr>
    </w:p>
    <w:p w:rsidR="00305687" w:rsidRDefault="00305687">
      <w:pPr>
        <w:rPr>
          <w:ins w:id="513" w:author="David Ouyang" w:date="2015-07-31T11:11:00Z"/>
          <w:sz w:val="24"/>
          <w:szCs w:val="24"/>
        </w:rPr>
      </w:pPr>
    </w:p>
    <w:p w:rsidR="00305687" w:rsidRDefault="00305687">
      <w:pPr>
        <w:rPr>
          <w:ins w:id="514" w:author="David Ouyang" w:date="2015-07-31T11:11:00Z"/>
          <w:sz w:val="24"/>
          <w:szCs w:val="24"/>
        </w:rPr>
      </w:pPr>
    </w:p>
    <w:p w:rsidR="00305687" w:rsidRDefault="00305687">
      <w:pPr>
        <w:rPr>
          <w:ins w:id="515" w:author="David Ouyang" w:date="2015-07-31T11:11:00Z"/>
          <w:sz w:val="24"/>
          <w:szCs w:val="24"/>
        </w:rPr>
      </w:pPr>
    </w:p>
    <w:p w:rsidR="00305687" w:rsidRPr="00910A55" w:rsidRDefault="00305687">
      <w:pPr>
        <w:rPr>
          <w:ins w:id="516" w:author="David Ouyang" w:date="2015-07-31T11:11:00Z"/>
          <w:sz w:val="24"/>
          <w:szCs w:val="24"/>
          <w:rPrChange w:id="517" w:author="David Ouyang" w:date="2015-07-31T10:31:00Z">
            <w:rPr>
              <w:ins w:id="518" w:author="David Ouyang" w:date="2015-07-31T11:11:00Z"/>
            </w:rPr>
          </w:rPrChange>
        </w:rPr>
      </w:pPr>
    </w:p>
    <w:p w:rsidR="006E641A" w:rsidRPr="00910A55" w:rsidDel="00305687" w:rsidRDefault="00EC0958">
      <w:pPr>
        <w:rPr>
          <w:del w:id="519" w:author="David Ouyang" w:date="2015-07-31T11:11:00Z"/>
          <w:sz w:val="24"/>
          <w:szCs w:val="24"/>
          <w:rPrChange w:id="520" w:author="David Ouyang" w:date="2015-07-31T10:31:00Z">
            <w:rPr>
              <w:del w:id="521" w:author="David Ouyang" w:date="2015-07-31T11:11:00Z"/>
            </w:rPr>
          </w:rPrChange>
        </w:rPr>
      </w:pPr>
      <w:del w:id="522" w:author="David Ouyang" w:date="2015-07-31T11:11:00Z">
        <w:r w:rsidRPr="00EC0958">
          <w:rPr>
            <w:sz w:val="24"/>
            <w:szCs w:val="24"/>
            <w:rPrChange w:id="523" w:author="David Ouyang" w:date="2015-07-31T10:31:00Z">
              <w:rPr/>
            </w:rPrChange>
          </w:rPr>
          <w:lastRenderedPageBreak/>
          <w:delText xml:space="preserve">Figure 1: </w:delText>
        </w:r>
      </w:del>
    </w:p>
    <w:p w:rsidR="006E641A" w:rsidRPr="00910A55" w:rsidRDefault="003A4A10">
      <w:pPr>
        <w:rPr>
          <w:sz w:val="24"/>
          <w:szCs w:val="24"/>
          <w:rPrChange w:id="524" w:author="David Ouyang" w:date="2015-07-31T10:31:00Z">
            <w:rPr/>
          </w:rPrChange>
        </w:rPr>
      </w:pPr>
      <w:del w:id="525" w:author="David Ouyang" w:date="2015-07-31T11:12:00Z">
        <w:r>
          <w:rPr>
            <w:noProof/>
            <w:sz w:val="24"/>
            <w:szCs w:val="24"/>
            <w:rPrChange w:id="526">
              <w:rPr>
                <w:noProof/>
              </w:rPr>
            </w:rPrChange>
          </w:rPr>
          <w:drawing>
            <wp:inline distT="0" distB="0" distL="0" distR="0">
              <wp:extent cx="5943600" cy="1188720"/>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943600" cy="1188720"/>
                      </a:xfrm>
                      <a:prstGeom prst="rect">
                        <a:avLst/>
                      </a:prstGeom>
                    </pic:spPr>
                  </pic:pic>
                </a:graphicData>
              </a:graphic>
            </wp:inline>
          </w:drawing>
        </w:r>
      </w:del>
    </w:p>
    <w:p w:rsidR="00305687" w:rsidRDefault="003A4A10">
      <w:pPr>
        <w:rPr>
          <w:ins w:id="527" w:author="David Ouyang" w:date="2015-07-31T11:11:00Z"/>
          <w:sz w:val="24"/>
          <w:szCs w:val="24"/>
        </w:rPr>
      </w:pPr>
      <w:ins w:id="528" w:author="David Ouyang" w:date="2015-07-31T11:12:00Z">
        <w:r>
          <w:rPr>
            <w:noProof/>
            <w:sz w:val="24"/>
            <w:szCs w:val="24"/>
            <w:rPrChange w:id="529">
              <w:rPr>
                <w:noProof/>
              </w:rPr>
            </w:rPrChange>
          </w:rPr>
          <w:drawing>
            <wp:inline distT="0" distB="0" distL="0" distR="0">
              <wp:extent cx="5943600" cy="1188720"/>
              <wp:effectExtent l="19050" t="0" r="0" b="0"/>
              <wp:docPr id="6"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4"/>
                      <a:stretch>
                        <a:fillRect/>
                      </a:stretch>
                    </pic:blipFill>
                    <pic:spPr>
                      <a:xfrm>
                        <a:off x="0" y="0"/>
                        <a:ext cx="5943600" cy="1188720"/>
                      </a:xfrm>
                      <a:prstGeom prst="rect">
                        <a:avLst/>
                      </a:prstGeom>
                    </pic:spPr>
                  </pic:pic>
                </a:graphicData>
              </a:graphic>
            </wp:inline>
          </w:drawing>
        </w:r>
      </w:ins>
    </w:p>
    <w:p w:rsidR="00305687" w:rsidRDefault="00305687">
      <w:pPr>
        <w:rPr>
          <w:ins w:id="530" w:author="David Ouyang" w:date="2015-07-31T11:11:00Z"/>
          <w:sz w:val="24"/>
          <w:szCs w:val="24"/>
        </w:rPr>
      </w:pPr>
    </w:p>
    <w:p w:rsidR="006E641A" w:rsidRPr="00910A55" w:rsidRDefault="003A4A10">
      <w:pPr>
        <w:rPr>
          <w:sz w:val="24"/>
          <w:szCs w:val="24"/>
          <w:rPrChange w:id="531" w:author="David Ouyang" w:date="2015-07-31T10:31:00Z">
            <w:rPr/>
          </w:rPrChange>
        </w:rPr>
      </w:pPr>
      <w:del w:id="532" w:author="David Ouyang" w:date="2015-07-31T10:10:00Z">
        <w:r>
          <w:rPr>
            <w:noProof/>
            <w:sz w:val="24"/>
            <w:szCs w:val="24"/>
            <w:rPrChange w:id="533">
              <w:rPr>
                <w:noProof/>
              </w:rPr>
            </w:rPrChange>
          </w:rPr>
          <w:drawing>
            <wp:inline distT="0" distB="0" distL="0" distR="0">
              <wp:extent cx="4766310" cy="2761028"/>
              <wp:effectExtent l="19050" t="0" r="15240" b="1222"/>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del>
    </w:p>
    <w:p w:rsidR="006E641A" w:rsidDel="00B34A8F" w:rsidRDefault="003A4A10">
      <w:pPr>
        <w:rPr>
          <w:del w:id="534" w:author="David Ouyang" w:date="2015-07-31T10:10:00Z"/>
          <w:sz w:val="24"/>
          <w:szCs w:val="24"/>
        </w:rPr>
      </w:pPr>
      <w:ins w:id="535" w:author="David Ouyang" w:date="2015-07-31T10:10:00Z">
        <w:r>
          <w:rPr>
            <w:noProof/>
            <w:sz w:val="24"/>
            <w:szCs w:val="24"/>
            <w:rPrChange w:id="536">
              <w:rPr>
                <w:noProof/>
              </w:rPr>
            </w:rPrChange>
          </w:rPr>
          <w:drawing>
            <wp:inline distT="0" distB="0" distL="0" distR="0">
              <wp:extent cx="4766310" cy="2789603"/>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ins>
    </w:p>
    <w:p w:rsidR="00B34A8F" w:rsidRPr="00910A55" w:rsidRDefault="003A4A10">
      <w:pPr>
        <w:rPr>
          <w:ins w:id="537" w:author="David Ouyang" w:date="2015-07-31T11:03:00Z"/>
          <w:sz w:val="24"/>
          <w:szCs w:val="24"/>
          <w:rPrChange w:id="538" w:author="David Ouyang" w:date="2015-07-31T10:31:00Z">
            <w:rPr>
              <w:ins w:id="539" w:author="David Ouyang" w:date="2015-07-31T11:03:00Z"/>
            </w:rPr>
          </w:rPrChange>
        </w:rPr>
      </w:pPr>
      <w:ins w:id="540" w:author="David Ouyang" w:date="2015-07-31T11:03:00Z">
        <w:r>
          <w:rPr>
            <w:noProof/>
            <w:sz w:val="24"/>
            <w:szCs w:val="24"/>
            <w:rPrChange w:id="541">
              <w:rPr>
                <w:noProof/>
              </w:rPr>
            </w:rPrChange>
          </w:rPr>
          <w:drawing>
            <wp:inline distT="0" distB="0" distL="0" distR="0">
              <wp:extent cx="4838700" cy="2743200"/>
              <wp:effectExtent l="0" t="0" r="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ins>
    </w:p>
    <w:p w:rsidR="006E641A" w:rsidRPr="00910A55" w:rsidDel="003C1A34" w:rsidRDefault="00EC0958">
      <w:pPr>
        <w:rPr>
          <w:del w:id="542" w:author="David Ouyang" w:date="2015-07-31T10:10:00Z"/>
          <w:sz w:val="24"/>
          <w:szCs w:val="24"/>
          <w:rPrChange w:id="543" w:author="David Ouyang" w:date="2015-07-31T10:31:00Z">
            <w:rPr>
              <w:del w:id="544" w:author="David Ouyang" w:date="2015-07-31T10:10:00Z"/>
            </w:rPr>
          </w:rPrChange>
        </w:rPr>
      </w:pPr>
      <w:del w:id="545" w:author="David Ouyang" w:date="2015-07-31T10:10:00Z">
        <w:r w:rsidRPr="00EC0958">
          <w:rPr>
            <w:sz w:val="24"/>
            <w:szCs w:val="24"/>
            <w:rPrChange w:id="546" w:author="David Ouyang" w:date="2015-07-31T10:31:00Z">
              <w:rPr/>
            </w:rPrChange>
          </w:rPr>
          <w:delText xml:space="preserve">Table 3: </w:delText>
        </w:r>
      </w:del>
    </w:p>
    <w:p w:rsidR="006E641A" w:rsidRPr="00910A55" w:rsidRDefault="003A4A10">
      <w:pPr>
        <w:rPr>
          <w:sz w:val="24"/>
          <w:szCs w:val="24"/>
          <w:rPrChange w:id="547" w:author="David Ouyang" w:date="2015-07-31T10:31:00Z">
            <w:rPr/>
          </w:rPrChange>
        </w:rPr>
      </w:pPr>
      <w:del w:id="548" w:author="David Ouyang" w:date="2015-07-31T10:10:00Z">
        <w:r>
          <w:rPr>
            <w:noProof/>
            <w:sz w:val="24"/>
            <w:szCs w:val="24"/>
            <w:rPrChange w:id="549">
              <w:rPr>
                <w:noProof/>
              </w:rPr>
            </w:rPrChange>
          </w:rPr>
          <w:drawing>
            <wp:inline distT="0" distB="0" distL="0" distR="0">
              <wp:extent cx="5943600" cy="2298065"/>
              <wp:effectExtent l="19050" t="0" r="0" b="0"/>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11052062" cy="4273606"/>
                        <a:chOff x="664029" y="248746"/>
                        <a:chExt cx="11052062" cy="4273606"/>
                      </a:xfrm>
                    </a:grpSpPr>
                    <a:graphicFrame>
                      <a:nvGraphicFramePr>
                        <a:cNvPr id="7" name="Chart 6"/>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8"/>
                        </a:graphicData>
                      </a:graphic>
                      <a:xfrm>
                        <a:off x="689727" y="248746"/>
                        <a:ext cx="4766310" cy="2808653"/>
                      </a:xfrm>
                    </a:graphicFrame>
                    <a:pic>
                      <a:nvPicPr>
                        <a:cNvPr id="8" name="table"/>
                        <a:cNvPicPr>
                          <a:picLocks noChangeAspect="1"/>
                        </a:cNvPicPr>
                      </a:nvPicPr>
                      <a:blipFill>
                        <a:blip r:embed="rId9"/>
                        <a:stretch>
                          <a:fillRect/>
                        </a:stretch>
                      </a:blipFill>
                      <a:spPr>
                        <a:xfrm>
                          <a:off x="6509656" y="3205843"/>
                          <a:ext cx="5206435" cy="695004"/>
                        </a:xfrm>
                        <a:prstGeom prst="rect">
                          <a:avLst/>
                        </a:prstGeom>
                      </a:spPr>
                    </a:pic>
                    <a:sp>
                      <a:nvSpPr>
                        <a:cNvPr id="10" name="TextBox 9"/>
                        <a:cNvSpPr txBox="1"/>
                      </a:nvSpPr>
                      <a:spPr>
                        <a:xfrm>
                          <a:off x="664029" y="3876021"/>
                          <a:ext cx="4920342"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smtClean="0"/>
                              <a:t>Swan </a:t>
                            </a:r>
                            <a:r>
                              <a:rPr lang="en-US" sz="1200" dirty="0" err="1" smtClean="0"/>
                              <a:t>Ganz</a:t>
                            </a:r>
                            <a:r>
                              <a:rPr lang="en-US" sz="1200" dirty="0" smtClean="0"/>
                              <a:t> catheterization </a:t>
                            </a:r>
                            <a:r>
                              <a:rPr lang="en-US" sz="1200" i="1" dirty="0" smtClean="0"/>
                              <a:t>before </a:t>
                            </a:r>
                            <a:r>
                              <a:rPr lang="en-US" sz="1200" dirty="0" smtClean="0"/>
                              <a:t>LVAD implantation improves mortality</a:t>
                            </a:r>
                          </a:p>
                          <a:p>
                            <a:pPr algn="ctr"/>
                            <a:r>
                              <a:rPr lang="en-US" sz="1200" dirty="0" smtClean="0"/>
                              <a:t>*Patients who received Swan </a:t>
                            </a:r>
                            <a:r>
                              <a:rPr lang="en-US" sz="1200" dirty="0" err="1" smtClean="0"/>
                              <a:t>Ganz</a:t>
                            </a:r>
                            <a:r>
                              <a:rPr lang="en-US" sz="1200" dirty="0" smtClean="0"/>
                              <a:t> after LVAD were excluded</a:t>
                            </a:r>
                            <a:endParaRPr lang="en-US" sz="1200" dirty="0"/>
                          </a:p>
                        </a:txBody>
                        <a:useSpRect/>
                      </a:txSp>
                    </a:sp>
                    <a:sp>
                      <a:nvSpPr>
                        <a:cNvPr id="11" name="TextBox 10"/>
                        <a:cNvSpPr txBox="1"/>
                      </a:nvSpPr>
                      <a:spPr>
                        <a:xfrm>
                          <a:off x="6738258" y="3876021"/>
                          <a:ext cx="4757058"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200" dirty="0"/>
                              <a:t>Patients with Swan </a:t>
                            </a:r>
                            <a:r>
                              <a:rPr lang="en-US" sz="1200" dirty="0" err="1"/>
                              <a:t>Ganz</a:t>
                            </a:r>
                            <a:r>
                              <a:rPr lang="en-US" sz="1200" dirty="0"/>
                              <a:t> catheterization wait longer for LVAD implantation than patients without Swan </a:t>
                            </a:r>
                            <a:r>
                              <a:rPr lang="en-US" sz="1200" dirty="0" err="1"/>
                              <a:t>Ganz</a:t>
                            </a:r>
                            <a:r>
                              <a:rPr lang="en-US" sz="1200" dirty="0"/>
                              <a:t> catheterization</a:t>
                            </a:r>
                          </a:p>
                          <a:p>
                            <a:pPr algn="ctr"/>
                            <a:r>
                              <a:rPr lang="en-US" sz="1200" dirty="0" smtClean="0"/>
                              <a:t>*</a:t>
                            </a:r>
                            <a:r>
                              <a:rPr lang="en-US" sz="1200" dirty="0"/>
                              <a:t>Patients who received Swan </a:t>
                            </a:r>
                            <a:r>
                              <a:rPr lang="en-US" sz="1200" dirty="0" err="1"/>
                              <a:t>Ganz</a:t>
                            </a:r>
                            <a:r>
                              <a:rPr lang="en-US" sz="1200" dirty="0"/>
                              <a:t> after LVAD were </a:t>
                            </a:r>
                            <a:r>
                              <a:rPr lang="en-US" sz="1200" dirty="0" smtClean="0"/>
                              <a:t>excluded</a:t>
                            </a:r>
                            <a:endParaRPr lang="en-US" sz="1200" dirty="0"/>
                          </a:p>
                        </a:txBody>
                        <a:useSpRect/>
                      </a:txSp>
                    </a:sp>
                    <a:graphicFrame>
                      <a:nvGraphicFramePr>
                        <a:cNvPr id="12" name="Chart 11"/>
                        <a:cNvGraphicFramePr>
                          <a:graphicFrameLocks/>
                        </a:cNvGraphicFramePr>
                      </a:nvGraphicFramePr>
                      <a:graphic>
                        <a:graphicData uri="http://schemas.openxmlformats.org/drawingml/2006/chart">
                          <c:chart xmlns:c="http://schemas.openxmlformats.org/drawingml/2006/chart" xmlns:r="http://schemas.openxmlformats.org/officeDocument/2006/relationships" r:id="rId10"/>
                        </a:graphicData>
                      </a:graphic>
                      <a:xfrm>
                        <a:off x="6729006" y="248746"/>
                        <a:ext cx="4766310" cy="2808653"/>
                      </a:xfrm>
                    </a:graphicFrame>
                    <a:pic>
                      <a:nvPicPr>
                        <a:cNvPr id="9" name="table"/>
                        <a:cNvPicPr>
                          <a:picLocks noChangeAspect="1"/>
                        </a:cNvPicPr>
                      </a:nvPicPr>
                      <a:blipFill>
                        <a:blip r:embed="rId11"/>
                        <a:stretch>
                          <a:fillRect/>
                        </a:stretch>
                      </a:blipFill>
                      <a:spPr>
                        <a:xfrm>
                          <a:off x="664029" y="3148013"/>
                          <a:ext cx="5090601" cy="695004"/>
                        </a:xfrm>
                        <a:prstGeom prst="rect">
                          <a:avLst/>
                        </a:prstGeom>
                      </a:spPr>
                    </a:pic>
                  </lc:lockedCanvas>
                </a:graphicData>
              </a:graphic>
            </wp:inline>
          </w:drawing>
        </w:r>
      </w:del>
    </w:p>
    <w:sectPr w:rsidR="006E641A" w:rsidRPr="00910A55" w:rsidSect="00523553">
      <w:pgSz w:w="12240" w:h="15840"/>
      <w:pgMar w:top="1440" w:right="1440" w:bottom="1440" w:left="1440" w:header="720" w:footer="720" w:gutter="0"/>
      <w:lnNumType w:countBy="1" w:restart="continuou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Arial Unicode MS"/>
    <w:charset w:val="50"/>
    <w:family w:val="auto"/>
    <w:pitch w:val="variable"/>
    <w:sig w:usb0="00000000" w:usb1="080E0000" w:usb2="00000010" w:usb3="00000000" w:csb0="0004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trackRevisions/>
  <w:defaultTabStop w:val="720"/>
  <w:drawingGridHorizontalSpacing w:val="110"/>
  <w:displayHorizontalDrawingGridEvery w:val="2"/>
  <w:characterSpacingControl w:val="doNotCompress"/>
  <w:compat>
    <w:useFELayout/>
  </w:compat>
  <w:rsids>
    <w:rsidRoot w:val="0047164F"/>
    <w:rsid w:val="00150E55"/>
    <w:rsid w:val="001879CE"/>
    <w:rsid w:val="00225C92"/>
    <w:rsid w:val="00261958"/>
    <w:rsid w:val="0029381B"/>
    <w:rsid w:val="00305687"/>
    <w:rsid w:val="003A4A10"/>
    <w:rsid w:val="003C1A34"/>
    <w:rsid w:val="004025CA"/>
    <w:rsid w:val="00420447"/>
    <w:rsid w:val="0047164F"/>
    <w:rsid w:val="005024C0"/>
    <w:rsid w:val="00503E24"/>
    <w:rsid w:val="00523553"/>
    <w:rsid w:val="00526BE8"/>
    <w:rsid w:val="00592DA7"/>
    <w:rsid w:val="00652086"/>
    <w:rsid w:val="00670432"/>
    <w:rsid w:val="006E641A"/>
    <w:rsid w:val="0077093C"/>
    <w:rsid w:val="00846B14"/>
    <w:rsid w:val="00910A55"/>
    <w:rsid w:val="0098240A"/>
    <w:rsid w:val="009F101A"/>
    <w:rsid w:val="00A118CB"/>
    <w:rsid w:val="00A53B55"/>
    <w:rsid w:val="00B26373"/>
    <w:rsid w:val="00B34A8F"/>
    <w:rsid w:val="00C2537F"/>
    <w:rsid w:val="00CE15F8"/>
    <w:rsid w:val="00D10399"/>
    <w:rsid w:val="00DE1472"/>
    <w:rsid w:val="00EC09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5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4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41A"/>
    <w:rPr>
      <w:rFonts w:ascii="Tahoma" w:hAnsi="Tahoma" w:cs="Tahoma"/>
      <w:sz w:val="16"/>
      <w:szCs w:val="16"/>
    </w:rPr>
  </w:style>
  <w:style w:type="character" w:styleId="LineNumber">
    <w:name w:val="line number"/>
    <w:basedOn w:val="DefaultParagraphFont"/>
    <w:uiPriority w:val="99"/>
    <w:semiHidden/>
    <w:unhideWhenUsed/>
    <w:rsid w:val="00523553"/>
  </w:style>
</w:styles>
</file>

<file path=word/webSettings.xml><?xml version="1.0" encoding="utf-8"?>
<w:webSettings xmlns:r="http://schemas.openxmlformats.org/officeDocument/2006/relationships" xmlns:w="http://schemas.openxmlformats.org/wordprocessingml/2006/main">
  <w:divs>
    <w:div w:id="75788735">
      <w:bodyDiv w:val="1"/>
      <w:marLeft w:val="0"/>
      <w:marRight w:val="0"/>
      <w:marTop w:val="0"/>
      <w:marBottom w:val="0"/>
      <w:divBdr>
        <w:top w:val="none" w:sz="0" w:space="0" w:color="auto"/>
        <w:left w:val="none" w:sz="0" w:space="0" w:color="auto"/>
        <w:bottom w:val="none" w:sz="0" w:space="0" w:color="auto"/>
        <w:right w:val="none" w:sz="0" w:space="0" w:color="auto"/>
      </w:divBdr>
    </w:div>
    <w:div w:id="433063242">
      <w:bodyDiv w:val="1"/>
      <w:marLeft w:val="0"/>
      <w:marRight w:val="0"/>
      <w:marTop w:val="0"/>
      <w:marBottom w:val="0"/>
      <w:divBdr>
        <w:top w:val="none" w:sz="0" w:space="0" w:color="auto"/>
        <w:left w:val="none" w:sz="0" w:space="0" w:color="auto"/>
        <w:bottom w:val="none" w:sz="0" w:space="0" w:color="auto"/>
        <w:right w:val="none" w:sz="0" w:space="0" w:color="auto"/>
      </w:divBdr>
    </w:div>
    <w:div w:id="452674101">
      <w:bodyDiv w:val="1"/>
      <w:marLeft w:val="0"/>
      <w:marRight w:val="0"/>
      <w:marTop w:val="0"/>
      <w:marBottom w:val="0"/>
      <w:divBdr>
        <w:top w:val="none" w:sz="0" w:space="0" w:color="auto"/>
        <w:left w:val="none" w:sz="0" w:space="0" w:color="auto"/>
        <w:bottom w:val="none" w:sz="0" w:space="0" w:color="auto"/>
        <w:right w:val="none" w:sz="0" w:space="0" w:color="auto"/>
      </w:divBdr>
    </w:div>
    <w:div w:id="792594723">
      <w:bodyDiv w:val="1"/>
      <w:marLeft w:val="0"/>
      <w:marRight w:val="0"/>
      <w:marTop w:val="0"/>
      <w:marBottom w:val="0"/>
      <w:divBdr>
        <w:top w:val="none" w:sz="0" w:space="0" w:color="auto"/>
        <w:left w:val="none" w:sz="0" w:space="0" w:color="auto"/>
        <w:bottom w:val="none" w:sz="0" w:space="0" w:color="auto"/>
        <w:right w:val="none" w:sz="0" w:space="0" w:color="auto"/>
      </w:divBdr>
    </w:div>
    <w:div w:id="1234923832">
      <w:bodyDiv w:val="1"/>
      <w:marLeft w:val="0"/>
      <w:marRight w:val="0"/>
      <w:marTop w:val="0"/>
      <w:marBottom w:val="0"/>
      <w:divBdr>
        <w:top w:val="none" w:sz="0" w:space="0" w:color="auto"/>
        <w:left w:val="none" w:sz="0" w:space="0" w:color="auto"/>
        <w:bottom w:val="none" w:sz="0" w:space="0" w:color="auto"/>
        <w:right w:val="none" w:sz="0" w:space="0" w:color="auto"/>
      </w:divBdr>
    </w:div>
    <w:div w:id="1260404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3.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2.xml"/><Relationship Id="rId11" Type="http://schemas.openxmlformats.org/officeDocument/2006/relationships/image" Target="media/image3.png"/><Relationship Id="rId5" Type="http://schemas.openxmlformats.org/officeDocument/2006/relationships/chart" Target="charts/chart1.xml"/><Relationship Id="rId10" Type="http://schemas.openxmlformats.org/officeDocument/2006/relationships/chart" Target="charts/chart5.xml"/><Relationship Id="rId4" Type="http://schemas.openxmlformats.org/officeDocument/2006/relationships/image" Target="media/image1.png"/><Relationship Id="rId9"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Gunsagar\Desktop\CardioClinicalResearch\LVAD_OHT_wait_mortality.xlsx" TargetMode="External"/></Relationships>
</file>

<file path=word/charts/_rels/chart2.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E:\Backup\CardioClinicalResearch\LVAD_OHT_wait_mortalit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Gunsagar\Desktop\CardioClinicalResearch\Swanz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spPr>
        <a:noFill/>
        <a:ln>
          <a:noFill/>
        </a:ln>
        <a:effectLst/>
      </c:spPr>
    </c:title>
    <c:plotArea>
      <c:layout/>
      <c:barChart>
        <c:barDir val="col"/>
        <c:grouping val="clustered"/>
        <c:ser>
          <c:idx val="0"/>
          <c:order val="0"/>
          <c:spPr>
            <a:solidFill>
              <a:schemeClr val="dk1">
                <a:tint val="88500"/>
              </a:schemeClr>
            </a:solidFill>
            <a:ln>
              <a:noFill/>
            </a:ln>
            <a:effectLst/>
          </c:spPr>
          <c:cat>
            <c:strRef>
              <c:f>Sheet3!$R$169:$U$169</c:f>
              <c:strCache>
                <c:ptCount val="4"/>
                <c:pt idx="0">
                  <c:v>0-7</c:v>
                </c:pt>
                <c:pt idx="1">
                  <c:v>8-32</c:v>
                </c:pt>
                <c:pt idx="2">
                  <c:v>33-66</c:v>
                </c:pt>
                <c:pt idx="3">
                  <c:v>67-306</c:v>
                </c:pt>
              </c:strCache>
            </c:strRef>
          </c:cat>
          <c:val>
            <c:numRef>
              <c:f>Sheet3!$R$170:$U$170</c:f>
              <c:numCache>
                <c:formatCode>General</c:formatCode>
                <c:ptCount val="4"/>
                <c:pt idx="0">
                  <c:v>0.26829268292682928</c:v>
                </c:pt>
                <c:pt idx="1">
                  <c:v>0.13953488372093076</c:v>
                </c:pt>
                <c:pt idx="2">
                  <c:v>0.1</c:v>
                </c:pt>
                <c:pt idx="3">
                  <c:v>0.125</c:v>
                </c:pt>
              </c:numCache>
            </c:numRef>
          </c:val>
        </c:ser>
        <c:axId val="148584704"/>
        <c:axId val="154104192"/>
      </c:barChart>
      <c:catAx>
        <c:axId val="148584704"/>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Wait time in days</a:t>
                </a:r>
                <a:r>
                  <a:rPr lang="en-US" sz="1000" b="0" i="0" u="none" strike="noStrike" baseline="0"/>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104192"/>
        <c:crosses val="autoZero"/>
        <c:auto val="1"/>
        <c:lblAlgn val="ctr"/>
        <c:lblOffset val="100"/>
      </c:catAx>
      <c:valAx>
        <c:axId val="154104192"/>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584704"/>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1"/>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by wait time for OHT after LVAD implantation</a:t>
            </a:r>
          </a:p>
        </c:rich>
      </c:tx>
      <c:spPr>
        <a:noFill/>
        <a:ln>
          <a:noFill/>
        </a:ln>
        <a:effectLst/>
      </c:spPr>
    </c:title>
    <c:plotArea>
      <c:layout/>
      <c:barChart>
        <c:barDir val="col"/>
        <c:grouping val="clustered"/>
        <c:ser>
          <c:idx val="0"/>
          <c:order val="0"/>
          <c:spPr>
            <a:solidFill>
              <a:schemeClr val="dk1">
                <a:tint val="88500"/>
              </a:schemeClr>
            </a:solidFill>
            <a:ln>
              <a:noFill/>
            </a:ln>
            <a:effectLst/>
          </c:spPr>
          <c:dPt>
            <c:idx val="4"/>
            <c:spPr>
              <a:solidFill>
                <a:srgbClr val="FF0000"/>
              </a:solidFill>
              <a:ln>
                <a:solidFill>
                  <a:srgbClr val="FF0000"/>
                </a:solidFill>
              </a:ln>
              <a:effectLst/>
            </c:spPr>
          </c:dPt>
          <c:cat>
            <c:strRef>
              <c:f>Sheet3!$R$169:$V$169</c:f>
              <c:strCache>
                <c:ptCount val="5"/>
                <c:pt idx="0">
                  <c:v>0-8</c:v>
                </c:pt>
                <c:pt idx="1">
                  <c:v>9-32</c:v>
                </c:pt>
                <c:pt idx="2">
                  <c:v>33-66</c:v>
                </c:pt>
                <c:pt idx="3">
                  <c:v>67-306</c:v>
                </c:pt>
                <c:pt idx="4">
                  <c:v>OHT-</c:v>
                </c:pt>
              </c:strCache>
            </c:strRef>
          </c:cat>
          <c:val>
            <c:numRef>
              <c:f>Sheet3!$R$170:$V$170</c:f>
              <c:numCache>
                <c:formatCode>General</c:formatCode>
                <c:ptCount val="5"/>
                <c:pt idx="0">
                  <c:v>28.888888888888893</c:v>
                </c:pt>
                <c:pt idx="1">
                  <c:v>10.256410256410271</c:v>
                </c:pt>
                <c:pt idx="2">
                  <c:v>10</c:v>
                </c:pt>
                <c:pt idx="3">
                  <c:v>12.5</c:v>
                </c:pt>
                <c:pt idx="4">
                  <c:v>27.701375245579602</c:v>
                </c:pt>
              </c:numCache>
            </c:numRef>
          </c:val>
        </c:ser>
        <c:axId val="161749632"/>
        <c:axId val="168273024"/>
      </c:barChart>
      <c:catAx>
        <c:axId val="161749632"/>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Days after LVAD implantation</a:t>
                </a:r>
                <a:endParaRPr lang="en-US"/>
              </a:p>
            </c:rich>
          </c:tx>
          <c:layout>
            <c:manualLayout>
              <c:xMode val="edge"/>
              <c:yMode val="edge"/>
              <c:x val="0.28873447174019312"/>
              <c:y val="0.89316866952035756"/>
            </c:manualLayout>
          </c:layout>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273024"/>
        <c:crosses val="autoZero"/>
        <c:auto val="1"/>
        <c:lblAlgn val="ctr"/>
        <c:lblOffset val="100"/>
      </c:catAx>
      <c:valAx>
        <c:axId val="16827302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49632"/>
        <c:crosses val="autoZero"/>
        <c:crossBetween val="between"/>
      </c:valAx>
      <c:spPr>
        <a:noFill/>
        <a:ln>
          <a:noFill/>
        </a:ln>
        <a:effectLst/>
      </c:spPr>
    </c:plotArea>
    <c:plotVisOnly val="1"/>
    <c:dispBlanksAs val="gap"/>
  </c:chart>
  <c:spPr>
    <a:noFill/>
    <a:ln>
      <a:noFill/>
    </a:ln>
    <a:effectLst/>
  </c:spPr>
  <c:txPr>
    <a:bodyPr/>
    <a:lstStyle/>
    <a:p>
      <a:pPr>
        <a:defRPr/>
      </a:pPr>
      <a:endParaRPr lang="en-US"/>
    </a:p>
  </c:txPr>
  <c:externalData r:id="rId2"/>
  <c:userShapes r:id="rId3"/>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en-US" sz="1000" baseline="0" dirty="0"/>
              <a:t>Change in risk ratio of in-hospital LVAD to OHT mortality by hospital day</a:t>
            </a:r>
            <a:endParaRPr lang="en-US" sz="1000" dirty="0"/>
          </a:p>
        </c:rich>
      </c:tx>
      <c:spPr>
        <a:noFill/>
        <a:ln>
          <a:noFill/>
        </a:ln>
        <a:effectLst/>
      </c:spPr>
    </c:title>
    <c:plotArea>
      <c:layout/>
      <c:scatterChart>
        <c:scatterStyle val="smoothMarker"/>
        <c:ser>
          <c:idx val="0"/>
          <c:order val="0"/>
          <c:spPr>
            <a:ln w="19050" cap="rnd">
              <a:solidFill>
                <a:schemeClr val="dk1">
                  <a:tint val="88500"/>
                </a:schemeClr>
              </a:solidFill>
              <a:round/>
            </a:ln>
            <a:effectLst/>
          </c:spPr>
          <c:marker>
            <c:symbol val="circle"/>
            <c:size val="5"/>
            <c:spPr>
              <a:solidFill>
                <a:schemeClr val="dk1">
                  <a:tint val="88500"/>
                </a:schemeClr>
              </a:solidFill>
              <a:ln w="9525">
                <a:solidFill>
                  <a:schemeClr val="dk1">
                    <a:tint val="88500"/>
                  </a:schemeClr>
                </a:solidFill>
              </a:ln>
              <a:effectLst/>
            </c:spPr>
          </c:marker>
          <c:trendline>
            <c:spPr>
              <a:ln w="19050" cap="rnd">
                <a:solidFill>
                  <a:schemeClr val="dk1">
                    <a:tint val="88500"/>
                  </a:schemeClr>
                </a:solidFill>
                <a:prstDash val="sysDot"/>
              </a:ln>
              <a:effectLst/>
            </c:spPr>
            <c:trendlineType val="power"/>
          </c:trendline>
          <c:xVal>
            <c:numRef>
              <c:f>Sheet1!$Z$76:$Z$134</c:f>
              <c:numCache>
                <c:formatCode>General</c:formatCode>
                <c:ptCount val="59"/>
                <c:pt idx="0">
                  <c:v>0</c:v>
                </c:pt>
                <c:pt idx="1">
                  <c:v>1</c:v>
                </c:pt>
                <c:pt idx="2">
                  <c:v>2</c:v>
                </c:pt>
                <c:pt idx="3">
                  <c:v>4</c:v>
                </c:pt>
                <c:pt idx="4">
                  <c:v>5</c:v>
                </c:pt>
                <c:pt idx="5">
                  <c:v>6</c:v>
                </c:pt>
                <c:pt idx="6">
                  <c:v>7</c:v>
                </c:pt>
                <c:pt idx="7">
                  <c:v>8</c:v>
                </c:pt>
                <c:pt idx="8">
                  <c:v>9</c:v>
                </c:pt>
                <c:pt idx="9">
                  <c:v>10</c:v>
                </c:pt>
                <c:pt idx="10">
                  <c:v>11</c:v>
                </c:pt>
                <c:pt idx="11">
                  <c:v>12</c:v>
                </c:pt>
                <c:pt idx="12">
                  <c:v>14</c:v>
                </c:pt>
                <c:pt idx="13">
                  <c:v>15</c:v>
                </c:pt>
                <c:pt idx="14">
                  <c:v>16</c:v>
                </c:pt>
                <c:pt idx="15">
                  <c:v>17</c:v>
                </c:pt>
                <c:pt idx="16">
                  <c:v>18</c:v>
                </c:pt>
                <c:pt idx="17">
                  <c:v>20</c:v>
                </c:pt>
                <c:pt idx="18">
                  <c:v>21</c:v>
                </c:pt>
                <c:pt idx="19">
                  <c:v>22</c:v>
                </c:pt>
                <c:pt idx="20">
                  <c:v>25</c:v>
                </c:pt>
                <c:pt idx="21">
                  <c:v>26</c:v>
                </c:pt>
                <c:pt idx="22">
                  <c:v>27</c:v>
                </c:pt>
                <c:pt idx="23">
                  <c:v>28</c:v>
                </c:pt>
                <c:pt idx="24">
                  <c:v>30</c:v>
                </c:pt>
                <c:pt idx="25">
                  <c:v>32</c:v>
                </c:pt>
                <c:pt idx="26">
                  <c:v>33</c:v>
                </c:pt>
                <c:pt idx="27">
                  <c:v>34</c:v>
                </c:pt>
                <c:pt idx="28">
                  <c:v>35</c:v>
                </c:pt>
                <c:pt idx="29">
                  <c:v>36</c:v>
                </c:pt>
                <c:pt idx="30">
                  <c:v>37</c:v>
                </c:pt>
                <c:pt idx="31">
                  <c:v>38</c:v>
                </c:pt>
                <c:pt idx="32">
                  <c:v>40</c:v>
                </c:pt>
                <c:pt idx="33">
                  <c:v>42</c:v>
                </c:pt>
                <c:pt idx="34">
                  <c:v>43</c:v>
                </c:pt>
                <c:pt idx="35">
                  <c:v>45</c:v>
                </c:pt>
                <c:pt idx="36">
                  <c:v>46</c:v>
                </c:pt>
                <c:pt idx="37">
                  <c:v>47</c:v>
                </c:pt>
                <c:pt idx="38">
                  <c:v>48</c:v>
                </c:pt>
                <c:pt idx="39">
                  <c:v>51</c:v>
                </c:pt>
                <c:pt idx="40">
                  <c:v>53</c:v>
                </c:pt>
                <c:pt idx="41">
                  <c:v>54</c:v>
                </c:pt>
                <c:pt idx="42">
                  <c:v>55</c:v>
                </c:pt>
                <c:pt idx="43">
                  <c:v>60</c:v>
                </c:pt>
                <c:pt idx="44">
                  <c:v>61</c:v>
                </c:pt>
                <c:pt idx="45">
                  <c:v>62</c:v>
                </c:pt>
                <c:pt idx="46">
                  <c:v>64</c:v>
                </c:pt>
                <c:pt idx="47">
                  <c:v>65</c:v>
                </c:pt>
                <c:pt idx="48">
                  <c:v>66</c:v>
                </c:pt>
                <c:pt idx="49">
                  <c:v>67</c:v>
                </c:pt>
                <c:pt idx="50">
                  <c:v>68</c:v>
                </c:pt>
                <c:pt idx="51">
                  <c:v>70</c:v>
                </c:pt>
                <c:pt idx="52">
                  <c:v>71</c:v>
                </c:pt>
                <c:pt idx="53">
                  <c:v>72</c:v>
                </c:pt>
                <c:pt idx="54">
                  <c:v>75</c:v>
                </c:pt>
                <c:pt idx="55">
                  <c:v>77</c:v>
                </c:pt>
                <c:pt idx="56">
                  <c:v>78</c:v>
                </c:pt>
                <c:pt idx="57">
                  <c:v>79</c:v>
                </c:pt>
                <c:pt idx="58">
                  <c:v>80</c:v>
                </c:pt>
              </c:numCache>
            </c:numRef>
          </c:xVal>
          <c:yVal>
            <c:numRef>
              <c:f>Sheet1!$AA$76:$AA$134</c:f>
              <c:numCache>
                <c:formatCode>General</c:formatCode>
                <c:ptCount val="59"/>
                <c:pt idx="0">
                  <c:v>3.0264550264550225</c:v>
                </c:pt>
                <c:pt idx="1">
                  <c:v>2.868686868686869</c:v>
                </c:pt>
                <c:pt idx="2">
                  <c:v>2.9435294117647057</c:v>
                </c:pt>
                <c:pt idx="3">
                  <c:v>2.2713472485768555</c:v>
                </c:pt>
                <c:pt idx="4">
                  <c:v>2.1016042780748672</c:v>
                </c:pt>
                <c:pt idx="5">
                  <c:v>2.0723684210526279</c:v>
                </c:pt>
                <c:pt idx="6">
                  <c:v>2.2000000000000002</c:v>
                </c:pt>
                <c:pt idx="7">
                  <c:v>2.6444444444444444</c:v>
                </c:pt>
                <c:pt idx="8">
                  <c:v>2.5652173913043481</c:v>
                </c:pt>
                <c:pt idx="9">
                  <c:v>2.3469387755102038</c:v>
                </c:pt>
                <c:pt idx="10">
                  <c:v>2.2156862745098027</c:v>
                </c:pt>
                <c:pt idx="11">
                  <c:v>2.0943396226415096</c:v>
                </c:pt>
                <c:pt idx="12">
                  <c:v>2.25</c:v>
                </c:pt>
                <c:pt idx="13">
                  <c:v>2.1900584795321603</c:v>
                </c:pt>
                <c:pt idx="14">
                  <c:v>2.0222222222222221</c:v>
                </c:pt>
                <c:pt idx="15">
                  <c:v>1.9699453551912569</c:v>
                </c:pt>
                <c:pt idx="16">
                  <c:v>1.8703703703703705</c:v>
                </c:pt>
                <c:pt idx="17">
                  <c:v>2.0247933884297553</c:v>
                </c:pt>
                <c:pt idx="18">
                  <c:v>1.9251336898395719</c:v>
                </c:pt>
                <c:pt idx="19">
                  <c:v>1.8774703557312253</c:v>
                </c:pt>
                <c:pt idx="20">
                  <c:v>1.8311688311688321</c:v>
                </c:pt>
                <c:pt idx="21">
                  <c:v>1.7861715749039706</c:v>
                </c:pt>
                <c:pt idx="22">
                  <c:v>1.6584766584766586</c:v>
                </c:pt>
                <c:pt idx="23">
                  <c:v>1.8077922077922064</c:v>
                </c:pt>
                <c:pt idx="24">
                  <c:v>1.7215189873417722</c:v>
                </c:pt>
                <c:pt idx="25">
                  <c:v>1.7989417989417988</c:v>
                </c:pt>
                <c:pt idx="26">
                  <c:v>1.7131782945736418</c:v>
                </c:pt>
                <c:pt idx="27">
                  <c:v>1.5917602996254661</c:v>
                </c:pt>
                <c:pt idx="28">
                  <c:v>1.5152625152625154</c:v>
                </c:pt>
                <c:pt idx="29">
                  <c:v>1.4066193853427882</c:v>
                </c:pt>
                <c:pt idx="30">
                  <c:v>1.371929824561404</c:v>
                </c:pt>
                <c:pt idx="31">
                  <c:v>1.5541237113402062</c:v>
                </c:pt>
                <c:pt idx="32">
                  <c:v>1.5153061224489797</c:v>
                </c:pt>
                <c:pt idx="33">
                  <c:v>1.44</c:v>
                </c:pt>
                <c:pt idx="34">
                  <c:v>1.3676470588235301</c:v>
                </c:pt>
                <c:pt idx="35">
                  <c:v>1.2980769230769251</c:v>
                </c:pt>
                <c:pt idx="36">
                  <c:v>1.264285714285716</c:v>
                </c:pt>
                <c:pt idx="37">
                  <c:v>1.2311320754716979</c:v>
                </c:pt>
                <c:pt idx="38">
                  <c:v>1.1985981308411233</c:v>
                </c:pt>
                <c:pt idx="39">
                  <c:v>1.1045454545454545</c:v>
                </c:pt>
                <c:pt idx="40">
                  <c:v>1.0446428571428572</c:v>
                </c:pt>
                <c:pt idx="41">
                  <c:v>1.0154867256637181</c:v>
                </c:pt>
                <c:pt idx="42">
                  <c:v>1.1565217391304348</c:v>
                </c:pt>
                <c:pt idx="43">
                  <c:v>1.3793103448275863</c:v>
                </c:pt>
                <c:pt idx="44">
                  <c:v>1.3390313390313391</c:v>
                </c:pt>
                <c:pt idx="45">
                  <c:v>1.299435028248588</c:v>
                </c:pt>
                <c:pt idx="46">
                  <c:v>1.54</c:v>
                </c:pt>
                <c:pt idx="47">
                  <c:v>1.4925619834710744</c:v>
                </c:pt>
                <c:pt idx="48">
                  <c:v>1.3548387096774193</c:v>
                </c:pt>
                <c:pt idx="49">
                  <c:v>1.3104000000000002</c:v>
                </c:pt>
                <c:pt idx="50">
                  <c:v>1.2666666666666666</c:v>
                </c:pt>
                <c:pt idx="51">
                  <c:v>1.1812499999999999</c:v>
                </c:pt>
                <c:pt idx="52">
                  <c:v>1.1395348837209298</c:v>
                </c:pt>
                <c:pt idx="53">
                  <c:v>1.0580152671755725</c:v>
                </c:pt>
                <c:pt idx="54">
                  <c:v>1.3333333333333333</c:v>
                </c:pt>
                <c:pt idx="55">
                  <c:v>1.2313432835820879</c:v>
                </c:pt>
                <c:pt idx="56">
                  <c:v>1.181481481481482</c:v>
                </c:pt>
                <c:pt idx="57">
                  <c:v>1.036231884057971</c:v>
                </c:pt>
                <c:pt idx="58">
                  <c:v>0.98920863309352614</c:v>
                </c:pt>
              </c:numCache>
            </c:numRef>
          </c:yVal>
          <c:smooth val="1"/>
        </c:ser>
        <c:ser>
          <c:idx val="1"/>
          <c:order val="1"/>
          <c:spPr>
            <a:ln w="19050" cap="rnd">
              <a:solidFill>
                <a:srgbClr val="FF0000"/>
              </a:solidFill>
              <a:round/>
            </a:ln>
            <a:effectLst/>
          </c:spPr>
          <c:marker>
            <c:symbol val="circle"/>
            <c:size val="5"/>
            <c:spPr>
              <a:solidFill>
                <a:srgbClr val="FF0000"/>
              </a:solidFill>
              <a:ln w="9525">
                <a:solidFill>
                  <a:srgbClr val="FF0000"/>
                </a:solidFill>
              </a:ln>
              <a:effectLst/>
            </c:spPr>
          </c:marker>
          <c:dLbls>
            <c:dLbl>
              <c:idx val="0"/>
              <c:layout>
                <c:manualLayout>
                  <c:x val="-0.17500000000000004"/>
                  <c:y val="-0.14814778361038225"/>
                </c:manualLayout>
              </c:layout>
              <c:tx>
                <c:rich>
                  <a:bodyPr rot="0" spcFirstLastPara="1" vertOverflow="ellipsis" vert="horz" wrap="square" lIns="38100" tIns="19050" rIns="38100" bIns="19050" anchor="ctr" anchorCtr="1">
                    <a:spAutoFit/>
                  </a:bodyPr>
                  <a:lstStyle/>
                  <a:p>
                    <a:pPr>
                      <a:defRPr sz="800" b="0" i="0" u="none" strike="noStrike" kern="1200" baseline="0">
                        <a:solidFill>
                          <a:srgbClr val="FF0000"/>
                        </a:solidFill>
                        <a:latin typeface="+mn-lt"/>
                        <a:ea typeface="+mn-ea"/>
                        <a:cs typeface="+mn-cs"/>
                      </a:defRPr>
                    </a:pPr>
                    <a:r>
                      <a:rPr lang="en-US" sz="800">
                        <a:solidFill>
                          <a:srgbClr val="FF0000"/>
                        </a:solidFill>
                      </a:rPr>
                      <a:t>Average wait time for OHT = 57.6</a:t>
                    </a:r>
                  </a:p>
                </c:rich>
              </c:tx>
              <c:spPr>
                <a:noFill/>
                <a:ln>
                  <a:noFill/>
                </a:ln>
                <a:effectLst/>
              </c:spPr>
              <c:showVal val="1"/>
              <c:extLst>
                <c:ext xmlns:c15="http://schemas.microsoft.com/office/drawing/2012/chart" uri="{CE6537A1-D6FC-4f65-9D91-7224C49458BB}">
                  <c15:layout>
                    <c:manualLayout>
                      <c:w val="0.20531955380577427"/>
                      <c:h val="0.16645851560221639"/>
                    </c:manualLayout>
                  </c15:layout>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rgbClr val="FF0000"/>
                    </a:solidFill>
                    <a:latin typeface="+mn-lt"/>
                    <a:ea typeface="+mn-ea"/>
                    <a:cs typeface="+mn-cs"/>
                  </a:defRPr>
                </a:pPr>
                <a:endParaRPr lang="en-US"/>
              </a:p>
            </c:txPr>
            <c:showVal val="1"/>
            <c:extLst>
              <c:ext xmlns:c15="http://schemas.microsoft.com/office/drawing/2012/chart" uri="{CE6537A1-D6FC-4f65-9D91-7224C49458BB}">
                <c15:showLeaderLines val="1"/>
                <c15:leaderLines>
                  <c:spPr>
                    <a:ln w="9525" cap="flat" cmpd="sng" algn="ctr">
                      <a:solidFill>
                        <a:srgbClr val="FF0000"/>
                      </a:solidFill>
                      <a:round/>
                    </a:ln>
                    <a:effectLst/>
                  </c:spPr>
                </c15:leaderLines>
              </c:ext>
            </c:extLst>
          </c:dLbls>
          <c:xVal>
            <c:numRef>
              <c:f>Sheet1!$Z$135</c:f>
              <c:numCache>
                <c:formatCode>General</c:formatCode>
                <c:ptCount val="1"/>
                <c:pt idx="0">
                  <c:v>57.6</c:v>
                </c:pt>
              </c:numCache>
            </c:numRef>
          </c:xVal>
          <c:yVal>
            <c:numRef>
              <c:f>Sheet1!$AA$135</c:f>
              <c:numCache>
                <c:formatCode>General</c:formatCode>
                <c:ptCount val="1"/>
                <c:pt idx="0">
                  <c:v>1.27</c:v>
                </c:pt>
              </c:numCache>
            </c:numRef>
          </c:yVal>
          <c:smooth val="1"/>
        </c:ser>
        <c:axId val="170718720"/>
        <c:axId val="184635392"/>
      </c:scatterChart>
      <c:valAx>
        <c:axId val="17071872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 time for </a:t>
                </a:r>
                <a:r>
                  <a:rPr lang="en-US" baseline="0"/>
                  <a:t>OHT</a:t>
                </a:r>
                <a:r>
                  <a:rPr lang="en-US"/>
                  <a:t> after LVAD implant (days)</a:t>
                </a:r>
              </a:p>
            </c:rich>
          </c:tx>
          <c:spPr>
            <a:noFill/>
            <a:ln>
              <a:noFill/>
            </a:ln>
            <a:effectLst/>
          </c:spPr>
        </c:title>
        <c:numFmt formatCode="General" sourceLinked="1"/>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635392"/>
        <c:crosses val="autoZero"/>
        <c:crossBetween val="midCat"/>
      </c:valAx>
      <c:valAx>
        <c:axId val="184635392"/>
        <c:scaling>
          <c:orientation val="minMax"/>
        </c:scaling>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Risk Ratio</a:t>
                </a:r>
                <a:r>
                  <a:rPr lang="en-US" baseline="0"/>
                  <a:t>                                                       </a:t>
                </a:r>
                <a:r>
                  <a:rPr lang="en-US" sz="700" i="0" u="none">
                    <a:effectLst/>
                    <a:latin typeface="Cambria Math" panose="02040503050406030204" pitchFamily="18" charset="0"/>
                    <a:ea typeface="Calibri" panose="020F0502020204030204" pitchFamily="34" charset="0"/>
                    <a:cs typeface="Times New Roman" panose="02020603050405020304" pitchFamily="18" charset="0"/>
                  </a:rPr>
                  <a:t>𝑃</a:t>
                </a:r>
                <a:r>
                  <a:rPr lang="en-US" sz="700" i="0" u="none" baseline="-25000">
                    <a:effectLst/>
                    <a:latin typeface="Cambria Math" panose="02040503050406030204" pitchFamily="18" charset="0"/>
                    <a:ea typeface="Calibri" panose="020F0502020204030204" pitchFamily="34" charset="0"/>
                    <a:cs typeface="Times New Roman" panose="02020603050405020304" pitchFamily="18" charset="0"/>
                  </a:rPr>
                  <a:t>𝑚𝑜𝑟𝑡𝑎𝑙𝑖𝑡𝑦 </a:t>
                </a:r>
                <a:r>
                  <a:rPr lang="en-US" sz="700" i="1" u="none" baseline="0">
                    <a:effectLst/>
                    <a:latin typeface="Cambria Math" panose="02040503050406030204" pitchFamily="18" charset="0"/>
                    <a:ea typeface="Calibri" panose="020F0502020204030204" pitchFamily="34" charset="0"/>
                    <a:cs typeface="Times New Roman" panose="02020603050405020304" pitchFamily="18" charset="0"/>
                  </a:rPr>
                  <a:t>when</a:t>
                </a:r>
                <a:r>
                  <a:rPr lang="en-US" sz="700" i="0" u="none">
                    <a:effectLst/>
                    <a:latin typeface="Cambria Math" panose="02040503050406030204" pitchFamily="18" charset="0"/>
                    <a:ea typeface="Calibri" panose="020F0502020204030204" pitchFamily="34" charset="0"/>
                    <a:cs typeface="Times New Roman" panose="02020603050405020304" pitchFamily="18" charset="0"/>
                  </a:rPr>
                  <a:t> 𝑑𝑎𝑦 𝑜𝑓 𝑂𝐻𝑇 ≤ 𝑥</a:t>
                </a:r>
                <a:r>
                  <a:rPr lang="en-US" sz="700" i="0" u="none" baseline="0">
                    <a:effectLst/>
                    <a:latin typeface="Cambria Math" panose="02040503050406030204" pitchFamily="18" charset="0"/>
                    <a:ea typeface="Calibri" panose="020F0502020204030204" pitchFamily="34" charset="0"/>
                    <a:cs typeface="Times New Roman" panose="02020603050405020304" pitchFamily="18" charset="0"/>
                  </a:rPr>
                  <a:t>   </a:t>
                </a:r>
                <a:r>
                  <a:rPr lang="en-US" sz="700" i="0" u="none">
                    <a:effectLst/>
                    <a:latin typeface="Cambria Math" panose="02040503050406030204" pitchFamily="18" charset="0"/>
                    <a:ea typeface="Calibri" panose="020F0502020204030204" pitchFamily="34" charset="0"/>
                    <a:cs typeface="Times New Roman" panose="02020603050405020304" pitchFamily="18" charset="0"/>
                  </a:rPr>
                  <a:t>                                               </a:t>
                </a:r>
                <a:r>
                  <a:rPr lang="en-US" sz="700" i="0">
                    <a:effectLst/>
                    <a:latin typeface="Cambria Math" panose="02040503050406030204" pitchFamily="18" charset="0"/>
                    <a:ea typeface="Calibri" panose="020F0502020204030204" pitchFamily="34" charset="0"/>
                    <a:cs typeface="Times New Roman" panose="02020603050405020304" pitchFamily="18" charset="0"/>
                  </a:rPr>
                  <a:t>𝑃</a:t>
                </a:r>
                <a:r>
                  <a:rPr lang="en-US" sz="700" i="0" baseline="-25000">
                    <a:effectLst/>
                    <a:latin typeface="Cambria Math" panose="02040503050406030204" pitchFamily="18" charset="0"/>
                    <a:ea typeface="Calibri" panose="020F0502020204030204" pitchFamily="34" charset="0"/>
                    <a:cs typeface="Times New Roman" panose="02020603050405020304" pitchFamily="18" charset="0"/>
                  </a:rPr>
                  <a:t>𝑚𝑜𝑟𝑡𝑎𝑙𝑖𝑡𝑦 </a:t>
                </a:r>
                <a:r>
                  <a:rPr lang="en-US" sz="700" i="1" baseline="0">
                    <a:effectLst/>
                    <a:latin typeface="Cambria Math" panose="02040503050406030204" pitchFamily="18" charset="0"/>
                    <a:ea typeface="Calibri" panose="020F0502020204030204" pitchFamily="34" charset="0"/>
                    <a:cs typeface="Times New Roman" panose="02020603050405020304" pitchFamily="18" charset="0"/>
                  </a:rPr>
                  <a:t>when</a:t>
                </a:r>
                <a:r>
                  <a:rPr lang="en-US" sz="700" i="0">
                    <a:effectLst/>
                    <a:latin typeface="Cambria Math" panose="02040503050406030204" pitchFamily="18" charset="0"/>
                    <a:ea typeface="Calibri" panose="020F0502020204030204" pitchFamily="34" charset="0"/>
                    <a:cs typeface="Times New Roman" panose="02020603050405020304" pitchFamily="18" charset="0"/>
                  </a:rPr>
                  <a:t> 𝑑𝑎𝑦 𝑜𝑓 𝑂𝐻𝑇 &gt;𝑥</a:t>
                </a:r>
                <a:endParaRPr lang="en-US" sz="700">
                  <a:effectLst/>
                  <a:latin typeface="Calibri" panose="020F0502020204030204" pitchFamily="34" charset="0"/>
                  <a:ea typeface="Calibri" panose="020F0502020204030204" pitchFamily="34" charset="0"/>
                  <a:cs typeface="Times New Roman" panose="02020603050405020304" pitchFamily="18" charset="0"/>
                </a:endParaRPr>
              </a:p>
            </c:rich>
          </c:tx>
          <c:spPr>
            <a:noFill/>
            <a:ln>
              <a:noFill/>
            </a:ln>
            <a:effectLst/>
          </c:spPr>
        </c:title>
        <c:numFmt formatCode="General" sourceLinked="1"/>
        <c:minorTickMark val="out"/>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718720"/>
        <c:crosses val="autoZero"/>
        <c:crossBetween val="midCat"/>
      </c:valAx>
      <c:spPr>
        <a:noFill/>
        <a:ln>
          <a:noFill/>
        </a:ln>
        <a:effectLst/>
      </c:spPr>
    </c:plotArea>
    <c:plotVisOnly val="1"/>
    <c:dispBlanksAs val="gap"/>
  </c:chart>
  <c:spPr>
    <a:noFill/>
    <a:ln>
      <a:noFill/>
    </a:ln>
    <a:effectLst/>
  </c:spPr>
  <c:txPr>
    <a:bodyPr/>
    <a:lstStyle/>
    <a:p>
      <a:pPr>
        <a:defRPr/>
      </a:pPr>
      <a:endParaRPr lang="en-US"/>
    </a:p>
  </c:txPr>
  <c:externalData r:id="rId1"/>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Percent mortality in hospitalized patients with LVAD by Swan-Ganz catherization  </a:t>
            </a:r>
          </a:p>
        </c:rich>
      </c:tx>
      <c:spPr>
        <a:noFill/>
        <a:ln>
          <a:noFill/>
        </a:ln>
        <a:effectLst/>
      </c:spPr>
    </c:title>
    <c:plotArea>
      <c:layout/>
      <c:barChart>
        <c:barDir val="col"/>
        <c:grouping val="clustered"/>
        <c:ser>
          <c:idx val="0"/>
          <c:order val="0"/>
          <c:tx>
            <c:strRef>
              <c:f>Sheet2!$BC$2207</c:f>
              <c:strCache>
                <c:ptCount val="1"/>
                <c:pt idx="0">
                  <c:v>Percent</c:v>
                </c:pt>
              </c:strCache>
            </c:strRef>
          </c:tx>
          <c:spPr>
            <a:solidFill>
              <a:schemeClr val="dk1">
                <a:tint val="88500"/>
              </a:schemeClr>
            </a:solidFill>
            <a:ln>
              <a:noFill/>
            </a:ln>
            <a:effectLst/>
          </c:spPr>
          <c:cat>
            <c:strRef>
              <c:f>Sheet2!$AZ$2208:$AZ$2209</c:f>
              <c:strCache>
                <c:ptCount val="2"/>
                <c:pt idx="0">
                  <c:v>Swan Ganz</c:v>
                </c:pt>
                <c:pt idx="1">
                  <c:v>No Swan Ganz</c:v>
                </c:pt>
              </c:strCache>
            </c:strRef>
          </c:cat>
          <c:val>
            <c:numRef>
              <c:f>Sheet2!$BC$2208:$BC$2209</c:f>
              <c:numCache>
                <c:formatCode>General</c:formatCode>
                <c:ptCount val="2"/>
                <c:pt idx="0">
                  <c:v>0.19907407407407407</c:v>
                </c:pt>
                <c:pt idx="1">
                  <c:v>0.28506787330316852</c:v>
                </c:pt>
              </c:numCache>
            </c:numRef>
          </c:val>
        </c:ser>
        <c:overlap val="-100"/>
        <c:axId val="271885056"/>
        <c:axId val="168068608"/>
      </c:barChart>
      <c:catAx>
        <c:axId val="271885056"/>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8068608"/>
        <c:crosses val="autoZero"/>
        <c:auto val="1"/>
        <c:lblAlgn val="ctr"/>
        <c:lblOffset val="100"/>
      </c:catAx>
      <c:valAx>
        <c:axId val="168068608"/>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1885056"/>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1"/>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mn-lt"/>
                <a:ea typeface="+mn-ea"/>
                <a:cs typeface="+mn-cs"/>
              </a:defRPr>
            </a:pPr>
            <a:r>
              <a:rPr lang="en-US" sz="1050"/>
              <a:t>Wait time for LVAD in hospitalized patients with Swan-Ganz catherization </a:t>
            </a:r>
          </a:p>
        </c:rich>
      </c:tx>
      <c:spPr>
        <a:noFill/>
        <a:ln>
          <a:noFill/>
        </a:ln>
        <a:effectLst/>
      </c:spPr>
    </c:title>
    <c:plotArea>
      <c:layout/>
      <c:barChart>
        <c:barDir val="col"/>
        <c:grouping val="clustered"/>
        <c:ser>
          <c:idx val="0"/>
          <c:order val="0"/>
          <c:tx>
            <c:v>Wait time in days</c:v>
          </c:tx>
          <c:spPr>
            <a:solidFill>
              <a:schemeClr val="dk1">
                <a:tint val="88500"/>
              </a:schemeClr>
            </a:solidFill>
            <a:ln>
              <a:noFill/>
            </a:ln>
            <a:effectLst/>
          </c:spPr>
          <c:cat>
            <c:strRef>
              <c:f>Sheet2!$AZ$2208:$AZ$2209</c:f>
              <c:strCache>
                <c:ptCount val="2"/>
                <c:pt idx="0">
                  <c:v>Swan Ganz</c:v>
                </c:pt>
                <c:pt idx="1">
                  <c:v>No Swan Ganz</c:v>
                </c:pt>
              </c:strCache>
            </c:strRef>
          </c:cat>
          <c:val>
            <c:numRef>
              <c:f>Sheet4!$BU$2223:$BU$2224</c:f>
              <c:numCache>
                <c:formatCode>General</c:formatCode>
                <c:ptCount val="2"/>
                <c:pt idx="0">
                  <c:v>13.739454094292803</c:v>
                </c:pt>
                <c:pt idx="1">
                  <c:v>8.676322418136019</c:v>
                </c:pt>
              </c:numCache>
            </c:numRef>
          </c:val>
        </c:ser>
        <c:overlap val="-100"/>
        <c:axId val="194566400"/>
        <c:axId val="194969984"/>
      </c:barChart>
      <c:catAx>
        <c:axId val="194566400"/>
        <c:scaling>
          <c:orientation val="minMax"/>
        </c:scaling>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 </a:t>
                </a:r>
                <a:endParaRPr lang="en-US"/>
              </a:p>
            </c:rich>
          </c:tx>
          <c:spPr>
            <a:noFill/>
            <a:ln>
              <a:noFill/>
            </a:ln>
            <a:effectLst/>
          </c:spPr>
        </c:title>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94969984"/>
        <c:crosses val="autoZero"/>
        <c:auto val="1"/>
        <c:lblAlgn val="ctr"/>
        <c:lblOffset val="100"/>
      </c:catAx>
      <c:valAx>
        <c:axId val="194969984"/>
        <c:scaling>
          <c:orientation val="minMax"/>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Wait time in days</a:t>
                </a:r>
              </a:p>
            </c:rich>
          </c:tx>
          <c:spPr>
            <a:noFill/>
            <a:ln>
              <a:noFill/>
            </a:ln>
            <a:effectLst/>
          </c:spPr>
        </c:title>
        <c:numFmt formatCode="General" sourceLinked="0"/>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4566400"/>
        <c:crosses val="autoZero"/>
        <c:crossBetween val="between"/>
      </c:valAx>
      <c:spPr>
        <a:noFill/>
        <a:ln>
          <a:noFill/>
        </a:ln>
        <a:effectLst/>
      </c:spPr>
    </c:plotArea>
    <c:plotVisOnly val="1"/>
    <c:dispBlanksAs val="gap"/>
  </c:chart>
  <c:spPr>
    <a:solidFill>
      <a:schemeClr val="bg1">
        <a:lumMod val="95000"/>
      </a:schemeClr>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drawings/drawing1.xml><?xml version="1.0" encoding="utf-8"?>
<c:userShapes xmlns:c="http://schemas.openxmlformats.org/drawingml/2006/chart">
  <cdr:relSizeAnchor xmlns:cdr="http://schemas.openxmlformats.org/drawingml/2006/chartDrawing">
    <cdr:from>
      <cdr:x>0.16027</cdr:x>
      <cdr:y>0.88718</cdr:y>
    </cdr:from>
    <cdr:to>
      <cdr:x>0.75979</cdr:x>
      <cdr:y>0.88718</cdr:y>
    </cdr:to>
    <cdr:cxnSp macro="">
      <cdr:nvCxnSpPr>
        <cdr:cNvPr id="3" name="Straight Connector 2"/>
        <cdr:cNvCxnSpPr/>
      </cdr:nvCxnSpPr>
      <cdr:spPr>
        <a:xfrm xmlns:a="http://schemas.openxmlformats.org/drawingml/2006/main" flipV="1">
          <a:off x="763905" y="2474869"/>
          <a:ext cx="2857500" cy="0"/>
        </a:xfrm>
        <a:prstGeom xmlns:a="http://schemas.openxmlformats.org/drawingml/2006/main" prst="line">
          <a:avLst/>
        </a:prstGeom>
        <a:ln xmlns:a="http://schemas.openxmlformats.org/drawingml/2006/main" w="12700">
          <a:solidFill>
            <a:schemeClr val="tx1">
              <a:lumMod val="50000"/>
              <a:lumOff val="50000"/>
            </a:schemeClr>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drawings/drawing2.xml><?xml version="1.0" encoding="utf-8"?>
<c:userShapes xmlns:c="http://schemas.openxmlformats.org/drawingml/2006/chart">
  <cdr:relSizeAnchor xmlns:cdr="http://schemas.openxmlformats.org/drawingml/2006/chartDrawing">
    <cdr:from>
      <cdr:x>0.08976</cdr:x>
      <cdr:y>0.32917</cdr:y>
    </cdr:from>
    <cdr:to>
      <cdr:x>0.08976</cdr:x>
      <cdr:y>0.72917</cdr:y>
    </cdr:to>
    <cdr:cxnSp macro="">
      <cdr:nvCxnSpPr>
        <cdr:cNvPr id="3" name="Straight Connector 2"/>
        <cdr:cNvCxnSpPr/>
      </cdr:nvCxnSpPr>
      <cdr:spPr>
        <a:xfrm xmlns:a="http://schemas.openxmlformats.org/drawingml/2006/main" flipH="1">
          <a:off x="434340" y="902970"/>
          <a:ext cx="0" cy="1097280"/>
        </a:xfrm>
        <a:prstGeom xmlns:a="http://schemas.openxmlformats.org/drawingml/2006/main" prst="line">
          <a:avLst/>
        </a:prstGeom>
        <a:ln xmlns:a="http://schemas.openxmlformats.org/drawingml/2006/main">
          <a:solidFill>
            <a:schemeClr val="tx1">
              <a:lumMod val="50000"/>
              <a:lumOff val="50000"/>
            </a:schemeClr>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121</TotalTime>
  <Pages>3</Pages>
  <Words>833</Words>
  <Characters>4751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Ouyang</dc:creator>
  <cp:keywords/>
  <dc:description/>
  <cp:lastModifiedBy>David Ouyang</cp:lastModifiedBy>
  <cp:revision>5</cp:revision>
  <dcterms:created xsi:type="dcterms:W3CDTF">2015-07-31T17:09:00Z</dcterms:created>
  <dcterms:modified xsi:type="dcterms:W3CDTF">2015-08-07T20:42:00Z</dcterms:modified>
</cp:coreProperties>
</file>