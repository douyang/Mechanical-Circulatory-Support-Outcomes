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rawings/drawing1.xml" ContentType="application/vnd.openxmlformats-officedocument.drawingml.chartshapes+xml"/>
  <Override PartName="/word/drawings/drawing2.xml" ContentType="application/vnd.openxmlformats-officedocument.drawingml.chartshapes+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7F64" w:rsidRPr="00A40576" w:rsidRDefault="006C7F64" w:rsidP="00C657D5">
      <w:pPr>
        <w:spacing w:line="360" w:lineRule="auto"/>
        <w:jc w:val="center"/>
        <w:rPr>
          <w:rFonts w:ascii="Times New Roman" w:hAnsi="Times New Roman" w:cs="Times New Roman"/>
          <w:b/>
          <w:sz w:val="24"/>
          <w:szCs w:val="24"/>
        </w:rPr>
      </w:pPr>
    </w:p>
    <w:p w:rsidR="00A40576" w:rsidRPr="00C657D5" w:rsidRDefault="00A40576" w:rsidP="00C657D5">
      <w:pPr>
        <w:jc w:val="center"/>
        <w:rPr>
          <w:rFonts w:ascii="Times New Roman" w:hAnsi="Times New Roman" w:cs="Times New Roman"/>
          <w:b/>
          <w:sz w:val="24"/>
          <w:szCs w:val="24"/>
        </w:rPr>
      </w:pPr>
      <w:r w:rsidRPr="00C657D5">
        <w:rPr>
          <w:rFonts w:ascii="Times New Roman" w:hAnsi="Times New Roman" w:cs="Times New Roman"/>
          <w:b/>
          <w:sz w:val="24"/>
          <w:szCs w:val="24"/>
        </w:rPr>
        <w:t>Impact of wait times for cardiac transplantation on outcomes after implantation of left ventricular assist devices (LVAD)</w:t>
      </w:r>
      <w:bookmarkStart w:id="0" w:name="_GoBack"/>
      <w:bookmarkEnd w:id="0"/>
    </w:p>
    <w:p w:rsidR="009775E8" w:rsidRDefault="009775E8" w:rsidP="00C657D5">
      <w:pPr>
        <w:spacing w:line="360" w:lineRule="auto"/>
        <w:jc w:val="center"/>
        <w:rPr>
          <w:rFonts w:ascii="Times New Roman" w:hAnsi="Times New Roman" w:cs="Times New Roman"/>
          <w:b/>
          <w:sz w:val="24"/>
          <w:szCs w:val="24"/>
        </w:rPr>
      </w:pPr>
    </w:p>
    <w:p w:rsidR="006C7F64" w:rsidRPr="002C36ED" w:rsidRDefault="006C7F64" w:rsidP="00C657D5">
      <w:pPr>
        <w:spacing w:line="360" w:lineRule="auto"/>
        <w:jc w:val="center"/>
        <w:rPr>
          <w:rFonts w:ascii="Times New Roman" w:hAnsi="Times New Roman" w:cs="Times New Roman"/>
          <w:b/>
          <w:sz w:val="24"/>
          <w:szCs w:val="24"/>
        </w:rPr>
      </w:pPr>
      <w:r w:rsidRPr="002C36ED">
        <w:rPr>
          <w:rFonts w:ascii="Times New Roman" w:hAnsi="Times New Roman" w:cs="Times New Roman"/>
          <w:b/>
          <w:sz w:val="24"/>
          <w:szCs w:val="24"/>
        </w:rPr>
        <w:t>Running Title: OHT timing and characteristics after LVAD placement</w:t>
      </w:r>
    </w:p>
    <w:p w:rsidR="006C7F64" w:rsidRPr="002C36ED" w:rsidRDefault="006C7F64" w:rsidP="00C657D5">
      <w:pPr>
        <w:spacing w:line="360" w:lineRule="auto"/>
        <w:rPr>
          <w:rFonts w:ascii="Times New Roman" w:hAnsi="Times New Roman" w:cs="Times New Roman"/>
          <w:b/>
          <w:sz w:val="24"/>
          <w:szCs w:val="24"/>
        </w:rPr>
      </w:pPr>
    </w:p>
    <w:p w:rsidR="00D646D3" w:rsidRPr="00B51BCB" w:rsidRDefault="00D646D3" w:rsidP="00C657D5">
      <w:pPr>
        <w:spacing w:line="360" w:lineRule="auto"/>
        <w:jc w:val="center"/>
        <w:rPr>
          <w:rFonts w:ascii="Times New Roman" w:hAnsi="Times New Roman" w:cs="Times New Roman"/>
          <w:sz w:val="24"/>
          <w:szCs w:val="24"/>
          <w:vertAlign w:val="superscript"/>
        </w:rPr>
      </w:pPr>
      <w:r>
        <w:rPr>
          <w:rFonts w:ascii="Times New Roman" w:hAnsi="Times New Roman" w:cs="Times New Roman"/>
          <w:sz w:val="24"/>
          <w:szCs w:val="24"/>
        </w:rPr>
        <w:t>David Ouyang, MD</w:t>
      </w:r>
      <w:r>
        <w:rPr>
          <w:rFonts w:ascii="Times New Roman" w:hAnsi="Times New Roman" w:cs="Times New Roman"/>
          <w:sz w:val="24"/>
          <w:szCs w:val="24"/>
          <w:vertAlign w:val="superscript"/>
        </w:rPr>
        <w:t>1,</w:t>
      </w:r>
      <w:r w:rsidR="00790211">
        <w:rPr>
          <w:rFonts w:ascii="Times New Roman" w:hAnsi="Times New Roman" w:cs="Times New Roman"/>
          <w:sz w:val="24"/>
          <w:szCs w:val="24"/>
          <w:vertAlign w:val="superscript"/>
        </w:rPr>
        <w:t>3</w:t>
      </w:r>
      <w:r>
        <w:rPr>
          <w:rFonts w:ascii="Times New Roman" w:hAnsi="Times New Roman" w:cs="Times New Roman"/>
          <w:sz w:val="24"/>
          <w:szCs w:val="24"/>
        </w:rPr>
        <w:t xml:space="preserve">, </w:t>
      </w:r>
      <w:proofErr w:type="spellStart"/>
      <w:r>
        <w:rPr>
          <w:rFonts w:ascii="Times New Roman" w:hAnsi="Times New Roman" w:cs="Times New Roman"/>
          <w:sz w:val="24"/>
          <w:szCs w:val="24"/>
        </w:rPr>
        <w:t>Gunsagar</w:t>
      </w:r>
      <w:proofErr w:type="spellEnd"/>
      <w:r>
        <w:rPr>
          <w:rFonts w:ascii="Times New Roman" w:hAnsi="Times New Roman" w:cs="Times New Roman"/>
          <w:sz w:val="24"/>
          <w:szCs w:val="24"/>
        </w:rPr>
        <w:t xml:space="preserve"> Gulati</w:t>
      </w:r>
      <w:r>
        <w:rPr>
          <w:rFonts w:ascii="Times New Roman" w:hAnsi="Times New Roman" w:cs="Times New Roman"/>
          <w:sz w:val="24"/>
          <w:szCs w:val="24"/>
          <w:vertAlign w:val="superscript"/>
        </w:rPr>
        <w:t>1,</w:t>
      </w:r>
      <w:r w:rsidR="00790211">
        <w:rPr>
          <w:rFonts w:ascii="Times New Roman" w:hAnsi="Times New Roman" w:cs="Times New Roman"/>
          <w:sz w:val="24"/>
          <w:szCs w:val="24"/>
          <w:vertAlign w:val="superscript"/>
        </w:rPr>
        <w:t>3</w:t>
      </w:r>
      <w:r>
        <w:rPr>
          <w:rFonts w:ascii="Times New Roman" w:hAnsi="Times New Roman" w:cs="Times New Roman"/>
          <w:sz w:val="24"/>
          <w:szCs w:val="24"/>
        </w:rPr>
        <w:t xml:space="preserve">, </w:t>
      </w:r>
      <w:r w:rsidR="00790211">
        <w:rPr>
          <w:rFonts w:ascii="Times New Roman" w:hAnsi="Times New Roman" w:cs="Times New Roman"/>
          <w:sz w:val="24"/>
          <w:szCs w:val="24"/>
        </w:rPr>
        <w:t>Richard Ha</w:t>
      </w:r>
      <w:r w:rsidR="00790211">
        <w:rPr>
          <w:rFonts w:ascii="Times New Roman" w:hAnsi="Times New Roman" w:cs="Times New Roman"/>
          <w:sz w:val="24"/>
          <w:szCs w:val="24"/>
          <w:vertAlign w:val="superscript"/>
        </w:rPr>
        <w:t>2</w:t>
      </w:r>
      <w:r w:rsidR="00790211">
        <w:rPr>
          <w:rFonts w:ascii="Times New Roman" w:hAnsi="Times New Roman" w:cs="Times New Roman"/>
          <w:sz w:val="24"/>
          <w:szCs w:val="24"/>
        </w:rPr>
        <w:t xml:space="preserve">, </w:t>
      </w:r>
      <w:proofErr w:type="spellStart"/>
      <w:r>
        <w:rPr>
          <w:rFonts w:ascii="Times New Roman" w:hAnsi="Times New Roman" w:cs="Times New Roman"/>
          <w:sz w:val="24"/>
          <w:szCs w:val="24"/>
        </w:rPr>
        <w:t>Dipanjan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Banerjee</w:t>
      </w:r>
      <w:proofErr w:type="spellEnd"/>
      <w:r>
        <w:rPr>
          <w:rFonts w:ascii="Times New Roman" w:hAnsi="Times New Roman" w:cs="Times New Roman"/>
          <w:sz w:val="24"/>
          <w:szCs w:val="24"/>
        </w:rPr>
        <w:t>, MD</w:t>
      </w:r>
      <w:r w:rsidR="00A40576">
        <w:rPr>
          <w:rFonts w:ascii="Times New Roman" w:hAnsi="Times New Roman" w:cs="Times New Roman"/>
          <w:sz w:val="24"/>
          <w:szCs w:val="24"/>
        </w:rPr>
        <w:t xml:space="preserve"> MS</w:t>
      </w:r>
      <w:r w:rsidR="00A40576" w:rsidRPr="00C657D5">
        <w:rPr>
          <w:rFonts w:ascii="Times New Roman" w:hAnsi="Times New Roman" w:cs="Times New Roman"/>
          <w:sz w:val="24"/>
          <w:szCs w:val="24"/>
          <w:vertAlign w:val="superscript"/>
        </w:rPr>
        <w:t>1</w:t>
      </w:r>
    </w:p>
    <w:p w:rsidR="006C7F64" w:rsidRPr="00B51BCB" w:rsidRDefault="00A40576" w:rsidP="00C657D5">
      <w:pPr>
        <w:spacing w:line="360" w:lineRule="auto"/>
        <w:rPr>
          <w:rFonts w:ascii="Times New Roman" w:hAnsi="Times New Roman" w:cs="Times New Roman"/>
          <w:sz w:val="24"/>
          <w:szCs w:val="24"/>
        </w:rPr>
      </w:pPr>
      <w:r>
        <w:rPr>
          <w:rFonts w:ascii="Times New Roman" w:hAnsi="Times New Roman" w:cs="Times New Roman"/>
          <w:sz w:val="24"/>
          <w:szCs w:val="24"/>
        </w:rPr>
        <w:t>1</w:t>
      </w:r>
      <w:r w:rsidR="00D646D3" w:rsidRPr="00B51BCB">
        <w:rPr>
          <w:rFonts w:ascii="Times New Roman" w:hAnsi="Times New Roman" w:cs="Times New Roman"/>
          <w:sz w:val="24"/>
          <w:szCs w:val="24"/>
        </w:rPr>
        <w:t xml:space="preserve">. Stanford University School of Medicine, </w:t>
      </w:r>
      <w:r w:rsidR="00D646D3" w:rsidRPr="00790211">
        <w:rPr>
          <w:rFonts w:ascii="Times New Roman" w:hAnsi="Times New Roman" w:cs="Times New Roman"/>
          <w:sz w:val="24"/>
          <w:szCs w:val="24"/>
        </w:rPr>
        <w:t>Stanford, CA 94305, USA.</w:t>
      </w:r>
      <w:r w:rsidR="00790211" w:rsidRPr="00790211">
        <w:rPr>
          <w:rFonts w:ascii="Times New Roman" w:hAnsi="Times New Roman" w:cs="Times New Roman"/>
          <w:sz w:val="24"/>
          <w:szCs w:val="24"/>
        </w:rPr>
        <w:t>2.</w:t>
      </w:r>
      <w:r w:rsidR="00790211" w:rsidRPr="00DA677F">
        <w:rPr>
          <w:rFonts w:ascii="Times New Roman" w:hAnsi="Times New Roman" w:cs="Times New Roman"/>
          <w:color w:val="000000"/>
          <w:sz w:val="24"/>
          <w:szCs w:val="24"/>
          <w:shd w:val="clear" w:color="auto" w:fill="FFFFFF"/>
        </w:rPr>
        <w:t>Division of Adult Cardiac Surgery, Department of Cardiothoracic Surgery.</w:t>
      </w:r>
      <w:r w:rsidR="00790211" w:rsidRPr="00790211">
        <w:rPr>
          <w:rFonts w:ascii="Times New Roman" w:hAnsi="Times New Roman" w:cs="Times New Roman"/>
          <w:sz w:val="24"/>
          <w:szCs w:val="24"/>
        </w:rPr>
        <w:t>3</w:t>
      </w:r>
      <w:r w:rsidRPr="00790211">
        <w:rPr>
          <w:rFonts w:ascii="Times New Roman" w:hAnsi="Times New Roman" w:cs="Times New Roman"/>
          <w:sz w:val="24"/>
          <w:szCs w:val="24"/>
        </w:rPr>
        <w:t>. These authors contributed</w:t>
      </w:r>
      <w:r w:rsidRPr="00B51BCB">
        <w:rPr>
          <w:rFonts w:ascii="Times New Roman" w:hAnsi="Times New Roman" w:cs="Times New Roman"/>
          <w:sz w:val="24"/>
          <w:szCs w:val="24"/>
        </w:rPr>
        <w:t xml:space="preserve"> equally to this work.</w:t>
      </w:r>
    </w:p>
    <w:p w:rsidR="00B51BCB" w:rsidRDefault="00B51BCB" w:rsidP="00C657D5">
      <w:pPr>
        <w:spacing w:line="360" w:lineRule="auto"/>
        <w:rPr>
          <w:rFonts w:ascii="Times New Roman" w:hAnsi="Times New Roman" w:cs="Times New Roman"/>
          <w:sz w:val="24"/>
          <w:szCs w:val="24"/>
        </w:rPr>
      </w:pPr>
    </w:p>
    <w:p w:rsidR="00DE0037" w:rsidRDefault="00DE0037" w:rsidP="00C657D5">
      <w:pPr>
        <w:spacing w:line="360" w:lineRule="auto"/>
        <w:rPr>
          <w:rFonts w:ascii="Times New Roman" w:hAnsi="Times New Roman" w:cs="Times New Roman"/>
          <w:sz w:val="24"/>
          <w:szCs w:val="24"/>
        </w:rPr>
      </w:pPr>
    </w:p>
    <w:p w:rsidR="00DE0037" w:rsidRDefault="00DE0037" w:rsidP="00C657D5">
      <w:pPr>
        <w:spacing w:line="360" w:lineRule="auto"/>
        <w:rPr>
          <w:rFonts w:ascii="Times New Roman" w:hAnsi="Times New Roman" w:cs="Times New Roman"/>
          <w:sz w:val="24"/>
          <w:szCs w:val="24"/>
        </w:rPr>
      </w:pPr>
    </w:p>
    <w:p w:rsidR="00DE0037" w:rsidRDefault="00DE0037" w:rsidP="00C657D5">
      <w:pPr>
        <w:spacing w:line="360" w:lineRule="auto"/>
        <w:rPr>
          <w:rFonts w:ascii="Times New Roman" w:hAnsi="Times New Roman" w:cs="Times New Roman"/>
          <w:sz w:val="24"/>
          <w:szCs w:val="24"/>
        </w:rPr>
      </w:pPr>
    </w:p>
    <w:p w:rsidR="00DE0037" w:rsidRDefault="00DE0037" w:rsidP="00C657D5">
      <w:pPr>
        <w:spacing w:line="360" w:lineRule="auto"/>
        <w:rPr>
          <w:rFonts w:ascii="Times New Roman" w:hAnsi="Times New Roman" w:cs="Times New Roman"/>
          <w:sz w:val="24"/>
          <w:szCs w:val="24"/>
        </w:rPr>
      </w:pPr>
    </w:p>
    <w:p w:rsidR="00DE0037" w:rsidRPr="00A40576" w:rsidRDefault="00DE0037" w:rsidP="00C657D5">
      <w:pPr>
        <w:spacing w:line="360" w:lineRule="auto"/>
        <w:rPr>
          <w:rFonts w:ascii="Times New Roman" w:hAnsi="Times New Roman" w:cs="Times New Roman"/>
          <w:b/>
          <w:sz w:val="24"/>
          <w:szCs w:val="24"/>
        </w:rPr>
      </w:pPr>
    </w:p>
    <w:p w:rsidR="00A40576" w:rsidRPr="00A40576" w:rsidRDefault="006C7F64" w:rsidP="00A40576">
      <w:pPr>
        <w:spacing w:line="360" w:lineRule="auto"/>
        <w:rPr>
          <w:rFonts w:ascii="Times New Roman" w:hAnsi="Times New Roman" w:cs="Times New Roman"/>
          <w:color w:val="000000"/>
          <w:sz w:val="24"/>
          <w:szCs w:val="24"/>
          <w:shd w:val="clear" w:color="auto" w:fill="FFFFFF"/>
        </w:rPr>
      </w:pPr>
      <w:r w:rsidRPr="00A40576">
        <w:rPr>
          <w:rFonts w:ascii="Times New Roman" w:hAnsi="Times New Roman" w:cs="Times New Roman"/>
          <w:b/>
          <w:sz w:val="24"/>
          <w:szCs w:val="24"/>
        </w:rPr>
        <w:t xml:space="preserve">Address for Correspondence: </w:t>
      </w:r>
      <w:r w:rsidRPr="00A40576">
        <w:rPr>
          <w:rFonts w:ascii="Times New Roman" w:hAnsi="Times New Roman" w:cs="Times New Roman"/>
          <w:b/>
          <w:sz w:val="24"/>
          <w:szCs w:val="24"/>
        </w:rPr>
        <w:br/>
      </w:r>
      <w:proofErr w:type="spellStart"/>
      <w:r w:rsidR="00A40576" w:rsidRPr="00A40576">
        <w:rPr>
          <w:rFonts w:ascii="Times New Roman" w:hAnsi="Times New Roman" w:cs="Times New Roman"/>
          <w:sz w:val="24"/>
          <w:szCs w:val="24"/>
        </w:rPr>
        <w:t>Dipanjan</w:t>
      </w:r>
      <w:proofErr w:type="spellEnd"/>
      <w:r w:rsidR="00A40576" w:rsidRPr="00A40576">
        <w:rPr>
          <w:rFonts w:ascii="Times New Roman" w:hAnsi="Times New Roman" w:cs="Times New Roman"/>
          <w:sz w:val="24"/>
          <w:szCs w:val="24"/>
        </w:rPr>
        <w:t xml:space="preserve"> </w:t>
      </w:r>
      <w:proofErr w:type="spellStart"/>
      <w:r w:rsidR="00A40576" w:rsidRPr="00A40576">
        <w:rPr>
          <w:rFonts w:ascii="Times New Roman" w:hAnsi="Times New Roman" w:cs="Times New Roman"/>
          <w:sz w:val="24"/>
          <w:szCs w:val="24"/>
        </w:rPr>
        <w:t>Banerjee</w:t>
      </w:r>
      <w:proofErr w:type="spellEnd"/>
      <w:r w:rsidRPr="00A40576">
        <w:rPr>
          <w:rFonts w:ascii="Times New Roman" w:hAnsi="Times New Roman" w:cs="Times New Roman"/>
          <w:sz w:val="24"/>
          <w:szCs w:val="24"/>
        </w:rPr>
        <w:t>, MD</w:t>
      </w:r>
      <w:r w:rsidR="00A40576" w:rsidRPr="00A40576">
        <w:rPr>
          <w:rFonts w:ascii="Times New Roman" w:hAnsi="Times New Roman" w:cs="Times New Roman"/>
          <w:sz w:val="24"/>
          <w:szCs w:val="24"/>
        </w:rPr>
        <w:t xml:space="preserve"> MS</w:t>
      </w:r>
    </w:p>
    <w:p w:rsidR="00A40576" w:rsidRPr="00A40576" w:rsidRDefault="00A40576" w:rsidP="00A40576">
      <w:pPr>
        <w:spacing w:line="360" w:lineRule="auto"/>
        <w:rPr>
          <w:rFonts w:ascii="Times New Roman" w:hAnsi="Times New Roman" w:cs="Times New Roman"/>
          <w:color w:val="000000"/>
          <w:sz w:val="24"/>
          <w:szCs w:val="24"/>
          <w:shd w:val="clear" w:color="auto" w:fill="FFFFFF"/>
        </w:rPr>
      </w:pPr>
      <w:r w:rsidRPr="00A40576">
        <w:rPr>
          <w:rFonts w:ascii="Times New Roman" w:hAnsi="Times New Roman" w:cs="Times New Roman"/>
          <w:color w:val="000000"/>
          <w:sz w:val="24"/>
          <w:szCs w:val="24"/>
          <w:shd w:val="clear" w:color="auto" w:fill="FFFFFF"/>
        </w:rPr>
        <w:t>300 Pasteur Dr MC 5319</w:t>
      </w:r>
    </w:p>
    <w:p w:rsidR="00A40576" w:rsidRPr="00A40576" w:rsidRDefault="00A40576" w:rsidP="00A40576">
      <w:pPr>
        <w:spacing w:line="360" w:lineRule="auto"/>
        <w:rPr>
          <w:rFonts w:ascii="Times New Roman" w:hAnsi="Times New Roman" w:cs="Times New Roman"/>
          <w:color w:val="000000"/>
          <w:sz w:val="24"/>
          <w:szCs w:val="24"/>
          <w:shd w:val="clear" w:color="auto" w:fill="FFFFFF"/>
        </w:rPr>
      </w:pPr>
      <w:r w:rsidRPr="00A40576">
        <w:rPr>
          <w:rFonts w:ascii="Times New Roman" w:hAnsi="Times New Roman" w:cs="Times New Roman"/>
          <w:color w:val="000000"/>
          <w:sz w:val="24"/>
          <w:szCs w:val="24"/>
          <w:shd w:val="clear" w:color="auto" w:fill="FFFFFF"/>
        </w:rPr>
        <w:t>A260</w:t>
      </w:r>
    </w:p>
    <w:p w:rsidR="00A40576" w:rsidRPr="00A40576" w:rsidRDefault="00A40576" w:rsidP="00A40576">
      <w:pPr>
        <w:spacing w:line="360" w:lineRule="auto"/>
        <w:rPr>
          <w:rFonts w:ascii="Times New Roman" w:hAnsi="Times New Roman" w:cs="Times New Roman"/>
          <w:color w:val="000000"/>
          <w:sz w:val="24"/>
          <w:szCs w:val="24"/>
          <w:shd w:val="clear" w:color="auto" w:fill="FFFFFF"/>
        </w:rPr>
      </w:pPr>
      <w:r w:rsidRPr="00A40576">
        <w:rPr>
          <w:rFonts w:ascii="Times New Roman" w:hAnsi="Times New Roman" w:cs="Times New Roman"/>
          <w:color w:val="000000"/>
          <w:sz w:val="24"/>
          <w:szCs w:val="24"/>
          <w:shd w:val="clear" w:color="auto" w:fill="FFFFFF"/>
        </w:rPr>
        <w:t>Stanford, CA94305</w:t>
      </w:r>
    </w:p>
    <w:p w:rsidR="00A40576" w:rsidRPr="00A40576" w:rsidRDefault="00A40576" w:rsidP="00A40576">
      <w:pPr>
        <w:spacing w:line="360" w:lineRule="auto"/>
        <w:rPr>
          <w:rFonts w:ascii="Times New Roman" w:hAnsi="Times New Roman" w:cs="Times New Roman"/>
          <w:color w:val="000000"/>
          <w:sz w:val="24"/>
          <w:szCs w:val="24"/>
          <w:shd w:val="clear" w:color="auto" w:fill="FFFFFF"/>
        </w:rPr>
      </w:pPr>
      <w:r w:rsidRPr="00A40576">
        <w:rPr>
          <w:rFonts w:ascii="Times New Roman" w:hAnsi="Times New Roman" w:cs="Times New Roman"/>
          <w:color w:val="000000"/>
          <w:sz w:val="24"/>
          <w:szCs w:val="24"/>
          <w:shd w:val="clear" w:color="auto" w:fill="FFFFFF"/>
        </w:rPr>
        <w:t>Tel: (650) 723-6459</w:t>
      </w:r>
    </w:p>
    <w:p w:rsidR="006C7F64" w:rsidRPr="002C36ED" w:rsidRDefault="00A40576" w:rsidP="00C657D5">
      <w:pPr>
        <w:spacing w:line="360" w:lineRule="auto"/>
        <w:rPr>
          <w:rFonts w:ascii="Times New Roman" w:hAnsi="Times New Roman" w:cs="Times New Roman"/>
          <w:color w:val="000000"/>
          <w:sz w:val="24"/>
          <w:szCs w:val="24"/>
          <w:shd w:val="clear" w:color="auto" w:fill="FFFFFF"/>
        </w:rPr>
      </w:pPr>
      <w:r w:rsidRPr="00A40576">
        <w:rPr>
          <w:rFonts w:ascii="Times New Roman" w:hAnsi="Times New Roman" w:cs="Times New Roman"/>
          <w:color w:val="000000"/>
          <w:sz w:val="24"/>
          <w:szCs w:val="24"/>
          <w:shd w:val="clear" w:color="auto" w:fill="FFFFFF"/>
        </w:rPr>
        <w:t>Fax: (650) 723-8392</w:t>
      </w:r>
      <w:r w:rsidR="006C7F64" w:rsidRPr="00A40576">
        <w:rPr>
          <w:rStyle w:val="Strong"/>
          <w:rFonts w:ascii="Times New Roman" w:hAnsi="Times New Roman" w:cs="Times New Roman"/>
          <w:b w:val="0"/>
          <w:bCs w:val="0"/>
          <w:color w:val="000001"/>
          <w:sz w:val="24"/>
          <w:szCs w:val="24"/>
        </w:rPr>
        <w:br/>
        <w:t xml:space="preserve">Email: </w:t>
      </w:r>
      <w:r w:rsidRPr="00C657D5">
        <w:rPr>
          <w:rFonts w:ascii="Times New Roman" w:hAnsi="Times New Roman" w:cs="Times New Roman"/>
          <w:color w:val="555555"/>
          <w:sz w:val="24"/>
          <w:szCs w:val="24"/>
          <w:shd w:val="clear" w:color="auto" w:fill="FFFFFF"/>
        </w:rPr>
        <w:t>dipanjan@stanford.edu</w:t>
      </w:r>
      <w:r w:rsidR="00AF6C43">
        <w:rPr>
          <w:rFonts w:ascii="Times New Roman" w:hAnsi="Times New Roman" w:cs="Times New Roman"/>
          <w:color w:val="555555"/>
          <w:sz w:val="24"/>
          <w:szCs w:val="24"/>
          <w:shd w:val="clear" w:color="auto" w:fill="FFFFFF"/>
        </w:rPr>
        <w:br/>
      </w:r>
    </w:p>
    <w:p w:rsidR="006C7F64" w:rsidRPr="00A40576" w:rsidRDefault="006C7F64" w:rsidP="00C657D5">
      <w:pPr>
        <w:spacing w:line="360" w:lineRule="auto"/>
        <w:rPr>
          <w:rFonts w:ascii="Times New Roman" w:hAnsi="Times New Roman" w:cs="Times New Roman"/>
          <w:b/>
          <w:sz w:val="24"/>
          <w:szCs w:val="24"/>
        </w:rPr>
      </w:pPr>
      <w:r w:rsidRPr="00A40576">
        <w:rPr>
          <w:rFonts w:ascii="Times New Roman" w:hAnsi="Times New Roman" w:cs="Times New Roman"/>
          <w:b/>
          <w:sz w:val="24"/>
          <w:szCs w:val="24"/>
        </w:rPr>
        <w:lastRenderedPageBreak/>
        <w:t>Abstract</w:t>
      </w:r>
      <w:r w:rsidR="00AB2B8E">
        <w:rPr>
          <w:rFonts w:ascii="Times New Roman" w:hAnsi="Times New Roman" w:cs="Times New Roman"/>
          <w:b/>
          <w:sz w:val="24"/>
          <w:szCs w:val="24"/>
        </w:rPr>
        <w:t xml:space="preserve"> (250 – 300 words)</w:t>
      </w:r>
    </w:p>
    <w:p w:rsidR="00AB2B8E" w:rsidRDefault="006C7F64" w:rsidP="00C657D5">
      <w:pPr>
        <w:spacing w:line="360" w:lineRule="auto"/>
        <w:rPr>
          <w:rFonts w:ascii="Times New Roman" w:hAnsi="Times New Roman" w:cs="Times New Roman"/>
          <w:sz w:val="24"/>
          <w:szCs w:val="24"/>
        </w:rPr>
      </w:pPr>
      <w:r w:rsidRPr="00A40576">
        <w:rPr>
          <w:rFonts w:ascii="Times New Roman" w:hAnsi="Times New Roman" w:cs="Times New Roman"/>
          <w:b/>
          <w:sz w:val="24"/>
          <w:szCs w:val="24"/>
        </w:rPr>
        <w:t>B</w:t>
      </w:r>
      <w:r w:rsidR="0047164F" w:rsidRPr="00A40576">
        <w:rPr>
          <w:rFonts w:ascii="Times New Roman" w:hAnsi="Times New Roman" w:cs="Times New Roman"/>
          <w:b/>
          <w:sz w:val="24"/>
          <w:szCs w:val="24"/>
        </w:rPr>
        <w:t>ackground</w:t>
      </w:r>
      <w:r w:rsidRPr="00A40576">
        <w:rPr>
          <w:rFonts w:ascii="Times New Roman" w:hAnsi="Times New Roman" w:cs="Times New Roman"/>
          <w:b/>
          <w:sz w:val="24"/>
          <w:szCs w:val="24"/>
        </w:rPr>
        <w:t xml:space="preserve"> - </w:t>
      </w:r>
      <w:r w:rsidR="00A40576" w:rsidRPr="00C657D5">
        <w:rPr>
          <w:rFonts w:ascii="Times New Roman" w:hAnsi="Times New Roman" w:cs="Times New Roman"/>
          <w:sz w:val="24"/>
          <w:szCs w:val="24"/>
        </w:rPr>
        <w:t xml:space="preserve">The optimal timing for </w:t>
      </w:r>
      <w:proofErr w:type="spellStart"/>
      <w:r w:rsidR="00A40576" w:rsidRPr="00C657D5">
        <w:rPr>
          <w:rFonts w:ascii="Times New Roman" w:hAnsi="Times New Roman" w:cs="Times New Roman"/>
          <w:sz w:val="24"/>
          <w:szCs w:val="24"/>
        </w:rPr>
        <w:t>orthotopic</w:t>
      </w:r>
      <w:proofErr w:type="spellEnd"/>
      <w:r w:rsidR="00A40576" w:rsidRPr="00C657D5">
        <w:rPr>
          <w:rFonts w:ascii="Times New Roman" w:hAnsi="Times New Roman" w:cs="Times New Roman"/>
          <w:sz w:val="24"/>
          <w:szCs w:val="24"/>
        </w:rPr>
        <w:t xml:space="preserve"> heart transplantation (OHT) after the implantation of left ventricular assist devices (LVAD) is unknown. Some have argued that performing OHT early after LVAD placement poses an increased risk of morbidity and mortality to patients. </w:t>
      </w:r>
    </w:p>
    <w:p w:rsidR="000548AD" w:rsidRPr="00A40576" w:rsidRDefault="00AB2B8E" w:rsidP="00C657D5">
      <w:pPr>
        <w:spacing w:line="360" w:lineRule="auto"/>
        <w:rPr>
          <w:rFonts w:ascii="Times New Roman" w:hAnsi="Times New Roman" w:cs="Times New Roman"/>
          <w:sz w:val="24"/>
          <w:szCs w:val="24"/>
        </w:rPr>
      </w:pPr>
      <w:r>
        <w:rPr>
          <w:rFonts w:ascii="Times New Roman" w:hAnsi="Times New Roman" w:cs="Times New Roman"/>
          <w:b/>
          <w:sz w:val="24"/>
          <w:szCs w:val="24"/>
        </w:rPr>
        <w:t xml:space="preserve">Objectives - </w:t>
      </w:r>
      <w:r w:rsidR="000548AD" w:rsidRPr="00A40576">
        <w:rPr>
          <w:rFonts w:ascii="Times New Roman" w:hAnsi="Times New Roman" w:cs="Times New Roman"/>
          <w:sz w:val="24"/>
          <w:szCs w:val="24"/>
        </w:rPr>
        <w:t xml:space="preserve">In this study, we describe </w:t>
      </w:r>
      <w:r w:rsidR="00DB18A1" w:rsidRPr="00A40576">
        <w:rPr>
          <w:rFonts w:ascii="Times New Roman" w:hAnsi="Times New Roman" w:cs="Times New Roman"/>
          <w:sz w:val="24"/>
          <w:szCs w:val="24"/>
        </w:rPr>
        <w:t>the impact</w:t>
      </w:r>
      <w:r w:rsidR="000548AD" w:rsidRPr="00A40576">
        <w:rPr>
          <w:rFonts w:ascii="Times New Roman" w:hAnsi="Times New Roman" w:cs="Times New Roman"/>
          <w:sz w:val="24"/>
          <w:szCs w:val="24"/>
        </w:rPr>
        <w:t xml:space="preserve"> of timing of post-LVAD OHT on in-hospital </w:t>
      </w:r>
      <w:r>
        <w:rPr>
          <w:rFonts w:ascii="Times New Roman" w:hAnsi="Times New Roman" w:cs="Times New Roman"/>
          <w:sz w:val="24"/>
          <w:szCs w:val="24"/>
        </w:rPr>
        <w:t>mortality</w:t>
      </w:r>
      <w:r w:rsidR="00404679">
        <w:rPr>
          <w:rFonts w:ascii="Times New Roman" w:hAnsi="Times New Roman" w:cs="Times New Roman"/>
          <w:sz w:val="24"/>
          <w:szCs w:val="24"/>
        </w:rPr>
        <w:t xml:space="preserve"> and length of stay after OHT</w:t>
      </w:r>
      <w:r w:rsidR="00DB18A1">
        <w:rPr>
          <w:rFonts w:ascii="Times New Roman" w:hAnsi="Times New Roman" w:cs="Times New Roman"/>
          <w:sz w:val="24"/>
          <w:szCs w:val="24"/>
        </w:rPr>
        <w:t>.</w:t>
      </w:r>
    </w:p>
    <w:p w:rsidR="00DB18A1" w:rsidRDefault="00471DDD" w:rsidP="00C657D5">
      <w:pPr>
        <w:spacing w:line="360" w:lineRule="auto"/>
        <w:rPr>
          <w:rFonts w:ascii="Times New Roman" w:hAnsi="Times New Roman" w:cs="Times New Roman"/>
          <w:b/>
          <w:sz w:val="24"/>
          <w:szCs w:val="24"/>
        </w:rPr>
      </w:pPr>
      <w:r w:rsidRPr="00A40576">
        <w:rPr>
          <w:rFonts w:ascii="Times New Roman" w:hAnsi="Times New Roman" w:cs="Times New Roman"/>
          <w:b/>
          <w:sz w:val="24"/>
          <w:szCs w:val="24"/>
        </w:rPr>
        <w:t xml:space="preserve">Methods </w:t>
      </w:r>
      <w:r w:rsidR="00A40576" w:rsidRPr="00A40576">
        <w:rPr>
          <w:rFonts w:ascii="Times New Roman" w:hAnsi="Times New Roman" w:cs="Times New Roman"/>
          <w:b/>
          <w:sz w:val="24"/>
          <w:szCs w:val="24"/>
        </w:rPr>
        <w:t xml:space="preserve">- </w:t>
      </w:r>
      <w:r w:rsidR="00A40576" w:rsidRPr="00C657D5">
        <w:rPr>
          <w:rFonts w:ascii="Times New Roman" w:hAnsi="Times New Roman" w:cs="Times New Roman"/>
          <w:sz w:val="24"/>
          <w:szCs w:val="24"/>
        </w:rPr>
        <w:t xml:space="preserve">Using data from the Nationwide Inpatient Sample (NIS) from 1998 to 2011, we identified patients 18 years of age or greater who underwent implantation of a LVAD and for </w:t>
      </w:r>
      <w:r w:rsidR="00AB2B8E">
        <w:rPr>
          <w:rFonts w:ascii="Times New Roman" w:hAnsi="Times New Roman" w:cs="Times New Roman"/>
          <w:sz w:val="24"/>
          <w:szCs w:val="24"/>
        </w:rPr>
        <w:t>whom</w:t>
      </w:r>
      <w:r w:rsidR="00A40576" w:rsidRPr="00C657D5">
        <w:rPr>
          <w:rFonts w:ascii="Times New Roman" w:hAnsi="Times New Roman" w:cs="Times New Roman"/>
          <w:sz w:val="24"/>
          <w:szCs w:val="24"/>
        </w:rPr>
        <w:t>the date of procedure was available. We calculated in</w:t>
      </w:r>
      <w:r w:rsidR="00AB2B8E">
        <w:rPr>
          <w:rFonts w:ascii="Times New Roman" w:hAnsi="Times New Roman" w:cs="Times New Roman"/>
          <w:sz w:val="24"/>
          <w:szCs w:val="24"/>
        </w:rPr>
        <w:t>-</w:t>
      </w:r>
      <w:r w:rsidR="00A40576" w:rsidRPr="00C657D5">
        <w:rPr>
          <w:rFonts w:ascii="Times New Roman" w:hAnsi="Times New Roman" w:cs="Times New Roman"/>
          <w:sz w:val="24"/>
          <w:szCs w:val="24"/>
        </w:rPr>
        <w:t>hospital mortality for those patients who underwent OHT during the same hospitalization as a function of time from LVAD to OHT, adjusting for age, sex, race, household income, and number of comorbid diagnoses. Finally, we analyzed the effect of time to OHT after LVAD placement on the length of hospital stay post-</w:t>
      </w:r>
      <w:r w:rsidR="00DB18A1" w:rsidRPr="00C657D5">
        <w:rPr>
          <w:rFonts w:ascii="Times New Roman" w:hAnsi="Times New Roman" w:cs="Times New Roman"/>
          <w:sz w:val="24"/>
          <w:szCs w:val="24"/>
        </w:rPr>
        <w:t>transplant.</w:t>
      </w:r>
    </w:p>
    <w:p w:rsidR="00A40576" w:rsidRPr="00C657D5" w:rsidRDefault="00DB18A1" w:rsidP="00C657D5">
      <w:pPr>
        <w:spacing w:line="360" w:lineRule="auto"/>
        <w:rPr>
          <w:rFonts w:ascii="Times New Roman" w:hAnsi="Times New Roman" w:cs="Times New Roman"/>
          <w:sz w:val="24"/>
          <w:szCs w:val="24"/>
        </w:rPr>
      </w:pPr>
      <w:r w:rsidRPr="00C657D5">
        <w:rPr>
          <w:rFonts w:ascii="Times New Roman" w:hAnsi="Times New Roman" w:cs="Times New Roman"/>
          <w:b/>
          <w:sz w:val="24"/>
          <w:szCs w:val="24"/>
        </w:rPr>
        <w:t>Results</w:t>
      </w:r>
      <w:r w:rsidR="00A40576" w:rsidRPr="00A40576">
        <w:rPr>
          <w:rFonts w:ascii="Times New Roman" w:hAnsi="Times New Roman" w:cs="Times New Roman"/>
          <w:sz w:val="24"/>
          <w:szCs w:val="24"/>
        </w:rPr>
        <w:t xml:space="preserve"> - </w:t>
      </w:r>
      <w:r w:rsidR="00A40576" w:rsidRPr="00C657D5">
        <w:rPr>
          <w:rFonts w:ascii="Times New Roman" w:hAnsi="Times New Roman" w:cs="Times New Roman"/>
          <w:sz w:val="24"/>
          <w:szCs w:val="24"/>
        </w:rPr>
        <w:t xml:space="preserve">2200 patients underwent implantation of a LVAD in this cohort. 164 (7.5%) patients also underwent OHT during the same hospitalization, which occurred on average 32 days (IQR 7.75 - 66 days) after LVAD implantation. Of patients who underwent OHT, patients who underwent transplantation within 7 days of LVAD implantation (‘early’) experienced increased in-hospital mortality (26.8% vs. 12.2%, p = 0.0483) compared to patients who underwent transplant after 8 days (‘late’).There was no statistically significant difference in patient demographics between the early and late groups with regards to age, sex, race, household income, or number of comorbid diagnoses.  Post-transplant </w:t>
      </w:r>
      <w:r w:rsidR="00094F4B">
        <w:rPr>
          <w:rFonts w:ascii="Times New Roman" w:hAnsi="Times New Roman" w:cs="Times New Roman"/>
          <w:sz w:val="24"/>
          <w:szCs w:val="24"/>
        </w:rPr>
        <w:t>length of stay</w:t>
      </w:r>
      <w:r w:rsidR="00A40576" w:rsidRPr="00C657D5">
        <w:rPr>
          <w:rFonts w:ascii="Times New Roman" w:hAnsi="Times New Roman" w:cs="Times New Roman"/>
          <w:sz w:val="24"/>
          <w:szCs w:val="24"/>
        </w:rPr>
        <w:t>after LVAD placement was not significantly different between patients who underwent early OHT and patients who underwent late OHT.</w:t>
      </w:r>
    </w:p>
    <w:p w:rsidR="00A40576" w:rsidRPr="00C657D5" w:rsidRDefault="00A53B55" w:rsidP="00C657D5">
      <w:pPr>
        <w:spacing w:line="360" w:lineRule="auto"/>
        <w:rPr>
          <w:rFonts w:ascii="Times New Roman" w:hAnsi="Times New Roman" w:cs="Times New Roman"/>
          <w:sz w:val="24"/>
          <w:szCs w:val="24"/>
        </w:rPr>
      </w:pPr>
      <w:r w:rsidRPr="00A40576">
        <w:rPr>
          <w:rFonts w:ascii="Times New Roman" w:hAnsi="Times New Roman" w:cs="Times New Roman"/>
          <w:b/>
          <w:sz w:val="24"/>
          <w:szCs w:val="24"/>
        </w:rPr>
        <w:t>Conclusions</w:t>
      </w:r>
      <w:r w:rsidR="006C7F64" w:rsidRPr="00A40576">
        <w:rPr>
          <w:rFonts w:ascii="Times New Roman" w:hAnsi="Times New Roman" w:cs="Times New Roman"/>
          <w:sz w:val="24"/>
          <w:szCs w:val="24"/>
        </w:rPr>
        <w:t xml:space="preserve"> - </w:t>
      </w:r>
      <w:r w:rsidR="00A40576" w:rsidRPr="00C657D5">
        <w:rPr>
          <w:rFonts w:ascii="Times New Roman" w:hAnsi="Times New Roman" w:cs="Times New Roman"/>
          <w:sz w:val="24"/>
          <w:szCs w:val="24"/>
        </w:rPr>
        <w:t xml:space="preserve">In this cohort of patients who received LVADs, the rate of in-hospital mortality after OHT was lower for patients who underwent late OHT (greater than 8 days from LVAD implantation) compared to patients who underwent </w:t>
      </w:r>
      <w:r w:rsidR="00AB2B8E">
        <w:rPr>
          <w:rFonts w:ascii="Times New Roman" w:hAnsi="Times New Roman" w:cs="Times New Roman"/>
          <w:sz w:val="24"/>
          <w:szCs w:val="24"/>
        </w:rPr>
        <w:t xml:space="preserve">early post-LVAD </w:t>
      </w:r>
      <w:r w:rsidR="00A40576" w:rsidRPr="00C657D5">
        <w:rPr>
          <w:rFonts w:ascii="Times New Roman" w:hAnsi="Times New Roman" w:cs="Times New Roman"/>
          <w:sz w:val="24"/>
          <w:szCs w:val="24"/>
        </w:rPr>
        <w:t>OHT</w:t>
      </w:r>
      <w:r w:rsidR="00AB2B8E">
        <w:rPr>
          <w:rFonts w:ascii="Times New Roman" w:hAnsi="Times New Roman" w:cs="Times New Roman"/>
          <w:sz w:val="24"/>
          <w:szCs w:val="24"/>
        </w:rPr>
        <w:t>.Longer</w:t>
      </w:r>
      <w:r w:rsidR="001F31C5">
        <w:rPr>
          <w:rFonts w:ascii="Times New Roman" w:hAnsi="Times New Roman" w:cs="Times New Roman"/>
          <w:sz w:val="24"/>
          <w:szCs w:val="24"/>
        </w:rPr>
        <w:t xml:space="preserve"> wait </w:t>
      </w:r>
      <w:r w:rsidR="00AB2B8E">
        <w:rPr>
          <w:rFonts w:ascii="Times New Roman" w:hAnsi="Times New Roman" w:cs="Times New Roman"/>
          <w:sz w:val="24"/>
          <w:szCs w:val="24"/>
        </w:rPr>
        <w:t>time</w:t>
      </w:r>
      <w:r w:rsidR="001F31C5">
        <w:rPr>
          <w:rFonts w:ascii="Times New Roman" w:hAnsi="Times New Roman" w:cs="Times New Roman"/>
          <w:sz w:val="24"/>
          <w:szCs w:val="24"/>
        </w:rPr>
        <w:t>s</w:t>
      </w:r>
      <w:r w:rsidR="00A40576" w:rsidRPr="00C657D5">
        <w:rPr>
          <w:rFonts w:ascii="Times New Roman" w:hAnsi="Times New Roman" w:cs="Times New Roman"/>
          <w:sz w:val="24"/>
          <w:szCs w:val="24"/>
        </w:rPr>
        <w:t xml:space="preserve"> for OHT after LVAD placement did not correlate with longer hospital stays post OHT.</w:t>
      </w:r>
    </w:p>
    <w:p w:rsidR="00384168" w:rsidRPr="001F31C5" w:rsidRDefault="00C71C57" w:rsidP="00C657D5">
      <w:pPr>
        <w:spacing w:line="360" w:lineRule="auto"/>
        <w:rPr>
          <w:rFonts w:ascii="Times New Roman" w:hAnsi="Times New Roman" w:cs="Times New Roman"/>
          <w:b/>
          <w:sz w:val="24"/>
          <w:szCs w:val="24"/>
        </w:rPr>
      </w:pPr>
      <w:r>
        <w:rPr>
          <w:rFonts w:ascii="Times New Roman" w:hAnsi="Times New Roman" w:cs="Times New Roman"/>
          <w:b/>
          <w:sz w:val="24"/>
          <w:szCs w:val="24"/>
        </w:rPr>
        <w:t>Key Words –</w:t>
      </w:r>
      <w:r w:rsidR="00484AB0" w:rsidRPr="001F31C5">
        <w:rPr>
          <w:rFonts w:ascii="Times New Roman" w:hAnsi="Times New Roman" w:cs="Times New Roman"/>
          <w:sz w:val="24"/>
          <w:szCs w:val="24"/>
        </w:rPr>
        <w:t xml:space="preserve"> Mechanical Circulatory Support, </w:t>
      </w:r>
      <w:proofErr w:type="spellStart"/>
      <w:r w:rsidR="00484AB0" w:rsidRPr="001F31C5">
        <w:rPr>
          <w:rFonts w:ascii="Times New Roman" w:hAnsi="Times New Roman" w:cs="Times New Roman"/>
          <w:sz w:val="24"/>
          <w:szCs w:val="24"/>
        </w:rPr>
        <w:t>Orthotopic</w:t>
      </w:r>
      <w:proofErr w:type="spellEnd"/>
      <w:r w:rsidR="00484AB0" w:rsidRPr="001F31C5">
        <w:rPr>
          <w:rFonts w:ascii="Times New Roman" w:hAnsi="Times New Roman" w:cs="Times New Roman"/>
          <w:sz w:val="24"/>
          <w:szCs w:val="24"/>
        </w:rPr>
        <w:t xml:space="preserve"> Heart Transplant, Bridge to Transplant Left Ventricular Assist Device Outcomes</w:t>
      </w:r>
    </w:p>
    <w:p w:rsidR="00031399" w:rsidRDefault="00031399" w:rsidP="00C657D5">
      <w:pPr>
        <w:spacing w:line="360" w:lineRule="auto"/>
        <w:rPr>
          <w:rFonts w:ascii="Times New Roman" w:hAnsi="Times New Roman" w:cs="Times New Roman"/>
          <w:sz w:val="24"/>
          <w:szCs w:val="24"/>
        </w:rPr>
      </w:pPr>
    </w:p>
    <w:p w:rsidR="00031399" w:rsidRDefault="0097065E" w:rsidP="00C657D5">
      <w:pPr>
        <w:spacing w:line="360" w:lineRule="auto"/>
        <w:rPr>
          <w:rFonts w:ascii="Times New Roman" w:hAnsi="Times New Roman" w:cs="Times New Roman"/>
          <w:sz w:val="24"/>
          <w:szCs w:val="24"/>
        </w:rPr>
      </w:pPr>
      <w:r>
        <w:rPr>
          <w:rFonts w:ascii="Times New Roman" w:hAnsi="Times New Roman" w:cs="Times New Roman"/>
          <w:b/>
          <w:sz w:val="24"/>
          <w:szCs w:val="24"/>
        </w:rPr>
        <w:t>Abbreviations</w:t>
      </w:r>
      <w:r>
        <w:rPr>
          <w:rFonts w:ascii="Times New Roman" w:hAnsi="Times New Roman" w:cs="Times New Roman"/>
          <w:sz w:val="24"/>
          <w:szCs w:val="24"/>
        </w:rPr>
        <w:t xml:space="preserve"> – </w:t>
      </w:r>
    </w:p>
    <w:p w:rsidR="0097065E" w:rsidRDefault="0097065E" w:rsidP="00C657D5">
      <w:pPr>
        <w:spacing w:line="360" w:lineRule="auto"/>
        <w:rPr>
          <w:rFonts w:ascii="Times New Roman" w:hAnsi="Times New Roman" w:cs="Times New Roman"/>
          <w:sz w:val="24"/>
          <w:szCs w:val="24"/>
        </w:rPr>
      </w:pPr>
      <w:r>
        <w:rPr>
          <w:rFonts w:ascii="Times New Roman" w:hAnsi="Times New Roman" w:cs="Times New Roman"/>
          <w:sz w:val="24"/>
          <w:szCs w:val="24"/>
        </w:rPr>
        <w:t xml:space="preserve">LVAD - </w:t>
      </w:r>
      <w:r w:rsidRPr="00A32F14">
        <w:rPr>
          <w:rFonts w:ascii="Times New Roman" w:hAnsi="Times New Roman" w:cs="Times New Roman"/>
          <w:sz w:val="24"/>
          <w:szCs w:val="24"/>
        </w:rPr>
        <w:t>Left Ventricular Assist Device</w:t>
      </w:r>
    </w:p>
    <w:p w:rsidR="0097065E" w:rsidRPr="0097065E" w:rsidRDefault="0097065E" w:rsidP="00C657D5">
      <w:pPr>
        <w:spacing w:line="360" w:lineRule="auto"/>
        <w:rPr>
          <w:rFonts w:ascii="Times New Roman" w:hAnsi="Times New Roman" w:cs="Times New Roman"/>
          <w:sz w:val="24"/>
          <w:szCs w:val="24"/>
        </w:rPr>
      </w:pPr>
      <w:r>
        <w:rPr>
          <w:rFonts w:ascii="Times New Roman" w:hAnsi="Times New Roman" w:cs="Times New Roman"/>
          <w:sz w:val="24"/>
          <w:szCs w:val="24"/>
        </w:rPr>
        <w:t xml:space="preserve">OHT - </w:t>
      </w:r>
      <w:proofErr w:type="spellStart"/>
      <w:r w:rsidRPr="00A32F14">
        <w:rPr>
          <w:rFonts w:ascii="Times New Roman" w:hAnsi="Times New Roman" w:cs="Times New Roman"/>
          <w:sz w:val="24"/>
          <w:szCs w:val="24"/>
        </w:rPr>
        <w:t>Orthotopic</w:t>
      </w:r>
      <w:proofErr w:type="spellEnd"/>
      <w:r w:rsidRPr="00A32F14">
        <w:rPr>
          <w:rFonts w:ascii="Times New Roman" w:hAnsi="Times New Roman" w:cs="Times New Roman"/>
          <w:sz w:val="24"/>
          <w:szCs w:val="24"/>
        </w:rPr>
        <w:t xml:space="preserve"> Heart Transplant</w:t>
      </w:r>
    </w:p>
    <w:p w:rsidR="00031399" w:rsidRDefault="00031399" w:rsidP="00C657D5">
      <w:pPr>
        <w:spacing w:line="360" w:lineRule="auto"/>
        <w:rPr>
          <w:rFonts w:ascii="Times New Roman" w:hAnsi="Times New Roman" w:cs="Times New Roman"/>
          <w:sz w:val="24"/>
          <w:szCs w:val="24"/>
        </w:rPr>
      </w:pPr>
    </w:p>
    <w:p w:rsidR="00031399" w:rsidRDefault="00031399" w:rsidP="00C657D5">
      <w:pPr>
        <w:spacing w:line="360" w:lineRule="auto"/>
        <w:rPr>
          <w:rFonts w:ascii="Times New Roman" w:hAnsi="Times New Roman" w:cs="Times New Roman"/>
          <w:sz w:val="24"/>
          <w:szCs w:val="24"/>
        </w:rPr>
      </w:pPr>
    </w:p>
    <w:p w:rsidR="00031399" w:rsidRDefault="00031399" w:rsidP="00C657D5">
      <w:pPr>
        <w:spacing w:line="360" w:lineRule="auto"/>
        <w:rPr>
          <w:rFonts w:ascii="Times New Roman" w:hAnsi="Times New Roman" w:cs="Times New Roman"/>
          <w:sz w:val="24"/>
          <w:szCs w:val="24"/>
        </w:rPr>
      </w:pPr>
    </w:p>
    <w:p w:rsidR="00031399" w:rsidRDefault="00031399" w:rsidP="00C657D5">
      <w:pPr>
        <w:spacing w:line="360" w:lineRule="auto"/>
        <w:rPr>
          <w:rFonts w:ascii="Times New Roman" w:hAnsi="Times New Roman" w:cs="Times New Roman"/>
          <w:sz w:val="24"/>
          <w:szCs w:val="24"/>
        </w:rPr>
      </w:pPr>
    </w:p>
    <w:p w:rsidR="00031399" w:rsidRDefault="00031399" w:rsidP="00C657D5">
      <w:pPr>
        <w:spacing w:line="360" w:lineRule="auto"/>
        <w:rPr>
          <w:rFonts w:ascii="Times New Roman" w:hAnsi="Times New Roman" w:cs="Times New Roman"/>
          <w:sz w:val="24"/>
          <w:szCs w:val="24"/>
        </w:rPr>
      </w:pPr>
    </w:p>
    <w:p w:rsidR="00031399" w:rsidRDefault="00031399" w:rsidP="00C657D5">
      <w:pPr>
        <w:spacing w:line="360" w:lineRule="auto"/>
        <w:rPr>
          <w:rFonts w:ascii="Times New Roman" w:hAnsi="Times New Roman" w:cs="Times New Roman"/>
          <w:sz w:val="24"/>
          <w:szCs w:val="24"/>
        </w:rPr>
      </w:pPr>
    </w:p>
    <w:p w:rsidR="00031399" w:rsidRDefault="00031399" w:rsidP="00C657D5">
      <w:pPr>
        <w:spacing w:line="360" w:lineRule="auto"/>
        <w:rPr>
          <w:rFonts w:ascii="Times New Roman" w:hAnsi="Times New Roman" w:cs="Times New Roman"/>
          <w:sz w:val="24"/>
          <w:szCs w:val="24"/>
        </w:rPr>
      </w:pPr>
    </w:p>
    <w:p w:rsidR="00031399" w:rsidRDefault="00031399" w:rsidP="00C657D5">
      <w:pPr>
        <w:spacing w:line="360" w:lineRule="auto"/>
        <w:rPr>
          <w:rFonts w:ascii="Times New Roman" w:hAnsi="Times New Roman" w:cs="Times New Roman"/>
          <w:sz w:val="24"/>
          <w:szCs w:val="24"/>
        </w:rPr>
      </w:pPr>
    </w:p>
    <w:p w:rsidR="00031399" w:rsidRDefault="00031399" w:rsidP="00C657D5">
      <w:pPr>
        <w:spacing w:line="360" w:lineRule="auto"/>
        <w:rPr>
          <w:rFonts w:ascii="Times New Roman" w:hAnsi="Times New Roman" w:cs="Times New Roman"/>
          <w:sz w:val="24"/>
          <w:szCs w:val="24"/>
        </w:rPr>
      </w:pPr>
    </w:p>
    <w:p w:rsidR="00B51BCB" w:rsidRDefault="00B51BCB" w:rsidP="00C657D5">
      <w:pPr>
        <w:spacing w:line="360" w:lineRule="auto"/>
        <w:rPr>
          <w:rFonts w:ascii="Times New Roman" w:hAnsi="Times New Roman" w:cs="Times New Roman"/>
          <w:sz w:val="24"/>
          <w:szCs w:val="24"/>
        </w:rPr>
      </w:pPr>
    </w:p>
    <w:p w:rsidR="00B51BCB" w:rsidRDefault="00B51BCB" w:rsidP="00C657D5">
      <w:pPr>
        <w:spacing w:line="360" w:lineRule="auto"/>
        <w:rPr>
          <w:rFonts w:ascii="Times New Roman" w:hAnsi="Times New Roman" w:cs="Times New Roman"/>
          <w:sz w:val="24"/>
          <w:szCs w:val="24"/>
        </w:rPr>
      </w:pPr>
    </w:p>
    <w:p w:rsidR="00AF6C43" w:rsidRDefault="00AF6C43" w:rsidP="00C657D5">
      <w:pPr>
        <w:spacing w:line="360" w:lineRule="auto"/>
        <w:rPr>
          <w:rFonts w:ascii="Times New Roman" w:hAnsi="Times New Roman" w:cs="Times New Roman"/>
          <w:sz w:val="24"/>
          <w:szCs w:val="24"/>
        </w:rPr>
      </w:pPr>
    </w:p>
    <w:p w:rsidR="00AF6C43" w:rsidRDefault="00AF6C43" w:rsidP="00C657D5">
      <w:pPr>
        <w:spacing w:line="360" w:lineRule="auto"/>
        <w:rPr>
          <w:rFonts w:ascii="Times New Roman" w:hAnsi="Times New Roman" w:cs="Times New Roman"/>
          <w:sz w:val="24"/>
          <w:szCs w:val="24"/>
        </w:rPr>
      </w:pPr>
    </w:p>
    <w:p w:rsidR="00AF6C43" w:rsidRDefault="00AF6C43" w:rsidP="00C657D5">
      <w:pPr>
        <w:spacing w:line="360" w:lineRule="auto"/>
        <w:rPr>
          <w:rFonts w:ascii="Times New Roman" w:hAnsi="Times New Roman" w:cs="Times New Roman"/>
          <w:sz w:val="24"/>
          <w:szCs w:val="24"/>
        </w:rPr>
      </w:pPr>
    </w:p>
    <w:p w:rsidR="006E641A" w:rsidRPr="002C36ED" w:rsidRDefault="006C7F64" w:rsidP="00C657D5">
      <w:pPr>
        <w:spacing w:line="360" w:lineRule="auto"/>
        <w:rPr>
          <w:rFonts w:ascii="Times New Roman" w:hAnsi="Times New Roman" w:cs="Times New Roman"/>
          <w:b/>
          <w:sz w:val="24"/>
          <w:szCs w:val="24"/>
        </w:rPr>
      </w:pPr>
      <w:r w:rsidRPr="002C36ED">
        <w:rPr>
          <w:rFonts w:ascii="Times New Roman" w:hAnsi="Times New Roman" w:cs="Times New Roman"/>
          <w:b/>
          <w:sz w:val="24"/>
          <w:szCs w:val="24"/>
        </w:rPr>
        <w:t>Introduction</w:t>
      </w:r>
    </w:p>
    <w:p w:rsidR="002C36ED" w:rsidRPr="002C36ED" w:rsidRDefault="004C1D3A"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2C36ED" w:rsidRPr="002C36ED">
        <w:rPr>
          <w:rFonts w:ascii="Times New Roman" w:hAnsi="Times New Roman" w:cs="Times New Roman"/>
          <w:sz w:val="24"/>
          <w:szCs w:val="24"/>
        </w:rPr>
        <w:t>Heart failure (HF) affects an estimated 5.8 million people in the United States and contributes to over 300,000 deaths every year</w:t>
      </w:r>
      <w:r w:rsidR="002C36ED" w:rsidRPr="002C36ED">
        <w:rPr>
          <w:rFonts w:ascii="Times New Roman" w:hAnsi="Times New Roman" w:cs="Times New Roman"/>
          <w:sz w:val="24"/>
          <w:szCs w:val="24"/>
          <w:vertAlign w:val="superscript"/>
        </w:rPr>
        <w:t>1,2</w:t>
      </w:r>
      <w:r w:rsidR="002C36ED" w:rsidRPr="002C36ED">
        <w:rPr>
          <w:rFonts w:ascii="Times New Roman" w:hAnsi="Times New Roman" w:cs="Times New Roman"/>
          <w:sz w:val="24"/>
          <w:szCs w:val="24"/>
        </w:rPr>
        <w:t>. It is the most common cause of hospital admission and readmission in people aged &gt;65 years, annually accounting for over 2.4 million hospitalizations</w:t>
      </w:r>
      <w:r w:rsidR="002C36ED" w:rsidRPr="002C36ED">
        <w:rPr>
          <w:rFonts w:ascii="Times New Roman" w:hAnsi="Times New Roman" w:cs="Times New Roman"/>
          <w:sz w:val="24"/>
          <w:szCs w:val="24"/>
          <w:vertAlign w:val="superscript"/>
        </w:rPr>
        <w:t>2,3</w:t>
      </w:r>
      <w:r w:rsidR="002C36ED" w:rsidRPr="002C36ED">
        <w:rPr>
          <w:rFonts w:ascii="Times New Roman" w:hAnsi="Times New Roman" w:cs="Times New Roman"/>
          <w:sz w:val="24"/>
          <w:szCs w:val="24"/>
        </w:rPr>
        <w:t xml:space="preserve"> and $39 billion in healthcare costs</w:t>
      </w:r>
      <w:r w:rsidR="002C36ED" w:rsidRPr="002C36ED">
        <w:rPr>
          <w:rFonts w:ascii="Times New Roman" w:hAnsi="Times New Roman" w:cs="Times New Roman"/>
          <w:sz w:val="24"/>
          <w:szCs w:val="24"/>
          <w:vertAlign w:val="superscript"/>
        </w:rPr>
        <w:t>1,4</w:t>
      </w:r>
      <w:r w:rsidR="002C36ED" w:rsidRPr="002C36ED">
        <w:rPr>
          <w:rFonts w:ascii="Times New Roman" w:hAnsi="Times New Roman" w:cs="Times New Roman"/>
          <w:sz w:val="24"/>
          <w:szCs w:val="24"/>
        </w:rPr>
        <w:t xml:space="preserve">. Although most patients respond favorably to standard medical treatment, a considerable number </w:t>
      </w:r>
      <w:r w:rsidR="00B51BCB">
        <w:rPr>
          <w:rFonts w:ascii="Times New Roman" w:hAnsi="Times New Roman" w:cs="Times New Roman"/>
          <w:sz w:val="24"/>
          <w:szCs w:val="24"/>
        </w:rPr>
        <w:t xml:space="preserve">of patients </w:t>
      </w:r>
      <w:r w:rsidR="002C36ED" w:rsidRPr="002C36ED">
        <w:rPr>
          <w:rFonts w:ascii="Times New Roman" w:hAnsi="Times New Roman" w:cs="Times New Roman"/>
          <w:sz w:val="24"/>
          <w:szCs w:val="24"/>
        </w:rPr>
        <w:t>progress to end-stage heart failure refractory to medical therapy</w:t>
      </w:r>
      <w:r w:rsidR="002C36ED" w:rsidRPr="002C36ED">
        <w:rPr>
          <w:rFonts w:ascii="Times New Roman" w:hAnsi="Times New Roman" w:cs="Times New Roman"/>
          <w:sz w:val="24"/>
          <w:szCs w:val="24"/>
          <w:vertAlign w:val="superscript"/>
        </w:rPr>
        <w:t>5</w:t>
      </w:r>
      <w:r w:rsidR="002C36ED" w:rsidRPr="002C36ED">
        <w:rPr>
          <w:rFonts w:ascii="Times New Roman" w:hAnsi="Times New Roman" w:cs="Times New Roman"/>
          <w:sz w:val="24"/>
          <w:szCs w:val="24"/>
        </w:rPr>
        <w:t xml:space="preserve">. Currently, </w:t>
      </w:r>
      <w:proofErr w:type="spellStart"/>
      <w:r w:rsidR="00E6277E">
        <w:rPr>
          <w:rFonts w:ascii="Times New Roman" w:hAnsi="Times New Roman" w:cs="Times New Roman"/>
          <w:sz w:val="24"/>
          <w:szCs w:val="24"/>
        </w:rPr>
        <w:t>orthotopic</w:t>
      </w:r>
      <w:r w:rsidR="002C36ED" w:rsidRPr="002C36ED">
        <w:rPr>
          <w:rFonts w:ascii="Times New Roman" w:hAnsi="Times New Roman" w:cs="Times New Roman"/>
          <w:sz w:val="24"/>
          <w:szCs w:val="24"/>
        </w:rPr>
        <w:t>heart</w:t>
      </w:r>
      <w:proofErr w:type="spellEnd"/>
      <w:r w:rsidR="002C36ED" w:rsidRPr="002C36ED">
        <w:rPr>
          <w:rFonts w:ascii="Times New Roman" w:hAnsi="Times New Roman" w:cs="Times New Roman"/>
          <w:sz w:val="24"/>
          <w:szCs w:val="24"/>
        </w:rPr>
        <w:t xml:space="preserve"> transplant (OHT) is the gold standard therapy for these patients</w:t>
      </w:r>
      <w:r w:rsidR="002C36ED" w:rsidRPr="002C36ED">
        <w:rPr>
          <w:rFonts w:ascii="Times New Roman" w:hAnsi="Times New Roman" w:cs="Times New Roman"/>
          <w:sz w:val="24"/>
          <w:szCs w:val="24"/>
          <w:vertAlign w:val="superscript"/>
        </w:rPr>
        <w:t>6</w:t>
      </w:r>
      <w:r w:rsidR="00B51BCB">
        <w:rPr>
          <w:rFonts w:ascii="Times New Roman" w:hAnsi="Times New Roman" w:cs="Times New Roman"/>
          <w:sz w:val="24"/>
          <w:szCs w:val="24"/>
          <w:vertAlign w:val="superscript"/>
        </w:rPr>
        <w:t>,</w:t>
      </w:r>
      <w:r w:rsidR="00B51BCB" w:rsidRPr="002C36ED">
        <w:rPr>
          <w:rFonts w:ascii="Times New Roman" w:hAnsi="Times New Roman" w:cs="Times New Roman"/>
          <w:sz w:val="24"/>
          <w:szCs w:val="24"/>
          <w:vertAlign w:val="superscript"/>
        </w:rPr>
        <w:t>7,8</w:t>
      </w:r>
      <w:r w:rsidR="00B51BCB">
        <w:rPr>
          <w:rFonts w:ascii="Times New Roman" w:hAnsi="Times New Roman" w:cs="Times New Roman"/>
          <w:sz w:val="24"/>
          <w:szCs w:val="24"/>
        </w:rPr>
        <w:t xml:space="preserve">, </w:t>
      </w:r>
      <w:r w:rsidR="00094F4B">
        <w:rPr>
          <w:rFonts w:ascii="Times New Roman" w:hAnsi="Times New Roman" w:cs="Times New Roman"/>
          <w:sz w:val="24"/>
          <w:szCs w:val="24"/>
        </w:rPr>
        <w:t>but</w:t>
      </w:r>
      <w:r w:rsidR="002C36ED" w:rsidRPr="002C36ED">
        <w:rPr>
          <w:rFonts w:ascii="Times New Roman" w:hAnsi="Times New Roman" w:cs="Times New Roman"/>
          <w:sz w:val="24"/>
          <w:szCs w:val="24"/>
        </w:rPr>
        <w:t xml:space="preserve">the number of donor hearts available for transplantation </w:t>
      </w:r>
      <w:r w:rsidR="00E6277E">
        <w:rPr>
          <w:rFonts w:ascii="Times New Roman" w:hAnsi="Times New Roman" w:cs="Times New Roman"/>
          <w:sz w:val="24"/>
          <w:szCs w:val="24"/>
        </w:rPr>
        <w:t>is</w:t>
      </w:r>
      <w:r w:rsidR="002C36ED" w:rsidRPr="002C36ED">
        <w:rPr>
          <w:rFonts w:ascii="Times New Roman" w:hAnsi="Times New Roman" w:cs="Times New Roman"/>
          <w:sz w:val="24"/>
          <w:szCs w:val="24"/>
        </w:rPr>
        <w:t xml:space="preserve">far fewer than the number of patients </w:t>
      </w:r>
      <w:r w:rsidR="00094F4B">
        <w:rPr>
          <w:rFonts w:ascii="Times New Roman" w:hAnsi="Times New Roman" w:cs="Times New Roman"/>
          <w:sz w:val="24"/>
          <w:szCs w:val="24"/>
        </w:rPr>
        <w:t>on the transplant list</w:t>
      </w:r>
      <w:r w:rsidR="002C36ED" w:rsidRPr="002C36ED">
        <w:rPr>
          <w:rFonts w:ascii="Times New Roman" w:hAnsi="Times New Roman" w:cs="Times New Roman"/>
          <w:sz w:val="24"/>
          <w:szCs w:val="24"/>
        </w:rPr>
        <w:t xml:space="preserve">. </w:t>
      </w:r>
      <w:r w:rsidR="00BD2314">
        <w:rPr>
          <w:rFonts w:ascii="Times New Roman" w:hAnsi="Times New Roman" w:cs="Times New Roman"/>
          <w:sz w:val="24"/>
          <w:szCs w:val="24"/>
        </w:rPr>
        <w:t>For this reason</w:t>
      </w:r>
      <w:r w:rsidR="00094F4B">
        <w:rPr>
          <w:rFonts w:ascii="Times New Roman" w:hAnsi="Times New Roman" w:cs="Times New Roman"/>
          <w:sz w:val="24"/>
          <w:szCs w:val="24"/>
        </w:rPr>
        <w:t>left ventricular assist devices (</w:t>
      </w:r>
      <w:r w:rsidRPr="002C36ED">
        <w:rPr>
          <w:rFonts w:ascii="Times New Roman" w:hAnsi="Times New Roman" w:cs="Times New Roman"/>
          <w:sz w:val="24"/>
          <w:szCs w:val="24"/>
        </w:rPr>
        <w:t>LVADs</w:t>
      </w:r>
      <w:r w:rsidR="00094F4B">
        <w:rPr>
          <w:rFonts w:ascii="Times New Roman" w:hAnsi="Times New Roman" w:cs="Times New Roman"/>
          <w:sz w:val="24"/>
          <w:szCs w:val="24"/>
        </w:rPr>
        <w:t>)</w:t>
      </w:r>
      <w:r w:rsidRPr="002C36ED">
        <w:rPr>
          <w:rFonts w:ascii="Times New Roman" w:hAnsi="Times New Roman" w:cs="Times New Roman"/>
          <w:sz w:val="24"/>
          <w:szCs w:val="24"/>
        </w:rPr>
        <w:t xml:space="preserve"> are </w:t>
      </w:r>
      <w:r w:rsidR="00BD2314">
        <w:rPr>
          <w:rFonts w:ascii="Times New Roman" w:hAnsi="Times New Roman" w:cs="Times New Roman"/>
          <w:sz w:val="24"/>
          <w:szCs w:val="24"/>
        </w:rPr>
        <w:t>increasingly being used to bridge patients to cardiac transplantation.</w:t>
      </w:r>
      <w:r w:rsidRPr="002C36ED">
        <w:rPr>
          <w:rFonts w:ascii="Times New Roman" w:hAnsi="Times New Roman" w:cs="Times New Roman"/>
          <w:sz w:val="24"/>
          <w:szCs w:val="24"/>
          <w:vertAlign w:val="superscript"/>
        </w:rPr>
        <w:t>5</w:t>
      </w:r>
      <w:r>
        <w:rPr>
          <w:rFonts w:ascii="Times New Roman" w:hAnsi="Times New Roman" w:cs="Times New Roman"/>
          <w:sz w:val="24"/>
          <w:szCs w:val="24"/>
        </w:rPr>
        <w:br/>
      </w:r>
      <w:r>
        <w:rPr>
          <w:rFonts w:ascii="Times New Roman" w:hAnsi="Times New Roman" w:cs="Times New Roman"/>
          <w:sz w:val="24"/>
          <w:szCs w:val="24"/>
        </w:rPr>
        <w:tab/>
      </w:r>
      <w:r w:rsidR="002C36ED" w:rsidRPr="002C36ED">
        <w:rPr>
          <w:rFonts w:ascii="Times New Roman" w:hAnsi="Times New Roman" w:cs="Times New Roman"/>
          <w:sz w:val="24"/>
          <w:szCs w:val="24"/>
        </w:rPr>
        <w:t>The REMATCH trial in 2001 showed significant mortality reductions in patients placed on a pulsatile-flow LVAD compared to standard medical treatment</w:t>
      </w:r>
      <w:r w:rsidR="002C36ED" w:rsidRPr="002C36ED">
        <w:rPr>
          <w:rFonts w:ascii="Times New Roman" w:hAnsi="Times New Roman" w:cs="Times New Roman"/>
          <w:sz w:val="24"/>
          <w:szCs w:val="24"/>
          <w:vertAlign w:val="superscript"/>
        </w:rPr>
        <w:t>9</w:t>
      </w:r>
      <w:r w:rsidR="002C36ED" w:rsidRPr="002C36ED">
        <w:rPr>
          <w:rFonts w:ascii="Times New Roman" w:hAnsi="Times New Roman" w:cs="Times New Roman"/>
          <w:sz w:val="24"/>
          <w:szCs w:val="24"/>
        </w:rPr>
        <w:t>. Several subsequent studies since confirmed the survival benefit of both the older pulsatile and newer continuous-flow LVADs</w:t>
      </w:r>
      <w:r w:rsidR="002C36ED" w:rsidRPr="002C36ED">
        <w:rPr>
          <w:rFonts w:ascii="Times New Roman" w:hAnsi="Times New Roman" w:cs="Times New Roman"/>
          <w:sz w:val="24"/>
          <w:szCs w:val="24"/>
          <w:vertAlign w:val="superscript"/>
        </w:rPr>
        <w:t>10-13</w:t>
      </w:r>
      <w:r w:rsidR="002C36ED" w:rsidRPr="002C36ED">
        <w:rPr>
          <w:rFonts w:ascii="Times New Roman" w:hAnsi="Times New Roman" w:cs="Times New Roman"/>
          <w:sz w:val="24"/>
          <w:szCs w:val="24"/>
        </w:rPr>
        <w:t xml:space="preserve">. </w:t>
      </w:r>
      <w:r w:rsidR="001F31C5">
        <w:rPr>
          <w:rFonts w:ascii="Times New Roman" w:hAnsi="Times New Roman" w:cs="Times New Roman"/>
          <w:sz w:val="24"/>
          <w:szCs w:val="24"/>
        </w:rPr>
        <w:t>Although</w:t>
      </w:r>
      <w:r w:rsidR="002C36ED" w:rsidRPr="002C36ED">
        <w:rPr>
          <w:rFonts w:ascii="Times New Roman" w:hAnsi="Times New Roman" w:cs="Times New Roman"/>
          <w:sz w:val="24"/>
          <w:szCs w:val="24"/>
        </w:rPr>
        <w:t>LVADs have substantially reduced mortality in end-stage heart failure patients, the absolute mo</w:t>
      </w:r>
      <w:r w:rsidR="00B51BCB">
        <w:rPr>
          <w:rFonts w:ascii="Times New Roman" w:hAnsi="Times New Roman" w:cs="Times New Roman"/>
          <w:sz w:val="24"/>
          <w:szCs w:val="24"/>
        </w:rPr>
        <w:t xml:space="preserve">rtality rates still remain </w:t>
      </w:r>
      <w:r w:rsidR="002C36ED" w:rsidRPr="002C36ED">
        <w:rPr>
          <w:rFonts w:ascii="Times New Roman" w:hAnsi="Times New Roman" w:cs="Times New Roman"/>
          <w:sz w:val="24"/>
          <w:szCs w:val="24"/>
        </w:rPr>
        <w:t>high. A large portion of this mortality is attributable to complications and other occurrences during the patient’s stay in the hospital</w:t>
      </w:r>
      <w:r w:rsidR="002C36ED" w:rsidRPr="002C36ED">
        <w:rPr>
          <w:rFonts w:ascii="Times New Roman" w:hAnsi="Times New Roman" w:cs="Times New Roman"/>
          <w:sz w:val="24"/>
          <w:szCs w:val="24"/>
          <w:vertAlign w:val="superscript"/>
        </w:rPr>
        <w:t>15</w:t>
      </w:r>
      <w:r w:rsidR="002C36ED" w:rsidRPr="002C36ED">
        <w:rPr>
          <w:rFonts w:ascii="Times New Roman" w:hAnsi="Times New Roman" w:cs="Times New Roman"/>
          <w:sz w:val="24"/>
          <w:szCs w:val="24"/>
        </w:rPr>
        <w:t>. In-hospital mortality rates as high as 27% have been reported in patients after LVAD surgery</w:t>
      </w:r>
      <w:r w:rsidR="002C36ED" w:rsidRPr="002C36ED">
        <w:rPr>
          <w:rFonts w:ascii="Times New Roman" w:hAnsi="Times New Roman" w:cs="Times New Roman"/>
          <w:sz w:val="24"/>
          <w:szCs w:val="24"/>
          <w:vertAlign w:val="superscript"/>
        </w:rPr>
        <w:t>15</w:t>
      </w:r>
      <w:r w:rsidR="002C36ED" w:rsidRPr="002C36ED">
        <w:rPr>
          <w:rFonts w:ascii="Times New Roman" w:hAnsi="Times New Roman" w:cs="Times New Roman"/>
          <w:sz w:val="24"/>
          <w:szCs w:val="24"/>
        </w:rPr>
        <w:t>. As the rate of LVAD implantation in the United States increases</w:t>
      </w:r>
      <w:r w:rsidR="002C36ED" w:rsidRPr="002C36ED">
        <w:rPr>
          <w:rFonts w:ascii="Times New Roman" w:hAnsi="Times New Roman" w:cs="Times New Roman"/>
          <w:sz w:val="24"/>
          <w:szCs w:val="24"/>
          <w:vertAlign w:val="superscript"/>
        </w:rPr>
        <w:t>19-22</w:t>
      </w:r>
      <w:r w:rsidR="002C36ED" w:rsidRPr="002C36ED">
        <w:rPr>
          <w:rFonts w:ascii="Times New Roman" w:hAnsi="Times New Roman" w:cs="Times New Roman"/>
          <w:sz w:val="24"/>
          <w:szCs w:val="24"/>
        </w:rPr>
        <w:t xml:space="preserve">, effective recommendations on the in-hospital management of LVAD implantation are </w:t>
      </w:r>
      <w:r w:rsidR="00B51BCB">
        <w:rPr>
          <w:rFonts w:ascii="Times New Roman" w:hAnsi="Times New Roman" w:cs="Times New Roman"/>
          <w:sz w:val="24"/>
          <w:szCs w:val="24"/>
        </w:rPr>
        <w:t>essential</w:t>
      </w:r>
      <w:r w:rsidR="002C36ED" w:rsidRPr="002C36ED">
        <w:rPr>
          <w:rFonts w:ascii="Times New Roman" w:hAnsi="Times New Roman" w:cs="Times New Roman"/>
          <w:sz w:val="24"/>
          <w:szCs w:val="24"/>
        </w:rPr>
        <w:t xml:space="preserve">. </w:t>
      </w:r>
      <w:r w:rsidR="003E0043">
        <w:rPr>
          <w:rFonts w:ascii="Times New Roman" w:hAnsi="Times New Roman" w:cs="Times New Roman"/>
          <w:sz w:val="24"/>
          <w:szCs w:val="24"/>
        </w:rPr>
        <w:t>For example, though p</w:t>
      </w:r>
      <w:r w:rsidR="003E0043" w:rsidRPr="002C36ED">
        <w:rPr>
          <w:rFonts w:ascii="Times New Roman" w:hAnsi="Times New Roman" w:cs="Times New Roman"/>
          <w:sz w:val="24"/>
          <w:szCs w:val="24"/>
        </w:rPr>
        <w:t xml:space="preserve">atients bridged to OHT with a LVAD achieve </w:t>
      </w:r>
      <w:r w:rsidR="003E0043">
        <w:rPr>
          <w:rFonts w:ascii="Times New Roman" w:hAnsi="Times New Roman" w:cs="Times New Roman"/>
          <w:sz w:val="24"/>
          <w:szCs w:val="24"/>
        </w:rPr>
        <w:t>similar</w:t>
      </w:r>
      <w:r w:rsidR="003E0043" w:rsidRPr="002C36ED">
        <w:rPr>
          <w:rFonts w:ascii="Times New Roman" w:hAnsi="Times New Roman" w:cs="Times New Roman"/>
          <w:sz w:val="24"/>
          <w:szCs w:val="24"/>
        </w:rPr>
        <w:t xml:space="preserve"> survival rates as patients who undergo direct heart transplant</w:t>
      </w:r>
      <w:r w:rsidR="003E0043">
        <w:rPr>
          <w:rFonts w:ascii="Times New Roman" w:hAnsi="Times New Roman" w:cs="Times New Roman"/>
          <w:sz w:val="24"/>
          <w:szCs w:val="24"/>
        </w:rPr>
        <w:t>,</w:t>
      </w:r>
      <w:r w:rsidR="003E0043" w:rsidRPr="002C36ED">
        <w:rPr>
          <w:rFonts w:ascii="Times New Roman" w:hAnsi="Times New Roman" w:cs="Times New Roman"/>
          <w:sz w:val="24"/>
          <w:szCs w:val="24"/>
          <w:vertAlign w:val="superscript"/>
        </w:rPr>
        <w:t>14</w:t>
      </w:r>
      <w:r w:rsidR="003E0043">
        <w:rPr>
          <w:rFonts w:ascii="Times New Roman" w:hAnsi="Times New Roman" w:cs="Times New Roman"/>
          <w:sz w:val="24"/>
          <w:szCs w:val="24"/>
        </w:rPr>
        <w:t xml:space="preserve"> there is little data to guide clinicians regarding the optimal timing of OHT after LVAD implantation.</w:t>
      </w:r>
      <w:r w:rsidR="003E0043" w:rsidRPr="00C657D5">
        <w:rPr>
          <w:rFonts w:ascii="Times New Roman" w:hAnsi="Times New Roman" w:cs="Times New Roman"/>
          <w:sz w:val="24"/>
          <w:szCs w:val="24"/>
        </w:rPr>
        <w:t>Some have argued that performing OHT early after LVAD placement poses an increased risk of morbidity and mortality to patients.</w:t>
      </w:r>
    </w:p>
    <w:p w:rsidR="002C36ED" w:rsidRPr="002C36ED" w:rsidRDefault="004C1D3A"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2C36ED" w:rsidRPr="002C36ED">
        <w:rPr>
          <w:rFonts w:ascii="Times New Roman" w:hAnsi="Times New Roman" w:cs="Times New Roman"/>
          <w:sz w:val="24"/>
          <w:szCs w:val="24"/>
        </w:rPr>
        <w:t>Past studies on the appropriate use and outcomes of LVADs have been</w:t>
      </w:r>
      <w:r w:rsidR="008035B7">
        <w:rPr>
          <w:rFonts w:ascii="Times New Roman" w:hAnsi="Times New Roman" w:cs="Times New Roman"/>
          <w:sz w:val="24"/>
          <w:szCs w:val="24"/>
        </w:rPr>
        <w:t xml:space="preserve"> mostly</w:t>
      </w:r>
      <w:r w:rsidR="002C36ED" w:rsidRPr="002C36ED">
        <w:rPr>
          <w:rFonts w:ascii="Times New Roman" w:hAnsi="Times New Roman" w:cs="Times New Roman"/>
          <w:sz w:val="24"/>
          <w:szCs w:val="24"/>
        </w:rPr>
        <w:t xml:space="preserve"> limited to institutional experience and case series of select populations. While such descriptive investigations are useful, they are often limited by small sample size and variation between </w:t>
      </w:r>
      <w:r w:rsidR="00B51BCB">
        <w:rPr>
          <w:rFonts w:ascii="Times New Roman" w:hAnsi="Times New Roman" w:cs="Times New Roman"/>
          <w:sz w:val="24"/>
          <w:szCs w:val="24"/>
        </w:rPr>
        <w:t xml:space="preserve">institutions and </w:t>
      </w:r>
      <w:r w:rsidR="002C36ED" w:rsidRPr="002C36ED">
        <w:rPr>
          <w:rFonts w:ascii="Times New Roman" w:hAnsi="Times New Roman" w:cs="Times New Roman"/>
          <w:sz w:val="24"/>
          <w:szCs w:val="24"/>
        </w:rPr>
        <w:t xml:space="preserve">comparison groups. </w:t>
      </w:r>
      <w:r w:rsidR="003E0043">
        <w:rPr>
          <w:rFonts w:ascii="Times New Roman" w:hAnsi="Times New Roman" w:cs="Times New Roman"/>
          <w:sz w:val="24"/>
          <w:szCs w:val="24"/>
        </w:rPr>
        <w:t>We used</w:t>
      </w:r>
      <w:r w:rsidR="002C36ED" w:rsidRPr="002C36ED">
        <w:rPr>
          <w:rFonts w:ascii="Times New Roman" w:hAnsi="Times New Roman" w:cs="Times New Roman"/>
          <w:sz w:val="24"/>
          <w:szCs w:val="24"/>
        </w:rPr>
        <w:t xml:space="preserve">the National Inpatient Sample, </w:t>
      </w:r>
      <w:r w:rsidR="00B51BCB">
        <w:rPr>
          <w:rFonts w:ascii="Times New Roman" w:hAnsi="Times New Roman" w:cs="Times New Roman"/>
          <w:sz w:val="24"/>
          <w:szCs w:val="24"/>
        </w:rPr>
        <w:t xml:space="preserve">the largest national database of hospitalizations in the United States with </w:t>
      </w:r>
      <w:r w:rsidR="002C36ED" w:rsidRPr="002C36ED">
        <w:rPr>
          <w:rFonts w:ascii="Times New Roman" w:hAnsi="Times New Roman" w:cs="Times New Roman"/>
          <w:sz w:val="24"/>
          <w:szCs w:val="24"/>
        </w:rPr>
        <w:t xml:space="preserve">data from over 36 million hospitalizations, to assess the optimal </w:t>
      </w:r>
      <w:r w:rsidR="003E0043">
        <w:rPr>
          <w:rFonts w:ascii="Times New Roman" w:hAnsi="Times New Roman" w:cs="Times New Roman"/>
          <w:sz w:val="24"/>
          <w:szCs w:val="24"/>
        </w:rPr>
        <w:t xml:space="preserve">timing of OHT after LVAD implantation. To do this, we analyzed a patient cohort who had OHT performed while still hospitalized after LVAD implantation. We hypothesized that early OHT after LVAD placement would exhibit higher mortality than late OHT, and that the hospital length of stay (LOS) after early OHT would be less than LOS after late OHT. </w:t>
      </w:r>
    </w:p>
    <w:p w:rsidR="002C36ED" w:rsidRPr="002C36ED" w:rsidRDefault="002C36ED" w:rsidP="00C657D5">
      <w:pPr>
        <w:spacing w:line="360" w:lineRule="auto"/>
        <w:rPr>
          <w:rFonts w:ascii="Times New Roman" w:hAnsi="Times New Roman" w:cs="Times New Roman"/>
          <w:b/>
          <w:sz w:val="24"/>
          <w:szCs w:val="24"/>
        </w:rPr>
      </w:pPr>
    </w:p>
    <w:p w:rsidR="006C7F64" w:rsidRPr="002C36ED" w:rsidRDefault="006C7F64" w:rsidP="00C657D5">
      <w:pPr>
        <w:spacing w:line="360" w:lineRule="auto"/>
        <w:rPr>
          <w:rFonts w:ascii="Times New Roman" w:hAnsi="Times New Roman" w:cs="Times New Roman"/>
          <w:b/>
          <w:sz w:val="24"/>
          <w:szCs w:val="24"/>
        </w:rPr>
      </w:pPr>
      <w:r w:rsidRPr="002C36ED">
        <w:rPr>
          <w:rFonts w:ascii="Times New Roman" w:hAnsi="Times New Roman" w:cs="Times New Roman"/>
          <w:b/>
          <w:sz w:val="24"/>
          <w:szCs w:val="24"/>
        </w:rPr>
        <w:t>Methods</w:t>
      </w:r>
    </w:p>
    <w:p w:rsidR="006C7F64" w:rsidRPr="002C36ED" w:rsidRDefault="006C7F64" w:rsidP="00C657D5">
      <w:pPr>
        <w:spacing w:line="360" w:lineRule="auto"/>
        <w:rPr>
          <w:rFonts w:ascii="Times New Roman" w:hAnsi="Times New Roman" w:cs="Times New Roman"/>
          <w:b/>
          <w:sz w:val="24"/>
          <w:szCs w:val="24"/>
        </w:rPr>
      </w:pPr>
      <w:r w:rsidRPr="002C36ED">
        <w:rPr>
          <w:rFonts w:ascii="Times New Roman" w:hAnsi="Times New Roman" w:cs="Times New Roman"/>
          <w:b/>
          <w:sz w:val="24"/>
          <w:szCs w:val="24"/>
        </w:rPr>
        <w:t>Data Source</w:t>
      </w:r>
    </w:p>
    <w:p w:rsidR="00471DDD" w:rsidRPr="002C36ED" w:rsidRDefault="00471DDD" w:rsidP="00C657D5">
      <w:pPr>
        <w:spacing w:line="360" w:lineRule="auto"/>
        <w:ind w:firstLine="720"/>
        <w:rPr>
          <w:rFonts w:ascii="Times New Roman" w:hAnsi="Times New Roman" w:cs="Times New Roman"/>
          <w:sz w:val="24"/>
          <w:szCs w:val="24"/>
        </w:rPr>
      </w:pPr>
      <w:r w:rsidRPr="002C36ED">
        <w:rPr>
          <w:rFonts w:ascii="Times New Roman" w:hAnsi="Times New Roman" w:cs="Times New Roman"/>
          <w:sz w:val="24"/>
          <w:szCs w:val="24"/>
        </w:rPr>
        <w:t>The Nationwide Inpatient Sample (NIS), from the Healthcare Cost and Utilization Project, Agency for Healthcare Research and Quality</w:t>
      </w:r>
      <w:r w:rsidR="00F86176" w:rsidRPr="002C36ED">
        <w:rPr>
          <w:rFonts w:ascii="Times New Roman" w:hAnsi="Times New Roman" w:cs="Times New Roman"/>
          <w:sz w:val="24"/>
          <w:szCs w:val="24"/>
        </w:rPr>
        <w:t>,</w:t>
      </w:r>
      <w:r w:rsidRPr="002C36ED">
        <w:rPr>
          <w:rFonts w:ascii="Times New Roman" w:hAnsi="Times New Roman" w:cs="Times New Roman"/>
          <w:sz w:val="24"/>
          <w:szCs w:val="24"/>
        </w:rPr>
        <w:t xml:space="preserve"> is the largest database of all-payer inpatient discharge information, sampling approximately 20% of all non-federal US hospitals and including approximately 9 million hospital admissions each year. </w:t>
      </w:r>
      <w:r w:rsidR="00F86176" w:rsidRPr="002C36ED">
        <w:rPr>
          <w:rFonts w:ascii="Times New Roman" w:hAnsi="Times New Roman" w:cs="Times New Roman"/>
          <w:sz w:val="24"/>
          <w:szCs w:val="24"/>
        </w:rPr>
        <w:t xml:space="preserve">It contains discharge data from over 5000 hospitals located across 45 states, of which approximately 1,200 hospitals are sampled each year to create a </w:t>
      </w:r>
      <w:r w:rsidR="008035B7" w:rsidRPr="002C36ED">
        <w:rPr>
          <w:rFonts w:ascii="Times New Roman" w:hAnsi="Times New Roman" w:cs="Times New Roman"/>
          <w:sz w:val="24"/>
          <w:szCs w:val="24"/>
        </w:rPr>
        <w:t>stratified</w:t>
      </w:r>
      <w:r w:rsidR="00F86176" w:rsidRPr="002C36ED">
        <w:rPr>
          <w:rFonts w:ascii="Times New Roman" w:hAnsi="Times New Roman" w:cs="Times New Roman"/>
          <w:sz w:val="24"/>
          <w:szCs w:val="24"/>
        </w:rPr>
        <w:t xml:space="preserve"> sample of United States hospitals. </w:t>
      </w:r>
      <w:r w:rsidRPr="002C36ED">
        <w:rPr>
          <w:rFonts w:ascii="Times New Roman" w:hAnsi="Times New Roman" w:cs="Times New Roman"/>
          <w:sz w:val="24"/>
          <w:szCs w:val="24"/>
        </w:rPr>
        <w:t xml:space="preserve">Each NIS entry includes all diagnosis and procedure codes of activity during the patient’s hospitalization at the time of discharge, as well as patient demographics, hospital characteristics, and short-term complications of the hospitalization. </w:t>
      </w:r>
    </w:p>
    <w:p w:rsidR="00471DDD" w:rsidRPr="002C36ED" w:rsidRDefault="00471DDD" w:rsidP="00C657D5">
      <w:pPr>
        <w:spacing w:line="360" w:lineRule="auto"/>
        <w:rPr>
          <w:rFonts w:ascii="Times New Roman" w:hAnsi="Times New Roman" w:cs="Times New Roman"/>
          <w:b/>
          <w:sz w:val="24"/>
          <w:szCs w:val="24"/>
        </w:rPr>
      </w:pPr>
    </w:p>
    <w:p w:rsidR="006C7F64" w:rsidRPr="002C36ED" w:rsidRDefault="006C7F64" w:rsidP="00C657D5">
      <w:pPr>
        <w:spacing w:line="360" w:lineRule="auto"/>
        <w:rPr>
          <w:rFonts w:ascii="Times New Roman" w:hAnsi="Times New Roman" w:cs="Times New Roman"/>
          <w:b/>
          <w:sz w:val="24"/>
          <w:szCs w:val="24"/>
        </w:rPr>
      </w:pPr>
      <w:r w:rsidRPr="002C36ED">
        <w:rPr>
          <w:rFonts w:ascii="Times New Roman" w:hAnsi="Times New Roman" w:cs="Times New Roman"/>
          <w:b/>
          <w:sz w:val="24"/>
          <w:szCs w:val="24"/>
        </w:rPr>
        <w:t>Study design and Cohorts</w:t>
      </w:r>
    </w:p>
    <w:p w:rsidR="00471DDD" w:rsidRPr="002C36ED" w:rsidRDefault="00F86176" w:rsidP="00C657D5">
      <w:pPr>
        <w:spacing w:line="360" w:lineRule="auto"/>
        <w:ind w:firstLine="720"/>
        <w:rPr>
          <w:rFonts w:ascii="Times New Roman" w:hAnsi="Times New Roman" w:cs="Times New Roman"/>
          <w:sz w:val="24"/>
          <w:szCs w:val="24"/>
        </w:rPr>
      </w:pPr>
      <w:r w:rsidRPr="002C36ED">
        <w:rPr>
          <w:rFonts w:ascii="Times New Roman" w:hAnsi="Times New Roman" w:cs="Times New Roman"/>
          <w:sz w:val="24"/>
          <w:szCs w:val="24"/>
        </w:rPr>
        <w:t xml:space="preserve">This was a retrospective cross-sectional study using the Nationwide Inpatient Sample (NIS) between 1988 and 2011. We identified all hospitalizations from 1988 to 2011 of patients 18 years of age or greater that underwent placement of a </w:t>
      </w:r>
      <w:r w:rsidR="008D5E4A">
        <w:rPr>
          <w:rFonts w:ascii="Times New Roman" w:hAnsi="Times New Roman" w:cs="Times New Roman"/>
          <w:sz w:val="24"/>
          <w:szCs w:val="24"/>
        </w:rPr>
        <w:t>LVAD</w:t>
      </w:r>
      <w:r w:rsidRPr="002C36ED">
        <w:rPr>
          <w:rFonts w:ascii="Times New Roman" w:hAnsi="Times New Roman" w:cs="Times New Roman"/>
          <w:sz w:val="24"/>
          <w:szCs w:val="24"/>
        </w:rPr>
        <w:t xml:space="preserve"> and for which the hospital day of each procedure was available. Procedures during the hospitalization in addition to LVAD placement, including </w:t>
      </w:r>
      <w:proofErr w:type="spellStart"/>
      <w:r w:rsidR="008D5E4A" w:rsidRPr="002C36ED">
        <w:rPr>
          <w:rFonts w:ascii="Times New Roman" w:hAnsi="Times New Roman" w:cs="Times New Roman"/>
          <w:sz w:val="24"/>
          <w:szCs w:val="24"/>
        </w:rPr>
        <w:t>ortho</w:t>
      </w:r>
      <w:r w:rsidR="008D5E4A">
        <w:rPr>
          <w:rFonts w:ascii="Times New Roman" w:hAnsi="Times New Roman" w:cs="Times New Roman"/>
          <w:sz w:val="24"/>
          <w:szCs w:val="24"/>
        </w:rPr>
        <w:t>topic</w:t>
      </w:r>
      <w:r w:rsidRPr="002C36ED">
        <w:rPr>
          <w:rFonts w:ascii="Times New Roman" w:hAnsi="Times New Roman" w:cs="Times New Roman"/>
          <w:sz w:val="24"/>
          <w:szCs w:val="24"/>
        </w:rPr>
        <w:t>heart</w:t>
      </w:r>
      <w:proofErr w:type="spellEnd"/>
      <w:r w:rsidRPr="002C36ED">
        <w:rPr>
          <w:rFonts w:ascii="Times New Roman" w:hAnsi="Times New Roman" w:cs="Times New Roman"/>
          <w:sz w:val="24"/>
          <w:szCs w:val="24"/>
        </w:rPr>
        <w:t xml:space="preserve"> transplant, extracorporeal membrane oxygenation, intubation, hemodialysis, invasive hemodynamic monitoring, </w:t>
      </w:r>
      <w:r w:rsidR="008035B7">
        <w:rPr>
          <w:rFonts w:ascii="Times New Roman" w:hAnsi="Times New Roman" w:cs="Times New Roman"/>
          <w:sz w:val="24"/>
          <w:szCs w:val="24"/>
        </w:rPr>
        <w:t>and surgical revision</w:t>
      </w:r>
      <w:r w:rsidRPr="002C36ED">
        <w:rPr>
          <w:rFonts w:ascii="Times New Roman" w:hAnsi="Times New Roman" w:cs="Times New Roman"/>
          <w:sz w:val="24"/>
          <w:szCs w:val="24"/>
        </w:rPr>
        <w:t xml:space="preserve"> were identified by associated ICD9 </w:t>
      </w:r>
      <w:r w:rsidRPr="004D2A4F">
        <w:rPr>
          <w:rFonts w:ascii="Times New Roman" w:hAnsi="Times New Roman" w:cs="Times New Roman"/>
          <w:sz w:val="24"/>
          <w:szCs w:val="24"/>
        </w:rPr>
        <w:t>codes</w:t>
      </w:r>
      <w:r w:rsidR="008035B7" w:rsidRPr="004D2A4F">
        <w:rPr>
          <w:rFonts w:ascii="Times New Roman" w:hAnsi="Times New Roman" w:cs="Times New Roman"/>
          <w:sz w:val="24"/>
          <w:szCs w:val="24"/>
        </w:rPr>
        <w:t xml:space="preserve"> (Supplementary Table A)</w:t>
      </w:r>
      <w:r w:rsidRPr="004D2A4F">
        <w:rPr>
          <w:rFonts w:ascii="Times New Roman" w:hAnsi="Times New Roman" w:cs="Times New Roman"/>
          <w:sz w:val="24"/>
          <w:szCs w:val="24"/>
        </w:rPr>
        <w:t>.</w:t>
      </w:r>
      <w:r w:rsidRPr="002C36ED">
        <w:rPr>
          <w:rFonts w:ascii="Times New Roman" w:hAnsi="Times New Roman" w:cs="Times New Roman"/>
          <w:sz w:val="24"/>
          <w:szCs w:val="24"/>
        </w:rPr>
        <w:t xml:space="preserve"> Additionally, h</w:t>
      </w:r>
      <w:r w:rsidR="00471DDD" w:rsidRPr="002C36ED">
        <w:rPr>
          <w:rFonts w:ascii="Times New Roman" w:hAnsi="Times New Roman" w:cs="Times New Roman"/>
          <w:sz w:val="24"/>
          <w:szCs w:val="24"/>
        </w:rPr>
        <w:t>ospital mortality and perioperative morbidity such as post-operative infections, cardiopulmonary complications,</w:t>
      </w:r>
      <w:r w:rsidRPr="002C36ED">
        <w:rPr>
          <w:rFonts w:ascii="Times New Roman" w:hAnsi="Times New Roman" w:cs="Times New Roman"/>
          <w:sz w:val="24"/>
          <w:szCs w:val="24"/>
        </w:rPr>
        <w:t xml:space="preserve"> and</w:t>
      </w:r>
      <w:r w:rsidR="00471DDD" w:rsidRPr="002C36ED">
        <w:rPr>
          <w:rFonts w:ascii="Times New Roman" w:hAnsi="Times New Roman" w:cs="Times New Roman"/>
          <w:sz w:val="24"/>
          <w:szCs w:val="24"/>
        </w:rPr>
        <w:t xml:space="preserve"> hemorrhagic complications</w:t>
      </w:r>
      <w:r w:rsidR="008035B7">
        <w:rPr>
          <w:rFonts w:ascii="Times New Roman" w:hAnsi="Times New Roman" w:cs="Times New Roman"/>
          <w:sz w:val="24"/>
          <w:szCs w:val="24"/>
        </w:rPr>
        <w:t xml:space="preserve">requiring endoscopy </w:t>
      </w:r>
      <w:r w:rsidRPr="002C36ED">
        <w:rPr>
          <w:rFonts w:ascii="Times New Roman" w:hAnsi="Times New Roman" w:cs="Times New Roman"/>
          <w:sz w:val="24"/>
          <w:szCs w:val="24"/>
        </w:rPr>
        <w:t>were identified.</w:t>
      </w:r>
    </w:p>
    <w:p w:rsidR="00471DDD" w:rsidRPr="002C36ED" w:rsidRDefault="00471DDD" w:rsidP="00C657D5">
      <w:pPr>
        <w:spacing w:line="360" w:lineRule="auto"/>
        <w:rPr>
          <w:rFonts w:ascii="Times New Roman" w:hAnsi="Times New Roman" w:cs="Times New Roman"/>
          <w:b/>
          <w:sz w:val="24"/>
          <w:szCs w:val="24"/>
        </w:rPr>
      </w:pPr>
    </w:p>
    <w:p w:rsidR="006C7F64" w:rsidRPr="002C36ED" w:rsidRDefault="006C7F64" w:rsidP="00C657D5">
      <w:pPr>
        <w:spacing w:line="360" w:lineRule="auto"/>
        <w:rPr>
          <w:rFonts w:ascii="Times New Roman" w:hAnsi="Times New Roman" w:cs="Times New Roman"/>
          <w:b/>
          <w:sz w:val="24"/>
          <w:szCs w:val="24"/>
        </w:rPr>
      </w:pPr>
      <w:r w:rsidRPr="002C36ED">
        <w:rPr>
          <w:rFonts w:ascii="Times New Roman" w:hAnsi="Times New Roman" w:cs="Times New Roman"/>
          <w:b/>
          <w:sz w:val="24"/>
          <w:szCs w:val="24"/>
        </w:rPr>
        <w:t>Statistical Analysis</w:t>
      </w:r>
    </w:p>
    <w:p w:rsidR="001D2EB0" w:rsidRPr="002C36ED" w:rsidRDefault="001D2EB0" w:rsidP="00C657D5">
      <w:pPr>
        <w:spacing w:line="360" w:lineRule="auto"/>
        <w:rPr>
          <w:rFonts w:ascii="Times New Roman" w:hAnsi="Times New Roman" w:cs="Times New Roman"/>
          <w:b/>
          <w:sz w:val="24"/>
          <w:szCs w:val="24"/>
        </w:rPr>
      </w:pPr>
      <w:r w:rsidRPr="002C36ED">
        <w:rPr>
          <w:rFonts w:ascii="Times New Roman" w:hAnsi="Times New Roman" w:cs="Times New Roman"/>
          <w:sz w:val="24"/>
          <w:szCs w:val="24"/>
        </w:rPr>
        <w:tab/>
        <w:t xml:space="preserve">Python 2.7 (Python Software Foundation, www.python.org) and R 2.13 (R Foundation, www.r-project.org) were used for statistical analysis. </w:t>
      </w:r>
      <w:r w:rsidR="008035B7">
        <w:rPr>
          <w:rFonts w:ascii="Times New Roman" w:hAnsi="Times New Roman" w:cs="Times New Roman"/>
          <w:sz w:val="24"/>
          <w:szCs w:val="24"/>
        </w:rPr>
        <w:t xml:space="preserve">P-values for numerical and count data was calculated by two-sided t-tests and Chi-squared tests, respectively, with significance thresholds of 0.05. </w:t>
      </w:r>
    </w:p>
    <w:p w:rsidR="00F86176" w:rsidRPr="002C36ED" w:rsidRDefault="00F86176" w:rsidP="00C657D5">
      <w:pPr>
        <w:spacing w:line="360" w:lineRule="auto"/>
        <w:rPr>
          <w:rFonts w:ascii="Times New Roman" w:hAnsi="Times New Roman" w:cs="Times New Roman"/>
          <w:b/>
          <w:sz w:val="24"/>
          <w:szCs w:val="24"/>
        </w:rPr>
      </w:pPr>
    </w:p>
    <w:p w:rsidR="004D2A4F" w:rsidRDefault="00E361EF" w:rsidP="00C657D5">
      <w:pPr>
        <w:pStyle w:val="NoSpacing"/>
        <w:tabs>
          <w:tab w:val="left" w:pos="1470"/>
        </w:tabs>
        <w:spacing w:line="360" w:lineRule="auto"/>
        <w:rPr>
          <w:rFonts w:ascii="Times New Roman" w:hAnsi="Times New Roman" w:cs="Times New Roman"/>
          <w:b/>
          <w:sz w:val="24"/>
          <w:szCs w:val="24"/>
        </w:rPr>
      </w:pPr>
      <w:r>
        <w:rPr>
          <w:rFonts w:ascii="Times New Roman" w:hAnsi="Times New Roman" w:cs="Times New Roman"/>
          <w:b/>
          <w:sz w:val="24"/>
          <w:szCs w:val="24"/>
        </w:rPr>
        <w:t>Results</w:t>
      </w:r>
    </w:p>
    <w:p w:rsidR="00E361EF" w:rsidRDefault="004D2A4F" w:rsidP="00C657D5">
      <w:pPr>
        <w:pStyle w:val="NoSpacing"/>
        <w:tabs>
          <w:tab w:val="left" w:pos="1470"/>
        </w:tabs>
        <w:spacing w:line="360" w:lineRule="auto"/>
        <w:rPr>
          <w:rFonts w:ascii="Times New Roman" w:hAnsi="Times New Roman" w:cs="Times New Roman"/>
          <w:b/>
          <w:sz w:val="24"/>
          <w:szCs w:val="24"/>
        </w:rPr>
      </w:pPr>
      <w:r>
        <w:rPr>
          <w:rFonts w:ascii="Times New Roman" w:hAnsi="Times New Roman" w:cs="Times New Roman"/>
          <w:b/>
          <w:sz w:val="24"/>
          <w:szCs w:val="24"/>
        </w:rPr>
        <w:t>Baseline Patient Characteristics</w:t>
      </w:r>
      <w:r>
        <w:rPr>
          <w:rFonts w:ascii="Times New Roman" w:hAnsi="Times New Roman" w:cs="Times New Roman"/>
          <w:b/>
          <w:sz w:val="24"/>
          <w:szCs w:val="24"/>
        </w:rPr>
        <w:tab/>
      </w:r>
    </w:p>
    <w:p w:rsidR="003351F3" w:rsidRDefault="003351F3" w:rsidP="00C657D5">
      <w:pPr>
        <w:pStyle w:val="NoSpacing"/>
        <w:spacing w:line="360" w:lineRule="auto"/>
        <w:rPr>
          <w:rFonts w:ascii="Times New Roman" w:hAnsi="Times New Roman" w:cs="Times New Roman"/>
          <w:sz w:val="24"/>
          <w:szCs w:val="24"/>
        </w:rPr>
      </w:pPr>
    </w:p>
    <w:p w:rsidR="007505C4" w:rsidRDefault="00691BEA"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 identified 2200 patients greater than 18 years of age in the </w:t>
      </w:r>
      <w:r w:rsidR="001F31C5">
        <w:rPr>
          <w:rFonts w:ascii="Times New Roman" w:hAnsi="Times New Roman" w:cs="Times New Roman"/>
          <w:sz w:val="24"/>
          <w:szCs w:val="24"/>
        </w:rPr>
        <w:t>Nationwide</w:t>
      </w:r>
      <w:r>
        <w:rPr>
          <w:rFonts w:ascii="Times New Roman" w:hAnsi="Times New Roman" w:cs="Times New Roman"/>
          <w:sz w:val="24"/>
          <w:szCs w:val="24"/>
        </w:rPr>
        <w:t xml:space="preserve">Inpatient </w:t>
      </w:r>
      <w:r w:rsidR="008D5E4A">
        <w:rPr>
          <w:rFonts w:ascii="Times New Roman" w:hAnsi="Times New Roman" w:cs="Times New Roman"/>
          <w:sz w:val="24"/>
          <w:szCs w:val="24"/>
        </w:rPr>
        <w:t xml:space="preserve">Sample </w:t>
      </w:r>
      <w:r>
        <w:rPr>
          <w:rFonts w:ascii="Times New Roman" w:hAnsi="Times New Roman" w:cs="Times New Roman"/>
          <w:sz w:val="24"/>
          <w:szCs w:val="24"/>
        </w:rPr>
        <w:t xml:space="preserve">between 1998 and 2011 who underwent LVAD implantation and </w:t>
      </w:r>
      <w:r w:rsidR="00FF1B61">
        <w:rPr>
          <w:rFonts w:ascii="Times New Roman" w:hAnsi="Times New Roman" w:cs="Times New Roman"/>
          <w:sz w:val="24"/>
          <w:szCs w:val="24"/>
        </w:rPr>
        <w:t xml:space="preserve">for which </w:t>
      </w:r>
      <w:r>
        <w:rPr>
          <w:rFonts w:ascii="Times New Roman" w:hAnsi="Times New Roman" w:cs="Times New Roman"/>
          <w:sz w:val="24"/>
          <w:szCs w:val="24"/>
        </w:rPr>
        <w:t>hospital day of procedure was listed</w:t>
      </w:r>
      <w:r w:rsidR="004D2A4F">
        <w:rPr>
          <w:rFonts w:ascii="Times New Roman" w:hAnsi="Times New Roman" w:cs="Times New Roman"/>
          <w:sz w:val="24"/>
          <w:szCs w:val="24"/>
        </w:rPr>
        <w:t xml:space="preserve"> (Table 1)</w:t>
      </w:r>
      <w:r>
        <w:rPr>
          <w:rFonts w:ascii="Times New Roman" w:hAnsi="Times New Roman" w:cs="Times New Roman"/>
          <w:sz w:val="24"/>
          <w:szCs w:val="24"/>
        </w:rPr>
        <w:t xml:space="preserve">. The mean age of all patients was 53.4 years </w:t>
      </w:r>
      <w:r w:rsidRPr="002C36ED">
        <w:rPr>
          <w:rFonts w:ascii="Times New Roman" w:hAnsi="Times New Roman" w:cs="Times New Roman"/>
          <w:sz w:val="24"/>
          <w:szCs w:val="24"/>
        </w:rPr>
        <w:t>(SD = 13.7, range = 18-92 years).</w:t>
      </w:r>
      <w:r w:rsidR="00962F9B">
        <w:rPr>
          <w:rFonts w:ascii="Times New Roman" w:hAnsi="Times New Roman" w:cs="Times New Roman"/>
          <w:sz w:val="24"/>
          <w:szCs w:val="24"/>
        </w:rPr>
        <w:t>The mean day of LVAD implantation was 9.4days</w:t>
      </w:r>
      <w:r w:rsidR="008C3377">
        <w:rPr>
          <w:rFonts w:ascii="Times New Roman" w:hAnsi="Times New Roman" w:cs="Times New Roman"/>
          <w:sz w:val="24"/>
          <w:szCs w:val="24"/>
        </w:rPr>
        <w:t xml:space="preserve"> (SD = 12.5 days)</w:t>
      </w:r>
      <w:r w:rsidR="00962F9B">
        <w:rPr>
          <w:rFonts w:ascii="Times New Roman" w:hAnsi="Times New Roman" w:cs="Times New Roman"/>
          <w:sz w:val="24"/>
          <w:szCs w:val="24"/>
        </w:rPr>
        <w:t xml:space="preserve"> into the hospitalization</w:t>
      </w:r>
      <w:r w:rsidR="008C3377">
        <w:rPr>
          <w:rFonts w:ascii="Times New Roman" w:hAnsi="Times New Roman" w:cs="Times New Roman"/>
          <w:sz w:val="24"/>
          <w:szCs w:val="24"/>
        </w:rPr>
        <w:t xml:space="preserve">. Patients who underwent LVAD implantation on the first or second day of hospitalization had increased mortality (33.4% vs. 24.3%, p = 0.001). </w:t>
      </w:r>
      <w:r>
        <w:rPr>
          <w:rFonts w:ascii="Times New Roman" w:hAnsi="Times New Roman" w:cs="Times New Roman"/>
          <w:sz w:val="24"/>
          <w:szCs w:val="24"/>
        </w:rPr>
        <w:t>The overall in-hospital mortality rate was 26.8%, with an age-associated relationship to mortality (</w:t>
      </w:r>
      <w:r w:rsidR="00FF1B61">
        <w:rPr>
          <w:rFonts w:ascii="Times New Roman" w:hAnsi="Times New Roman" w:cs="Times New Roman"/>
          <w:sz w:val="24"/>
          <w:szCs w:val="24"/>
        </w:rPr>
        <w:t>R</w:t>
      </w:r>
      <w:r w:rsidR="00FF1B61">
        <w:rPr>
          <w:rFonts w:ascii="Times New Roman" w:hAnsi="Times New Roman" w:cs="Times New Roman"/>
          <w:sz w:val="24"/>
          <w:szCs w:val="24"/>
          <w:vertAlign w:val="superscript"/>
        </w:rPr>
        <w:t>2</w:t>
      </w:r>
      <w:r w:rsidR="00EF798B">
        <w:rPr>
          <w:rFonts w:ascii="Times New Roman" w:hAnsi="Times New Roman" w:cs="Times New Roman"/>
          <w:sz w:val="24"/>
          <w:szCs w:val="24"/>
        </w:rPr>
        <w:t xml:space="preserve"> = 0.632,</w:t>
      </w:r>
      <w:r w:rsidR="00FF1B61">
        <w:rPr>
          <w:rFonts w:ascii="Times New Roman" w:hAnsi="Times New Roman" w:cs="Times New Roman"/>
          <w:sz w:val="24"/>
          <w:szCs w:val="24"/>
        </w:rPr>
        <w:t xml:space="preserve"> 3.4% increase in mortality per decade of life, p = 0.001). </w:t>
      </w:r>
      <w:r w:rsidR="00082748">
        <w:rPr>
          <w:rFonts w:ascii="Times New Roman" w:hAnsi="Times New Roman" w:cs="Times New Roman"/>
          <w:sz w:val="24"/>
          <w:szCs w:val="24"/>
        </w:rPr>
        <w:t xml:space="preserve"> More </w:t>
      </w:r>
      <w:r w:rsidR="00901344" w:rsidRPr="00C657D5">
        <w:rPr>
          <w:rFonts w:ascii="Times New Roman" w:hAnsi="Times New Roman" w:cs="Times New Roman"/>
          <w:sz w:val="24"/>
          <w:szCs w:val="24"/>
        </w:rPr>
        <w:t xml:space="preserve">male </w:t>
      </w:r>
      <w:r w:rsidR="007505C4" w:rsidRPr="00C657D5">
        <w:rPr>
          <w:rFonts w:ascii="Times New Roman" w:hAnsi="Times New Roman" w:cs="Times New Roman"/>
          <w:sz w:val="24"/>
          <w:szCs w:val="24"/>
        </w:rPr>
        <w:t>patients</w:t>
      </w:r>
      <w:r w:rsidR="002C36ED" w:rsidRPr="00C657D5">
        <w:rPr>
          <w:rFonts w:ascii="Times New Roman" w:hAnsi="Times New Roman" w:cs="Times New Roman"/>
          <w:sz w:val="24"/>
          <w:szCs w:val="24"/>
        </w:rPr>
        <w:t xml:space="preserve"> received LVAD implantations than </w:t>
      </w:r>
      <w:r w:rsidR="00901344" w:rsidRPr="00C657D5">
        <w:rPr>
          <w:rFonts w:ascii="Times New Roman" w:hAnsi="Times New Roman" w:cs="Times New Roman"/>
          <w:sz w:val="24"/>
          <w:szCs w:val="24"/>
        </w:rPr>
        <w:t xml:space="preserve">female </w:t>
      </w:r>
      <w:r w:rsidR="007505C4" w:rsidRPr="00C657D5">
        <w:rPr>
          <w:rFonts w:ascii="Times New Roman" w:hAnsi="Times New Roman" w:cs="Times New Roman"/>
          <w:sz w:val="24"/>
          <w:szCs w:val="24"/>
        </w:rPr>
        <w:t>patients</w:t>
      </w:r>
      <w:r w:rsidR="002C36ED" w:rsidRPr="00C657D5">
        <w:rPr>
          <w:rFonts w:ascii="Times New Roman" w:hAnsi="Times New Roman" w:cs="Times New Roman"/>
          <w:sz w:val="24"/>
          <w:szCs w:val="24"/>
        </w:rPr>
        <w:t xml:space="preserve"> [n = 1659 (75.4%) vs. n = 541 (24.6%)</w:t>
      </w:r>
      <w:r w:rsidR="00082748">
        <w:rPr>
          <w:rFonts w:ascii="Times New Roman" w:hAnsi="Times New Roman" w:cs="Times New Roman"/>
          <w:sz w:val="24"/>
          <w:szCs w:val="24"/>
        </w:rPr>
        <w:t xml:space="preserve">], </w:t>
      </w:r>
      <w:r w:rsidR="002C36ED" w:rsidRPr="00C657D5">
        <w:rPr>
          <w:rFonts w:ascii="Times New Roman" w:hAnsi="Times New Roman" w:cs="Times New Roman"/>
          <w:sz w:val="24"/>
          <w:szCs w:val="24"/>
        </w:rPr>
        <w:t xml:space="preserve">and in-hospital mortality rates were higher among females than males (32.0% vs </w:t>
      </w:r>
      <w:r w:rsidR="00082748" w:rsidRPr="00C657D5">
        <w:rPr>
          <w:rFonts w:ascii="Times New Roman" w:hAnsi="Times New Roman" w:cs="Times New Roman"/>
          <w:sz w:val="24"/>
          <w:szCs w:val="24"/>
        </w:rPr>
        <w:t>2</w:t>
      </w:r>
      <w:r w:rsidR="00082748">
        <w:rPr>
          <w:rFonts w:ascii="Times New Roman" w:hAnsi="Times New Roman" w:cs="Times New Roman"/>
          <w:sz w:val="24"/>
          <w:szCs w:val="24"/>
        </w:rPr>
        <w:t>4</w:t>
      </w:r>
      <w:r w:rsidR="002C36ED" w:rsidRPr="00C657D5">
        <w:rPr>
          <w:rFonts w:ascii="Times New Roman" w:hAnsi="Times New Roman" w:cs="Times New Roman"/>
          <w:sz w:val="24"/>
          <w:szCs w:val="24"/>
        </w:rPr>
        <w:t>.</w:t>
      </w:r>
      <w:r w:rsidR="00082748">
        <w:rPr>
          <w:rFonts w:ascii="Times New Roman" w:hAnsi="Times New Roman" w:cs="Times New Roman"/>
          <w:sz w:val="24"/>
          <w:szCs w:val="24"/>
        </w:rPr>
        <w:t>7</w:t>
      </w:r>
      <w:r w:rsidR="002C36ED" w:rsidRPr="00C657D5">
        <w:rPr>
          <w:rFonts w:ascii="Times New Roman" w:hAnsi="Times New Roman" w:cs="Times New Roman"/>
          <w:sz w:val="24"/>
          <w:szCs w:val="24"/>
        </w:rPr>
        <w:t xml:space="preserve">%, p = </w:t>
      </w:r>
      <w:r w:rsidR="00082748">
        <w:rPr>
          <w:rFonts w:ascii="Times New Roman" w:hAnsi="Times New Roman" w:cs="Times New Roman"/>
          <w:sz w:val="24"/>
          <w:szCs w:val="24"/>
        </w:rPr>
        <w:t>0.001</w:t>
      </w:r>
      <w:r w:rsidR="002C36ED" w:rsidRPr="00C657D5">
        <w:rPr>
          <w:rFonts w:ascii="Times New Roman" w:hAnsi="Times New Roman" w:cs="Times New Roman"/>
          <w:sz w:val="24"/>
          <w:szCs w:val="24"/>
        </w:rPr>
        <w:t xml:space="preserve">). </w:t>
      </w:r>
      <w:r w:rsidR="002C36ED" w:rsidRPr="002C36ED">
        <w:rPr>
          <w:rFonts w:ascii="Times New Roman" w:hAnsi="Times New Roman" w:cs="Times New Roman"/>
          <w:sz w:val="24"/>
          <w:szCs w:val="24"/>
        </w:rPr>
        <w:t xml:space="preserve">Whites </w:t>
      </w:r>
      <w:r w:rsidR="00082748">
        <w:rPr>
          <w:rFonts w:ascii="Times New Roman" w:hAnsi="Times New Roman" w:cs="Times New Roman"/>
          <w:sz w:val="24"/>
          <w:szCs w:val="24"/>
        </w:rPr>
        <w:t xml:space="preserve">patients </w:t>
      </w:r>
      <w:r w:rsidR="002C36ED" w:rsidRPr="002C36ED">
        <w:rPr>
          <w:rFonts w:ascii="Times New Roman" w:hAnsi="Times New Roman" w:cs="Times New Roman"/>
          <w:sz w:val="24"/>
          <w:szCs w:val="24"/>
        </w:rPr>
        <w:t xml:space="preserve">comprised the largest proportion of LVAD recipients (57.9%), followed by </w:t>
      </w:r>
      <w:r w:rsidR="00082748">
        <w:rPr>
          <w:rFonts w:ascii="Times New Roman" w:hAnsi="Times New Roman" w:cs="Times New Roman"/>
          <w:sz w:val="24"/>
          <w:szCs w:val="24"/>
        </w:rPr>
        <w:t>B</w:t>
      </w:r>
      <w:r w:rsidR="00082748" w:rsidRPr="002C36ED">
        <w:rPr>
          <w:rFonts w:ascii="Times New Roman" w:hAnsi="Times New Roman" w:cs="Times New Roman"/>
          <w:sz w:val="24"/>
          <w:szCs w:val="24"/>
        </w:rPr>
        <w:t>lack</w:t>
      </w:r>
      <w:r w:rsidR="00082748">
        <w:rPr>
          <w:rFonts w:ascii="Times New Roman" w:hAnsi="Times New Roman" w:cs="Times New Roman"/>
          <w:sz w:val="24"/>
          <w:szCs w:val="24"/>
        </w:rPr>
        <w:t xml:space="preserve"> patients as the second largest racial group</w:t>
      </w:r>
      <w:r w:rsidR="002C36ED" w:rsidRPr="002C36ED">
        <w:rPr>
          <w:rFonts w:ascii="Times New Roman" w:hAnsi="Times New Roman" w:cs="Times New Roman"/>
          <w:sz w:val="24"/>
          <w:szCs w:val="24"/>
        </w:rPr>
        <w:t>(16.0%)</w:t>
      </w:r>
      <w:r w:rsidR="00082748">
        <w:rPr>
          <w:rFonts w:ascii="Times New Roman" w:hAnsi="Times New Roman" w:cs="Times New Roman"/>
          <w:sz w:val="24"/>
          <w:szCs w:val="24"/>
        </w:rPr>
        <w:t>, and  i</w:t>
      </w:r>
      <w:r w:rsidR="002C36ED" w:rsidRPr="002C36ED">
        <w:rPr>
          <w:rFonts w:ascii="Times New Roman" w:hAnsi="Times New Roman" w:cs="Times New Roman"/>
          <w:sz w:val="24"/>
          <w:szCs w:val="24"/>
        </w:rPr>
        <w:t xml:space="preserve">n-hospital mortality rates </w:t>
      </w:r>
      <w:r w:rsidR="00082748">
        <w:rPr>
          <w:rFonts w:ascii="Times New Roman" w:hAnsi="Times New Roman" w:cs="Times New Roman"/>
          <w:sz w:val="24"/>
          <w:szCs w:val="24"/>
        </w:rPr>
        <w:t>w</w:t>
      </w:r>
      <w:r w:rsidR="008D5E4A">
        <w:rPr>
          <w:rFonts w:ascii="Times New Roman" w:hAnsi="Times New Roman" w:cs="Times New Roman"/>
          <w:sz w:val="24"/>
          <w:szCs w:val="24"/>
        </w:rPr>
        <w:t>ere</w:t>
      </w:r>
      <w:r w:rsidR="00082748">
        <w:rPr>
          <w:rFonts w:ascii="Times New Roman" w:hAnsi="Times New Roman" w:cs="Times New Roman"/>
          <w:sz w:val="24"/>
          <w:szCs w:val="24"/>
        </w:rPr>
        <w:t xml:space="preserve"> significantly lower in Black patients(18.1% vs. 28.4%, p &lt; 0.001). </w:t>
      </w:r>
    </w:p>
    <w:p w:rsidR="004D2A4F" w:rsidRDefault="00962F9B"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2C36ED" w:rsidRPr="002C36ED">
        <w:rPr>
          <w:rFonts w:ascii="Times New Roman" w:hAnsi="Times New Roman" w:cs="Times New Roman"/>
          <w:sz w:val="24"/>
          <w:szCs w:val="24"/>
        </w:rPr>
        <w:t xml:space="preserve">Most </w:t>
      </w:r>
      <w:commentRangeStart w:id="1"/>
      <w:r w:rsidR="002C36ED" w:rsidRPr="002C36ED">
        <w:rPr>
          <w:rFonts w:ascii="Times New Roman" w:hAnsi="Times New Roman" w:cs="Times New Roman"/>
          <w:sz w:val="24"/>
          <w:szCs w:val="24"/>
        </w:rPr>
        <w:t>LVAD implantations were performed in large(87.8%)</w:t>
      </w:r>
      <w:r>
        <w:rPr>
          <w:rFonts w:ascii="Times New Roman" w:hAnsi="Times New Roman" w:cs="Times New Roman"/>
          <w:sz w:val="24"/>
          <w:szCs w:val="24"/>
        </w:rPr>
        <w:t>, urban (99.1%),</w:t>
      </w:r>
      <w:r w:rsidR="002C36ED" w:rsidRPr="002C36ED">
        <w:rPr>
          <w:rFonts w:ascii="Times New Roman" w:hAnsi="Times New Roman" w:cs="Times New Roman"/>
          <w:sz w:val="24"/>
          <w:szCs w:val="24"/>
        </w:rPr>
        <w:t xml:space="preserve"> teaching hospitals (92.4%). Mortality rates were higher in patients who received LVAD implantations in small (</w:t>
      </w:r>
      <w:r w:rsidR="002E363E">
        <w:rPr>
          <w:rFonts w:ascii="Times New Roman" w:hAnsi="Times New Roman" w:cs="Times New Roman"/>
          <w:sz w:val="24"/>
          <w:szCs w:val="24"/>
        </w:rPr>
        <w:t xml:space="preserve">n = 38, </w:t>
      </w:r>
      <w:r w:rsidR="002C36ED" w:rsidRPr="002C36ED">
        <w:rPr>
          <w:rFonts w:ascii="Times New Roman" w:hAnsi="Times New Roman" w:cs="Times New Roman"/>
          <w:sz w:val="24"/>
          <w:szCs w:val="24"/>
        </w:rPr>
        <w:t xml:space="preserve">50.0%, p </w:t>
      </w:r>
      <w:r w:rsidR="002E363E">
        <w:rPr>
          <w:rFonts w:ascii="Times New Roman" w:hAnsi="Times New Roman" w:cs="Times New Roman"/>
          <w:sz w:val="24"/>
          <w:szCs w:val="24"/>
        </w:rPr>
        <w:t>&lt; 0.001</w:t>
      </w:r>
      <w:r w:rsidR="002C36ED" w:rsidRPr="002C36ED">
        <w:rPr>
          <w:rFonts w:ascii="Times New Roman" w:hAnsi="Times New Roman" w:cs="Times New Roman"/>
          <w:sz w:val="24"/>
          <w:szCs w:val="24"/>
        </w:rPr>
        <w:t>)</w:t>
      </w:r>
      <w:r>
        <w:rPr>
          <w:rFonts w:ascii="Times New Roman" w:hAnsi="Times New Roman" w:cs="Times New Roman"/>
          <w:sz w:val="24"/>
          <w:szCs w:val="24"/>
        </w:rPr>
        <w:t>, rural (</w:t>
      </w:r>
      <w:r w:rsidR="002E363E">
        <w:rPr>
          <w:rFonts w:ascii="Times New Roman" w:hAnsi="Times New Roman" w:cs="Times New Roman"/>
          <w:sz w:val="24"/>
          <w:szCs w:val="24"/>
        </w:rPr>
        <w:t xml:space="preserve">n = 19, </w:t>
      </w:r>
      <w:r>
        <w:rPr>
          <w:rFonts w:ascii="Times New Roman" w:hAnsi="Times New Roman" w:cs="Times New Roman"/>
          <w:sz w:val="24"/>
          <w:szCs w:val="24"/>
        </w:rPr>
        <w:t xml:space="preserve">52.9%, p </w:t>
      </w:r>
      <w:r w:rsidR="002E363E">
        <w:rPr>
          <w:rFonts w:ascii="Times New Roman" w:hAnsi="Times New Roman" w:cs="Times New Roman"/>
          <w:sz w:val="24"/>
          <w:szCs w:val="24"/>
        </w:rPr>
        <w:t>&lt; 0.001</w:t>
      </w:r>
      <w:r>
        <w:rPr>
          <w:rFonts w:ascii="Times New Roman" w:hAnsi="Times New Roman" w:cs="Times New Roman"/>
          <w:sz w:val="24"/>
          <w:szCs w:val="24"/>
        </w:rPr>
        <w:t>), and</w:t>
      </w:r>
      <w:r w:rsidR="002C36ED" w:rsidRPr="002C36ED">
        <w:rPr>
          <w:rFonts w:ascii="Times New Roman" w:hAnsi="Times New Roman" w:cs="Times New Roman"/>
          <w:sz w:val="24"/>
          <w:szCs w:val="24"/>
        </w:rPr>
        <w:t xml:space="preserve"> non-teaching hospitals (</w:t>
      </w:r>
      <w:r w:rsidR="002E363E">
        <w:rPr>
          <w:rFonts w:ascii="Times New Roman" w:hAnsi="Times New Roman" w:cs="Times New Roman"/>
          <w:sz w:val="24"/>
          <w:szCs w:val="24"/>
        </w:rPr>
        <w:t xml:space="preserve">n = 165, </w:t>
      </w:r>
      <w:r w:rsidR="002C36ED" w:rsidRPr="002C36ED">
        <w:rPr>
          <w:rFonts w:ascii="Times New Roman" w:hAnsi="Times New Roman" w:cs="Times New Roman"/>
          <w:sz w:val="24"/>
          <w:szCs w:val="24"/>
        </w:rPr>
        <w:t>37.6%,</w:t>
      </w:r>
      <w:r>
        <w:rPr>
          <w:rFonts w:ascii="Times New Roman" w:hAnsi="Times New Roman" w:cs="Times New Roman"/>
          <w:sz w:val="24"/>
          <w:szCs w:val="24"/>
        </w:rPr>
        <w:t xml:space="preserve"> p &lt; 0.001)</w:t>
      </w:r>
      <w:r w:rsidR="002C36ED" w:rsidRPr="002C36ED">
        <w:rPr>
          <w:rFonts w:ascii="Times New Roman" w:hAnsi="Times New Roman" w:cs="Times New Roman"/>
          <w:sz w:val="24"/>
          <w:szCs w:val="24"/>
        </w:rPr>
        <w:t xml:space="preserve">. </w:t>
      </w:r>
      <w:del w:id="2" w:author="Banerjee, Dipanjan" w:date="2016-04-28T16:44:00Z">
        <w:r w:rsidR="002C36ED" w:rsidRPr="002C36ED" w:rsidDel="008D5E4A">
          <w:rPr>
            <w:rFonts w:ascii="Times New Roman" w:hAnsi="Times New Roman" w:cs="Times New Roman"/>
            <w:sz w:val="24"/>
            <w:szCs w:val="24"/>
          </w:rPr>
          <w:delText>Temporaltrends in LVAD showed</w:delText>
        </w:r>
      </w:del>
      <w:ins w:id="3" w:author="Banerjee, Dipanjan" w:date="2016-04-28T16:44:00Z">
        <w:r w:rsidR="008D5E4A">
          <w:rPr>
            <w:rFonts w:ascii="Times New Roman" w:hAnsi="Times New Roman" w:cs="Times New Roman"/>
            <w:sz w:val="24"/>
            <w:szCs w:val="24"/>
          </w:rPr>
          <w:t>There was</w:t>
        </w:r>
      </w:ins>
      <w:r w:rsidR="002C36ED" w:rsidRPr="002C36ED">
        <w:rPr>
          <w:rFonts w:ascii="Times New Roman" w:hAnsi="Times New Roman" w:cs="Times New Roman"/>
          <w:sz w:val="24"/>
          <w:szCs w:val="24"/>
        </w:rPr>
        <w:t xml:space="preserve"> an increase in the number of </w:t>
      </w:r>
      <w:ins w:id="4" w:author="Banerjee, Dipanjan" w:date="2016-04-28T16:44:00Z">
        <w:r w:rsidR="008D5E4A">
          <w:rPr>
            <w:rFonts w:ascii="Times New Roman" w:hAnsi="Times New Roman" w:cs="Times New Roman"/>
            <w:sz w:val="24"/>
            <w:szCs w:val="24"/>
          </w:rPr>
          <w:t xml:space="preserve">LVAD </w:t>
        </w:r>
      </w:ins>
      <w:r w:rsidR="002C36ED" w:rsidRPr="002C36ED">
        <w:rPr>
          <w:rFonts w:ascii="Times New Roman" w:hAnsi="Times New Roman" w:cs="Times New Roman"/>
          <w:sz w:val="24"/>
          <w:szCs w:val="24"/>
        </w:rPr>
        <w:t>implantations from 1998 to 2011 (r^2 =</w:t>
      </w:r>
      <w:r w:rsidR="00C74E8B">
        <w:rPr>
          <w:rFonts w:ascii="Times New Roman" w:hAnsi="Times New Roman" w:cs="Times New Roman"/>
          <w:sz w:val="24"/>
          <w:szCs w:val="24"/>
        </w:rPr>
        <w:t>0.</w:t>
      </w:r>
      <w:r w:rsidR="00C74E8B" w:rsidRPr="00C74E8B">
        <w:rPr>
          <w:rFonts w:ascii="Times New Roman" w:hAnsi="Times New Roman" w:cs="Times New Roman"/>
          <w:sz w:val="24"/>
          <w:szCs w:val="24"/>
        </w:rPr>
        <w:t>6924</w:t>
      </w:r>
      <w:r w:rsidR="002C36ED" w:rsidRPr="002C36ED">
        <w:rPr>
          <w:rFonts w:ascii="Times New Roman" w:hAnsi="Times New Roman" w:cs="Times New Roman"/>
          <w:sz w:val="24"/>
          <w:szCs w:val="24"/>
        </w:rPr>
        <w:t>, trend p-value &lt;</w:t>
      </w:r>
      <w:r w:rsidR="00C74E8B">
        <w:rPr>
          <w:rFonts w:ascii="Times New Roman" w:hAnsi="Times New Roman" w:cs="Times New Roman"/>
          <w:sz w:val="24"/>
          <w:szCs w:val="24"/>
        </w:rPr>
        <w:t>0.001</w:t>
      </w:r>
      <w:r w:rsidR="00C74E8B" w:rsidRPr="002C36ED">
        <w:rPr>
          <w:rFonts w:ascii="Times New Roman" w:hAnsi="Times New Roman" w:cs="Times New Roman"/>
          <w:sz w:val="24"/>
          <w:szCs w:val="24"/>
        </w:rPr>
        <w:t xml:space="preserve">). </w:t>
      </w:r>
      <w:r w:rsidR="002C36ED" w:rsidRPr="002C36ED">
        <w:rPr>
          <w:rFonts w:ascii="Times New Roman" w:hAnsi="Times New Roman" w:cs="Times New Roman"/>
          <w:sz w:val="24"/>
          <w:szCs w:val="24"/>
        </w:rPr>
        <w:t xml:space="preserve">Overall in-hospital mortality remained </w:t>
      </w:r>
      <w:r>
        <w:rPr>
          <w:rFonts w:ascii="Times New Roman" w:hAnsi="Times New Roman" w:cs="Times New Roman"/>
          <w:sz w:val="24"/>
          <w:szCs w:val="24"/>
        </w:rPr>
        <w:t>stable</w:t>
      </w:r>
      <w:r w:rsidR="002C36ED" w:rsidRPr="002C36ED">
        <w:rPr>
          <w:rFonts w:ascii="Times New Roman" w:hAnsi="Times New Roman" w:cs="Times New Roman"/>
          <w:sz w:val="24"/>
          <w:szCs w:val="24"/>
        </w:rPr>
        <w:t xml:space="preserve"> between 1998 and 2006 (r^ 2 = </w:t>
      </w:r>
      <w:r w:rsidR="00126DFC">
        <w:rPr>
          <w:rFonts w:ascii="Times New Roman" w:hAnsi="Times New Roman" w:cs="Times New Roman"/>
          <w:sz w:val="24"/>
          <w:szCs w:val="24"/>
        </w:rPr>
        <w:t>0.1403</w:t>
      </w:r>
      <w:r w:rsidR="002C36ED" w:rsidRPr="002C36ED">
        <w:rPr>
          <w:rFonts w:ascii="Times New Roman" w:hAnsi="Times New Roman" w:cs="Times New Roman"/>
          <w:sz w:val="24"/>
          <w:szCs w:val="24"/>
        </w:rPr>
        <w:t xml:space="preserve">, trend p-value = </w:t>
      </w:r>
      <w:r w:rsidR="00126DFC" w:rsidRPr="00126DFC">
        <w:rPr>
          <w:rFonts w:ascii="Times New Roman" w:hAnsi="Times New Roman" w:cs="Times New Roman"/>
          <w:sz w:val="24"/>
          <w:szCs w:val="24"/>
        </w:rPr>
        <w:t>0.9042</w:t>
      </w:r>
      <w:r w:rsidR="002C36ED" w:rsidRPr="002C36ED">
        <w:rPr>
          <w:rFonts w:ascii="Times New Roman" w:hAnsi="Times New Roman" w:cs="Times New Roman"/>
          <w:sz w:val="24"/>
          <w:szCs w:val="24"/>
        </w:rPr>
        <w:t xml:space="preserve">) and linearly decreased between 2007 and 2011 (r^2 = </w:t>
      </w:r>
      <w:r w:rsidR="00126DFC">
        <w:rPr>
          <w:rFonts w:ascii="Times New Roman" w:hAnsi="Times New Roman" w:cs="Times New Roman"/>
          <w:sz w:val="24"/>
          <w:szCs w:val="24"/>
        </w:rPr>
        <w:t>0</w:t>
      </w:r>
      <w:r w:rsidR="00126DFC" w:rsidRPr="00126DFC">
        <w:rPr>
          <w:rFonts w:ascii="Times New Roman" w:hAnsi="Times New Roman" w:cs="Times New Roman"/>
          <w:sz w:val="24"/>
          <w:szCs w:val="24"/>
        </w:rPr>
        <w:t>.7648</w:t>
      </w:r>
      <w:r w:rsidR="002C36ED" w:rsidRPr="002C36ED">
        <w:rPr>
          <w:rFonts w:ascii="Times New Roman" w:hAnsi="Times New Roman" w:cs="Times New Roman"/>
          <w:sz w:val="24"/>
          <w:szCs w:val="24"/>
        </w:rPr>
        <w:t xml:space="preserve">, trend p value = </w:t>
      </w:r>
      <w:r w:rsidR="00126DFC">
        <w:rPr>
          <w:rFonts w:ascii="Times New Roman" w:hAnsi="Times New Roman" w:cs="Times New Roman"/>
          <w:sz w:val="24"/>
          <w:szCs w:val="24"/>
        </w:rPr>
        <w:t>0.033</w:t>
      </w:r>
      <w:r w:rsidR="002C36ED" w:rsidRPr="002C36ED">
        <w:rPr>
          <w:rFonts w:ascii="Times New Roman" w:hAnsi="Times New Roman" w:cs="Times New Roman"/>
          <w:sz w:val="24"/>
          <w:szCs w:val="24"/>
        </w:rPr>
        <w:t>)</w:t>
      </w:r>
      <w:r w:rsidR="004D2A4F">
        <w:rPr>
          <w:rFonts w:ascii="Times New Roman" w:hAnsi="Times New Roman" w:cs="Times New Roman"/>
          <w:sz w:val="24"/>
          <w:szCs w:val="24"/>
        </w:rPr>
        <w:t xml:space="preserve"> (Figure 1)</w:t>
      </w:r>
      <w:r w:rsidR="002C36ED" w:rsidRPr="002C36ED">
        <w:rPr>
          <w:rFonts w:ascii="Times New Roman" w:hAnsi="Times New Roman" w:cs="Times New Roman"/>
          <w:sz w:val="24"/>
          <w:szCs w:val="24"/>
        </w:rPr>
        <w:t xml:space="preserve">. </w:t>
      </w:r>
    </w:p>
    <w:p w:rsidR="004D2A4F" w:rsidRDefault="004D2A4F" w:rsidP="00C657D5">
      <w:pPr>
        <w:pStyle w:val="NoSpacing"/>
        <w:spacing w:line="360" w:lineRule="auto"/>
        <w:rPr>
          <w:rFonts w:ascii="Times New Roman" w:hAnsi="Times New Roman" w:cs="Times New Roman"/>
          <w:sz w:val="24"/>
          <w:szCs w:val="24"/>
        </w:rPr>
      </w:pPr>
    </w:p>
    <w:p w:rsidR="004D2A4F" w:rsidRPr="00C657D5" w:rsidRDefault="004D2A4F" w:rsidP="004D2A4F">
      <w:pPr>
        <w:pStyle w:val="NoSpacing"/>
        <w:spacing w:line="360" w:lineRule="auto"/>
        <w:rPr>
          <w:rFonts w:ascii="Times New Roman" w:hAnsi="Times New Roman" w:cs="Times New Roman"/>
          <w:b/>
          <w:sz w:val="24"/>
          <w:szCs w:val="24"/>
        </w:rPr>
      </w:pPr>
      <w:r>
        <w:rPr>
          <w:rFonts w:ascii="Times New Roman" w:hAnsi="Times New Roman" w:cs="Times New Roman"/>
          <w:b/>
          <w:sz w:val="24"/>
          <w:szCs w:val="24"/>
        </w:rPr>
        <w:t>Comorbidities and Complications</w:t>
      </w:r>
    </w:p>
    <w:p w:rsidR="00BA515C" w:rsidRDefault="004D2A4F" w:rsidP="004D2A4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commentRangeStart w:id="5"/>
      <w:r w:rsidRPr="002C36ED">
        <w:rPr>
          <w:rFonts w:ascii="Times New Roman" w:hAnsi="Times New Roman" w:cs="Times New Roman"/>
          <w:sz w:val="24"/>
          <w:szCs w:val="24"/>
        </w:rPr>
        <w:t>The most common comorbidities observed in patients were diabetes (17.8%), disorders of lipid metabolism (14.1%), hypertension (13.7%), history of or current use of tobacco (6.5</w:t>
      </w:r>
      <w:r>
        <w:rPr>
          <w:rFonts w:ascii="Times New Roman" w:hAnsi="Times New Roman" w:cs="Times New Roman"/>
          <w:sz w:val="24"/>
          <w:szCs w:val="24"/>
        </w:rPr>
        <w:t xml:space="preserve">%) </w:t>
      </w:r>
      <w:r w:rsidRPr="002C36ED">
        <w:rPr>
          <w:rFonts w:ascii="Times New Roman" w:hAnsi="Times New Roman" w:cs="Times New Roman"/>
          <w:sz w:val="24"/>
          <w:szCs w:val="24"/>
        </w:rPr>
        <w:t>, and BMI ≥ 30 kg/m</w:t>
      </w:r>
      <w:r w:rsidRPr="002C36ED">
        <w:rPr>
          <w:rFonts w:ascii="Times New Roman" w:hAnsi="Times New Roman" w:cs="Times New Roman"/>
          <w:sz w:val="24"/>
          <w:szCs w:val="24"/>
          <w:vertAlign w:val="superscript"/>
        </w:rPr>
        <w:t>2</w:t>
      </w:r>
      <w:r w:rsidRPr="002C36ED">
        <w:rPr>
          <w:rFonts w:ascii="Times New Roman" w:hAnsi="Times New Roman" w:cs="Times New Roman"/>
          <w:sz w:val="24"/>
          <w:szCs w:val="24"/>
        </w:rPr>
        <w:t xml:space="preserve"> (4.4%)</w:t>
      </w:r>
      <w:r>
        <w:rPr>
          <w:rFonts w:ascii="Times New Roman" w:hAnsi="Times New Roman" w:cs="Times New Roman"/>
          <w:sz w:val="24"/>
          <w:szCs w:val="24"/>
        </w:rPr>
        <w:t xml:space="preserve">. </w:t>
      </w:r>
      <w:r w:rsidRPr="002C36ED">
        <w:rPr>
          <w:rFonts w:ascii="Times New Roman" w:hAnsi="Times New Roman" w:cs="Times New Roman"/>
          <w:sz w:val="24"/>
          <w:szCs w:val="24"/>
        </w:rPr>
        <w:t>Respiratory failure, cardiac dysrhythmias, right heart failure, and renal failure are among the most frequent in-hospital complications immediately following LVAD implantation</w:t>
      </w:r>
      <w:r>
        <w:rPr>
          <w:rFonts w:ascii="Times New Roman" w:hAnsi="Times New Roman" w:cs="Times New Roman"/>
          <w:sz w:val="24"/>
          <w:szCs w:val="24"/>
        </w:rPr>
        <w:t xml:space="preserve"> (Table 2)</w:t>
      </w:r>
      <w:r w:rsidRPr="002C36ED">
        <w:rPr>
          <w:rFonts w:ascii="Times New Roman" w:hAnsi="Times New Roman" w:cs="Times New Roman"/>
          <w:sz w:val="24"/>
          <w:szCs w:val="24"/>
        </w:rPr>
        <w:t xml:space="preserve">.Of the 2200 patients, 2130 received one LVAD, 67 received two LVADs, and 3 received three LVADs during the same admission. </w:t>
      </w:r>
      <w:r>
        <w:rPr>
          <w:rFonts w:ascii="Times New Roman" w:hAnsi="Times New Roman" w:cs="Times New Roman"/>
          <w:sz w:val="24"/>
          <w:szCs w:val="24"/>
        </w:rPr>
        <w:t xml:space="preserve">Repeat LVAD surgeries suggest significant surgical complications, with significant excess mortality </w:t>
      </w:r>
      <w:r w:rsidRPr="002C36ED">
        <w:rPr>
          <w:rFonts w:ascii="Times New Roman" w:hAnsi="Times New Roman" w:cs="Times New Roman"/>
          <w:sz w:val="24"/>
          <w:szCs w:val="24"/>
        </w:rPr>
        <w:t>in patients who received two LVADs (56.7%) and three LVADs (100.0%)</w:t>
      </w:r>
      <w:r>
        <w:rPr>
          <w:rFonts w:ascii="Times New Roman" w:hAnsi="Times New Roman" w:cs="Times New Roman"/>
          <w:sz w:val="24"/>
          <w:szCs w:val="24"/>
        </w:rPr>
        <w:t xml:space="preserve">. </w:t>
      </w:r>
      <w:commentRangeEnd w:id="5"/>
      <w:r w:rsidR="008D5E4A">
        <w:rPr>
          <w:rStyle w:val="CommentReference"/>
          <w:rFonts w:eastAsiaTheme="minorEastAsia"/>
          <w:lang w:eastAsia="zh-CN"/>
        </w:rPr>
        <w:commentReference w:id="5"/>
      </w:r>
      <w:commentRangeEnd w:id="1"/>
      <w:r w:rsidR="008D5E4A">
        <w:rPr>
          <w:rStyle w:val="CommentReference"/>
          <w:rFonts w:eastAsiaTheme="minorEastAsia"/>
          <w:lang w:eastAsia="zh-CN"/>
        </w:rPr>
        <w:commentReference w:id="1"/>
      </w:r>
    </w:p>
    <w:p w:rsidR="004D2A4F" w:rsidRDefault="004D2A4F" w:rsidP="00DA677F">
      <w:pPr>
        <w:pStyle w:val="NoSpacing"/>
        <w:spacing w:line="360" w:lineRule="auto"/>
      </w:pPr>
    </w:p>
    <w:p w:rsidR="007505C4" w:rsidRPr="003351F3" w:rsidRDefault="004D2A4F" w:rsidP="00C657D5">
      <w:pPr>
        <w:spacing w:line="360" w:lineRule="auto"/>
        <w:rPr>
          <w:rFonts w:ascii="Times New Roman" w:hAnsi="Times New Roman" w:cs="Times New Roman"/>
          <w:sz w:val="24"/>
          <w:szCs w:val="24"/>
        </w:rPr>
      </w:pPr>
      <w:r>
        <w:rPr>
          <w:rFonts w:ascii="Times New Roman" w:hAnsi="Times New Roman" w:cs="Times New Roman"/>
          <w:b/>
          <w:sz w:val="24"/>
          <w:szCs w:val="24"/>
        </w:rPr>
        <w:t>Timing of Post-LVAD Orthologous Heart Transplant</w:t>
      </w:r>
    </w:p>
    <w:p w:rsidR="0084132A" w:rsidRDefault="003351F3" w:rsidP="00C657D5">
      <w:pPr>
        <w:spacing w:line="360" w:lineRule="auto"/>
        <w:rPr>
          <w:ins w:id="6" w:author="Banerjee, Dipanjan" w:date="2016-04-28T16:55:00Z"/>
          <w:rFonts w:ascii="Times New Roman" w:hAnsi="Times New Roman" w:cs="Times New Roman"/>
          <w:sz w:val="24"/>
          <w:szCs w:val="24"/>
        </w:rPr>
      </w:pPr>
      <w:r w:rsidRPr="003351F3">
        <w:rPr>
          <w:rFonts w:ascii="Times New Roman" w:hAnsi="Times New Roman" w:cs="Times New Roman"/>
          <w:b/>
          <w:sz w:val="24"/>
          <w:szCs w:val="24"/>
        </w:rPr>
        <w:tab/>
      </w:r>
      <w:commentRangeStart w:id="7"/>
      <w:r w:rsidR="004D2A4F">
        <w:rPr>
          <w:rFonts w:ascii="Times New Roman" w:hAnsi="Times New Roman" w:cs="Times New Roman"/>
          <w:sz w:val="24"/>
          <w:szCs w:val="24"/>
        </w:rPr>
        <w:t xml:space="preserve">Of these patients who underwent LVAD implantation, </w:t>
      </w:r>
      <w:r w:rsidRPr="003351F3">
        <w:rPr>
          <w:rFonts w:ascii="Times New Roman" w:hAnsi="Times New Roman" w:cs="Times New Roman"/>
          <w:sz w:val="24"/>
          <w:szCs w:val="24"/>
        </w:rPr>
        <w:t xml:space="preserve">164 (7.5%) patients also underwent </w:t>
      </w:r>
      <w:del w:id="8" w:author="Banerjee, Dipanjan" w:date="2016-04-28T16:47:00Z">
        <w:r w:rsidRPr="003351F3" w:rsidDel="008D5E4A">
          <w:rPr>
            <w:rFonts w:ascii="Times New Roman" w:hAnsi="Times New Roman" w:cs="Times New Roman"/>
            <w:sz w:val="24"/>
            <w:szCs w:val="24"/>
          </w:rPr>
          <w:delText xml:space="preserve">orthologous </w:delText>
        </w:r>
      </w:del>
      <w:proofErr w:type="spellStart"/>
      <w:ins w:id="9" w:author="Banerjee, Dipanjan" w:date="2016-04-28T16:47:00Z">
        <w:r w:rsidR="008D5E4A">
          <w:rPr>
            <w:rFonts w:ascii="Times New Roman" w:hAnsi="Times New Roman" w:cs="Times New Roman"/>
            <w:sz w:val="24"/>
            <w:szCs w:val="24"/>
          </w:rPr>
          <w:t>orth</w:t>
        </w:r>
        <w:r w:rsidR="008D5E4A" w:rsidRPr="003351F3">
          <w:rPr>
            <w:rFonts w:ascii="Times New Roman" w:hAnsi="Times New Roman" w:cs="Times New Roman"/>
            <w:sz w:val="24"/>
            <w:szCs w:val="24"/>
          </w:rPr>
          <w:t>o</w:t>
        </w:r>
        <w:r w:rsidR="008D5E4A">
          <w:rPr>
            <w:rFonts w:ascii="Times New Roman" w:hAnsi="Times New Roman" w:cs="Times New Roman"/>
            <w:sz w:val="24"/>
            <w:szCs w:val="24"/>
          </w:rPr>
          <w:t>topic</w:t>
        </w:r>
      </w:ins>
      <w:r w:rsidRPr="003351F3">
        <w:rPr>
          <w:rFonts w:ascii="Times New Roman" w:hAnsi="Times New Roman" w:cs="Times New Roman"/>
          <w:sz w:val="24"/>
          <w:szCs w:val="24"/>
        </w:rPr>
        <w:t>heart</w:t>
      </w:r>
      <w:proofErr w:type="spellEnd"/>
      <w:r w:rsidRPr="003351F3">
        <w:rPr>
          <w:rFonts w:ascii="Times New Roman" w:hAnsi="Times New Roman" w:cs="Times New Roman"/>
          <w:sz w:val="24"/>
          <w:szCs w:val="24"/>
        </w:rPr>
        <w:t xml:space="preserve"> transplant during the same hospitalization</w:t>
      </w:r>
      <w:r w:rsidR="004D2A4F">
        <w:rPr>
          <w:rFonts w:ascii="Times New Roman" w:hAnsi="Times New Roman" w:cs="Times New Roman"/>
          <w:sz w:val="24"/>
          <w:szCs w:val="24"/>
        </w:rPr>
        <w:t xml:space="preserve"> (Figure 3)</w:t>
      </w:r>
      <w:r w:rsidRPr="003351F3">
        <w:rPr>
          <w:rFonts w:ascii="Times New Roman" w:hAnsi="Times New Roman" w:cs="Times New Roman"/>
          <w:sz w:val="24"/>
          <w:szCs w:val="24"/>
        </w:rPr>
        <w:t>. OHT occurred a median of 32 days (IQR 7.75 to 66 days) after LVAD implantation</w:t>
      </w:r>
      <w:r w:rsidR="004D2A4F">
        <w:rPr>
          <w:rFonts w:ascii="Times New Roman" w:hAnsi="Times New Roman" w:cs="Times New Roman"/>
          <w:sz w:val="24"/>
          <w:szCs w:val="24"/>
        </w:rPr>
        <w:t xml:space="preserve"> (Table 3)</w:t>
      </w:r>
      <w:r w:rsidRPr="003351F3">
        <w:rPr>
          <w:rFonts w:ascii="Times New Roman" w:hAnsi="Times New Roman" w:cs="Times New Roman"/>
          <w:sz w:val="24"/>
          <w:szCs w:val="24"/>
        </w:rPr>
        <w:t xml:space="preserve">. </w:t>
      </w:r>
      <w:r w:rsidRPr="00C657D5">
        <w:rPr>
          <w:rFonts w:ascii="Times New Roman" w:hAnsi="Times New Roman" w:cs="Times New Roman"/>
          <w:sz w:val="24"/>
          <w:szCs w:val="24"/>
        </w:rPr>
        <w:t xml:space="preserve">Of patients who underwent OHT, increased in-hospital mortality was identified in patients who underwent transplantation within 7 days of LVAD implantation compared to patients who underwent transplant after 8 days (26.8% vs. 12.2%, p = 0.0483). There was no statistically significant difference in patient demographics with regards to age, sex, race, household income, or number of comorbid diagnoses.  </w:t>
      </w:r>
      <w:del w:id="10" w:author="Banerjee, Dipanjan" w:date="2016-04-28T16:54:00Z">
        <w:r w:rsidRPr="00C657D5" w:rsidDel="0084132A">
          <w:rPr>
            <w:rFonts w:ascii="Times New Roman" w:hAnsi="Times New Roman" w:cs="Times New Roman"/>
            <w:sz w:val="24"/>
            <w:szCs w:val="24"/>
          </w:rPr>
          <w:delText>Patients who waited longer after LVAD implantation for OHT had longer hospital stays (</w:delText>
        </w:r>
        <w:r w:rsidRPr="00C657D5" w:rsidDel="0084132A">
          <w:rPr>
            <w:rFonts w:ascii="Times New Roman" w:eastAsia="Times New Roman" w:hAnsi="Times New Roman" w:cs="Times New Roman"/>
            <w:color w:val="000000"/>
            <w:sz w:val="24"/>
            <w:szCs w:val="24"/>
          </w:rPr>
          <w:delText>39.3 ± 33.2 days for the first quartile, 48.87 ± 25.6 days for the second quartile, 85.8 ± 40.1 days for the third quartile, 151.2  ± 52.6 days for the fourth quartile)</w:delText>
        </w:r>
      </w:del>
      <w:r w:rsidRPr="00C657D5">
        <w:rPr>
          <w:rFonts w:ascii="Times New Roman" w:eastAsia="Times New Roman" w:hAnsi="Times New Roman" w:cs="Times New Roman"/>
          <w:color w:val="000000"/>
          <w:sz w:val="24"/>
          <w:szCs w:val="24"/>
        </w:rPr>
        <w:t xml:space="preserve">. Compared to patients who underwent LVAD implantation but did not undergo OHT, patients who </w:t>
      </w:r>
      <w:r w:rsidRPr="00C657D5">
        <w:rPr>
          <w:rFonts w:ascii="Times New Roman" w:hAnsi="Times New Roman" w:cs="Times New Roman"/>
          <w:sz w:val="24"/>
          <w:szCs w:val="24"/>
        </w:rPr>
        <w:t>underwent late OHT after LVAD had decreased mortality (12.2% vs. 27.</w:t>
      </w:r>
      <w:r w:rsidR="00626FF6">
        <w:rPr>
          <w:rFonts w:ascii="Times New Roman" w:hAnsi="Times New Roman" w:cs="Times New Roman"/>
          <w:sz w:val="24"/>
          <w:szCs w:val="24"/>
        </w:rPr>
        <w:t>0</w:t>
      </w:r>
      <w:r w:rsidRPr="00C657D5">
        <w:rPr>
          <w:rFonts w:ascii="Times New Roman" w:hAnsi="Times New Roman" w:cs="Times New Roman"/>
          <w:sz w:val="24"/>
          <w:szCs w:val="24"/>
        </w:rPr>
        <w:t>% p &lt; 0.001). Patients who underwent early transplant after LVAD did not show a similar mortality benefit (26.8% vs. 27.</w:t>
      </w:r>
      <w:r w:rsidR="00626FF6">
        <w:rPr>
          <w:rFonts w:ascii="Times New Roman" w:hAnsi="Times New Roman" w:cs="Times New Roman"/>
          <w:sz w:val="24"/>
          <w:szCs w:val="24"/>
        </w:rPr>
        <w:t>0</w:t>
      </w:r>
      <w:r w:rsidRPr="00C657D5">
        <w:rPr>
          <w:rFonts w:ascii="Times New Roman" w:hAnsi="Times New Roman" w:cs="Times New Roman"/>
          <w:sz w:val="24"/>
          <w:szCs w:val="24"/>
        </w:rPr>
        <w:t xml:space="preserve">%, p = 0.946). </w:t>
      </w:r>
      <w:commentRangeEnd w:id="7"/>
      <w:r w:rsidR="008D5E4A">
        <w:rPr>
          <w:rStyle w:val="CommentReference"/>
        </w:rPr>
        <w:commentReference w:id="7"/>
      </w:r>
    </w:p>
    <w:p w:rsidR="003351F3" w:rsidRPr="00C657D5" w:rsidRDefault="0084132A" w:rsidP="00C657D5">
      <w:pPr>
        <w:spacing w:line="360" w:lineRule="auto"/>
        <w:rPr>
          <w:rFonts w:ascii="Times New Roman" w:eastAsia="Times New Roman" w:hAnsi="Times New Roman" w:cs="Times New Roman"/>
          <w:color w:val="000000"/>
          <w:sz w:val="24"/>
          <w:szCs w:val="24"/>
        </w:rPr>
      </w:pPr>
      <w:ins w:id="11" w:author="Banerjee, Dipanjan" w:date="2016-04-28T16:54:00Z">
        <w:r w:rsidRPr="00C657D5">
          <w:rPr>
            <w:rFonts w:ascii="Times New Roman" w:hAnsi="Times New Roman" w:cs="Times New Roman"/>
            <w:sz w:val="24"/>
            <w:szCs w:val="24"/>
          </w:rPr>
          <w:t>Patients who waited longer after LVAD implantation for OHT had longer hospital stays (</w:t>
        </w:r>
        <w:r w:rsidRPr="00C657D5">
          <w:rPr>
            <w:rFonts w:ascii="Times New Roman" w:eastAsia="Times New Roman" w:hAnsi="Times New Roman" w:cs="Times New Roman"/>
            <w:color w:val="000000"/>
            <w:sz w:val="24"/>
            <w:szCs w:val="24"/>
          </w:rPr>
          <w:t>39.3 ± 33.2 days for the first quartile, 48.87 ± 25.6 days for the second quartile, 85.8 ± 40.1 days for the third quartile, 151.2  ± 52.6 days for the fourth quartile)</w:t>
        </w:r>
        <w:r>
          <w:rPr>
            <w:rFonts w:ascii="Times New Roman" w:eastAsia="Times New Roman" w:hAnsi="Times New Roman" w:cs="Times New Roman"/>
            <w:color w:val="000000"/>
            <w:sz w:val="24"/>
            <w:szCs w:val="24"/>
          </w:rPr>
          <w:t>, but not longer LOS after transplant, DATA NEEDED</w:t>
        </w:r>
      </w:ins>
    </w:p>
    <w:p w:rsidR="004D2A4F" w:rsidRPr="00FB22B2" w:rsidRDefault="004D2A4F" w:rsidP="00C657D5">
      <w:pPr>
        <w:spacing w:line="360" w:lineRule="auto"/>
        <w:rPr>
          <w:rFonts w:ascii="Times New Roman" w:hAnsi="Times New Roman" w:cs="Times New Roman"/>
          <w:b/>
          <w:sz w:val="24"/>
          <w:szCs w:val="24"/>
        </w:rPr>
      </w:pPr>
    </w:p>
    <w:p w:rsidR="009222BE" w:rsidRPr="00C657D5" w:rsidRDefault="009222BE" w:rsidP="00C657D5">
      <w:pPr>
        <w:pStyle w:val="NoSpacing"/>
        <w:spacing w:line="360" w:lineRule="auto"/>
        <w:rPr>
          <w:rFonts w:ascii="Times New Roman" w:hAnsi="Times New Roman" w:cs="Times New Roman"/>
          <w:b/>
          <w:sz w:val="24"/>
          <w:szCs w:val="24"/>
        </w:rPr>
      </w:pPr>
      <w:r w:rsidRPr="00C657D5">
        <w:rPr>
          <w:rFonts w:ascii="Times New Roman" w:hAnsi="Times New Roman" w:cs="Times New Roman"/>
          <w:b/>
          <w:sz w:val="24"/>
          <w:szCs w:val="24"/>
        </w:rPr>
        <w:t>Discussion:</w:t>
      </w:r>
    </w:p>
    <w:p w:rsidR="0084132A" w:rsidRPr="00C657D5" w:rsidRDefault="00CC6FB6" w:rsidP="0084132A">
      <w:pPr>
        <w:spacing w:line="360" w:lineRule="auto"/>
        <w:rPr>
          <w:rFonts w:ascii="Times New Roman" w:hAnsi="Times New Roman" w:cs="Times New Roman"/>
          <w:sz w:val="24"/>
          <w:szCs w:val="24"/>
        </w:rPr>
      </w:pPr>
      <w:r>
        <w:rPr>
          <w:rFonts w:ascii="Times New Roman" w:hAnsi="Times New Roman" w:cs="Times New Roman"/>
          <w:sz w:val="24"/>
          <w:szCs w:val="24"/>
        </w:rPr>
        <w:tab/>
      </w:r>
      <w:r w:rsidR="008D5E4A">
        <w:rPr>
          <w:rFonts w:ascii="Times New Roman" w:hAnsi="Times New Roman" w:cs="Times New Roman"/>
          <w:sz w:val="24"/>
          <w:szCs w:val="24"/>
        </w:rPr>
        <w:t>This is the first study, to our knowledge, to address the difficult question of timing of OHT after LVAD implantation.</w:t>
      </w:r>
      <w:r w:rsidR="0084132A">
        <w:rPr>
          <w:rFonts w:ascii="Times New Roman" w:hAnsi="Times New Roman" w:cs="Times New Roman"/>
          <w:sz w:val="24"/>
          <w:szCs w:val="24"/>
        </w:rPr>
        <w:t xml:space="preserve"> Our main finding was that mortality was decreased for patients who underwent OHT greater than 8 days after LVAD implantation compared to patients who underwent OHT within 1 week of LVAD implantation, and that p</w:t>
      </w:r>
      <w:r w:rsidR="0084132A" w:rsidRPr="00C657D5">
        <w:rPr>
          <w:rFonts w:ascii="Times New Roman" w:hAnsi="Times New Roman" w:cs="Times New Roman"/>
          <w:sz w:val="24"/>
          <w:szCs w:val="24"/>
        </w:rPr>
        <w:t xml:space="preserve">ost-transplant </w:t>
      </w:r>
      <w:r w:rsidR="0084132A">
        <w:rPr>
          <w:rFonts w:ascii="Times New Roman" w:hAnsi="Times New Roman" w:cs="Times New Roman"/>
          <w:sz w:val="24"/>
          <w:szCs w:val="24"/>
        </w:rPr>
        <w:t>length of stay</w:t>
      </w:r>
      <w:r w:rsidR="0084132A" w:rsidRPr="00C657D5">
        <w:rPr>
          <w:rFonts w:ascii="Times New Roman" w:hAnsi="Times New Roman" w:cs="Times New Roman"/>
          <w:sz w:val="24"/>
          <w:szCs w:val="24"/>
        </w:rPr>
        <w:t xml:space="preserve"> after LVAD placement was not significantly different between patients who underwent early OHT and patients who underwent late OHT.</w:t>
      </w:r>
    </w:p>
    <w:p w:rsidR="00626FF6" w:rsidRDefault="00626FF6" w:rsidP="00C657D5">
      <w:pPr>
        <w:pStyle w:val="NoSpacing"/>
        <w:spacing w:line="360" w:lineRule="auto"/>
        <w:rPr>
          <w:ins w:id="12" w:author="Banerjee, Dipanjan" w:date="2016-04-28T16:58:00Z"/>
          <w:rFonts w:ascii="Times New Roman" w:hAnsi="Times New Roman" w:cs="Times New Roman"/>
          <w:sz w:val="24"/>
          <w:szCs w:val="24"/>
        </w:rPr>
      </w:pPr>
      <w:r>
        <w:rPr>
          <w:rFonts w:ascii="Times New Roman" w:hAnsi="Times New Roman" w:cs="Times New Roman"/>
          <w:sz w:val="24"/>
          <w:szCs w:val="24"/>
        </w:rPr>
        <w:tab/>
      </w:r>
      <w:r w:rsidR="002C56BD">
        <w:rPr>
          <w:rFonts w:ascii="Times New Roman" w:hAnsi="Times New Roman" w:cs="Times New Roman"/>
          <w:sz w:val="24"/>
          <w:szCs w:val="24"/>
        </w:rPr>
        <w:t>For patients who receive an LVAD for bridge to transplant therapy (BTT), the optimal timing of post-LVAD OHT is controversial. T</w:t>
      </w:r>
      <w:r w:rsidR="002C56BD" w:rsidRPr="00DB3A52">
        <w:rPr>
          <w:rFonts w:ascii="Times New Roman" w:hAnsi="Times New Roman" w:cs="Times New Roman"/>
          <w:sz w:val="24"/>
          <w:szCs w:val="24"/>
        </w:rPr>
        <w:t xml:space="preserve">he need for clinical stability and time to recover from major surgery is </w:t>
      </w:r>
      <w:r w:rsidR="00472161">
        <w:rPr>
          <w:rFonts w:ascii="Times New Roman" w:hAnsi="Times New Roman" w:cs="Times New Roman"/>
          <w:sz w:val="24"/>
          <w:szCs w:val="24"/>
        </w:rPr>
        <w:t>counter</w:t>
      </w:r>
      <w:r w:rsidR="002C56BD" w:rsidRPr="00DB3A52">
        <w:rPr>
          <w:rFonts w:ascii="Times New Roman" w:hAnsi="Times New Roman" w:cs="Times New Roman"/>
          <w:sz w:val="24"/>
          <w:szCs w:val="24"/>
        </w:rPr>
        <w:t>balanced by the risk of LVAD complications and the formation of adhesions and scarring</w:t>
      </w:r>
      <w:r w:rsidR="00472161">
        <w:rPr>
          <w:rFonts w:ascii="Times New Roman" w:hAnsi="Times New Roman" w:cs="Times New Roman"/>
          <w:sz w:val="24"/>
          <w:szCs w:val="24"/>
        </w:rPr>
        <w:t>, particularly when OHT is considered early after LVAD implant.</w:t>
      </w:r>
      <w:r w:rsidR="002C56BD">
        <w:rPr>
          <w:rFonts w:ascii="Times New Roman" w:hAnsi="Times New Roman" w:cs="Times New Roman"/>
          <w:sz w:val="24"/>
          <w:szCs w:val="24"/>
        </w:rPr>
        <w:t>.</w:t>
      </w:r>
      <w:del w:id="13" w:author="Banerjee, Dipanjan" w:date="2016-04-28T16:59:00Z">
        <w:r w:rsidR="002C56BD" w:rsidDel="00A229B2">
          <w:rPr>
            <w:rFonts w:ascii="Times New Roman" w:hAnsi="Times New Roman" w:cs="Times New Roman"/>
            <w:sz w:val="24"/>
            <w:szCs w:val="24"/>
          </w:rPr>
          <w:delText>In our study, p</w:delText>
        </w:r>
        <w:r w:rsidDel="00A229B2">
          <w:rPr>
            <w:rFonts w:ascii="Times New Roman" w:hAnsi="Times New Roman" w:cs="Times New Roman"/>
            <w:sz w:val="24"/>
            <w:szCs w:val="24"/>
          </w:rPr>
          <w:delText>atients who underwent post-LVAD OHT had decreased in-hospital mortality compared to patients who underwent LVAD alone (19.8% vs. 27.0%, p = 0.024), however this mortality benefit was not seen in patients who underwent early (within 7 days of LVAD implantation) orthologous heart transplant (</w:delText>
        </w:r>
        <w:r w:rsidR="000C08F4" w:rsidRPr="003351F3" w:rsidDel="00A229B2">
          <w:rPr>
            <w:rFonts w:ascii="Times New Roman" w:hAnsi="Times New Roman" w:cs="Times New Roman"/>
            <w:sz w:val="24"/>
            <w:szCs w:val="24"/>
          </w:rPr>
          <w:delText>26.8% vs. 27.</w:delText>
        </w:r>
        <w:r w:rsidR="000C08F4" w:rsidDel="00A229B2">
          <w:rPr>
            <w:rFonts w:ascii="Times New Roman" w:hAnsi="Times New Roman" w:cs="Times New Roman"/>
            <w:sz w:val="24"/>
            <w:szCs w:val="24"/>
          </w:rPr>
          <w:delText>0</w:delText>
        </w:r>
        <w:r w:rsidR="000C08F4" w:rsidRPr="003351F3" w:rsidDel="00A229B2">
          <w:rPr>
            <w:rFonts w:ascii="Times New Roman" w:hAnsi="Times New Roman" w:cs="Times New Roman"/>
            <w:sz w:val="24"/>
            <w:szCs w:val="24"/>
          </w:rPr>
          <w:delText>%, p = 0.946).</w:delText>
        </w:r>
        <w:r w:rsidR="00A710A6" w:rsidDel="00A229B2">
          <w:rPr>
            <w:rFonts w:ascii="Times New Roman" w:hAnsi="Times New Roman" w:cs="Times New Roman"/>
            <w:sz w:val="24"/>
            <w:szCs w:val="24"/>
          </w:rPr>
          <w:delText xml:space="preserve">Patients who undergo post-LVAD transplant </w:delText>
        </w:r>
        <w:r w:rsidR="007866C2" w:rsidDel="00A229B2">
          <w:rPr>
            <w:rFonts w:ascii="Times New Roman" w:hAnsi="Times New Roman" w:cs="Times New Roman"/>
            <w:sz w:val="24"/>
            <w:szCs w:val="24"/>
          </w:rPr>
          <w:delText>after 7 days had much less</w:delText>
        </w:r>
        <w:r w:rsidR="00A710A6" w:rsidDel="00A229B2">
          <w:rPr>
            <w:rFonts w:ascii="Times New Roman" w:hAnsi="Times New Roman" w:cs="Times New Roman"/>
            <w:sz w:val="24"/>
            <w:szCs w:val="24"/>
          </w:rPr>
          <w:delText xml:space="preserve"> inpatient mortality (Figure 2). </w:delText>
        </w:r>
      </w:del>
      <w:ins w:id="14" w:author="Banerjee, Dipanjan" w:date="2016-04-28T17:05:00Z">
        <w:r w:rsidR="00472161">
          <w:rPr>
            <w:rFonts w:ascii="Times New Roman" w:hAnsi="Times New Roman" w:cs="Times New Roman"/>
            <w:sz w:val="24"/>
            <w:szCs w:val="24"/>
          </w:rPr>
          <w:t xml:space="preserve">Our findings reinforce  the changes in </w:t>
        </w:r>
      </w:ins>
      <w:del w:id="15" w:author="Banerjee, Dipanjan" w:date="2016-04-28T17:05:00Z">
        <w:r w:rsidR="00A710A6" w:rsidDel="00472161">
          <w:rPr>
            <w:rFonts w:ascii="Times New Roman" w:hAnsi="Times New Roman" w:cs="Times New Roman"/>
            <w:sz w:val="24"/>
            <w:szCs w:val="24"/>
          </w:rPr>
          <w:delText>This is consistent with changes in</w:delText>
        </w:r>
      </w:del>
      <w:ins w:id="16" w:author="Banerjee, Dipanjan" w:date="2016-04-28T17:05:00Z">
        <w:r w:rsidR="00472161">
          <w:rPr>
            <w:rFonts w:ascii="Times New Roman" w:hAnsi="Times New Roman" w:cs="Times New Roman"/>
            <w:sz w:val="24"/>
            <w:szCs w:val="24"/>
          </w:rPr>
          <w:t>the</w:t>
        </w:r>
      </w:ins>
      <w:r w:rsidR="00A710A6">
        <w:rPr>
          <w:rFonts w:ascii="Times New Roman" w:hAnsi="Times New Roman" w:cs="Times New Roman"/>
          <w:sz w:val="24"/>
          <w:szCs w:val="24"/>
        </w:rPr>
        <w:t xml:space="preserve"> UNOS allocation system</w:t>
      </w:r>
      <w:ins w:id="17" w:author="Banerjee, Dipanjan" w:date="2016-04-28T17:06:00Z">
        <w:r w:rsidR="00472161">
          <w:rPr>
            <w:rFonts w:ascii="Times New Roman" w:hAnsi="Times New Roman" w:cs="Times New Roman"/>
            <w:sz w:val="24"/>
            <w:szCs w:val="24"/>
          </w:rPr>
          <w:t xml:space="preserve">(what are these changes)? The high failure rate of the early, pulsatile LVADs </w:t>
        </w:r>
      </w:ins>
      <w:del w:id="18" w:author="Banerjee, Dipanjan" w:date="2016-04-28T17:06:00Z">
        <w:r w:rsidR="007866C2" w:rsidDel="00472161">
          <w:rPr>
            <w:rFonts w:ascii="Times New Roman" w:hAnsi="Times New Roman" w:cs="Times New Roman"/>
            <w:sz w:val="24"/>
            <w:szCs w:val="24"/>
          </w:rPr>
          <w:delText>as it was thought that the</w:delText>
        </w:r>
      </w:del>
      <w:ins w:id="19" w:author="Banerjee, Dipanjan" w:date="2016-04-28T17:06:00Z">
        <w:r w:rsidR="00472161">
          <w:rPr>
            <w:rFonts w:ascii="Times New Roman" w:hAnsi="Times New Roman" w:cs="Times New Roman"/>
            <w:sz w:val="24"/>
            <w:szCs w:val="24"/>
          </w:rPr>
          <w:t xml:space="preserve">had </w:t>
        </w:r>
      </w:ins>
      <w:ins w:id="20" w:author="Banerjee, Dipanjan" w:date="2016-04-28T17:07:00Z">
        <w:r w:rsidR="00472161">
          <w:rPr>
            <w:rFonts w:ascii="Times New Roman" w:hAnsi="Times New Roman" w:cs="Times New Roman"/>
            <w:sz w:val="24"/>
            <w:szCs w:val="24"/>
          </w:rPr>
          <w:t xml:space="preserve">in part </w:t>
        </w:r>
      </w:ins>
      <w:ins w:id="21" w:author="Banerjee, Dipanjan" w:date="2016-04-28T17:06:00Z">
        <w:r w:rsidR="00472161">
          <w:rPr>
            <w:rFonts w:ascii="Times New Roman" w:hAnsi="Times New Roman" w:cs="Times New Roman"/>
            <w:sz w:val="24"/>
            <w:szCs w:val="24"/>
          </w:rPr>
          <w:t>led to the initial</w:t>
        </w:r>
      </w:ins>
      <w:del w:id="22" w:author="Banerjee, Dipanjan" w:date="2016-04-28T17:06:00Z">
        <w:r w:rsidR="007866C2" w:rsidDel="00472161">
          <w:rPr>
            <w:rFonts w:ascii="Times New Roman" w:hAnsi="Times New Roman" w:cs="Times New Roman"/>
            <w:sz w:val="24"/>
            <w:szCs w:val="24"/>
          </w:rPr>
          <w:delText xml:space="preserve"> October </w:delText>
        </w:r>
      </w:del>
      <w:r w:rsidR="007866C2">
        <w:rPr>
          <w:rFonts w:ascii="Times New Roman" w:hAnsi="Times New Roman" w:cs="Times New Roman"/>
          <w:sz w:val="24"/>
          <w:szCs w:val="24"/>
        </w:rPr>
        <w:t xml:space="preserve">1999 UNOS allocation </w:t>
      </w:r>
      <w:del w:id="23" w:author="Banerjee, Dipanjan" w:date="2016-04-28T17:06:00Z">
        <w:r w:rsidR="007866C2" w:rsidDel="00472161">
          <w:rPr>
            <w:rFonts w:ascii="Times New Roman" w:hAnsi="Times New Roman" w:cs="Times New Roman"/>
            <w:sz w:val="24"/>
            <w:szCs w:val="24"/>
          </w:rPr>
          <w:delText xml:space="preserve">system </w:delText>
        </w:r>
      </w:del>
      <w:ins w:id="24" w:author="Banerjee, Dipanjan" w:date="2016-04-28T17:06:00Z">
        <w:r w:rsidR="00472161">
          <w:rPr>
            <w:rFonts w:ascii="Times New Roman" w:hAnsi="Times New Roman" w:cs="Times New Roman"/>
            <w:sz w:val="24"/>
            <w:szCs w:val="24"/>
          </w:rPr>
          <w:t xml:space="preserve">algorithm </w:t>
        </w:r>
      </w:ins>
      <w:proofErr w:type="spellStart"/>
      <w:ins w:id="25" w:author="Banerjee, Dipanjan" w:date="2016-04-28T17:07:00Z">
        <w:r w:rsidR="00472161">
          <w:rPr>
            <w:rFonts w:ascii="Times New Roman" w:hAnsi="Times New Roman" w:cs="Times New Roman"/>
            <w:sz w:val="24"/>
            <w:szCs w:val="24"/>
          </w:rPr>
          <w:t>giving</w:t>
        </w:r>
      </w:ins>
      <w:del w:id="26" w:author="Banerjee, Dipanjan" w:date="2016-04-28T17:07:00Z">
        <w:r w:rsidR="007866C2" w:rsidDel="00472161">
          <w:rPr>
            <w:rFonts w:ascii="Times New Roman" w:hAnsi="Times New Roman" w:cs="Times New Roman"/>
            <w:sz w:val="24"/>
            <w:szCs w:val="24"/>
          </w:rPr>
          <w:delText xml:space="preserve">considering </w:delText>
        </w:r>
      </w:del>
      <w:r w:rsidR="007866C2">
        <w:rPr>
          <w:rFonts w:ascii="Times New Roman" w:hAnsi="Times New Roman" w:cs="Times New Roman"/>
          <w:sz w:val="24"/>
          <w:szCs w:val="24"/>
        </w:rPr>
        <w:t>LVAD</w:t>
      </w:r>
      <w:proofErr w:type="spellEnd"/>
      <w:r w:rsidR="007866C2">
        <w:rPr>
          <w:rFonts w:ascii="Times New Roman" w:hAnsi="Times New Roman" w:cs="Times New Roman"/>
          <w:sz w:val="24"/>
          <w:szCs w:val="24"/>
        </w:rPr>
        <w:t xml:space="preserve"> patients </w:t>
      </w:r>
      <w:del w:id="27" w:author="Banerjee, Dipanjan" w:date="2016-04-28T17:07:00Z">
        <w:r w:rsidR="007866C2" w:rsidDel="00472161">
          <w:rPr>
            <w:rFonts w:ascii="Times New Roman" w:hAnsi="Times New Roman" w:cs="Times New Roman"/>
            <w:sz w:val="24"/>
            <w:szCs w:val="24"/>
          </w:rPr>
          <w:delText xml:space="preserve">within </w:delText>
        </w:r>
      </w:del>
      <w:r w:rsidR="007866C2">
        <w:rPr>
          <w:rFonts w:ascii="Times New Roman" w:hAnsi="Times New Roman" w:cs="Times New Roman"/>
          <w:sz w:val="24"/>
          <w:szCs w:val="24"/>
        </w:rPr>
        <w:t xml:space="preserve">30 days of </w:t>
      </w:r>
      <w:del w:id="28" w:author="Banerjee, Dipanjan" w:date="2016-04-28T17:08:00Z">
        <w:r w:rsidR="007866C2" w:rsidDel="00472161">
          <w:rPr>
            <w:rFonts w:ascii="Times New Roman" w:hAnsi="Times New Roman" w:cs="Times New Roman"/>
            <w:sz w:val="24"/>
            <w:szCs w:val="24"/>
          </w:rPr>
          <w:delText xml:space="preserve">implant </w:delText>
        </w:r>
      </w:del>
      <w:ins w:id="29" w:author="Banerjee, Dipanjan" w:date="2016-04-28T17:08:00Z">
        <w:r w:rsidR="00472161">
          <w:rPr>
            <w:rFonts w:ascii="Times New Roman" w:hAnsi="Times New Roman" w:cs="Times New Roman"/>
            <w:sz w:val="24"/>
            <w:szCs w:val="24"/>
          </w:rPr>
          <w:t>IA</w:t>
        </w:r>
      </w:ins>
      <w:del w:id="30" w:author="Banerjee, Dipanjan" w:date="2016-04-28T17:08:00Z">
        <w:r w:rsidR="007866C2" w:rsidDel="00472161">
          <w:rPr>
            <w:rFonts w:ascii="Times New Roman" w:hAnsi="Times New Roman" w:cs="Times New Roman"/>
            <w:sz w:val="24"/>
            <w:szCs w:val="24"/>
          </w:rPr>
          <w:delText xml:space="preserve">to be </w:delText>
        </w:r>
      </w:del>
      <w:r w:rsidR="007866C2">
        <w:rPr>
          <w:rFonts w:ascii="Times New Roman" w:hAnsi="Times New Roman" w:cs="Times New Roman"/>
          <w:sz w:val="24"/>
          <w:szCs w:val="24"/>
        </w:rPr>
        <w:t xml:space="preserve">status </w:t>
      </w:r>
      <w:ins w:id="31" w:author="Banerjee, Dipanjan" w:date="2016-04-28T17:08:00Z">
        <w:r w:rsidR="00472161">
          <w:rPr>
            <w:rFonts w:ascii="Times New Roman" w:hAnsi="Times New Roman" w:cs="Times New Roman"/>
            <w:sz w:val="24"/>
            <w:szCs w:val="24"/>
          </w:rPr>
          <w:t xml:space="preserve">on the transplant list. The potential risk of this algorithm was </w:t>
        </w:r>
      </w:ins>
      <w:ins w:id="32" w:author="Banerjee, Dipanjan" w:date="2016-04-28T17:09:00Z">
        <w:r w:rsidR="00472161">
          <w:rPr>
            <w:rFonts w:ascii="Times New Roman" w:hAnsi="Times New Roman" w:cs="Times New Roman"/>
            <w:sz w:val="24"/>
            <w:szCs w:val="24"/>
          </w:rPr>
          <w:t>of</w:t>
        </w:r>
      </w:ins>
      <w:del w:id="33" w:author="Banerjee, Dipanjan" w:date="2016-04-28T17:08:00Z">
        <w:r w:rsidR="007866C2" w:rsidDel="00472161">
          <w:rPr>
            <w:rFonts w:ascii="Times New Roman" w:hAnsi="Times New Roman" w:cs="Times New Roman"/>
            <w:sz w:val="24"/>
            <w:szCs w:val="24"/>
          </w:rPr>
          <w:delText xml:space="preserve">1A </w:delText>
        </w:r>
      </w:del>
      <w:del w:id="34" w:author="Banerjee, Dipanjan" w:date="2016-04-28T17:09:00Z">
        <w:r w:rsidR="007866C2" w:rsidDel="00472161">
          <w:rPr>
            <w:rFonts w:ascii="Times New Roman" w:hAnsi="Times New Roman" w:cs="Times New Roman"/>
            <w:sz w:val="24"/>
            <w:szCs w:val="24"/>
          </w:rPr>
          <w:delText>lead to</w:delText>
        </w:r>
      </w:del>
      <w:r w:rsidR="007866C2">
        <w:rPr>
          <w:rFonts w:ascii="Times New Roman" w:hAnsi="Times New Roman" w:cs="Times New Roman"/>
          <w:sz w:val="24"/>
          <w:szCs w:val="24"/>
        </w:rPr>
        <w:t xml:space="preserve"> poor outcomes of </w:t>
      </w:r>
      <w:del w:id="35" w:author="Banerjee, Dipanjan" w:date="2016-04-28T17:09:00Z">
        <w:r w:rsidR="007866C2" w:rsidDel="00472161">
          <w:rPr>
            <w:rFonts w:ascii="Times New Roman" w:hAnsi="Times New Roman" w:cs="Times New Roman"/>
            <w:sz w:val="24"/>
            <w:szCs w:val="24"/>
          </w:rPr>
          <w:delText>transplant surgeries</w:delText>
        </w:r>
      </w:del>
      <w:ins w:id="36" w:author="Banerjee, Dipanjan" w:date="2016-04-28T17:09:00Z">
        <w:r w:rsidR="00472161">
          <w:rPr>
            <w:rFonts w:ascii="Times New Roman" w:hAnsi="Times New Roman" w:cs="Times New Roman"/>
            <w:sz w:val="24"/>
            <w:szCs w:val="24"/>
          </w:rPr>
          <w:t>OHT performed</w:t>
        </w:r>
      </w:ins>
      <w:r w:rsidR="007866C2">
        <w:rPr>
          <w:rFonts w:ascii="Times New Roman" w:hAnsi="Times New Roman" w:cs="Times New Roman"/>
          <w:sz w:val="24"/>
          <w:szCs w:val="24"/>
        </w:rPr>
        <w:t xml:space="preserve"> soon after LVAD implant. Our data suggesting early post-LVAD transplant can lead to inferior outcomes is consistent with other retrospective data suggesting the optimal time interval to be between 1 and 3 months after implantation. </w:t>
      </w:r>
      <w:ins w:id="37" w:author="Banerjee, Dipanjan" w:date="2016-04-28T17:10:00Z">
        <w:r w:rsidR="00472161">
          <w:rPr>
            <w:rFonts w:ascii="Times New Roman" w:hAnsi="Times New Roman" w:cs="Times New Roman"/>
            <w:sz w:val="24"/>
            <w:szCs w:val="24"/>
          </w:rPr>
          <w:t>(references?)</w:t>
        </w:r>
      </w:ins>
    </w:p>
    <w:p w:rsidR="00A229B2" w:rsidRDefault="00A229B2" w:rsidP="00C657D5">
      <w:pPr>
        <w:pStyle w:val="NoSpacing"/>
        <w:spacing w:line="360" w:lineRule="auto"/>
        <w:rPr>
          <w:rFonts w:ascii="Times New Roman" w:hAnsi="Times New Roman" w:cs="Times New Roman"/>
          <w:sz w:val="24"/>
          <w:szCs w:val="24"/>
        </w:rPr>
      </w:pPr>
      <w:ins w:id="38" w:author="Banerjee, Dipanjan" w:date="2016-04-28T16:58:00Z">
        <w:r>
          <w:rPr>
            <w:rFonts w:ascii="Times New Roman" w:hAnsi="Times New Roman" w:cs="Times New Roman"/>
            <w:sz w:val="24"/>
            <w:szCs w:val="24"/>
          </w:rPr>
          <w:tab/>
          <w:t>Between 1998 and 2011, there was a significant increase in the number of LVAD implantations, but the characteristics of this population - including timing of LVAD, usage of invasive hemodynamic monitoring, and timing of post-LVAD OHT - has remained relatively unchanged (make sure this is detailed in the results section). Our data is consistent with previous smaller studies using other databases with regard to age, gender, race, and other demographic characteristics. Our survival results are similar to multiple prior studies suggesting a downward trend in in-hospital mortality after 2005. The optimal management and timing of LVAD implantation is still mostly dependent on institutional experience and provider preference as there are no randomized control trials due to the relatively novel introduction of LVADs and small patient populations. We thus find our study representative of clinical practice.</w:t>
        </w:r>
      </w:ins>
    </w:p>
    <w:p w:rsidR="007866C2" w:rsidRDefault="007866C2"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Our study has a few limitations. First, the NIS is a </w:t>
      </w:r>
      <w:proofErr w:type="spellStart"/>
      <w:r>
        <w:rPr>
          <w:rFonts w:ascii="Times New Roman" w:hAnsi="Times New Roman" w:cs="Times New Roman"/>
          <w:sz w:val="24"/>
          <w:szCs w:val="24"/>
        </w:rPr>
        <w:t>deidentified</w:t>
      </w:r>
      <w:proofErr w:type="spellEnd"/>
      <w:r>
        <w:rPr>
          <w:rFonts w:ascii="Times New Roman" w:hAnsi="Times New Roman" w:cs="Times New Roman"/>
          <w:sz w:val="24"/>
          <w:szCs w:val="24"/>
        </w:rPr>
        <w:t xml:space="preserve"> administrative database dependent on the appropriate coding of individual ICD-9-CM codes. Studies using such databases are susceptible to errors related to coding such as </w:t>
      </w:r>
      <w:proofErr w:type="spellStart"/>
      <w:r w:rsidR="00FA093D">
        <w:rPr>
          <w:rFonts w:ascii="Times New Roman" w:hAnsi="Times New Roman" w:cs="Times New Roman"/>
          <w:sz w:val="24"/>
          <w:szCs w:val="24"/>
        </w:rPr>
        <w:t>undercoding</w:t>
      </w:r>
      <w:proofErr w:type="spellEnd"/>
      <w:r>
        <w:rPr>
          <w:rFonts w:ascii="Times New Roman" w:hAnsi="Times New Roman" w:cs="Times New Roman"/>
          <w:sz w:val="24"/>
          <w:szCs w:val="24"/>
        </w:rPr>
        <w:t xml:space="preserve"> complications</w:t>
      </w:r>
      <w:r w:rsidR="00FA093D">
        <w:rPr>
          <w:rFonts w:ascii="Times New Roman" w:hAnsi="Times New Roman" w:cs="Times New Roman"/>
          <w:sz w:val="24"/>
          <w:szCs w:val="24"/>
        </w:rPr>
        <w:t xml:space="preserve"> or variation in the application of diagnostic codes</w:t>
      </w:r>
      <w:r>
        <w:rPr>
          <w:rFonts w:ascii="Times New Roman" w:hAnsi="Times New Roman" w:cs="Times New Roman"/>
          <w:sz w:val="24"/>
          <w:szCs w:val="24"/>
        </w:rPr>
        <w:t xml:space="preserve">. </w:t>
      </w:r>
      <w:r w:rsidR="00FA093D">
        <w:rPr>
          <w:rFonts w:ascii="Times New Roman" w:hAnsi="Times New Roman" w:cs="Times New Roman"/>
          <w:sz w:val="24"/>
          <w:szCs w:val="24"/>
        </w:rPr>
        <w:t xml:space="preserve">This database also lack many details available in registries and unmeasured confounders cannot be excluded. Additionally, the NIS only captures events during the hospitalization, so complications and adverse events after discharge are not recorded. This limitation is counterbalanced by the larger sample size and the absence of reporting bias introduced by the publication of institutional experiences from a few specialized centers. Additionally, patients who underwent LVAD implantation have long hospital stays that capture most, if not many, of the acute complications causing morbidity and mortality. Studies have shown excellent long-term outcomes in LVAD patients who have uncomplicated hospital courses past 30 days. </w:t>
      </w:r>
    </w:p>
    <w:p w:rsidR="00472161" w:rsidRDefault="00472161"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Another major limitation </w:t>
      </w:r>
      <w:r w:rsidR="00401F27">
        <w:rPr>
          <w:rFonts w:ascii="Times New Roman" w:hAnsi="Times New Roman" w:cs="Times New Roman"/>
          <w:sz w:val="24"/>
          <w:szCs w:val="24"/>
        </w:rPr>
        <w:t>of our study is that our cohort only assessed outcomes of OHT after LVAD placement in inpatients. This represents a minority of patients in contemporary practice, as most institutions prefer to wait 2-3 months after LVAD implant to list patients for cardiac transplantation</w:t>
      </w:r>
      <w:r w:rsidR="00063233">
        <w:rPr>
          <w:rFonts w:ascii="Times New Roman" w:hAnsi="Times New Roman" w:cs="Times New Roman"/>
          <w:sz w:val="24"/>
          <w:szCs w:val="24"/>
        </w:rPr>
        <w:t>, a</w:t>
      </w:r>
      <w:r w:rsidR="00401F27">
        <w:rPr>
          <w:rFonts w:ascii="Times New Roman" w:hAnsi="Times New Roman" w:cs="Times New Roman"/>
          <w:sz w:val="24"/>
          <w:szCs w:val="24"/>
        </w:rPr>
        <w:t xml:space="preserve"> strategy our cohort could not evaluate. Nevertheless, there will continue to be patients in the future who receive OHT after LVAD implant while still </w:t>
      </w:r>
      <w:r w:rsidR="00063233">
        <w:rPr>
          <w:rFonts w:ascii="Times New Roman" w:hAnsi="Times New Roman" w:cs="Times New Roman"/>
          <w:sz w:val="24"/>
          <w:szCs w:val="24"/>
        </w:rPr>
        <w:t>in the hospital</w:t>
      </w:r>
      <w:r w:rsidR="00401F27">
        <w:rPr>
          <w:rFonts w:ascii="Times New Roman" w:hAnsi="Times New Roman" w:cs="Times New Roman"/>
          <w:sz w:val="24"/>
          <w:szCs w:val="24"/>
        </w:rPr>
        <w:t>, and our study provides meaningful guidelines on the timing of such OHT.</w:t>
      </w:r>
    </w:p>
    <w:p w:rsidR="009222BE" w:rsidRPr="00AF5CEF" w:rsidRDefault="00FA093D" w:rsidP="00C657D5">
      <w:pPr>
        <w:pStyle w:val="NoSpacing"/>
        <w:spacing w:line="360" w:lineRule="auto"/>
        <w:rPr>
          <w:rFonts w:ascii="Times New Roman" w:hAnsi="Times New Roman" w:cs="Times New Roman"/>
          <w:b/>
          <w:sz w:val="24"/>
          <w:szCs w:val="24"/>
        </w:rPr>
      </w:pPr>
      <w:r>
        <w:rPr>
          <w:rFonts w:ascii="Times New Roman" w:hAnsi="Times New Roman" w:cs="Times New Roman"/>
          <w:sz w:val="24"/>
          <w:szCs w:val="24"/>
        </w:rPr>
        <w:tab/>
        <w:t xml:space="preserve">In conclusion, our analysis demonstrates that </w:t>
      </w:r>
      <w:r w:rsidR="00401F27">
        <w:rPr>
          <w:rFonts w:ascii="Times New Roman" w:hAnsi="Times New Roman" w:cs="Times New Roman"/>
          <w:sz w:val="24"/>
          <w:szCs w:val="24"/>
        </w:rPr>
        <w:t>early</w:t>
      </w:r>
      <w:r>
        <w:rPr>
          <w:rFonts w:ascii="Times New Roman" w:hAnsi="Times New Roman" w:cs="Times New Roman"/>
          <w:sz w:val="24"/>
          <w:szCs w:val="24"/>
        </w:rPr>
        <w:t xml:space="preserve"> LVAD implantation during the hospitalization </w:t>
      </w:r>
      <w:r w:rsidR="00401F27">
        <w:rPr>
          <w:rFonts w:ascii="Times New Roman" w:hAnsi="Times New Roman" w:cs="Times New Roman"/>
          <w:sz w:val="24"/>
          <w:szCs w:val="24"/>
        </w:rPr>
        <w:t>is</w:t>
      </w:r>
      <w:r>
        <w:rPr>
          <w:rFonts w:ascii="Times New Roman" w:hAnsi="Times New Roman" w:cs="Times New Roman"/>
          <w:sz w:val="24"/>
          <w:szCs w:val="24"/>
        </w:rPr>
        <w:t xml:space="preserve"> associated with </w:t>
      </w:r>
      <w:r w:rsidR="00401F27">
        <w:rPr>
          <w:rFonts w:ascii="Times New Roman" w:hAnsi="Times New Roman" w:cs="Times New Roman"/>
          <w:sz w:val="24"/>
          <w:szCs w:val="24"/>
        </w:rPr>
        <w:t xml:space="preserve">increased </w:t>
      </w:r>
      <w:r>
        <w:rPr>
          <w:rFonts w:ascii="Times New Roman" w:hAnsi="Times New Roman" w:cs="Times New Roman"/>
          <w:sz w:val="24"/>
          <w:szCs w:val="24"/>
        </w:rPr>
        <w:t>mortality</w:t>
      </w:r>
      <w:r w:rsidR="000A7615">
        <w:rPr>
          <w:rFonts w:ascii="Times New Roman" w:hAnsi="Times New Roman" w:cs="Times New Roman"/>
          <w:sz w:val="24"/>
          <w:szCs w:val="24"/>
        </w:rPr>
        <w:t xml:space="preserve">. </w:t>
      </w:r>
      <w:r w:rsidR="00401F27">
        <w:rPr>
          <w:rFonts w:ascii="Times New Roman" w:hAnsi="Times New Roman" w:cs="Times New Roman"/>
          <w:sz w:val="24"/>
          <w:szCs w:val="24"/>
        </w:rPr>
        <w:t xml:space="preserve">This </w:t>
      </w:r>
      <w:r w:rsidR="000A7615">
        <w:rPr>
          <w:rFonts w:ascii="Times New Roman" w:hAnsi="Times New Roman" w:cs="Times New Roman"/>
          <w:sz w:val="24"/>
          <w:szCs w:val="24"/>
        </w:rPr>
        <w:t xml:space="preserve">understanding of the timing of </w:t>
      </w:r>
      <w:r w:rsidR="00401F27">
        <w:rPr>
          <w:rFonts w:ascii="Times New Roman" w:hAnsi="Times New Roman" w:cs="Times New Roman"/>
          <w:sz w:val="24"/>
          <w:szCs w:val="24"/>
        </w:rPr>
        <w:t xml:space="preserve">OHT after </w:t>
      </w:r>
      <w:r w:rsidR="000A7615">
        <w:rPr>
          <w:rFonts w:ascii="Times New Roman" w:hAnsi="Times New Roman" w:cs="Times New Roman"/>
          <w:sz w:val="24"/>
          <w:szCs w:val="24"/>
        </w:rPr>
        <w:t xml:space="preserve">LVAD implantation </w:t>
      </w:r>
      <w:r w:rsidR="00401F27">
        <w:rPr>
          <w:rFonts w:ascii="Times New Roman" w:hAnsi="Times New Roman" w:cs="Times New Roman"/>
          <w:sz w:val="24"/>
          <w:szCs w:val="24"/>
        </w:rPr>
        <w:t xml:space="preserve">may improve </w:t>
      </w:r>
      <w:r w:rsidR="000A7615">
        <w:rPr>
          <w:rFonts w:ascii="Times New Roman" w:hAnsi="Times New Roman" w:cs="Times New Roman"/>
          <w:sz w:val="24"/>
          <w:szCs w:val="24"/>
        </w:rPr>
        <w:t>post-LVAD transplant outcomes</w:t>
      </w:r>
      <w:r w:rsidR="00401F27">
        <w:rPr>
          <w:rFonts w:ascii="Times New Roman" w:hAnsi="Times New Roman" w:cs="Times New Roman"/>
          <w:sz w:val="24"/>
          <w:szCs w:val="24"/>
        </w:rPr>
        <w:t>, though prospective data would enhance the validity of our findings.</w:t>
      </w:r>
      <w:r w:rsidR="000A7615">
        <w:rPr>
          <w:rFonts w:ascii="Times New Roman" w:hAnsi="Times New Roman" w:cs="Times New Roman"/>
          <w:sz w:val="24"/>
          <w:szCs w:val="24"/>
        </w:rPr>
        <w:t>.</w:t>
      </w:r>
    </w:p>
    <w:p w:rsidR="004E3532" w:rsidRPr="00FB22B2" w:rsidRDefault="004E3532" w:rsidP="00C657D5">
      <w:pPr>
        <w:spacing w:line="360" w:lineRule="auto"/>
        <w:rPr>
          <w:rFonts w:ascii="Times New Roman" w:hAnsi="Times New Roman" w:cs="Times New Roman"/>
          <w:b/>
          <w:sz w:val="24"/>
          <w:szCs w:val="24"/>
        </w:rPr>
      </w:pPr>
    </w:p>
    <w:p w:rsidR="006C7F64" w:rsidRPr="00FB22B2" w:rsidRDefault="006C7F64" w:rsidP="00C657D5">
      <w:pPr>
        <w:spacing w:line="360" w:lineRule="auto"/>
        <w:rPr>
          <w:rFonts w:ascii="Times New Roman" w:hAnsi="Times New Roman" w:cs="Times New Roman"/>
          <w:sz w:val="24"/>
          <w:szCs w:val="24"/>
        </w:rPr>
      </w:pPr>
      <w:r w:rsidRPr="00FB22B2">
        <w:rPr>
          <w:rFonts w:ascii="Times New Roman" w:hAnsi="Times New Roman" w:cs="Times New Roman"/>
          <w:b/>
          <w:sz w:val="24"/>
          <w:szCs w:val="24"/>
        </w:rPr>
        <w:br/>
        <w:t xml:space="preserve">Funding Sources: </w:t>
      </w:r>
      <w:r w:rsidRPr="00FB22B2">
        <w:rPr>
          <w:rFonts w:ascii="Times New Roman" w:hAnsi="Times New Roman" w:cs="Times New Roman"/>
          <w:sz w:val="24"/>
          <w:szCs w:val="24"/>
        </w:rPr>
        <w:t xml:space="preserve">No study specific funding was used to support this work. The authors are solely responsible for the study design, conduct, and analyses, drafting and editing of the manuscript and its final contents. </w:t>
      </w:r>
    </w:p>
    <w:p w:rsidR="00080D48" w:rsidRDefault="00080D48" w:rsidP="00C657D5">
      <w:pPr>
        <w:spacing w:line="360" w:lineRule="auto"/>
        <w:rPr>
          <w:rFonts w:ascii="Times New Roman" w:hAnsi="Times New Roman" w:cs="Times New Roman"/>
          <w:sz w:val="24"/>
          <w:szCs w:val="24"/>
        </w:rPr>
      </w:pPr>
      <w:r w:rsidRPr="00FB22B2">
        <w:rPr>
          <w:rFonts w:ascii="Times New Roman" w:hAnsi="Times New Roman" w:cs="Times New Roman"/>
          <w:b/>
          <w:sz w:val="24"/>
          <w:szCs w:val="24"/>
        </w:rPr>
        <w:t xml:space="preserve">Conflict of Interest Disclosures: </w:t>
      </w:r>
      <w:r w:rsidRPr="00FB22B2">
        <w:rPr>
          <w:rFonts w:ascii="Times New Roman" w:hAnsi="Times New Roman" w:cs="Times New Roman"/>
          <w:sz w:val="24"/>
          <w:szCs w:val="24"/>
        </w:rPr>
        <w:t xml:space="preserve">None of the listed authors have any disclosures or potential conflicts of interest. </w:t>
      </w:r>
    </w:p>
    <w:p w:rsidR="0097065E" w:rsidRDefault="0097065E" w:rsidP="0097065E">
      <w:pPr>
        <w:spacing w:line="360" w:lineRule="auto"/>
        <w:rPr>
          <w:rFonts w:ascii="Times New Roman" w:hAnsi="Times New Roman" w:cs="Times New Roman"/>
          <w:sz w:val="24"/>
          <w:szCs w:val="24"/>
        </w:rPr>
      </w:pPr>
      <w:r>
        <w:rPr>
          <w:rFonts w:ascii="Times New Roman" w:hAnsi="Times New Roman" w:cs="Times New Roman"/>
          <w:b/>
          <w:sz w:val="24"/>
          <w:szCs w:val="24"/>
        </w:rPr>
        <w:t xml:space="preserve">Perspectives: </w:t>
      </w:r>
      <w:r>
        <w:rPr>
          <w:rFonts w:ascii="Times New Roman" w:hAnsi="Times New Roman" w:cs="Times New Roman"/>
          <w:sz w:val="24"/>
          <w:szCs w:val="24"/>
        </w:rPr>
        <w:tab/>
      </w:r>
    </w:p>
    <w:p w:rsidR="0097065E" w:rsidRDefault="0097065E" w:rsidP="0025051B">
      <w:pPr>
        <w:spacing w:line="360" w:lineRule="auto"/>
        <w:rPr>
          <w:rFonts w:ascii="Times New Roman" w:hAnsi="Times New Roman" w:cs="Times New Roman"/>
          <w:sz w:val="24"/>
          <w:szCs w:val="24"/>
        </w:rPr>
      </w:pPr>
      <w:r>
        <w:rPr>
          <w:rFonts w:ascii="Times New Roman" w:hAnsi="Times New Roman" w:cs="Times New Roman"/>
          <w:sz w:val="24"/>
          <w:szCs w:val="24"/>
        </w:rPr>
        <w:t>Competency in System-Based Practice: A multi-disciplinary team of cardiologists, cardiac surgeons, and other medical professional</w:t>
      </w:r>
      <w:r w:rsidR="0025051B">
        <w:rPr>
          <w:rFonts w:ascii="Times New Roman" w:hAnsi="Times New Roman" w:cs="Times New Roman"/>
          <w:sz w:val="24"/>
          <w:szCs w:val="24"/>
        </w:rPr>
        <w:t>s</w:t>
      </w:r>
      <w:r>
        <w:rPr>
          <w:rFonts w:ascii="Times New Roman" w:hAnsi="Times New Roman" w:cs="Times New Roman"/>
          <w:sz w:val="24"/>
          <w:szCs w:val="24"/>
        </w:rPr>
        <w:t xml:space="preserve"> work together to </w:t>
      </w:r>
      <w:r w:rsidR="0025051B">
        <w:rPr>
          <w:rFonts w:ascii="Times New Roman" w:hAnsi="Times New Roman" w:cs="Times New Roman"/>
          <w:sz w:val="24"/>
          <w:szCs w:val="24"/>
        </w:rPr>
        <w:t xml:space="preserve">identify the </w:t>
      </w:r>
      <w:r>
        <w:rPr>
          <w:rFonts w:ascii="Times New Roman" w:hAnsi="Times New Roman" w:cs="Times New Roman"/>
          <w:sz w:val="24"/>
          <w:szCs w:val="24"/>
        </w:rPr>
        <w:t xml:space="preserve">benefits of various treatments of end stage heart failure. </w:t>
      </w:r>
    </w:p>
    <w:p w:rsidR="0097065E" w:rsidRPr="0097065E" w:rsidRDefault="0097065E" w:rsidP="00C657D5">
      <w:pPr>
        <w:spacing w:line="360" w:lineRule="auto"/>
        <w:rPr>
          <w:rFonts w:ascii="Times New Roman" w:hAnsi="Times New Roman" w:cs="Times New Roman"/>
          <w:sz w:val="24"/>
          <w:szCs w:val="24"/>
        </w:rPr>
      </w:pPr>
      <w:r>
        <w:rPr>
          <w:rFonts w:ascii="Times New Roman" w:hAnsi="Times New Roman" w:cs="Times New Roman"/>
          <w:sz w:val="24"/>
          <w:szCs w:val="24"/>
        </w:rPr>
        <w:t xml:space="preserve">Translational Outlook 1: The optimal timing for OHT after LVAD remains controversial. This study suggests that OHT soon after LVAD placement (less than 8 days) is associated with more in-hospital mortality. Depending on the clinical scenario, it might be reasonable to defer OHT immediately after LVAD placement. </w:t>
      </w:r>
    </w:p>
    <w:p w:rsidR="0097065E" w:rsidRPr="00FB22B2" w:rsidRDefault="0097065E" w:rsidP="00C657D5">
      <w:pPr>
        <w:spacing w:line="360" w:lineRule="auto"/>
        <w:rPr>
          <w:rFonts w:ascii="Times New Roman" w:hAnsi="Times New Roman" w:cs="Times New Roman"/>
          <w:sz w:val="24"/>
          <w:szCs w:val="24"/>
        </w:rPr>
      </w:pPr>
    </w:p>
    <w:p w:rsidR="006E641A" w:rsidRPr="00FB22B2" w:rsidRDefault="00080D48" w:rsidP="00C657D5">
      <w:pPr>
        <w:spacing w:line="360" w:lineRule="auto"/>
        <w:rPr>
          <w:rFonts w:ascii="Times New Roman" w:hAnsi="Times New Roman" w:cs="Times New Roman"/>
          <w:b/>
          <w:sz w:val="24"/>
          <w:szCs w:val="24"/>
        </w:rPr>
      </w:pPr>
      <w:r w:rsidRPr="00FB22B2">
        <w:rPr>
          <w:rFonts w:ascii="Times New Roman" w:hAnsi="Times New Roman" w:cs="Times New Roman"/>
          <w:b/>
          <w:sz w:val="24"/>
          <w:szCs w:val="24"/>
        </w:rPr>
        <w:t xml:space="preserve">References: </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 xml:space="preserve">1.  Bui, Anh L., Tamara B. </w:t>
      </w:r>
      <w:proofErr w:type="spellStart"/>
      <w:r w:rsidRPr="004F73E9">
        <w:rPr>
          <w:rFonts w:ascii="Times New Roman" w:hAnsi="Times New Roman" w:cs="Times New Roman"/>
          <w:sz w:val="24"/>
          <w:szCs w:val="24"/>
        </w:rPr>
        <w:t>Horwich</w:t>
      </w:r>
      <w:proofErr w:type="spellEnd"/>
      <w:r w:rsidRPr="004F73E9">
        <w:rPr>
          <w:rFonts w:ascii="Times New Roman" w:hAnsi="Times New Roman" w:cs="Times New Roman"/>
          <w:sz w:val="24"/>
          <w:szCs w:val="24"/>
        </w:rPr>
        <w:t xml:space="preserve">, and Gregg C. </w:t>
      </w:r>
      <w:proofErr w:type="spellStart"/>
      <w:r w:rsidRPr="004F73E9">
        <w:rPr>
          <w:rFonts w:ascii="Times New Roman" w:hAnsi="Times New Roman" w:cs="Times New Roman"/>
          <w:sz w:val="24"/>
          <w:szCs w:val="24"/>
        </w:rPr>
        <w:t>Fonarow</w:t>
      </w:r>
      <w:proofErr w:type="spellEnd"/>
      <w:r w:rsidRPr="004F73E9">
        <w:rPr>
          <w:rFonts w:ascii="Times New Roman" w:hAnsi="Times New Roman" w:cs="Times New Roman"/>
          <w:sz w:val="24"/>
          <w:szCs w:val="24"/>
        </w:rPr>
        <w:t>. "Epidemiology and risk profile of heart failure." Nature Reviews Cardiology 8.1 (2011): 30-41.</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2. Lloyd-Jones, Donald, et al. "Heart disease and stroke statistics—2010 update A report from the American Heart Association." Circulation 121.7 (2010): e46-e215.</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 xml:space="preserve">3. </w:t>
      </w:r>
      <w:proofErr w:type="spellStart"/>
      <w:r w:rsidRPr="004F73E9">
        <w:rPr>
          <w:rFonts w:ascii="Times New Roman" w:hAnsi="Times New Roman" w:cs="Times New Roman"/>
          <w:sz w:val="24"/>
          <w:szCs w:val="24"/>
        </w:rPr>
        <w:t>Blecker</w:t>
      </w:r>
      <w:proofErr w:type="spellEnd"/>
      <w:r w:rsidRPr="004F73E9">
        <w:rPr>
          <w:rFonts w:ascii="Times New Roman" w:hAnsi="Times New Roman" w:cs="Times New Roman"/>
          <w:sz w:val="24"/>
          <w:szCs w:val="24"/>
        </w:rPr>
        <w:t>, Saul, et al. "Heart failure–associated hospitalizations in the United States." Journal of the American College of Cardiology 61.12 (2013): 1259-1267.</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 xml:space="preserve">4. </w:t>
      </w:r>
      <w:proofErr w:type="spellStart"/>
      <w:r w:rsidRPr="004F73E9">
        <w:rPr>
          <w:rFonts w:ascii="Times New Roman" w:hAnsi="Times New Roman" w:cs="Times New Roman"/>
          <w:sz w:val="24"/>
          <w:szCs w:val="24"/>
        </w:rPr>
        <w:t>Heidenreich</w:t>
      </w:r>
      <w:proofErr w:type="spellEnd"/>
      <w:r w:rsidRPr="004F73E9">
        <w:rPr>
          <w:rFonts w:ascii="Times New Roman" w:hAnsi="Times New Roman" w:cs="Times New Roman"/>
          <w:sz w:val="24"/>
          <w:szCs w:val="24"/>
        </w:rPr>
        <w:t>, Paul A., et al. "Forecasting the impact of heart failure in the United States a policy statement from the American Heart Association."Circulation: Heart Failure 6.3 (2013): 606-619.</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 xml:space="preserve">5. Friedrich, Erik B., and Michael </w:t>
      </w:r>
      <w:proofErr w:type="spellStart"/>
      <w:r w:rsidRPr="004F73E9">
        <w:rPr>
          <w:rFonts w:ascii="Times New Roman" w:hAnsi="Times New Roman" w:cs="Times New Roman"/>
          <w:sz w:val="24"/>
          <w:szCs w:val="24"/>
        </w:rPr>
        <w:t>Böhm</w:t>
      </w:r>
      <w:proofErr w:type="spellEnd"/>
      <w:r w:rsidRPr="004F73E9">
        <w:rPr>
          <w:rFonts w:ascii="Times New Roman" w:hAnsi="Times New Roman" w:cs="Times New Roman"/>
          <w:sz w:val="24"/>
          <w:szCs w:val="24"/>
        </w:rPr>
        <w:t>. "Management of end stage heart failure."Heart 93.5 (2007): 626-631.</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 xml:space="preserve">6. </w:t>
      </w:r>
      <w:proofErr w:type="spellStart"/>
      <w:r w:rsidRPr="004F73E9">
        <w:rPr>
          <w:rFonts w:ascii="Times New Roman" w:hAnsi="Times New Roman" w:cs="Times New Roman"/>
          <w:sz w:val="24"/>
          <w:szCs w:val="24"/>
        </w:rPr>
        <w:t>Fanaroff</w:t>
      </w:r>
      <w:proofErr w:type="spellEnd"/>
      <w:r w:rsidRPr="004F73E9">
        <w:rPr>
          <w:rFonts w:ascii="Times New Roman" w:hAnsi="Times New Roman" w:cs="Times New Roman"/>
          <w:sz w:val="24"/>
          <w:szCs w:val="24"/>
        </w:rPr>
        <w:t>, Alexander C., et al. "Patient Selection for Advanced Heart Failure Therapy Referral." Critical pathways in cardiology 13.1 (2014): 1.</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 xml:space="preserve">7. </w:t>
      </w:r>
      <w:proofErr w:type="spellStart"/>
      <w:r w:rsidRPr="004F73E9">
        <w:rPr>
          <w:rFonts w:ascii="Times New Roman" w:hAnsi="Times New Roman" w:cs="Times New Roman"/>
          <w:sz w:val="24"/>
          <w:szCs w:val="24"/>
        </w:rPr>
        <w:t>Carabello</w:t>
      </w:r>
      <w:proofErr w:type="spellEnd"/>
      <w:r w:rsidRPr="004F73E9">
        <w:rPr>
          <w:rFonts w:ascii="Times New Roman" w:hAnsi="Times New Roman" w:cs="Times New Roman"/>
          <w:sz w:val="24"/>
          <w:szCs w:val="24"/>
        </w:rPr>
        <w:t xml:space="preserve">, </w:t>
      </w:r>
      <w:proofErr w:type="spellStart"/>
      <w:r w:rsidRPr="004F73E9">
        <w:rPr>
          <w:rFonts w:ascii="Times New Roman" w:hAnsi="Times New Roman" w:cs="Times New Roman"/>
          <w:sz w:val="24"/>
          <w:szCs w:val="24"/>
        </w:rPr>
        <w:t>Blase</w:t>
      </w:r>
      <w:proofErr w:type="spellEnd"/>
      <w:r w:rsidRPr="004F73E9">
        <w:rPr>
          <w:rFonts w:ascii="Times New Roman" w:hAnsi="Times New Roman" w:cs="Times New Roman"/>
          <w:sz w:val="24"/>
          <w:szCs w:val="24"/>
        </w:rPr>
        <w:t xml:space="preserve"> A. "Contemporary Reviews in Cardiovascular Medicine."Circulation 112 (2005): 432-437.</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8. Taylor, David O., et al. "Registry of the International Society for Heart and Lung Transplantation: twenty-sixth official adult heart transplant report—2009." The Journal of Heart and Lung Transplantation 28.10 (2009): 1007-1022.</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9. Rose, Eric A., et al. "Long-term use of a left ventricular assist device for end-stage heart failure." New England Journal of Medicine 345.20 (2001): 1435-1443.</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10. Takeda, Koji, et al. "Outcome of cardiac transplantation in patients requiring prolonged continuous-flow left ventricular assist device support." The Journal of Heart and Lung Transplantation 34.1 (2015): 89-99.</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 xml:space="preserve">11. </w:t>
      </w:r>
      <w:proofErr w:type="spellStart"/>
      <w:r w:rsidRPr="004F73E9">
        <w:rPr>
          <w:rFonts w:ascii="Times New Roman" w:hAnsi="Times New Roman" w:cs="Times New Roman"/>
          <w:sz w:val="24"/>
          <w:szCs w:val="24"/>
        </w:rPr>
        <w:t>McIlvennan</w:t>
      </w:r>
      <w:proofErr w:type="spellEnd"/>
      <w:r w:rsidRPr="004F73E9">
        <w:rPr>
          <w:rFonts w:ascii="Times New Roman" w:hAnsi="Times New Roman" w:cs="Times New Roman"/>
          <w:sz w:val="24"/>
          <w:szCs w:val="24"/>
        </w:rPr>
        <w:t>, Colleen K., et al. "Clinical outcomes following continuous-flow left ventricular assist device: a systematic review." Circulation: Heart Failure(2014): CIRCHEARTFAILURE-114</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 xml:space="preserve">12. </w:t>
      </w:r>
      <w:proofErr w:type="spellStart"/>
      <w:r w:rsidRPr="004F73E9">
        <w:rPr>
          <w:rFonts w:ascii="Times New Roman" w:hAnsi="Times New Roman" w:cs="Times New Roman"/>
          <w:sz w:val="24"/>
          <w:szCs w:val="24"/>
        </w:rPr>
        <w:t>Nativi</w:t>
      </w:r>
      <w:proofErr w:type="spellEnd"/>
      <w:r w:rsidRPr="004F73E9">
        <w:rPr>
          <w:rFonts w:ascii="Times New Roman" w:hAnsi="Times New Roman" w:cs="Times New Roman"/>
          <w:sz w:val="24"/>
          <w:szCs w:val="24"/>
        </w:rPr>
        <w:t>, Jose N., et al. "Changing outcomes in patients bridged to heart transplantation with continuous-versus pulsatile-flow ventricular assist devices: an analysis of the registry of the International Society for Heart and Lung Transplantation." The Journal of Heart and Lung Transplantation 30.8 (2011): 854-861.</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 xml:space="preserve">13. John, </w:t>
      </w:r>
      <w:proofErr w:type="spellStart"/>
      <w:r w:rsidRPr="004F73E9">
        <w:rPr>
          <w:rFonts w:ascii="Times New Roman" w:hAnsi="Times New Roman" w:cs="Times New Roman"/>
          <w:sz w:val="24"/>
          <w:szCs w:val="24"/>
        </w:rPr>
        <w:t>Ranjit</w:t>
      </w:r>
      <w:proofErr w:type="spellEnd"/>
      <w:r w:rsidRPr="004F73E9">
        <w:rPr>
          <w:rFonts w:ascii="Times New Roman" w:hAnsi="Times New Roman" w:cs="Times New Roman"/>
          <w:sz w:val="24"/>
          <w:szCs w:val="24"/>
        </w:rPr>
        <w:t xml:space="preserve">, et al. "Improved survival and decreasing incidence of adverse events with the </w:t>
      </w:r>
      <w:proofErr w:type="spellStart"/>
      <w:r w:rsidRPr="004F73E9">
        <w:rPr>
          <w:rFonts w:ascii="Times New Roman" w:hAnsi="Times New Roman" w:cs="Times New Roman"/>
          <w:sz w:val="24"/>
          <w:szCs w:val="24"/>
        </w:rPr>
        <w:t>HeartMate</w:t>
      </w:r>
      <w:proofErr w:type="spellEnd"/>
      <w:r w:rsidRPr="004F73E9">
        <w:rPr>
          <w:rFonts w:ascii="Times New Roman" w:hAnsi="Times New Roman" w:cs="Times New Roman"/>
          <w:sz w:val="24"/>
          <w:szCs w:val="24"/>
        </w:rPr>
        <w:t xml:space="preserve"> II left ventricular assist device as bridge-to-transplant therapy." The Annals of thoracic surgery 86.4 (2008): 1227-1235.</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 xml:space="preserve">14. </w:t>
      </w:r>
      <w:proofErr w:type="spellStart"/>
      <w:r w:rsidRPr="004F73E9">
        <w:rPr>
          <w:rFonts w:ascii="Times New Roman" w:hAnsi="Times New Roman" w:cs="Times New Roman"/>
          <w:sz w:val="24"/>
          <w:szCs w:val="24"/>
        </w:rPr>
        <w:t>Deo</w:t>
      </w:r>
      <w:proofErr w:type="spellEnd"/>
      <w:r w:rsidRPr="004F73E9">
        <w:rPr>
          <w:rFonts w:ascii="Times New Roman" w:hAnsi="Times New Roman" w:cs="Times New Roman"/>
          <w:sz w:val="24"/>
          <w:szCs w:val="24"/>
        </w:rPr>
        <w:t xml:space="preserve">, </w:t>
      </w:r>
      <w:proofErr w:type="spellStart"/>
      <w:r w:rsidRPr="004F73E9">
        <w:rPr>
          <w:rFonts w:ascii="Times New Roman" w:hAnsi="Times New Roman" w:cs="Times New Roman"/>
          <w:sz w:val="24"/>
          <w:szCs w:val="24"/>
        </w:rPr>
        <w:t>Salil</w:t>
      </w:r>
      <w:proofErr w:type="spellEnd"/>
      <w:r w:rsidRPr="004F73E9">
        <w:rPr>
          <w:rFonts w:ascii="Times New Roman" w:hAnsi="Times New Roman" w:cs="Times New Roman"/>
          <w:sz w:val="24"/>
          <w:szCs w:val="24"/>
        </w:rPr>
        <w:t xml:space="preserve"> V., et al. "Cardiac transplantation after bridged therapy with continuous flow left ventricular assist devices." Heart, Lung and Circulation23.3 (2014): 224-228.</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 xml:space="preserve">15. </w:t>
      </w:r>
      <w:proofErr w:type="spellStart"/>
      <w:r w:rsidRPr="004F73E9">
        <w:rPr>
          <w:rFonts w:ascii="Times New Roman" w:hAnsi="Times New Roman" w:cs="Times New Roman"/>
          <w:sz w:val="24"/>
          <w:szCs w:val="24"/>
        </w:rPr>
        <w:t>Lietz</w:t>
      </w:r>
      <w:proofErr w:type="spellEnd"/>
      <w:r w:rsidRPr="004F73E9">
        <w:rPr>
          <w:rFonts w:ascii="Times New Roman" w:hAnsi="Times New Roman" w:cs="Times New Roman"/>
          <w:sz w:val="24"/>
          <w:szCs w:val="24"/>
        </w:rPr>
        <w:t>, Katherine, et al. "Outcomes of left ventricular assist device implantation as destination therapy in the post-rematch era implications for patient selection." Circulation 116.5 (2007): 497-505.</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 xml:space="preserve">16. La Francesca, </w:t>
      </w:r>
      <w:proofErr w:type="spellStart"/>
      <w:r w:rsidRPr="004F73E9">
        <w:rPr>
          <w:rFonts w:ascii="Times New Roman" w:hAnsi="Times New Roman" w:cs="Times New Roman"/>
          <w:sz w:val="24"/>
          <w:szCs w:val="24"/>
        </w:rPr>
        <w:t>Saverio</w:t>
      </w:r>
      <w:proofErr w:type="spellEnd"/>
      <w:r w:rsidRPr="004F73E9">
        <w:rPr>
          <w:rFonts w:ascii="Times New Roman" w:hAnsi="Times New Roman" w:cs="Times New Roman"/>
          <w:sz w:val="24"/>
          <w:szCs w:val="24"/>
        </w:rPr>
        <w:t xml:space="preserve">, et al. "First Use of the </w:t>
      </w:r>
      <w:proofErr w:type="spellStart"/>
      <w:r w:rsidRPr="004F73E9">
        <w:rPr>
          <w:rFonts w:ascii="Times New Roman" w:hAnsi="Times New Roman" w:cs="Times New Roman"/>
          <w:sz w:val="24"/>
          <w:szCs w:val="24"/>
        </w:rPr>
        <w:t>TandemHeart</w:t>
      </w:r>
      <w:proofErr w:type="spellEnd"/>
      <w:r w:rsidRPr="004F73E9">
        <w:rPr>
          <w:rFonts w:ascii="Times New Roman" w:hAnsi="Times New Roman" w:cs="Times New Roman"/>
          <w:sz w:val="24"/>
          <w:szCs w:val="24"/>
        </w:rPr>
        <w:t xml:space="preserve">® </w:t>
      </w:r>
      <w:proofErr w:type="spellStart"/>
      <w:r w:rsidRPr="004F73E9">
        <w:rPr>
          <w:rFonts w:ascii="Times New Roman" w:hAnsi="Times New Roman" w:cs="Times New Roman"/>
          <w:sz w:val="24"/>
          <w:szCs w:val="24"/>
        </w:rPr>
        <w:t>Percutaneous</w:t>
      </w:r>
      <w:proofErr w:type="spellEnd"/>
      <w:r w:rsidRPr="004F73E9">
        <w:rPr>
          <w:rFonts w:ascii="Times New Roman" w:hAnsi="Times New Roman" w:cs="Times New Roman"/>
          <w:sz w:val="24"/>
          <w:szCs w:val="24"/>
        </w:rPr>
        <w:t xml:space="preserve"> Left Ventricular Assist Device as a Short-Term Bridge to Cardiac Transplantation." Texas Heart Institute Journal 33.4 (2006): 490.</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17. Naidu, Srihari S. "Novel percutaneous cardiac assist devices the science of and indications for hemodynamic support." Circulation 123.5 (2011): 533-543.</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 xml:space="preserve">18. </w:t>
      </w:r>
      <w:proofErr w:type="spellStart"/>
      <w:r w:rsidRPr="004F73E9">
        <w:rPr>
          <w:rFonts w:ascii="Times New Roman" w:hAnsi="Times New Roman" w:cs="Times New Roman"/>
          <w:sz w:val="24"/>
          <w:szCs w:val="24"/>
        </w:rPr>
        <w:t>Kar</w:t>
      </w:r>
      <w:proofErr w:type="spellEnd"/>
      <w:r w:rsidRPr="004F73E9">
        <w:rPr>
          <w:rFonts w:ascii="Times New Roman" w:hAnsi="Times New Roman" w:cs="Times New Roman"/>
          <w:sz w:val="24"/>
          <w:szCs w:val="24"/>
        </w:rPr>
        <w:t xml:space="preserve">, </w:t>
      </w:r>
      <w:proofErr w:type="spellStart"/>
      <w:r w:rsidRPr="004F73E9">
        <w:rPr>
          <w:rFonts w:ascii="Times New Roman" w:hAnsi="Times New Roman" w:cs="Times New Roman"/>
          <w:sz w:val="24"/>
          <w:szCs w:val="24"/>
        </w:rPr>
        <w:t>Biswajit</w:t>
      </w:r>
      <w:proofErr w:type="spellEnd"/>
      <w:r w:rsidRPr="004F73E9">
        <w:rPr>
          <w:rFonts w:ascii="Times New Roman" w:hAnsi="Times New Roman" w:cs="Times New Roman"/>
          <w:sz w:val="24"/>
          <w:szCs w:val="24"/>
        </w:rPr>
        <w:t xml:space="preserve">, et al. "Clinical experience with the </w:t>
      </w:r>
      <w:proofErr w:type="spellStart"/>
      <w:r w:rsidRPr="004F73E9">
        <w:rPr>
          <w:rFonts w:ascii="Times New Roman" w:hAnsi="Times New Roman" w:cs="Times New Roman"/>
          <w:sz w:val="24"/>
          <w:szCs w:val="24"/>
        </w:rPr>
        <w:t>TandemHeart</w:t>
      </w:r>
      <w:proofErr w:type="spellEnd"/>
      <w:r w:rsidRPr="004F73E9">
        <w:rPr>
          <w:rFonts w:ascii="Times New Roman" w:hAnsi="Times New Roman" w:cs="Times New Roman"/>
          <w:sz w:val="24"/>
          <w:szCs w:val="24"/>
        </w:rPr>
        <w:t xml:space="preserve">® </w:t>
      </w:r>
      <w:proofErr w:type="spellStart"/>
      <w:r w:rsidRPr="004F73E9">
        <w:rPr>
          <w:rFonts w:ascii="Times New Roman" w:hAnsi="Times New Roman" w:cs="Times New Roman"/>
          <w:sz w:val="24"/>
          <w:szCs w:val="24"/>
        </w:rPr>
        <w:t>percutaneous</w:t>
      </w:r>
      <w:proofErr w:type="spellEnd"/>
      <w:r w:rsidRPr="004F73E9">
        <w:rPr>
          <w:rFonts w:ascii="Times New Roman" w:hAnsi="Times New Roman" w:cs="Times New Roman"/>
          <w:sz w:val="24"/>
          <w:szCs w:val="24"/>
        </w:rPr>
        <w:t xml:space="preserve"> ventricular assist device." Texas Heart Institute Journal 33.2 (2006): 111.</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 xml:space="preserve">19. </w:t>
      </w:r>
      <w:proofErr w:type="spellStart"/>
      <w:r w:rsidRPr="004F73E9">
        <w:rPr>
          <w:rFonts w:ascii="Times New Roman" w:hAnsi="Times New Roman" w:cs="Times New Roman"/>
          <w:sz w:val="24"/>
          <w:szCs w:val="24"/>
        </w:rPr>
        <w:t>Lampropulos</w:t>
      </w:r>
      <w:proofErr w:type="spellEnd"/>
      <w:r w:rsidRPr="004F73E9">
        <w:rPr>
          <w:rFonts w:ascii="Times New Roman" w:hAnsi="Times New Roman" w:cs="Times New Roman"/>
          <w:sz w:val="24"/>
          <w:szCs w:val="24"/>
        </w:rPr>
        <w:t xml:space="preserve">, </w:t>
      </w:r>
      <w:proofErr w:type="spellStart"/>
      <w:r w:rsidRPr="004F73E9">
        <w:rPr>
          <w:rFonts w:ascii="Times New Roman" w:hAnsi="Times New Roman" w:cs="Times New Roman"/>
          <w:sz w:val="24"/>
          <w:szCs w:val="24"/>
        </w:rPr>
        <w:t>Julianna</w:t>
      </w:r>
      <w:proofErr w:type="spellEnd"/>
      <w:r w:rsidRPr="004F73E9">
        <w:rPr>
          <w:rFonts w:ascii="Times New Roman" w:hAnsi="Times New Roman" w:cs="Times New Roman"/>
          <w:sz w:val="24"/>
          <w:szCs w:val="24"/>
        </w:rPr>
        <w:t xml:space="preserve"> F., et al. "Trends in left ventricular assist device use and outcomes among Medicare beneficiaries, 2004–2011." Open heart 1.1 (2014): e000109. </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 xml:space="preserve">20. </w:t>
      </w:r>
      <w:proofErr w:type="spellStart"/>
      <w:r w:rsidRPr="004F73E9">
        <w:rPr>
          <w:rFonts w:ascii="Times New Roman" w:hAnsi="Times New Roman" w:cs="Times New Roman"/>
          <w:sz w:val="24"/>
          <w:szCs w:val="24"/>
        </w:rPr>
        <w:t>Hasin</w:t>
      </w:r>
      <w:proofErr w:type="spellEnd"/>
      <w:r w:rsidRPr="004F73E9">
        <w:rPr>
          <w:rFonts w:ascii="Times New Roman" w:hAnsi="Times New Roman" w:cs="Times New Roman"/>
          <w:sz w:val="24"/>
          <w:szCs w:val="24"/>
        </w:rPr>
        <w:t>, Tal, et al. "Readmissions after implantation of axial flow left ventricular assist device." Journal of the American College of Cardiology 61.2 (2013): 153-163.</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 xml:space="preserve">21. </w:t>
      </w:r>
      <w:proofErr w:type="spellStart"/>
      <w:r w:rsidRPr="004F73E9">
        <w:rPr>
          <w:rFonts w:ascii="Times New Roman" w:hAnsi="Times New Roman" w:cs="Times New Roman"/>
          <w:sz w:val="24"/>
          <w:szCs w:val="24"/>
        </w:rPr>
        <w:t>Terracciano</w:t>
      </w:r>
      <w:proofErr w:type="spellEnd"/>
      <w:r w:rsidRPr="004F73E9">
        <w:rPr>
          <w:rFonts w:ascii="Times New Roman" w:hAnsi="Times New Roman" w:cs="Times New Roman"/>
          <w:sz w:val="24"/>
          <w:szCs w:val="24"/>
        </w:rPr>
        <w:t xml:space="preserve">, </w:t>
      </w:r>
      <w:proofErr w:type="spellStart"/>
      <w:r w:rsidRPr="004F73E9">
        <w:rPr>
          <w:rFonts w:ascii="Times New Roman" w:hAnsi="Times New Roman" w:cs="Times New Roman"/>
          <w:sz w:val="24"/>
          <w:szCs w:val="24"/>
        </w:rPr>
        <w:t>Cesare</w:t>
      </w:r>
      <w:proofErr w:type="spellEnd"/>
      <w:r w:rsidRPr="004F73E9">
        <w:rPr>
          <w:rFonts w:ascii="Times New Roman" w:hAnsi="Times New Roman" w:cs="Times New Roman"/>
          <w:sz w:val="24"/>
          <w:szCs w:val="24"/>
        </w:rPr>
        <w:t xml:space="preserve"> M., Leslie W. Miller, and </w:t>
      </w:r>
      <w:proofErr w:type="spellStart"/>
      <w:r w:rsidRPr="004F73E9">
        <w:rPr>
          <w:rFonts w:ascii="Times New Roman" w:hAnsi="Times New Roman" w:cs="Times New Roman"/>
          <w:sz w:val="24"/>
          <w:szCs w:val="24"/>
        </w:rPr>
        <w:t>Magdi</w:t>
      </w:r>
      <w:proofErr w:type="spellEnd"/>
      <w:r w:rsidRPr="004F73E9">
        <w:rPr>
          <w:rFonts w:ascii="Times New Roman" w:hAnsi="Times New Roman" w:cs="Times New Roman"/>
          <w:sz w:val="24"/>
          <w:szCs w:val="24"/>
        </w:rPr>
        <w:t xml:space="preserve"> H. </w:t>
      </w:r>
      <w:proofErr w:type="spellStart"/>
      <w:r w:rsidRPr="004F73E9">
        <w:rPr>
          <w:rFonts w:ascii="Times New Roman" w:hAnsi="Times New Roman" w:cs="Times New Roman"/>
          <w:sz w:val="24"/>
          <w:szCs w:val="24"/>
        </w:rPr>
        <w:t>Yacoub</w:t>
      </w:r>
      <w:proofErr w:type="spellEnd"/>
      <w:r w:rsidRPr="004F73E9">
        <w:rPr>
          <w:rFonts w:ascii="Times New Roman" w:hAnsi="Times New Roman" w:cs="Times New Roman"/>
          <w:sz w:val="24"/>
          <w:szCs w:val="24"/>
        </w:rPr>
        <w:t>. "Contemporary use of ventricular assist devices." Annual review of medicine 61 (2010): 255-270.</w:t>
      </w:r>
    </w:p>
    <w:p w:rsidR="006E641A" w:rsidRPr="00FB22B2"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22. Miller, Leslie W. "Left ventricular assist devices are underutilized." Circulation 123.14 (2011): 1552-1558.</w:t>
      </w:r>
    </w:p>
    <w:p w:rsidR="006E641A" w:rsidRPr="00FB22B2" w:rsidRDefault="006E641A" w:rsidP="00C657D5">
      <w:pPr>
        <w:spacing w:line="360" w:lineRule="auto"/>
        <w:rPr>
          <w:rFonts w:ascii="Times New Roman" w:hAnsi="Times New Roman" w:cs="Times New Roman"/>
          <w:sz w:val="24"/>
          <w:szCs w:val="24"/>
        </w:rPr>
      </w:pPr>
    </w:p>
    <w:p w:rsidR="006E641A" w:rsidRDefault="006E641A" w:rsidP="00C657D5">
      <w:pPr>
        <w:spacing w:line="360" w:lineRule="auto"/>
        <w:rPr>
          <w:rFonts w:ascii="Times New Roman" w:hAnsi="Times New Roman" w:cs="Times New Roman"/>
          <w:sz w:val="24"/>
          <w:szCs w:val="24"/>
        </w:rPr>
      </w:pPr>
    </w:p>
    <w:p w:rsidR="0097065E" w:rsidRDefault="0097065E" w:rsidP="00C657D5">
      <w:pPr>
        <w:spacing w:line="360" w:lineRule="auto"/>
        <w:rPr>
          <w:rFonts w:ascii="Times New Roman" w:hAnsi="Times New Roman" w:cs="Times New Roman"/>
          <w:sz w:val="24"/>
          <w:szCs w:val="24"/>
        </w:rPr>
      </w:pPr>
    </w:p>
    <w:p w:rsidR="0097065E" w:rsidRDefault="0097065E" w:rsidP="00C657D5">
      <w:pPr>
        <w:spacing w:line="360" w:lineRule="auto"/>
        <w:rPr>
          <w:rFonts w:ascii="Times New Roman" w:hAnsi="Times New Roman" w:cs="Times New Roman"/>
          <w:sz w:val="24"/>
          <w:szCs w:val="24"/>
        </w:rPr>
      </w:pPr>
    </w:p>
    <w:p w:rsidR="0097065E" w:rsidRDefault="0097065E" w:rsidP="00C657D5">
      <w:pPr>
        <w:spacing w:line="360" w:lineRule="auto"/>
        <w:rPr>
          <w:rFonts w:ascii="Times New Roman" w:hAnsi="Times New Roman" w:cs="Times New Roman"/>
          <w:sz w:val="24"/>
          <w:szCs w:val="24"/>
        </w:rPr>
      </w:pPr>
    </w:p>
    <w:p w:rsidR="0097065E" w:rsidRDefault="0097065E" w:rsidP="00C657D5">
      <w:pPr>
        <w:spacing w:line="360" w:lineRule="auto"/>
        <w:rPr>
          <w:rFonts w:ascii="Times New Roman" w:hAnsi="Times New Roman" w:cs="Times New Roman"/>
          <w:sz w:val="24"/>
          <w:szCs w:val="24"/>
        </w:rPr>
      </w:pPr>
    </w:p>
    <w:p w:rsidR="0097065E" w:rsidRDefault="0097065E" w:rsidP="00C657D5">
      <w:pPr>
        <w:spacing w:line="360" w:lineRule="auto"/>
        <w:rPr>
          <w:rFonts w:ascii="Times New Roman" w:hAnsi="Times New Roman" w:cs="Times New Roman"/>
          <w:sz w:val="24"/>
          <w:szCs w:val="24"/>
        </w:rPr>
      </w:pPr>
    </w:p>
    <w:p w:rsidR="0097065E" w:rsidRDefault="0097065E" w:rsidP="00C657D5">
      <w:pPr>
        <w:spacing w:line="360" w:lineRule="auto"/>
        <w:rPr>
          <w:rFonts w:ascii="Times New Roman" w:hAnsi="Times New Roman" w:cs="Times New Roman"/>
          <w:sz w:val="24"/>
          <w:szCs w:val="24"/>
        </w:rPr>
      </w:pPr>
    </w:p>
    <w:p w:rsidR="0097065E" w:rsidRDefault="0097065E" w:rsidP="00C657D5">
      <w:pPr>
        <w:spacing w:line="360" w:lineRule="auto"/>
        <w:rPr>
          <w:rFonts w:ascii="Times New Roman" w:hAnsi="Times New Roman" w:cs="Times New Roman"/>
          <w:sz w:val="24"/>
          <w:szCs w:val="24"/>
        </w:rPr>
      </w:pPr>
    </w:p>
    <w:p w:rsidR="0097065E" w:rsidRDefault="0097065E" w:rsidP="00C657D5">
      <w:pPr>
        <w:spacing w:line="360" w:lineRule="auto"/>
        <w:rPr>
          <w:rFonts w:ascii="Times New Roman" w:hAnsi="Times New Roman" w:cs="Times New Roman"/>
          <w:sz w:val="24"/>
          <w:szCs w:val="24"/>
        </w:rPr>
      </w:pPr>
    </w:p>
    <w:p w:rsidR="0097065E" w:rsidRDefault="0097065E" w:rsidP="00C657D5">
      <w:pPr>
        <w:spacing w:line="360" w:lineRule="auto"/>
        <w:rPr>
          <w:rFonts w:ascii="Times New Roman" w:hAnsi="Times New Roman" w:cs="Times New Roman"/>
          <w:sz w:val="24"/>
          <w:szCs w:val="24"/>
        </w:rPr>
      </w:pPr>
    </w:p>
    <w:p w:rsidR="0097065E" w:rsidRDefault="0097065E" w:rsidP="00C657D5">
      <w:pPr>
        <w:spacing w:line="360" w:lineRule="auto"/>
        <w:rPr>
          <w:rFonts w:ascii="Times New Roman" w:hAnsi="Times New Roman" w:cs="Times New Roman"/>
          <w:sz w:val="24"/>
          <w:szCs w:val="24"/>
        </w:rPr>
      </w:pPr>
    </w:p>
    <w:p w:rsidR="0097065E" w:rsidRDefault="0097065E" w:rsidP="00C657D5">
      <w:pPr>
        <w:spacing w:line="360" w:lineRule="auto"/>
        <w:rPr>
          <w:rFonts w:ascii="Times New Roman" w:hAnsi="Times New Roman" w:cs="Times New Roman"/>
          <w:sz w:val="24"/>
          <w:szCs w:val="24"/>
        </w:rPr>
      </w:pPr>
    </w:p>
    <w:p w:rsidR="0097065E" w:rsidRDefault="0097065E" w:rsidP="00C657D5">
      <w:pPr>
        <w:spacing w:line="360" w:lineRule="auto"/>
        <w:rPr>
          <w:rFonts w:ascii="Times New Roman" w:hAnsi="Times New Roman" w:cs="Times New Roman"/>
          <w:sz w:val="24"/>
          <w:szCs w:val="24"/>
        </w:rPr>
      </w:pPr>
    </w:p>
    <w:p w:rsidR="0097065E" w:rsidRPr="00FB22B2" w:rsidRDefault="0097065E" w:rsidP="00C657D5">
      <w:pPr>
        <w:spacing w:line="360" w:lineRule="auto"/>
        <w:rPr>
          <w:rFonts w:ascii="Times New Roman" w:hAnsi="Times New Roman" w:cs="Times New Roman"/>
          <w:sz w:val="24"/>
          <w:szCs w:val="24"/>
        </w:rPr>
      </w:pPr>
    </w:p>
    <w:tbl>
      <w:tblPr>
        <w:tblW w:w="11060" w:type="dxa"/>
        <w:tblLook w:val="04A0"/>
      </w:tblPr>
      <w:tblGrid>
        <w:gridCol w:w="4400"/>
        <w:gridCol w:w="2220"/>
        <w:gridCol w:w="2220"/>
        <w:gridCol w:w="2220"/>
      </w:tblGrid>
      <w:tr w:rsidR="0097065E" w:rsidRPr="00E12D3A" w:rsidTr="003E0043">
        <w:trPr>
          <w:trHeight w:val="230"/>
        </w:trPr>
        <w:tc>
          <w:tcPr>
            <w:tcW w:w="11060" w:type="dxa"/>
            <w:gridSpan w:val="4"/>
            <w:vMerge w:val="restart"/>
            <w:tcBorders>
              <w:top w:val="nil"/>
              <w:left w:val="nil"/>
              <w:bottom w:val="single" w:sz="8" w:space="0" w:color="000000"/>
              <w:right w:val="nil"/>
            </w:tcBorders>
            <w:shd w:val="clear" w:color="auto" w:fill="auto"/>
            <w:vAlign w:val="center"/>
            <w:hideMark/>
          </w:tcPr>
          <w:p w:rsidR="0097065E" w:rsidRPr="00E12D3A" w:rsidRDefault="0097065E" w:rsidP="003E0043">
            <w:pPr>
              <w:spacing w:after="0" w:line="240" w:lineRule="auto"/>
              <w:rPr>
                <w:rFonts w:ascii="Arial" w:eastAsia="Times New Roman" w:hAnsi="Arial" w:cs="Arial"/>
                <w:b/>
                <w:bCs/>
                <w:color w:val="000000"/>
                <w:sz w:val="20"/>
                <w:szCs w:val="20"/>
              </w:rPr>
            </w:pPr>
            <w:r w:rsidRPr="00E12D3A">
              <w:rPr>
                <w:rFonts w:ascii="Arial" w:eastAsia="Times New Roman" w:hAnsi="Arial" w:cs="Arial"/>
                <w:b/>
                <w:bCs/>
                <w:color w:val="000000"/>
                <w:sz w:val="20"/>
                <w:szCs w:val="20"/>
              </w:rPr>
              <w:t xml:space="preserve">Table 1. </w:t>
            </w:r>
            <w:r w:rsidRPr="00E12D3A">
              <w:rPr>
                <w:rFonts w:ascii="Arial" w:eastAsia="Times New Roman" w:hAnsi="Arial" w:cs="Arial"/>
                <w:color w:val="000000"/>
                <w:sz w:val="20"/>
                <w:szCs w:val="20"/>
              </w:rPr>
              <w:t xml:space="preserve">Baseline demographics of all LVAD patients, LVAD patients who underwent </w:t>
            </w:r>
            <w:r>
              <w:rPr>
                <w:rFonts w:ascii="Arial" w:eastAsia="Times New Roman" w:hAnsi="Arial" w:cs="Arial"/>
                <w:color w:val="000000"/>
                <w:sz w:val="20"/>
                <w:szCs w:val="20"/>
              </w:rPr>
              <w:t xml:space="preserve">OHT, and LVAD patients who did not undergo OHT. </w:t>
            </w:r>
          </w:p>
        </w:tc>
      </w:tr>
      <w:tr w:rsidR="0097065E" w:rsidRPr="00E12D3A" w:rsidTr="003E0043">
        <w:trPr>
          <w:trHeight w:val="230"/>
        </w:trPr>
        <w:tc>
          <w:tcPr>
            <w:tcW w:w="11060" w:type="dxa"/>
            <w:gridSpan w:val="4"/>
            <w:vMerge/>
            <w:tcBorders>
              <w:top w:val="nil"/>
              <w:left w:val="nil"/>
              <w:bottom w:val="single" w:sz="8" w:space="0" w:color="000000"/>
              <w:right w:val="nil"/>
            </w:tcBorders>
            <w:vAlign w:val="center"/>
            <w:hideMark/>
          </w:tcPr>
          <w:p w:rsidR="0097065E" w:rsidRPr="00E12D3A" w:rsidRDefault="0097065E" w:rsidP="003E0043">
            <w:pPr>
              <w:spacing w:after="0" w:line="240" w:lineRule="auto"/>
              <w:rPr>
                <w:rFonts w:ascii="Arial" w:eastAsia="Times New Roman" w:hAnsi="Arial" w:cs="Arial"/>
                <w:b/>
                <w:bCs/>
                <w:color w:val="000000"/>
                <w:sz w:val="20"/>
                <w:szCs w:val="20"/>
              </w:rPr>
            </w:pPr>
          </w:p>
        </w:tc>
      </w:tr>
      <w:tr w:rsidR="0097065E" w:rsidRPr="00E12D3A" w:rsidTr="003E0043">
        <w:trPr>
          <w:trHeight w:val="230"/>
        </w:trPr>
        <w:tc>
          <w:tcPr>
            <w:tcW w:w="4400" w:type="dxa"/>
            <w:vMerge w:val="restart"/>
            <w:tcBorders>
              <w:top w:val="nil"/>
              <w:left w:val="nil"/>
              <w:bottom w:val="nil"/>
              <w:right w:val="nil"/>
            </w:tcBorders>
            <w:shd w:val="clear" w:color="auto" w:fill="auto"/>
            <w:vAlign w:val="center"/>
            <w:hideMark/>
          </w:tcPr>
          <w:p w:rsidR="0097065E" w:rsidRPr="00E12D3A" w:rsidRDefault="0097065E" w:rsidP="003E0043">
            <w:pPr>
              <w:spacing w:after="0" w:line="240" w:lineRule="auto"/>
              <w:rPr>
                <w:rFonts w:ascii="Arial" w:eastAsia="Times New Roman" w:hAnsi="Arial" w:cs="Arial"/>
                <w:b/>
                <w:bCs/>
                <w:color w:val="000000"/>
                <w:sz w:val="20"/>
                <w:szCs w:val="20"/>
              </w:rPr>
            </w:pPr>
          </w:p>
        </w:tc>
        <w:tc>
          <w:tcPr>
            <w:tcW w:w="2220" w:type="dxa"/>
            <w:vMerge w:val="restart"/>
            <w:tcBorders>
              <w:top w:val="single" w:sz="8" w:space="0" w:color="auto"/>
              <w:left w:val="nil"/>
              <w:bottom w:val="single" w:sz="4" w:space="0" w:color="000000"/>
              <w:right w:val="nil"/>
            </w:tcBorders>
            <w:shd w:val="clear" w:color="auto" w:fill="auto"/>
            <w:vAlign w:val="center"/>
            <w:hideMark/>
          </w:tcPr>
          <w:p w:rsidR="0097065E" w:rsidRPr="00E12D3A" w:rsidRDefault="0097065E" w:rsidP="003E0043">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All </w:t>
            </w:r>
            <w:r w:rsidRPr="00E12D3A">
              <w:rPr>
                <w:rFonts w:ascii="Arial" w:eastAsia="Times New Roman" w:hAnsi="Arial" w:cs="Arial"/>
                <w:b/>
                <w:bCs/>
                <w:color w:val="000000"/>
                <w:sz w:val="20"/>
                <w:szCs w:val="20"/>
              </w:rPr>
              <w:t>LVAD</w:t>
            </w:r>
            <w:r>
              <w:rPr>
                <w:rFonts w:ascii="Arial" w:eastAsia="Times New Roman" w:hAnsi="Arial" w:cs="Arial"/>
                <w:b/>
                <w:bCs/>
                <w:color w:val="000000"/>
                <w:sz w:val="20"/>
                <w:szCs w:val="20"/>
              </w:rPr>
              <w:t>s</w:t>
            </w:r>
            <w:r w:rsidRPr="00E12D3A">
              <w:rPr>
                <w:rFonts w:ascii="Arial" w:eastAsia="Times New Roman" w:hAnsi="Arial" w:cs="Arial"/>
                <w:b/>
                <w:bCs/>
                <w:color w:val="000000"/>
                <w:sz w:val="20"/>
                <w:szCs w:val="20"/>
              </w:rPr>
              <w:br/>
              <w:t>(n = 2200)</w:t>
            </w:r>
          </w:p>
        </w:tc>
        <w:tc>
          <w:tcPr>
            <w:tcW w:w="2220" w:type="dxa"/>
            <w:vMerge w:val="restart"/>
            <w:tcBorders>
              <w:top w:val="single" w:sz="8" w:space="0" w:color="auto"/>
              <w:left w:val="nil"/>
              <w:bottom w:val="single" w:sz="4" w:space="0" w:color="000000"/>
              <w:right w:val="nil"/>
            </w:tcBorders>
            <w:shd w:val="clear" w:color="auto" w:fill="auto"/>
            <w:vAlign w:val="center"/>
            <w:hideMark/>
          </w:tcPr>
          <w:p w:rsidR="0097065E" w:rsidRPr="00E12D3A" w:rsidRDefault="0097065E" w:rsidP="003E0043">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OHT-</w:t>
            </w:r>
            <w:r w:rsidRPr="00E12D3A">
              <w:rPr>
                <w:rFonts w:ascii="Arial" w:eastAsia="Times New Roman" w:hAnsi="Arial" w:cs="Arial"/>
                <w:b/>
                <w:bCs/>
                <w:color w:val="000000"/>
                <w:sz w:val="20"/>
                <w:szCs w:val="20"/>
              </w:rPr>
              <w:br/>
              <w:t xml:space="preserve">(n = </w:t>
            </w:r>
            <w:r>
              <w:rPr>
                <w:rFonts w:ascii="Arial" w:eastAsia="Times New Roman" w:hAnsi="Arial" w:cs="Arial"/>
                <w:b/>
                <w:bCs/>
                <w:color w:val="000000"/>
                <w:sz w:val="20"/>
                <w:szCs w:val="20"/>
              </w:rPr>
              <w:t>2036</w:t>
            </w:r>
            <w:r w:rsidRPr="00E12D3A">
              <w:rPr>
                <w:rFonts w:ascii="Arial" w:eastAsia="Times New Roman" w:hAnsi="Arial" w:cs="Arial"/>
                <w:b/>
                <w:bCs/>
                <w:color w:val="000000"/>
                <w:sz w:val="20"/>
                <w:szCs w:val="20"/>
              </w:rPr>
              <w:t>)</w:t>
            </w:r>
          </w:p>
        </w:tc>
        <w:tc>
          <w:tcPr>
            <w:tcW w:w="2220" w:type="dxa"/>
            <w:vMerge w:val="restart"/>
            <w:tcBorders>
              <w:top w:val="single" w:sz="8" w:space="0" w:color="auto"/>
              <w:left w:val="nil"/>
              <w:bottom w:val="single" w:sz="4" w:space="0" w:color="000000"/>
              <w:right w:val="nil"/>
            </w:tcBorders>
            <w:shd w:val="clear" w:color="auto" w:fill="auto"/>
            <w:vAlign w:val="center"/>
            <w:hideMark/>
          </w:tcPr>
          <w:p w:rsidR="0097065E" w:rsidRPr="00E12D3A" w:rsidRDefault="0097065E" w:rsidP="003E0043">
            <w:pPr>
              <w:spacing w:after="0" w:line="240" w:lineRule="auto"/>
              <w:jc w:val="center"/>
              <w:rPr>
                <w:rFonts w:ascii="Arial" w:eastAsia="Times New Roman" w:hAnsi="Arial" w:cs="Arial"/>
                <w:b/>
                <w:bCs/>
                <w:color w:val="000000"/>
                <w:sz w:val="20"/>
                <w:szCs w:val="20"/>
              </w:rPr>
            </w:pPr>
            <w:r w:rsidRPr="00E12D3A">
              <w:rPr>
                <w:rFonts w:ascii="Arial" w:eastAsia="Times New Roman" w:hAnsi="Arial" w:cs="Arial"/>
                <w:b/>
                <w:bCs/>
                <w:color w:val="000000"/>
                <w:sz w:val="20"/>
                <w:szCs w:val="20"/>
              </w:rPr>
              <w:t xml:space="preserve">OHT+ </w:t>
            </w:r>
            <w:r w:rsidRPr="00E12D3A">
              <w:rPr>
                <w:rFonts w:ascii="Arial" w:eastAsia="Times New Roman" w:hAnsi="Arial" w:cs="Arial"/>
                <w:b/>
                <w:bCs/>
                <w:color w:val="000000"/>
                <w:sz w:val="20"/>
                <w:szCs w:val="20"/>
              </w:rPr>
              <w:br/>
              <w:t>(n = 164)</w:t>
            </w:r>
          </w:p>
        </w:tc>
      </w:tr>
      <w:tr w:rsidR="0097065E" w:rsidRPr="00E12D3A" w:rsidTr="003E0043">
        <w:trPr>
          <w:trHeight w:val="230"/>
        </w:trPr>
        <w:tc>
          <w:tcPr>
            <w:tcW w:w="4400" w:type="dxa"/>
            <w:vMerge/>
            <w:tcBorders>
              <w:top w:val="nil"/>
              <w:left w:val="nil"/>
              <w:bottom w:val="nil"/>
              <w:right w:val="nil"/>
            </w:tcBorders>
            <w:vAlign w:val="center"/>
            <w:hideMark/>
          </w:tcPr>
          <w:p w:rsidR="0097065E" w:rsidRPr="00E12D3A" w:rsidRDefault="0097065E" w:rsidP="003E0043">
            <w:pPr>
              <w:spacing w:after="0" w:line="240" w:lineRule="auto"/>
              <w:rPr>
                <w:rFonts w:ascii="Arial" w:eastAsia="Times New Roman" w:hAnsi="Arial" w:cs="Arial"/>
                <w:b/>
                <w:bCs/>
                <w:color w:val="000000"/>
                <w:sz w:val="20"/>
                <w:szCs w:val="20"/>
              </w:rPr>
            </w:pPr>
          </w:p>
        </w:tc>
        <w:tc>
          <w:tcPr>
            <w:tcW w:w="2220" w:type="dxa"/>
            <w:vMerge/>
            <w:tcBorders>
              <w:top w:val="single" w:sz="8" w:space="0" w:color="auto"/>
              <w:left w:val="nil"/>
              <w:bottom w:val="single" w:sz="4" w:space="0" w:color="000000"/>
              <w:right w:val="nil"/>
            </w:tcBorders>
            <w:vAlign w:val="center"/>
            <w:hideMark/>
          </w:tcPr>
          <w:p w:rsidR="0097065E" w:rsidRPr="00E12D3A" w:rsidRDefault="0097065E" w:rsidP="003E0043">
            <w:pPr>
              <w:spacing w:after="0" w:line="240" w:lineRule="auto"/>
              <w:rPr>
                <w:rFonts w:ascii="Arial" w:eastAsia="Times New Roman" w:hAnsi="Arial" w:cs="Arial"/>
                <w:b/>
                <w:bCs/>
                <w:color w:val="000000"/>
                <w:sz w:val="20"/>
                <w:szCs w:val="20"/>
              </w:rPr>
            </w:pPr>
          </w:p>
        </w:tc>
        <w:tc>
          <w:tcPr>
            <w:tcW w:w="2220" w:type="dxa"/>
            <w:vMerge/>
            <w:tcBorders>
              <w:top w:val="single" w:sz="8" w:space="0" w:color="auto"/>
              <w:left w:val="nil"/>
              <w:bottom w:val="single" w:sz="4" w:space="0" w:color="000000"/>
              <w:right w:val="nil"/>
            </w:tcBorders>
            <w:vAlign w:val="center"/>
            <w:hideMark/>
          </w:tcPr>
          <w:p w:rsidR="0097065E" w:rsidRPr="00E12D3A" w:rsidRDefault="0097065E" w:rsidP="003E0043">
            <w:pPr>
              <w:spacing w:after="0" w:line="240" w:lineRule="auto"/>
              <w:rPr>
                <w:rFonts w:ascii="Arial" w:eastAsia="Times New Roman" w:hAnsi="Arial" w:cs="Arial"/>
                <w:b/>
                <w:bCs/>
                <w:color w:val="000000"/>
                <w:sz w:val="20"/>
                <w:szCs w:val="20"/>
              </w:rPr>
            </w:pPr>
          </w:p>
        </w:tc>
        <w:tc>
          <w:tcPr>
            <w:tcW w:w="2220" w:type="dxa"/>
            <w:vMerge/>
            <w:tcBorders>
              <w:top w:val="single" w:sz="8" w:space="0" w:color="auto"/>
              <w:left w:val="nil"/>
              <w:bottom w:val="single" w:sz="4" w:space="0" w:color="000000"/>
              <w:right w:val="nil"/>
            </w:tcBorders>
            <w:vAlign w:val="center"/>
            <w:hideMark/>
          </w:tcPr>
          <w:p w:rsidR="0097065E" w:rsidRPr="00E12D3A" w:rsidRDefault="0097065E" w:rsidP="003E0043">
            <w:pPr>
              <w:spacing w:after="0" w:line="240" w:lineRule="auto"/>
              <w:rPr>
                <w:rFonts w:ascii="Arial" w:eastAsia="Times New Roman" w:hAnsi="Arial" w:cs="Arial"/>
                <w:b/>
                <w:bCs/>
                <w:color w:val="000000"/>
                <w:sz w:val="20"/>
                <w:szCs w:val="20"/>
              </w:rPr>
            </w:pPr>
          </w:p>
        </w:tc>
      </w:tr>
      <w:tr w:rsidR="0097065E" w:rsidRPr="00E12D3A" w:rsidTr="003E0043">
        <w:trPr>
          <w:trHeight w:val="219"/>
        </w:trPr>
        <w:tc>
          <w:tcPr>
            <w:tcW w:w="4400" w:type="dxa"/>
            <w:tcBorders>
              <w:top w:val="single" w:sz="4" w:space="0" w:color="auto"/>
              <w:left w:val="nil"/>
              <w:bottom w:val="nil"/>
              <w:right w:val="nil"/>
            </w:tcBorders>
            <w:shd w:val="clear" w:color="auto" w:fill="auto"/>
            <w:vAlign w:val="center"/>
            <w:hideMark/>
          </w:tcPr>
          <w:p w:rsidR="0097065E" w:rsidRPr="00E12D3A" w:rsidRDefault="0097065E" w:rsidP="003E0043">
            <w:pPr>
              <w:spacing w:after="0" w:line="240" w:lineRule="auto"/>
              <w:rPr>
                <w:rFonts w:ascii="Arial" w:eastAsia="Times New Roman" w:hAnsi="Arial" w:cs="Arial"/>
                <w:color w:val="000000"/>
                <w:sz w:val="20"/>
                <w:szCs w:val="20"/>
              </w:rPr>
            </w:pPr>
            <w:r w:rsidRPr="00E12D3A">
              <w:rPr>
                <w:rFonts w:ascii="Arial" w:eastAsia="Times New Roman" w:hAnsi="Arial" w:cs="Arial"/>
                <w:color w:val="000000"/>
                <w:sz w:val="20"/>
                <w:szCs w:val="20"/>
              </w:rPr>
              <w:t>Mortality, n (%)</w:t>
            </w:r>
          </w:p>
        </w:tc>
        <w:tc>
          <w:tcPr>
            <w:tcW w:w="2220" w:type="dxa"/>
            <w:tcBorders>
              <w:top w:val="single" w:sz="4" w:space="0" w:color="auto"/>
              <w:left w:val="nil"/>
              <w:bottom w:val="nil"/>
              <w:right w:val="nil"/>
            </w:tcBorders>
            <w:shd w:val="clear" w:color="auto" w:fill="auto"/>
            <w:vAlign w:val="center"/>
            <w:hideMark/>
          </w:tcPr>
          <w:p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 xml:space="preserve">590 (26.5) </w:t>
            </w:r>
          </w:p>
        </w:tc>
        <w:tc>
          <w:tcPr>
            <w:tcW w:w="2220" w:type="dxa"/>
            <w:tcBorders>
              <w:top w:val="nil"/>
              <w:left w:val="nil"/>
              <w:bottom w:val="nil"/>
              <w:right w:val="nil"/>
            </w:tcBorders>
            <w:shd w:val="clear" w:color="auto" w:fill="auto"/>
            <w:vAlign w:val="center"/>
            <w:hideMark/>
          </w:tcPr>
          <w:p w:rsidR="0097065E" w:rsidRPr="00093E54" w:rsidRDefault="0097065E" w:rsidP="003E0043">
            <w:pPr>
              <w:spacing w:after="0" w:line="240" w:lineRule="auto"/>
              <w:jc w:val="center"/>
              <w:rPr>
                <w:rFonts w:ascii="Arial" w:eastAsia="Times New Roman" w:hAnsi="Arial" w:cs="Arial"/>
                <w:b/>
                <w:color w:val="000000"/>
                <w:sz w:val="20"/>
                <w:szCs w:val="20"/>
              </w:rPr>
            </w:pPr>
            <w:r w:rsidRPr="0041009C">
              <w:rPr>
                <w:rFonts w:ascii="Arial" w:eastAsia="Times New Roman" w:hAnsi="Arial" w:cs="Arial"/>
                <w:color w:val="000000"/>
                <w:sz w:val="20"/>
                <w:szCs w:val="20"/>
              </w:rPr>
              <w:t>564(27.3)</w:t>
            </w:r>
          </w:p>
        </w:tc>
        <w:tc>
          <w:tcPr>
            <w:tcW w:w="2220" w:type="dxa"/>
            <w:tcBorders>
              <w:top w:val="nil"/>
              <w:left w:val="nil"/>
              <w:bottom w:val="nil"/>
              <w:right w:val="nil"/>
            </w:tcBorders>
            <w:shd w:val="clear" w:color="auto" w:fill="auto"/>
            <w:vAlign w:val="center"/>
            <w:hideMark/>
          </w:tcPr>
          <w:p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26 (15.9)</w:t>
            </w:r>
          </w:p>
        </w:tc>
      </w:tr>
      <w:tr w:rsidR="0097065E" w:rsidRPr="00E12D3A" w:rsidTr="003E0043">
        <w:trPr>
          <w:trHeight w:val="219"/>
        </w:trPr>
        <w:tc>
          <w:tcPr>
            <w:tcW w:w="4400" w:type="dxa"/>
            <w:tcBorders>
              <w:top w:val="nil"/>
              <w:left w:val="nil"/>
              <w:bottom w:val="nil"/>
              <w:right w:val="nil"/>
            </w:tcBorders>
            <w:shd w:val="clear" w:color="auto" w:fill="auto"/>
            <w:vAlign w:val="center"/>
            <w:hideMark/>
          </w:tcPr>
          <w:p w:rsidR="0097065E" w:rsidRPr="00E12D3A" w:rsidRDefault="0097065E" w:rsidP="003E0043">
            <w:pPr>
              <w:spacing w:after="0" w:line="240" w:lineRule="auto"/>
              <w:rPr>
                <w:rFonts w:ascii="Arial" w:eastAsia="Times New Roman" w:hAnsi="Arial" w:cs="Arial"/>
                <w:color w:val="000000"/>
                <w:sz w:val="20"/>
                <w:szCs w:val="20"/>
              </w:rPr>
            </w:pPr>
            <w:r w:rsidRPr="00E12D3A">
              <w:rPr>
                <w:rFonts w:ascii="Arial" w:eastAsia="Times New Roman" w:hAnsi="Arial" w:cs="Arial"/>
                <w:color w:val="000000"/>
                <w:sz w:val="20"/>
                <w:szCs w:val="20"/>
              </w:rPr>
              <w:t>Length of stay, mean ± SD</w:t>
            </w:r>
          </w:p>
        </w:tc>
        <w:tc>
          <w:tcPr>
            <w:tcW w:w="2220" w:type="dxa"/>
            <w:tcBorders>
              <w:top w:val="nil"/>
              <w:left w:val="nil"/>
              <w:bottom w:val="nil"/>
              <w:right w:val="nil"/>
            </w:tcBorders>
            <w:shd w:val="clear" w:color="auto" w:fill="auto"/>
            <w:vAlign w:val="center"/>
            <w:hideMark/>
          </w:tcPr>
          <w:p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40.5  ± 38.9</w:t>
            </w:r>
          </w:p>
        </w:tc>
        <w:tc>
          <w:tcPr>
            <w:tcW w:w="2220" w:type="dxa"/>
            <w:tcBorders>
              <w:top w:val="nil"/>
              <w:left w:val="nil"/>
              <w:bottom w:val="nil"/>
              <w:right w:val="nil"/>
            </w:tcBorders>
            <w:shd w:val="clear" w:color="auto" w:fill="auto"/>
            <w:vAlign w:val="center"/>
            <w:hideMark/>
          </w:tcPr>
          <w:p w:rsidR="0097065E" w:rsidRPr="00093E54" w:rsidRDefault="0097065E" w:rsidP="003E0043">
            <w:pPr>
              <w:spacing w:after="0" w:line="240" w:lineRule="auto"/>
              <w:jc w:val="center"/>
              <w:rPr>
                <w:rFonts w:ascii="Arial" w:eastAsia="Times New Roman" w:hAnsi="Arial" w:cs="Arial"/>
                <w:b/>
                <w:color w:val="000000"/>
                <w:sz w:val="20"/>
                <w:szCs w:val="20"/>
              </w:rPr>
            </w:pPr>
            <w:r>
              <w:rPr>
                <w:rFonts w:ascii="Arial" w:eastAsia="Times New Roman" w:hAnsi="Arial" w:cs="Arial"/>
                <w:color w:val="000000"/>
                <w:sz w:val="20"/>
                <w:szCs w:val="20"/>
              </w:rPr>
              <w:t>37.</w:t>
            </w:r>
            <w:r w:rsidRPr="0041009C">
              <w:rPr>
                <w:rFonts w:ascii="Arial" w:eastAsia="Times New Roman" w:hAnsi="Arial" w:cs="Arial"/>
                <w:color w:val="000000"/>
                <w:sz w:val="20"/>
                <w:szCs w:val="20"/>
              </w:rPr>
              <w:t>1 ± 34.6</w:t>
            </w:r>
          </w:p>
        </w:tc>
        <w:tc>
          <w:tcPr>
            <w:tcW w:w="2220" w:type="dxa"/>
            <w:tcBorders>
              <w:top w:val="nil"/>
              <w:left w:val="nil"/>
              <w:bottom w:val="nil"/>
              <w:right w:val="nil"/>
            </w:tcBorders>
            <w:shd w:val="clear" w:color="auto" w:fill="auto"/>
            <w:vAlign w:val="center"/>
            <w:hideMark/>
          </w:tcPr>
          <w:p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82.8 ± 59.3</w:t>
            </w:r>
          </w:p>
        </w:tc>
      </w:tr>
      <w:tr w:rsidR="0097065E" w:rsidRPr="00E12D3A" w:rsidTr="003E0043">
        <w:trPr>
          <w:trHeight w:val="219"/>
        </w:trPr>
        <w:tc>
          <w:tcPr>
            <w:tcW w:w="4400" w:type="dxa"/>
            <w:tcBorders>
              <w:top w:val="nil"/>
              <w:left w:val="nil"/>
              <w:bottom w:val="nil"/>
              <w:right w:val="nil"/>
            </w:tcBorders>
            <w:shd w:val="clear" w:color="auto" w:fill="auto"/>
            <w:vAlign w:val="center"/>
            <w:hideMark/>
          </w:tcPr>
          <w:p w:rsidR="0097065E" w:rsidRPr="00E12D3A" w:rsidRDefault="0097065E" w:rsidP="003E0043">
            <w:pPr>
              <w:spacing w:after="0" w:line="240" w:lineRule="auto"/>
              <w:rPr>
                <w:rFonts w:ascii="Arial" w:eastAsia="Times New Roman" w:hAnsi="Arial" w:cs="Arial"/>
                <w:color w:val="000000"/>
                <w:sz w:val="20"/>
                <w:szCs w:val="20"/>
              </w:rPr>
            </w:pPr>
            <w:r w:rsidRPr="00E12D3A">
              <w:rPr>
                <w:rFonts w:ascii="Arial" w:eastAsia="Times New Roman" w:hAnsi="Arial" w:cs="Arial"/>
                <w:color w:val="000000"/>
                <w:sz w:val="20"/>
                <w:szCs w:val="20"/>
              </w:rPr>
              <w:t>Age, mean ± SD</w:t>
            </w:r>
          </w:p>
        </w:tc>
        <w:tc>
          <w:tcPr>
            <w:tcW w:w="2220" w:type="dxa"/>
            <w:tcBorders>
              <w:top w:val="nil"/>
              <w:left w:val="nil"/>
              <w:bottom w:val="nil"/>
              <w:right w:val="nil"/>
            </w:tcBorders>
            <w:shd w:val="clear" w:color="auto" w:fill="auto"/>
            <w:vAlign w:val="center"/>
            <w:hideMark/>
          </w:tcPr>
          <w:p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53.4 ± 13.7</w:t>
            </w:r>
          </w:p>
        </w:tc>
        <w:tc>
          <w:tcPr>
            <w:tcW w:w="2220" w:type="dxa"/>
            <w:tcBorders>
              <w:top w:val="nil"/>
              <w:left w:val="nil"/>
              <w:bottom w:val="nil"/>
              <w:right w:val="nil"/>
            </w:tcBorders>
            <w:shd w:val="clear" w:color="auto" w:fill="auto"/>
            <w:vAlign w:val="center"/>
            <w:hideMark/>
          </w:tcPr>
          <w:p w:rsidR="0097065E" w:rsidRPr="0041009C" w:rsidRDefault="0097065E" w:rsidP="003E0043">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55.4 ± 13.2</w:t>
            </w:r>
          </w:p>
        </w:tc>
        <w:tc>
          <w:tcPr>
            <w:tcW w:w="2220" w:type="dxa"/>
            <w:tcBorders>
              <w:top w:val="nil"/>
              <w:left w:val="nil"/>
              <w:bottom w:val="nil"/>
              <w:right w:val="nil"/>
            </w:tcBorders>
            <w:shd w:val="clear" w:color="auto" w:fill="auto"/>
            <w:vAlign w:val="center"/>
            <w:hideMark/>
          </w:tcPr>
          <w:p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48.2 ± 13.5</w:t>
            </w:r>
          </w:p>
        </w:tc>
      </w:tr>
      <w:tr w:rsidR="0097065E" w:rsidRPr="00E12D3A" w:rsidTr="003E0043">
        <w:trPr>
          <w:trHeight w:val="219"/>
        </w:trPr>
        <w:tc>
          <w:tcPr>
            <w:tcW w:w="11060" w:type="dxa"/>
            <w:gridSpan w:val="4"/>
            <w:tcBorders>
              <w:top w:val="nil"/>
              <w:left w:val="nil"/>
              <w:bottom w:val="nil"/>
              <w:right w:val="nil"/>
            </w:tcBorders>
            <w:shd w:val="clear" w:color="auto" w:fill="auto"/>
            <w:vAlign w:val="center"/>
            <w:hideMark/>
          </w:tcPr>
          <w:p w:rsidR="0097065E" w:rsidRPr="00E12D3A" w:rsidRDefault="0097065E" w:rsidP="003E0043">
            <w:pPr>
              <w:spacing w:after="0" w:line="240" w:lineRule="auto"/>
              <w:rPr>
                <w:rFonts w:ascii="Arial" w:eastAsia="Times New Roman" w:hAnsi="Arial" w:cs="Arial"/>
                <w:color w:val="000000"/>
                <w:sz w:val="20"/>
                <w:szCs w:val="20"/>
              </w:rPr>
            </w:pPr>
            <w:r w:rsidRPr="00E12D3A">
              <w:rPr>
                <w:rFonts w:ascii="Arial" w:eastAsia="Times New Roman" w:hAnsi="Arial" w:cs="Arial"/>
                <w:color w:val="000000"/>
                <w:sz w:val="20"/>
                <w:szCs w:val="20"/>
              </w:rPr>
              <w:t>Sex, n (%)</w:t>
            </w:r>
          </w:p>
        </w:tc>
      </w:tr>
      <w:tr w:rsidR="0097065E" w:rsidRPr="00E12D3A" w:rsidTr="003E0043">
        <w:trPr>
          <w:trHeight w:val="219"/>
        </w:trPr>
        <w:tc>
          <w:tcPr>
            <w:tcW w:w="4400" w:type="dxa"/>
            <w:tcBorders>
              <w:top w:val="nil"/>
              <w:left w:val="nil"/>
              <w:bottom w:val="nil"/>
              <w:right w:val="nil"/>
            </w:tcBorders>
            <w:shd w:val="clear" w:color="auto" w:fill="auto"/>
            <w:vAlign w:val="center"/>
            <w:hideMark/>
          </w:tcPr>
          <w:p w:rsidR="0097065E" w:rsidRPr="00E12D3A" w:rsidRDefault="0097065E" w:rsidP="003E0043">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Male</w:t>
            </w:r>
          </w:p>
        </w:tc>
        <w:tc>
          <w:tcPr>
            <w:tcW w:w="2220" w:type="dxa"/>
            <w:tcBorders>
              <w:top w:val="nil"/>
              <w:left w:val="nil"/>
              <w:bottom w:val="nil"/>
              <w:right w:val="nil"/>
            </w:tcBorders>
            <w:shd w:val="clear" w:color="auto" w:fill="auto"/>
            <w:vAlign w:val="center"/>
            <w:hideMark/>
          </w:tcPr>
          <w:p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1659 (75.4)</w:t>
            </w:r>
          </w:p>
        </w:tc>
        <w:tc>
          <w:tcPr>
            <w:tcW w:w="2220" w:type="dxa"/>
            <w:tcBorders>
              <w:top w:val="nil"/>
              <w:left w:val="nil"/>
              <w:bottom w:val="nil"/>
              <w:right w:val="nil"/>
            </w:tcBorders>
            <w:shd w:val="clear" w:color="auto" w:fill="auto"/>
            <w:vAlign w:val="center"/>
            <w:hideMark/>
          </w:tcPr>
          <w:p w:rsidR="0097065E" w:rsidRPr="0041009C" w:rsidRDefault="0097065E" w:rsidP="003E0043">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511 (25.1)</w:t>
            </w:r>
          </w:p>
        </w:tc>
        <w:tc>
          <w:tcPr>
            <w:tcW w:w="2220" w:type="dxa"/>
            <w:tcBorders>
              <w:top w:val="nil"/>
              <w:left w:val="nil"/>
              <w:bottom w:val="nil"/>
              <w:right w:val="nil"/>
            </w:tcBorders>
            <w:shd w:val="clear" w:color="auto" w:fill="auto"/>
            <w:vAlign w:val="center"/>
            <w:hideMark/>
          </w:tcPr>
          <w:p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134 (81.7)</w:t>
            </w:r>
          </w:p>
        </w:tc>
      </w:tr>
      <w:tr w:rsidR="0097065E" w:rsidRPr="00E12D3A" w:rsidTr="003E0043">
        <w:trPr>
          <w:trHeight w:val="219"/>
        </w:trPr>
        <w:tc>
          <w:tcPr>
            <w:tcW w:w="4400" w:type="dxa"/>
            <w:tcBorders>
              <w:top w:val="nil"/>
              <w:left w:val="nil"/>
              <w:bottom w:val="nil"/>
              <w:right w:val="nil"/>
            </w:tcBorders>
            <w:shd w:val="clear" w:color="auto" w:fill="auto"/>
            <w:vAlign w:val="center"/>
            <w:hideMark/>
          </w:tcPr>
          <w:p w:rsidR="0097065E" w:rsidRPr="00E12D3A" w:rsidRDefault="0097065E" w:rsidP="003E0043">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Female</w:t>
            </w:r>
          </w:p>
        </w:tc>
        <w:tc>
          <w:tcPr>
            <w:tcW w:w="2220" w:type="dxa"/>
            <w:tcBorders>
              <w:top w:val="nil"/>
              <w:left w:val="nil"/>
              <w:bottom w:val="nil"/>
              <w:right w:val="nil"/>
            </w:tcBorders>
            <w:shd w:val="clear" w:color="auto" w:fill="auto"/>
            <w:vAlign w:val="center"/>
            <w:hideMark/>
          </w:tcPr>
          <w:p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541 (24.6)</w:t>
            </w:r>
          </w:p>
        </w:tc>
        <w:tc>
          <w:tcPr>
            <w:tcW w:w="2220" w:type="dxa"/>
            <w:tcBorders>
              <w:top w:val="nil"/>
              <w:left w:val="nil"/>
              <w:bottom w:val="nil"/>
              <w:right w:val="nil"/>
            </w:tcBorders>
            <w:shd w:val="clear" w:color="auto" w:fill="auto"/>
            <w:vAlign w:val="center"/>
            <w:hideMark/>
          </w:tcPr>
          <w:p w:rsidR="0097065E" w:rsidRPr="0041009C" w:rsidRDefault="0097065E" w:rsidP="003E0043">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1525 (74.9)</w:t>
            </w:r>
          </w:p>
        </w:tc>
        <w:tc>
          <w:tcPr>
            <w:tcW w:w="2220" w:type="dxa"/>
            <w:tcBorders>
              <w:top w:val="nil"/>
              <w:left w:val="nil"/>
              <w:bottom w:val="nil"/>
              <w:right w:val="nil"/>
            </w:tcBorders>
            <w:shd w:val="clear" w:color="auto" w:fill="auto"/>
            <w:vAlign w:val="center"/>
            <w:hideMark/>
          </w:tcPr>
          <w:p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30 (18.3)</w:t>
            </w:r>
          </w:p>
        </w:tc>
      </w:tr>
      <w:tr w:rsidR="0097065E" w:rsidRPr="00E12D3A" w:rsidTr="003E0043">
        <w:trPr>
          <w:trHeight w:val="219"/>
        </w:trPr>
        <w:tc>
          <w:tcPr>
            <w:tcW w:w="11060" w:type="dxa"/>
            <w:gridSpan w:val="4"/>
            <w:tcBorders>
              <w:top w:val="nil"/>
              <w:left w:val="nil"/>
              <w:bottom w:val="nil"/>
              <w:right w:val="nil"/>
            </w:tcBorders>
            <w:shd w:val="clear" w:color="auto" w:fill="auto"/>
            <w:hideMark/>
          </w:tcPr>
          <w:p w:rsidR="0097065E" w:rsidRPr="00E12D3A" w:rsidRDefault="0097065E" w:rsidP="003E0043">
            <w:pPr>
              <w:spacing w:after="0" w:line="240" w:lineRule="auto"/>
              <w:rPr>
                <w:rFonts w:ascii="Arial" w:eastAsia="Times New Roman" w:hAnsi="Arial" w:cs="Arial"/>
                <w:color w:val="000000"/>
                <w:sz w:val="20"/>
                <w:szCs w:val="20"/>
              </w:rPr>
            </w:pPr>
            <w:r w:rsidRPr="00E12D3A">
              <w:rPr>
                <w:rFonts w:ascii="Arial" w:eastAsia="Times New Roman" w:hAnsi="Arial" w:cs="Arial"/>
                <w:color w:val="000000"/>
                <w:sz w:val="20"/>
                <w:szCs w:val="20"/>
              </w:rPr>
              <w:t>Race, n (%)</w:t>
            </w:r>
          </w:p>
        </w:tc>
      </w:tr>
      <w:tr w:rsidR="0097065E" w:rsidRPr="00E12D3A" w:rsidTr="003E0043">
        <w:trPr>
          <w:trHeight w:val="219"/>
        </w:trPr>
        <w:tc>
          <w:tcPr>
            <w:tcW w:w="4400" w:type="dxa"/>
            <w:tcBorders>
              <w:top w:val="nil"/>
              <w:left w:val="nil"/>
              <w:bottom w:val="nil"/>
              <w:right w:val="nil"/>
            </w:tcBorders>
            <w:shd w:val="clear" w:color="auto" w:fill="auto"/>
            <w:vAlign w:val="center"/>
            <w:hideMark/>
          </w:tcPr>
          <w:p w:rsidR="0097065E" w:rsidRPr="00E12D3A" w:rsidRDefault="0097065E" w:rsidP="003E0043">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White</w:t>
            </w:r>
          </w:p>
        </w:tc>
        <w:tc>
          <w:tcPr>
            <w:tcW w:w="2220" w:type="dxa"/>
            <w:tcBorders>
              <w:top w:val="nil"/>
              <w:left w:val="nil"/>
              <w:bottom w:val="nil"/>
              <w:right w:val="nil"/>
            </w:tcBorders>
            <w:shd w:val="clear" w:color="auto" w:fill="auto"/>
            <w:vAlign w:val="center"/>
            <w:hideMark/>
          </w:tcPr>
          <w:p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1274 (57.9)</w:t>
            </w:r>
          </w:p>
        </w:tc>
        <w:tc>
          <w:tcPr>
            <w:tcW w:w="2220" w:type="dxa"/>
            <w:tcBorders>
              <w:top w:val="nil"/>
              <w:left w:val="nil"/>
              <w:bottom w:val="nil"/>
              <w:right w:val="nil"/>
            </w:tcBorders>
            <w:shd w:val="clear" w:color="auto" w:fill="auto"/>
            <w:vAlign w:val="center"/>
            <w:hideMark/>
          </w:tcPr>
          <w:p w:rsidR="0097065E" w:rsidRPr="0041009C" w:rsidRDefault="0097065E" w:rsidP="003E0043">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1185 (58.2)</w:t>
            </w:r>
          </w:p>
        </w:tc>
        <w:tc>
          <w:tcPr>
            <w:tcW w:w="2220" w:type="dxa"/>
            <w:tcBorders>
              <w:top w:val="nil"/>
              <w:left w:val="nil"/>
              <w:bottom w:val="nil"/>
              <w:right w:val="nil"/>
            </w:tcBorders>
            <w:shd w:val="clear" w:color="auto" w:fill="auto"/>
            <w:vAlign w:val="center"/>
            <w:hideMark/>
          </w:tcPr>
          <w:p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89 (54.3)</w:t>
            </w:r>
          </w:p>
        </w:tc>
      </w:tr>
      <w:tr w:rsidR="0097065E" w:rsidRPr="00E12D3A" w:rsidTr="003E0043">
        <w:trPr>
          <w:trHeight w:val="219"/>
        </w:trPr>
        <w:tc>
          <w:tcPr>
            <w:tcW w:w="4400" w:type="dxa"/>
            <w:tcBorders>
              <w:top w:val="nil"/>
              <w:left w:val="nil"/>
              <w:bottom w:val="nil"/>
              <w:right w:val="nil"/>
            </w:tcBorders>
            <w:shd w:val="clear" w:color="auto" w:fill="auto"/>
            <w:vAlign w:val="center"/>
            <w:hideMark/>
          </w:tcPr>
          <w:p w:rsidR="0097065E" w:rsidRPr="00E12D3A" w:rsidRDefault="0097065E" w:rsidP="003E0043">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Black</w:t>
            </w:r>
          </w:p>
        </w:tc>
        <w:tc>
          <w:tcPr>
            <w:tcW w:w="2220" w:type="dxa"/>
            <w:tcBorders>
              <w:top w:val="nil"/>
              <w:left w:val="nil"/>
              <w:bottom w:val="nil"/>
              <w:right w:val="nil"/>
            </w:tcBorders>
            <w:shd w:val="clear" w:color="auto" w:fill="auto"/>
            <w:vAlign w:val="center"/>
            <w:hideMark/>
          </w:tcPr>
          <w:p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352 (16.0)</w:t>
            </w:r>
          </w:p>
        </w:tc>
        <w:tc>
          <w:tcPr>
            <w:tcW w:w="2220" w:type="dxa"/>
            <w:tcBorders>
              <w:top w:val="nil"/>
              <w:left w:val="nil"/>
              <w:bottom w:val="nil"/>
              <w:right w:val="nil"/>
            </w:tcBorders>
            <w:shd w:val="clear" w:color="auto" w:fill="auto"/>
            <w:vAlign w:val="center"/>
            <w:hideMark/>
          </w:tcPr>
          <w:p w:rsidR="0097065E" w:rsidRPr="0041009C" w:rsidRDefault="0097065E" w:rsidP="003E0043">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330 (16.2)</w:t>
            </w:r>
          </w:p>
        </w:tc>
        <w:tc>
          <w:tcPr>
            <w:tcW w:w="2220" w:type="dxa"/>
            <w:tcBorders>
              <w:top w:val="nil"/>
              <w:left w:val="nil"/>
              <w:bottom w:val="nil"/>
              <w:right w:val="nil"/>
            </w:tcBorders>
            <w:shd w:val="clear" w:color="auto" w:fill="auto"/>
            <w:vAlign w:val="center"/>
            <w:hideMark/>
          </w:tcPr>
          <w:p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22 (13.4)</w:t>
            </w:r>
          </w:p>
        </w:tc>
      </w:tr>
      <w:tr w:rsidR="0097065E" w:rsidRPr="00E12D3A" w:rsidTr="003E0043">
        <w:trPr>
          <w:trHeight w:val="219"/>
        </w:trPr>
        <w:tc>
          <w:tcPr>
            <w:tcW w:w="4400" w:type="dxa"/>
            <w:tcBorders>
              <w:top w:val="nil"/>
              <w:left w:val="nil"/>
              <w:bottom w:val="nil"/>
              <w:right w:val="nil"/>
            </w:tcBorders>
            <w:shd w:val="clear" w:color="auto" w:fill="auto"/>
            <w:vAlign w:val="center"/>
            <w:hideMark/>
          </w:tcPr>
          <w:p w:rsidR="0097065E" w:rsidRPr="00E12D3A" w:rsidRDefault="0097065E" w:rsidP="003E0043">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Hispanic</w:t>
            </w:r>
          </w:p>
        </w:tc>
        <w:tc>
          <w:tcPr>
            <w:tcW w:w="2220" w:type="dxa"/>
            <w:tcBorders>
              <w:top w:val="nil"/>
              <w:left w:val="nil"/>
              <w:bottom w:val="nil"/>
              <w:right w:val="nil"/>
            </w:tcBorders>
            <w:shd w:val="clear" w:color="auto" w:fill="auto"/>
            <w:vAlign w:val="center"/>
            <w:hideMark/>
          </w:tcPr>
          <w:p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142 (6.5)</w:t>
            </w:r>
          </w:p>
        </w:tc>
        <w:tc>
          <w:tcPr>
            <w:tcW w:w="2220" w:type="dxa"/>
            <w:tcBorders>
              <w:top w:val="nil"/>
              <w:left w:val="nil"/>
              <w:bottom w:val="nil"/>
              <w:right w:val="nil"/>
            </w:tcBorders>
            <w:shd w:val="clear" w:color="auto" w:fill="auto"/>
            <w:vAlign w:val="center"/>
            <w:hideMark/>
          </w:tcPr>
          <w:p w:rsidR="0097065E" w:rsidRPr="0041009C" w:rsidRDefault="0097065E" w:rsidP="003E0043">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125 (6.1)</w:t>
            </w:r>
          </w:p>
        </w:tc>
        <w:tc>
          <w:tcPr>
            <w:tcW w:w="2220" w:type="dxa"/>
            <w:tcBorders>
              <w:top w:val="nil"/>
              <w:left w:val="nil"/>
              <w:bottom w:val="nil"/>
              <w:right w:val="nil"/>
            </w:tcBorders>
            <w:shd w:val="clear" w:color="auto" w:fill="auto"/>
            <w:vAlign w:val="center"/>
            <w:hideMark/>
          </w:tcPr>
          <w:p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17 (10.4)</w:t>
            </w:r>
          </w:p>
        </w:tc>
      </w:tr>
      <w:tr w:rsidR="0097065E" w:rsidRPr="00E12D3A" w:rsidTr="003E0043">
        <w:trPr>
          <w:trHeight w:val="219"/>
        </w:trPr>
        <w:tc>
          <w:tcPr>
            <w:tcW w:w="4400" w:type="dxa"/>
            <w:tcBorders>
              <w:top w:val="nil"/>
              <w:left w:val="nil"/>
              <w:bottom w:val="nil"/>
              <w:right w:val="nil"/>
            </w:tcBorders>
            <w:shd w:val="clear" w:color="auto" w:fill="auto"/>
            <w:vAlign w:val="center"/>
            <w:hideMark/>
          </w:tcPr>
          <w:p w:rsidR="0097065E" w:rsidRPr="00E12D3A" w:rsidRDefault="0097065E" w:rsidP="003E0043">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Asian/Pacific Islander</w:t>
            </w:r>
          </w:p>
        </w:tc>
        <w:tc>
          <w:tcPr>
            <w:tcW w:w="2220" w:type="dxa"/>
            <w:tcBorders>
              <w:top w:val="nil"/>
              <w:left w:val="nil"/>
              <w:bottom w:val="nil"/>
              <w:right w:val="nil"/>
            </w:tcBorders>
            <w:shd w:val="clear" w:color="auto" w:fill="auto"/>
            <w:vAlign w:val="center"/>
            <w:hideMark/>
          </w:tcPr>
          <w:p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51 (2.3)</w:t>
            </w:r>
          </w:p>
        </w:tc>
        <w:tc>
          <w:tcPr>
            <w:tcW w:w="2220" w:type="dxa"/>
            <w:tcBorders>
              <w:top w:val="nil"/>
              <w:left w:val="nil"/>
              <w:bottom w:val="nil"/>
              <w:right w:val="nil"/>
            </w:tcBorders>
            <w:shd w:val="clear" w:color="auto" w:fill="auto"/>
            <w:vAlign w:val="center"/>
            <w:hideMark/>
          </w:tcPr>
          <w:p w:rsidR="0097065E" w:rsidRPr="0041009C" w:rsidRDefault="0097065E" w:rsidP="003E0043">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44 (2.2)</w:t>
            </w:r>
          </w:p>
        </w:tc>
        <w:tc>
          <w:tcPr>
            <w:tcW w:w="2220" w:type="dxa"/>
            <w:tcBorders>
              <w:top w:val="nil"/>
              <w:left w:val="nil"/>
              <w:bottom w:val="nil"/>
              <w:right w:val="nil"/>
            </w:tcBorders>
            <w:shd w:val="clear" w:color="auto" w:fill="auto"/>
            <w:vAlign w:val="center"/>
            <w:hideMark/>
          </w:tcPr>
          <w:p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7 (4.3)</w:t>
            </w:r>
          </w:p>
        </w:tc>
      </w:tr>
      <w:tr w:rsidR="0097065E" w:rsidRPr="00E12D3A" w:rsidTr="003E0043">
        <w:trPr>
          <w:trHeight w:val="219"/>
        </w:trPr>
        <w:tc>
          <w:tcPr>
            <w:tcW w:w="4400" w:type="dxa"/>
            <w:tcBorders>
              <w:top w:val="nil"/>
              <w:left w:val="nil"/>
              <w:bottom w:val="nil"/>
              <w:right w:val="nil"/>
            </w:tcBorders>
            <w:shd w:val="clear" w:color="auto" w:fill="auto"/>
            <w:vAlign w:val="center"/>
            <w:hideMark/>
          </w:tcPr>
          <w:p w:rsidR="0097065E" w:rsidRPr="00E12D3A" w:rsidRDefault="0097065E" w:rsidP="003E0043">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Native American</w:t>
            </w:r>
          </w:p>
        </w:tc>
        <w:tc>
          <w:tcPr>
            <w:tcW w:w="2220" w:type="dxa"/>
            <w:tcBorders>
              <w:top w:val="nil"/>
              <w:left w:val="nil"/>
              <w:bottom w:val="nil"/>
              <w:right w:val="nil"/>
            </w:tcBorders>
            <w:shd w:val="clear" w:color="auto" w:fill="auto"/>
            <w:vAlign w:val="center"/>
            <w:hideMark/>
          </w:tcPr>
          <w:p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5 (0.2)</w:t>
            </w:r>
          </w:p>
        </w:tc>
        <w:tc>
          <w:tcPr>
            <w:tcW w:w="2220" w:type="dxa"/>
            <w:tcBorders>
              <w:top w:val="nil"/>
              <w:left w:val="nil"/>
              <w:bottom w:val="nil"/>
              <w:right w:val="nil"/>
            </w:tcBorders>
            <w:shd w:val="clear" w:color="auto" w:fill="auto"/>
            <w:vAlign w:val="center"/>
            <w:hideMark/>
          </w:tcPr>
          <w:p w:rsidR="0097065E" w:rsidRPr="0041009C" w:rsidRDefault="0097065E" w:rsidP="003E0043">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5 (0.0)</w:t>
            </w:r>
          </w:p>
        </w:tc>
        <w:tc>
          <w:tcPr>
            <w:tcW w:w="2220" w:type="dxa"/>
            <w:tcBorders>
              <w:top w:val="nil"/>
              <w:left w:val="nil"/>
              <w:bottom w:val="nil"/>
              <w:right w:val="nil"/>
            </w:tcBorders>
            <w:shd w:val="clear" w:color="auto" w:fill="auto"/>
            <w:vAlign w:val="center"/>
            <w:hideMark/>
          </w:tcPr>
          <w:p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0 (0.0)</w:t>
            </w:r>
          </w:p>
        </w:tc>
      </w:tr>
      <w:tr w:rsidR="0097065E" w:rsidRPr="00E12D3A" w:rsidTr="003E0043">
        <w:trPr>
          <w:trHeight w:val="219"/>
        </w:trPr>
        <w:tc>
          <w:tcPr>
            <w:tcW w:w="4400" w:type="dxa"/>
            <w:tcBorders>
              <w:top w:val="nil"/>
              <w:left w:val="nil"/>
              <w:bottom w:val="nil"/>
              <w:right w:val="nil"/>
            </w:tcBorders>
            <w:shd w:val="clear" w:color="auto" w:fill="auto"/>
            <w:vAlign w:val="center"/>
            <w:hideMark/>
          </w:tcPr>
          <w:p w:rsidR="0097065E" w:rsidRPr="00E12D3A" w:rsidRDefault="0097065E" w:rsidP="003E0043">
            <w:pPr>
              <w:spacing w:after="0" w:line="240" w:lineRule="auto"/>
              <w:ind w:firstLineChars="100" w:firstLine="200"/>
              <w:rPr>
                <w:rFonts w:ascii="Arial" w:eastAsia="Times New Roman" w:hAnsi="Arial" w:cs="Arial"/>
                <w:color w:val="000000"/>
                <w:sz w:val="20"/>
                <w:szCs w:val="20"/>
              </w:rPr>
            </w:pPr>
            <w:proofErr w:type="spellStart"/>
            <w:r w:rsidRPr="00E12D3A">
              <w:rPr>
                <w:rFonts w:ascii="Arial" w:eastAsia="Times New Roman" w:hAnsi="Arial" w:cs="Arial"/>
                <w:color w:val="000000"/>
                <w:sz w:val="20"/>
                <w:szCs w:val="20"/>
              </w:rPr>
              <w:t>Other</w:t>
            </w:r>
            <w:r w:rsidRPr="00E12D3A">
              <w:rPr>
                <w:rFonts w:ascii="Calibri" w:eastAsia="Times New Roman" w:hAnsi="Calibri" w:cs="Arial"/>
                <w:color w:val="000000"/>
                <w:sz w:val="20"/>
                <w:szCs w:val="20"/>
              </w:rPr>
              <w:t>ǂ</w:t>
            </w:r>
            <w:proofErr w:type="spellEnd"/>
            <w:r w:rsidRPr="00E12D3A">
              <w:rPr>
                <w:rFonts w:ascii="Arial" w:eastAsia="Times New Roman" w:hAnsi="Arial" w:cs="Arial"/>
                <w:color w:val="000000"/>
                <w:sz w:val="20"/>
                <w:szCs w:val="20"/>
              </w:rPr>
              <w:t xml:space="preserve"> or unknown*</w:t>
            </w:r>
          </w:p>
        </w:tc>
        <w:tc>
          <w:tcPr>
            <w:tcW w:w="2220" w:type="dxa"/>
            <w:tcBorders>
              <w:top w:val="nil"/>
              <w:left w:val="nil"/>
              <w:bottom w:val="nil"/>
              <w:right w:val="nil"/>
            </w:tcBorders>
            <w:shd w:val="clear" w:color="auto" w:fill="auto"/>
            <w:vAlign w:val="center"/>
            <w:hideMark/>
          </w:tcPr>
          <w:p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376 (17.1)</w:t>
            </w:r>
          </w:p>
        </w:tc>
        <w:tc>
          <w:tcPr>
            <w:tcW w:w="2220" w:type="dxa"/>
            <w:tcBorders>
              <w:top w:val="nil"/>
              <w:left w:val="nil"/>
              <w:bottom w:val="nil"/>
              <w:right w:val="nil"/>
            </w:tcBorders>
            <w:shd w:val="clear" w:color="auto" w:fill="auto"/>
            <w:vAlign w:val="center"/>
            <w:hideMark/>
          </w:tcPr>
          <w:p w:rsidR="0097065E" w:rsidRPr="0041009C" w:rsidRDefault="0097065E" w:rsidP="003E0043">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347 (17.0)</w:t>
            </w:r>
          </w:p>
        </w:tc>
        <w:tc>
          <w:tcPr>
            <w:tcW w:w="2220" w:type="dxa"/>
            <w:tcBorders>
              <w:top w:val="nil"/>
              <w:left w:val="nil"/>
              <w:bottom w:val="nil"/>
              <w:right w:val="nil"/>
            </w:tcBorders>
            <w:shd w:val="clear" w:color="auto" w:fill="auto"/>
            <w:vAlign w:val="center"/>
            <w:hideMark/>
          </w:tcPr>
          <w:p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29 (17.7)</w:t>
            </w:r>
          </w:p>
        </w:tc>
      </w:tr>
      <w:tr w:rsidR="0097065E" w:rsidRPr="00E12D3A" w:rsidTr="003E0043">
        <w:trPr>
          <w:trHeight w:val="219"/>
        </w:trPr>
        <w:tc>
          <w:tcPr>
            <w:tcW w:w="11060" w:type="dxa"/>
            <w:gridSpan w:val="4"/>
            <w:tcBorders>
              <w:top w:val="nil"/>
              <w:left w:val="nil"/>
              <w:bottom w:val="nil"/>
              <w:right w:val="nil"/>
            </w:tcBorders>
            <w:shd w:val="clear" w:color="auto" w:fill="auto"/>
            <w:hideMark/>
          </w:tcPr>
          <w:p w:rsidR="0097065E" w:rsidRPr="00E12D3A" w:rsidRDefault="0097065E" w:rsidP="003E0043">
            <w:pPr>
              <w:spacing w:after="0" w:line="240" w:lineRule="auto"/>
              <w:rPr>
                <w:rFonts w:ascii="Arial" w:eastAsia="Times New Roman" w:hAnsi="Arial" w:cs="Arial"/>
                <w:color w:val="000000"/>
                <w:sz w:val="20"/>
                <w:szCs w:val="20"/>
              </w:rPr>
            </w:pPr>
            <w:r w:rsidRPr="00E12D3A">
              <w:rPr>
                <w:rFonts w:ascii="Arial" w:eastAsia="Times New Roman" w:hAnsi="Arial" w:cs="Arial"/>
                <w:color w:val="000000"/>
                <w:sz w:val="20"/>
                <w:szCs w:val="20"/>
              </w:rPr>
              <w:t>Median household income, n (%)</w:t>
            </w:r>
          </w:p>
        </w:tc>
      </w:tr>
      <w:tr w:rsidR="0097065E" w:rsidRPr="00E12D3A" w:rsidTr="003E0043">
        <w:trPr>
          <w:trHeight w:val="219"/>
        </w:trPr>
        <w:tc>
          <w:tcPr>
            <w:tcW w:w="4400" w:type="dxa"/>
            <w:tcBorders>
              <w:top w:val="nil"/>
              <w:left w:val="nil"/>
              <w:bottom w:val="nil"/>
              <w:right w:val="nil"/>
            </w:tcBorders>
            <w:shd w:val="clear" w:color="auto" w:fill="auto"/>
            <w:vAlign w:val="center"/>
            <w:hideMark/>
          </w:tcPr>
          <w:p w:rsidR="0097065E" w:rsidRPr="00E12D3A" w:rsidRDefault="0097065E" w:rsidP="003E0043">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$1-24,999</w:t>
            </w:r>
          </w:p>
        </w:tc>
        <w:tc>
          <w:tcPr>
            <w:tcW w:w="2220" w:type="dxa"/>
            <w:tcBorders>
              <w:top w:val="nil"/>
              <w:left w:val="nil"/>
              <w:bottom w:val="nil"/>
              <w:right w:val="nil"/>
            </w:tcBorders>
            <w:shd w:val="clear" w:color="auto" w:fill="auto"/>
            <w:vAlign w:val="center"/>
            <w:hideMark/>
          </w:tcPr>
          <w:p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475 (21.6)</w:t>
            </w:r>
          </w:p>
        </w:tc>
        <w:tc>
          <w:tcPr>
            <w:tcW w:w="2220" w:type="dxa"/>
            <w:tcBorders>
              <w:top w:val="nil"/>
              <w:left w:val="nil"/>
              <w:bottom w:val="nil"/>
              <w:right w:val="nil"/>
            </w:tcBorders>
            <w:shd w:val="clear" w:color="auto" w:fill="auto"/>
            <w:vAlign w:val="center"/>
            <w:hideMark/>
          </w:tcPr>
          <w:p w:rsidR="0097065E" w:rsidRPr="0041009C" w:rsidRDefault="0097065E" w:rsidP="003E0043">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447 (22.0)</w:t>
            </w:r>
          </w:p>
        </w:tc>
        <w:tc>
          <w:tcPr>
            <w:tcW w:w="2220" w:type="dxa"/>
            <w:tcBorders>
              <w:top w:val="nil"/>
              <w:left w:val="nil"/>
              <w:bottom w:val="nil"/>
              <w:right w:val="nil"/>
            </w:tcBorders>
            <w:shd w:val="clear" w:color="auto" w:fill="auto"/>
            <w:vAlign w:val="center"/>
            <w:hideMark/>
          </w:tcPr>
          <w:p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28 (17.1)</w:t>
            </w:r>
          </w:p>
        </w:tc>
      </w:tr>
      <w:tr w:rsidR="0097065E" w:rsidRPr="00E12D3A" w:rsidTr="003E0043">
        <w:trPr>
          <w:trHeight w:val="219"/>
        </w:trPr>
        <w:tc>
          <w:tcPr>
            <w:tcW w:w="4400" w:type="dxa"/>
            <w:tcBorders>
              <w:top w:val="nil"/>
              <w:left w:val="nil"/>
              <w:bottom w:val="nil"/>
              <w:right w:val="nil"/>
            </w:tcBorders>
            <w:shd w:val="clear" w:color="auto" w:fill="auto"/>
            <w:vAlign w:val="center"/>
            <w:hideMark/>
          </w:tcPr>
          <w:p w:rsidR="0097065E" w:rsidRPr="00E12D3A" w:rsidRDefault="0097065E" w:rsidP="003E0043">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$25,000-34,999</w:t>
            </w:r>
          </w:p>
        </w:tc>
        <w:tc>
          <w:tcPr>
            <w:tcW w:w="2220" w:type="dxa"/>
            <w:tcBorders>
              <w:top w:val="nil"/>
              <w:left w:val="nil"/>
              <w:bottom w:val="nil"/>
              <w:right w:val="nil"/>
            </w:tcBorders>
            <w:shd w:val="clear" w:color="auto" w:fill="auto"/>
            <w:vAlign w:val="center"/>
            <w:hideMark/>
          </w:tcPr>
          <w:p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491 (22.3)</w:t>
            </w:r>
          </w:p>
        </w:tc>
        <w:tc>
          <w:tcPr>
            <w:tcW w:w="2220" w:type="dxa"/>
            <w:tcBorders>
              <w:top w:val="nil"/>
              <w:left w:val="nil"/>
              <w:bottom w:val="nil"/>
              <w:right w:val="nil"/>
            </w:tcBorders>
            <w:shd w:val="clear" w:color="auto" w:fill="auto"/>
            <w:vAlign w:val="center"/>
            <w:hideMark/>
          </w:tcPr>
          <w:p w:rsidR="0097065E" w:rsidRPr="0041009C" w:rsidRDefault="0097065E" w:rsidP="003E0043">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454 (22.3)</w:t>
            </w:r>
          </w:p>
        </w:tc>
        <w:tc>
          <w:tcPr>
            <w:tcW w:w="2220" w:type="dxa"/>
            <w:tcBorders>
              <w:top w:val="nil"/>
              <w:left w:val="nil"/>
              <w:bottom w:val="nil"/>
              <w:right w:val="nil"/>
            </w:tcBorders>
            <w:shd w:val="clear" w:color="auto" w:fill="auto"/>
            <w:vAlign w:val="center"/>
            <w:hideMark/>
          </w:tcPr>
          <w:p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37 (22.6)</w:t>
            </w:r>
          </w:p>
        </w:tc>
      </w:tr>
      <w:tr w:rsidR="0097065E" w:rsidRPr="00E12D3A" w:rsidTr="003E0043">
        <w:trPr>
          <w:trHeight w:val="219"/>
        </w:trPr>
        <w:tc>
          <w:tcPr>
            <w:tcW w:w="4400" w:type="dxa"/>
            <w:tcBorders>
              <w:top w:val="nil"/>
              <w:left w:val="nil"/>
              <w:bottom w:val="nil"/>
              <w:right w:val="nil"/>
            </w:tcBorders>
            <w:shd w:val="clear" w:color="auto" w:fill="auto"/>
            <w:vAlign w:val="center"/>
            <w:hideMark/>
          </w:tcPr>
          <w:p w:rsidR="0097065E" w:rsidRPr="00E12D3A" w:rsidRDefault="0097065E" w:rsidP="003E0043">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$35,000-44,999</w:t>
            </w:r>
          </w:p>
        </w:tc>
        <w:tc>
          <w:tcPr>
            <w:tcW w:w="2220" w:type="dxa"/>
            <w:tcBorders>
              <w:top w:val="nil"/>
              <w:left w:val="nil"/>
              <w:bottom w:val="nil"/>
              <w:right w:val="nil"/>
            </w:tcBorders>
            <w:shd w:val="clear" w:color="auto" w:fill="auto"/>
            <w:vAlign w:val="center"/>
            <w:hideMark/>
          </w:tcPr>
          <w:p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552 (25.1)</w:t>
            </w:r>
          </w:p>
        </w:tc>
        <w:tc>
          <w:tcPr>
            <w:tcW w:w="2220" w:type="dxa"/>
            <w:tcBorders>
              <w:top w:val="nil"/>
              <w:left w:val="nil"/>
              <w:bottom w:val="nil"/>
              <w:right w:val="nil"/>
            </w:tcBorders>
            <w:shd w:val="clear" w:color="auto" w:fill="auto"/>
            <w:vAlign w:val="center"/>
            <w:hideMark/>
          </w:tcPr>
          <w:p w:rsidR="0097065E" w:rsidRPr="0041009C" w:rsidRDefault="0097065E" w:rsidP="003E0043">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509 (25.0)</w:t>
            </w:r>
          </w:p>
        </w:tc>
        <w:tc>
          <w:tcPr>
            <w:tcW w:w="2220" w:type="dxa"/>
            <w:tcBorders>
              <w:top w:val="nil"/>
              <w:left w:val="nil"/>
              <w:bottom w:val="nil"/>
              <w:right w:val="nil"/>
            </w:tcBorders>
            <w:shd w:val="clear" w:color="auto" w:fill="auto"/>
            <w:vAlign w:val="center"/>
            <w:hideMark/>
          </w:tcPr>
          <w:p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43 (26.2)</w:t>
            </w:r>
          </w:p>
        </w:tc>
      </w:tr>
      <w:tr w:rsidR="0097065E" w:rsidRPr="00E12D3A" w:rsidTr="003E0043">
        <w:trPr>
          <w:trHeight w:val="219"/>
        </w:trPr>
        <w:tc>
          <w:tcPr>
            <w:tcW w:w="4400" w:type="dxa"/>
            <w:tcBorders>
              <w:top w:val="nil"/>
              <w:left w:val="nil"/>
              <w:bottom w:val="nil"/>
              <w:right w:val="nil"/>
            </w:tcBorders>
            <w:shd w:val="clear" w:color="auto" w:fill="auto"/>
            <w:vAlign w:val="center"/>
            <w:hideMark/>
          </w:tcPr>
          <w:p w:rsidR="0097065E" w:rsidRPr="00E12D3A" w:rsidRDefault="0097065E" w:rsidP="003E0043">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$45,000 or more</w:t>
            </w:r>
          </w:p>
        </w:tc>
        <w:tc>
          <w:tcPr>
            <w:tcW w:w="2220" w:type="dxa"/>
            <w:tcBorders>
              <w:top w:val="nil"/>
              <w:left w:val="nil"/>
              <w:bottom w:val="nil"/>
              <w:right w:val="nil"/>
            </w:tcBorders>
            <w:shd w:val="clear" w:color="auto" w:fill="auto"/>
            <w:vAlign w:val="center"/>
            <w:hideMark/>
          </w:tcPr>
          <w:p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631 (28.7)</w:t>
            </w:r>
          </w:p>
        </w:tc>
        <w:tc>
          <w:tcPr>
            <w:tcW w:w="2220" w:type="dxa"/>
            <w:tcBorders>
              <w:top w:val="nil"/>
              <w:left w:val="nil"/>
              <w:bottom w:val="nil"/>
              <w:right w:val="nil"/>
            </w:tcBorders>
            <w:shd w:val="clear" w:color="auto" w:fill="auto"/>
            <w:vAlign w:val="center"/>
            <w:hideMark/>
          </w:tcPr>
          <w:p w:rsidR="0097065E" w:rsidRPr="0041009C" w:rsidRDefault="0097065E" w:rsidP="003E0043">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579 (28.4)</w:t>
            </w:r>
          </w:p>
        </w:tc>
        <w:tc>
          <w:tcPr>
            <w:tcW w:w="2220" w:type="dxa"/>
            <w:tcBorders>
              <w:top w:val="nil"/>
              <w:left w:val="nil"/>
              <w:bottom w:val="nil"/>
              <w:right w:val="nil"/>
            </w:tcBorders>
            <w:shd w:val="clear" w:color="auto" w:fill="auto"/>
            <w:vAlign w:val="center"/>
            <w:hideMark/>
          </w:tcPr>
          <w:p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52 (31.7)</w:t>
            </w:r>
          </w:p>
        </w:tc>
      </w:tr>
      <w:tr w:rsidR="0097065E" w:rsidRPr="00E12D3A" w:rsidTr="003E0043">
        <w:trPr>
          <w:trHeight w:val="219"/>
        </w:trPr>
        <w:tc>
          <w:tcPr>
            <w:tcW w:w="4400" w:type="dxa"/>
            <w:tcBorders>
              <w:top w:val="nil"/>
              <w:left w:val="nil"/>
              <w:bottom w:val="nil"/>
              <w:right w:val="nil"/>
            </w:tcBorders>
            <w:shd w:val="clear" w:color="auto" w:fill="auto"/>
            <w:vAlign w:val="center"/>
            <w:hideMark/>
          </w:tcPr>
          <w:p w:rsidR="0097065E" w:rsidRPr="00E12D3A" w:rsidRDefault="0097065E" w:rsidP="003E0043">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Unknown*</w:t>
            </w:r>
          </w:p>
        </w:tc>
        <w:tc>
          <w:tcPr>
            <w:tcW w:w="2220" w:type="dxa"/>
            <w:tcBorders>
              <w:top w:val="nil"/>
              <w:left w:val="nil"/>
              <w:bottom w:val="nil"/>
              <w:right w:val="nil"/>
            </w:tcBorders>
            <w:shd w:val="clear" w:color="auto" w:fill="auto"/>
            <w:vAlign w:val="center"/>
            <w:hideMark/>
          </w:tcPr>
          <w:p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51 (2.3)</w:t>
            </w:r>
          </w:p>
        </w:tc>
        <w:tc>
          <w:tcPr>
            <w:tcW w:w="2220" w:type="dxa"/>
            <w:tcBorders>
              <w:top w:val="nil"/>
              <w:left w:val="nil"/>
              <w:bottom w:val="nil"/>
              <w:right w:val="nil"/>
            </w:tcBorders>
            <w:shd w:val="clear" w:color="auto" w:fill="auto"/>
            <w:vAlign w:val="center"/>
            <w:hideMark/>
          </w:tcPr>
          <w:p w:rsidR="0097065E" w:rsidRPr="0041009C" w:rsidRDefault="0097065E" w:rsidP="003E0043">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47 (2.3)</w:t>
            </w:r>
          </w:p>
        </w:tc>
        <w:tc>
          <w:tcPr>
            <w:tcW w:w="2220" w:type="dxa"/>
            <w:tcBorders>
              <w:top w:val="nil"/>
              <w:left w:val="nil"/>
              <w:bottom w:val="nil"/>
              <w:right w:val="nil"/>
            </w:tcBorders>
            <w:shd w:val="clear" w:color="auto" w:fill="auto"/>
            <w:vAlign w:val="center"/>
            <w:hideMark/>
          </w:tcPr>
          <w:p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4 (2.4)</w:t>
            </w:r>
          </w:p>
        </w:tc>
      </w:tr>
      <w:tr w:rsidR="0097065E" w:rsidRPr="00E12D3A" w:rsidTr="003E0043">
        <w:trPr>
          <w:trHeight w:val="219"/>
        </w:trPr>
        <w:tc>
          <w:tcPr>
            <w:tcW w:w="11060" w:type="dxa"/>
            <w:gridSpan w:val="4"/>
            <w:tcBorders>
              <w:top w:val="nil"/>
              <w:left w:val="nil"/>
              <w:bottom w:val="nil"/>
              <w:right w:val="nil"/>
            </w:tcBorders>
            <w:shd w:val="clear" w:color="auto" w:fill="auto"/>
            <w:hideMark/>
          </w:tcPr>
          <w:p w:rsidR="0097065E" w:rsidRPr="00E12D3A" w:rsidRDefault="0097065E" w:rsidP="003E0043">
            <w:pPr>
              <w:spacing w:after="0" w:line="240" w:lineRule="auto"/>
              <w:rPr>
                <w:rFonts w:ascii="Arial" w:eastAsia="Times New Roman" w:hAnsi="Arial" w:cs="Arial"/>
                <w:color w:val="000000"/>
                <w:sz w:val="20"/>
                <w:szCs w:val="20"/>
              </w:rPr>
            </w:pPr>
            <w:r w:rsidRPr="00E12D3A">
              <w:rPr>
                <w:rFonts w:ascii="Arial" w:eastAsia="Times New Roman" w:hAnsi="Arial" w:cs="Arial"/>
                <w:color w:val="000000"/>
                <w:sz w:val="20"/>
                <w:szCs w:val="20"/>
              </w:rPr>
              <w:t>Comorbidities</w:t>
            </w:r>
          </w:p>
        </w:tc>
      </w:tr>
      <w:tr w:rsidR="0097065E" w:rsidRPr="00E12D3A" w:rsidTr="003E0043">
        <w:trPr>
          <w:trHeight w:val="219"/>
        </w:trPr>
        <w:tc>
          <w:tcPr>
            <w:tcW w:w="4400" w:type="dxa"/>
            <w:tcBorders>
              <w:top w:val="nil"/>
              <w:left w:val="nil"/>
              <w:bottom w:val="nil"/>
              <w:right w:val="nil"/>
            </w:tcBorders>
            <w:shd w:val="clear" w:color="auto" w:fill="auto"/>
            <w:vAlign w:val="center"/>
            <w:hideMark/>
          </w:tcPr>
          <w:p w:rsidR="0097065E" w:rsidRPr="00E12D3A" w:rsidRDefault="0097065E" w:rsidP="003E0043">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Diabetes</w:t>
            </w:r>
          </w:p>
        </w:tc>
        <w:tc>
          <w:tcPr>
            <w:tcW w:w="2220" w:type="dxa"/>
            <w:tcBorders>
              <w:top w:val="nil"/>
              <w:left w:val="nil"/>
              <w:bottom w:val="nil"/>
              <w:right w:val="nil"/>
            </w:tcBorders>
            <w:shd w:val="clear" w:color="auto" w:fill="auto"/>
            <w:vAlign w:val="center"/>
            <w:hideMark/>
          </w:tcPr>
          <w:p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392 (17.8)</w:t>
            </w:r>
          </w:p>
        </w:tc>
        <w:tc>
          <w:tcPr>
            <w:tcW w:w="2220" w:type="dxa"/>
            <w:tcBorders>
              <w:top w:val="nil"/>
              <w:left w:val="nil"/>
              <w:bottom w:val="nil"/>
              <w:right w:val="nil"/>
            </w:tcBorders>
            <w:shd w:val="clear" w:color="auto" w:fill="auto"/>
            <w:vAlign w:val="center"/>
            <w:hideMark/>
          </w:tcPr>
          <w:p w:rsidR="0097065E" w:rsidRPr="00183AE0" w:rsidRDefault="0097065E" w:rsidP="003E0043">
            <w:pPr>
              <w:spacing w:after="0" w:line="240" w:lineRule="auto"/>
              <w:jc w:val="center"/>
              <w:rPr>
                <w:rFonts w:ascii="Arial" w:eastAsia="Times New Roman" w:hAnsi="Arial" w:cs="Arial"/>
                <w:color w:val="000000"/>
                <w:sz w:val="20"/>
                <w:szCs w:val="20"/>
              </w:rPr>
            </w:pPr>
            <w:r w:rsidRPr="00183AE0">
              <w:rPr>
                <w:rFonts w:ascii="Arial" w:eastAsia="Times New Roman" w:hAnsi="Arial" w:cs="Arial"/>
                <w:color w:val="000000"/>
                <w:sz w:val="20"/>
                <w:szCs w:val="20"/>
              </w:rPr>
              <w:t>373 (18.3)</w:t>
            </w:r>
          </w:p>
        </w:tc>
        <w:tc>
          <w:tcPr>
            <w:tcW w:w="2220" w:type="dxa"/>
            <w:tcBorders>
              <w:top w:val="nil"/>
              <w:left w:val="nil"/>
              <w:bottom w:val="nil"/>
              <w:right w:val="nil"/>
            </w:tcBorders>
            <w:shd w:val="clear" w:color="auto" w:fill="auto"/>
            <w:vAlign w:val="center"/>
            <w:hideMark/>
          </w:tcPr>
          <w:p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19 (11.6)</w:t>
            </w:r>
          </w:p>
        </w:tc>
      </w:tr>
      <w:tr w:rsidR="0097065E" w:rsidRPr="00E12D3A" w:rsidTr="003E0043">
        <w:trPr>
          <w:trHeight w:val="219"/>
        </w:trPr>
        <w:tc>
          <w:tcPr>
            <w:tcW w:w="4400" w:type="dxa"/>
            <w:tcBorders>
              <w:top w:val="nil"/>
              <w:left w:val="nil"/>
              <w:bottom w:val="nil"/>
              <w:right w:val="nil"/>
            </w:tcBorders>
            <w:shd w:val="clear" w:color="auto" w:fill="auto"/>
            <w:vAlign w:val="center"/>
            <w:hideMark/>
          </w:tcPr>
          <w:p w:rsidR="0097065E" w:rsidRPr="00E12D3A" w:rsidRDefault="0097065E" w:rsidP="003E0043">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Hyperlipidemia</w:t>
            </w:r>
          </w:p>
        </w:tc>
        <w:tc>
          <w:tcPr>
            <w:tcW w:w="2220" w:type="dxa"/>
            <w:tcBorders>
              <w:top w:val="nil"/>
              <w:left w:val="nil"/>
              <w:bottom w:val="nil"/>
              <w:right w:val="nil"/>
            </w:tcBorders>
            <w:shd w:val="clear" w:color="auto" w:fill="auto"/>
            <w:vAlign w:val="center"/>
            <w:hideMark/>
          </w:tcPr>
          <w:p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310 (14.1)</w:t>
            </w:r>
          </w:p>
        </w:tc>
        <w:tc>
          <w:tcPr>
            <w:tcW w:w="2220" w:type="dxa"/>
            <w:tcBorders>
              <w:top w:val="nil"/>
              <w:left w:val="nil"/>
              <w:bottom w:val="nil"/>
              <w:right w:val="nil"/>
            </w:tcBorders>
            <w:shd w:val="clear" w:color="auto" w:fill="auto"/>
            <w:vAlign w:val="center"/>
            <w:hideMark/>
          </w:tcPr>
          <w:p w:rsidR="0097065E" w:rsidRPr="00183AE0" w:rsidRDefault="0097065E" w:rsidP="003E0043">
            <w:pPr>
              <w:spacing w:after="0" w:line="240" w:lineRule="auto"/>
              <w:jc w:val="center"/>
              <w:rPr>
                <w:rFonts w:ascii="Arial" w:eastAsia="Times New Roman" w:hAnsi="Arial" w:cs="Arial"/>
                <w:color w:val="000000"/>
                <w:sz w:val="20"/>
                <w:szCs w:val="20"/>
              </w:rPr>
            </w:pPr>
            <w:r w:rsidRPr="00183AE0">
              <w:rPr>
                <w:rFonts w:ascii="Arial" w:eastAsia="Times New Roman" w:hAnsi="Arial" w:cs="Arial"/>
                <w:color w:val="000000"/>
                <w:sz w:val="20"/>
                <w:szCs w:val="20"/>
              </w:rPr>
              <w:t>297 (14.6)</w:t>
            </w:r>
          </w:p>
        </w:tc>
        <w:tc>
          <w:tcPr>
            <w:tcW w:w="2220" w:type="dxa"/>
            <w:tcBorders>
              <w:top w:val="nil"/>
              <w:left w:val="nil"/>
              <w:bottom w:val="nil"/>
              <w:right w:val="nil"/>
            </w:tcBorders>
            <w:shd w:val="clear" w:color="auto" w:fill="auto"/>
            <w:vAlign w:val="center"/>
            <w:hideMark/>
          </w:tcPr>
          <w:p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13 (7.9)</w:t>
            </w:r>
          </w:p>
        </w:tc>
      </w:tr>
      <w:tr w:rsidR="0097065E" w:rsidRPr="00E12D3A" w:rsidTr="003E0043">
        <w:trPr>
          <w:trHeight w:val="219"/>
        </w:trPr>
        <w:tc>
          <w:tcPr>
            <w:tcW w:w="4400" w:type="dxa"/>
            <w:tcBorders>
              <w:top w:val="nil"/>
              <w:left w:val="nil"/>
              <w:bottom w:val="nil"/>
              <w:right w:val="nil"/>
            </w:tcBorders>
            <w:shd w:val="clear" w:color="auto" w:fill="auto"/>
            <w:vAlign w:val="center"/>
            <w:hideMark/>
          </w:tcPr>
          <w:p w:rsidR="0097065E" w:rsidRPr="00E12D3A" w:rsidRDefault="0097065E" w:rsidP="003E0043">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Hypertension</w:t>
            </w:r>
          </w:p>
        </w:tc>
        <w:tc>
          <w:tcPr>
            <w:tcW w:w="2220" w:type="dxa"/>
            <w:tcBorders>
              <w:top w:val="nil"/>
              <w:left w:val="nil"/>
              <w:bottom w:val="nil"/>
              <w:right w:val="nil"/>
            </w:tcBorders>
            <w:shd w:val="clear" w:color="auto" w:fill="auto"/>
            <w:vAlign w:val="center"/>
            <w:hideMark/>
          </w:tcPr>
          <w:p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301 (13.7)</w:t>
            </w:r>
          </w:p>
        </w:tc>
        <w:tc>
          <w:tcPr>
            <w:tcW w:w="2220" w:type="dxa"/>
            <w:tcBorders>
              <w:top w:val="nil"/>
              <w:left w:val="nil"/>
              <w:bottom w:val="nil"/>
              <w:right w:val="nil"/>
            </w:tcBorders>
            <w:shd w:val="clear" w:color="auto" w:fill="auto"/>
            <w:vAlign w:val="center"/>
            <w:hideMark/>
          </w:tcPr>
          <w:p w:rsidR="0097065E" w:rsidRPr="00183AE0" w:rsidRDefault="0097065E" w:rsidP="003E0043">
            <w:pPr>
              <w:spacing w:after="0" w:line="240" w:lineRule="auto"/>
              <w:jc w:val="center"/>
              <w:rPr>
                <w:rFonts w:ascii="Arial" w:eastAsia="Times New Roman" w:hAnsi="Arial" w:cs="Arial"/>
                <w:color w:val="000000"/>
                <w:sz w:val="20"/>
                <w:szCs w:val="20"/>
              </w:rPr>
            </w:pPr>
            <w:r w:rsidRPr="00183AE0">
              <w:rPr>
                <w:rFonts w:ascii="Arial" w:eastAsia="Times New Roman" w:hAnsi="Arial" w:cs="Arial"/>
                <w:color w:val="000000"/>
                <w:sz w:val="20"/>
                <w:szCs w:val="20"/>
              </w:rPr>
              <w:t>291 (14.3)</w:t>
            </w:r>
          </w:p>
        </w:tc>
        <w:tc>
          <w:tcPr>
            <w:tcW w:w="2220" w:type="dxa"/>
            <w:tcBorders>
              <w:top w:val="nil"/>
              <w:left w:val="nil"/>
              <w:bottom w:val="nil"/>
              <w:right w:val="nil"/>
            </w:tcBorders>
            <w:shd w:val="clear" w:color="auto" w:fill="auto"/>
            <w:vAlign w:val="center"/>
            <w:hideMark/>
          </w:tcPr>
          <w:p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10 (6.1)</w:t>
            </w:r>
          </w:p>
        </w:tc>
      </w:tr>
      <w:tr w:rsidR="0097065E" w:rsidRPr="00E12D3A" w:rsidTr="003E0043">
        <w:trPr>
          <w:trHeight w:val="219"/>
        </w:trPr>
        <w:tc>
          <w:tcPr>
            <w:tcW w:w="4400" w:type="dxa"/>
            <w:tcBorders>
              <w:top w:val="nil"/>
              <w:left w:val="nil"/>
              <w:bottom w:val="nil"/>
              <w:right w:val="nil"/>
            </w:tcBorders>
            <w:shd w:val="clear" w:color="auto" w:fill="auto"/>
            <w:vAlign w:val="center"/>
            <w:hideMark/>
          </w:tcPr>
          <w:p w:rsidR="0097065E" w:rsidRPr="00E12D3A" w:rsidRDefault="0097065E" w:rsidP="003E0043">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History of smoking</w:t>
            </w:r>
          </w:p>
        </w:tc>
        <w:tc>
          <w:tcPr>
            <w:tcW w:w="2220" w:type="dxa"/>
            <w:tcBorders>
              <w:top w:val="nil"/>
              <w:left w:val="nil"/>
              <w:bottom w:val="nil"/>
              <w:right w:val="nil"/>
            </w:tcBorders>
            <w:shd w:val="clear" w:color="auto" w:fill="auto"/>
            <w:vAlign w:val="center"/>
            <w:hideMark/>
          </w:tcPr>
          <w:p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144 (6.5)</w:t>
            </w:r>
          </w:p>
        </w:tc>
        <w:tc>
          <w:tcPr>
            <w:tcW w:w="2220" w:type="dxa"/>
            <w:tcBorders>
              <w:top w:val="nil"/>
              <w:left w:val="nil"/>
              <w:bottom w:val="nil"/>
              <w:right w:val="nil"/>
            </w:tcBorders>
            <w:shd w:val="clear" w:color="auto" w:fill="auto"/>
            <w:vAlign w:val="center"/>
            <w:hideMark/>
          </w:tcPr>
          <w:p w:rsidR="0097065E" w:rsidRPr="00183AE0" w:rsidRDefault="0097065E" w:rsidP="003E0043">
            <w:pPr>
              <w:spacing w:after="0" w:line="240" w:lineRule="auto"/>
              <w:jc w:val="center"/>
              <w:rPr>
                <w:rFonts w:ascii="Arial" w:eastAsia="Times New Roman" w:hAnsi="Arial" w:cs="Arial"/>
                <w:color w:val="000000"/>
                <w:sz w:val="20"/>
                <w:szCs w:val="20"/>
              </w:rPr>
            </w:pPr>
            <w:r w:rsidRPr="00183AE0">
              <w:rPr>
                <w:rFonts w:ascii="Arial" w:eastAsia="Times New Roman" w:hAnsi="Arial" w:cs="Arial"/>
                <w:color w:val="000000"/>
                <w:sz w:val="20"/>
                <w:szCs w:val="20"/>
              </w:rPr>
              <w:t>137 (6.7)</w:t>
            </w:r>
          </w:p>
        </w:tc>
        <w:tc>
          <w:tcPr>
            <w:tcW w:w="2220" w:type="dxa"/>
            <w:tcBorders>
              <w:top w:val="nil"/>
              <w:left w:val="nil"/>
              <w:bottom w:val="nil"/>
              <w:right w:val="nil"/>
            </w:tcBorders>
            <w:shd w:val="clear" w:color="auto" w:fill="auto"/>
            <w:vAlign w:val="center"/>
            <w:hideMark/>
          </w:tcPr>
          <w:p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7 (4.3)</w:t>
            </w:r>
          </w:p>
        </w:tc>
      </w:tr>
      <w:tr w:rsidR="0097065E" w:rsidRPr="00E12D3A" w:rsidTr="003E0043">
        <w:trPr>
          <w:trHeight w:val="219"/>
        </w:trPr>
        <w:tc>
          <w:tcPr>
            <w:tcW w:w="4400" w:type="dxa"/>
            <w:tcBorders>
              <w:top w:val="nil"/>
              <w:left w:val="nil"/>
              <w:bottom w:val="nil"/>
              <w:right w:val="nil"/>
            </w:tcBorders>
            <w:shd w:val="clear" w:color="auto" w:fill="auto"/>
            <w:vAlign w:val="bottom"/>
            <w:hideMark/>
          </w:tcPr>
          <w:p w:rsidR="0097065E" w:rsidRPr="00E12D3A" w:rsidRDefault="0097065E" w:rsidP="003E0043">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 xml:space="preserve">BMI </w:t>
            </w:r>
            <w:r w:rsidRPr="00E12D3A">
              <w:rPr>
                <w:rFonts w:ascii="Calibri" w:eastAsia="Times New Roman" w:hAnsi="Calibri" w:cs="Arial"/>
                <w:color w:val="000000"/>
                <w:sz w:val="20"/>
                <w:szCs w:val="20"/>
              </w:rPr>
              <w:t>≥</w:t>
            </w:r>
            <w:r w:rsidRPr="00E12D3A">
              <w:rPr>
                <w:rFonts w:ascii="Arial" w:eastAsia="Times New Roman" w:hAnsi="Arial" w:cs="Arial"/>
                <w:color w:val="000000"/>
                <w:sz w:val="20"/>
                <w:szCs w:val="20"/>
              </w:rPr>
              <w:t xml:space="preserve"> 30 kg/m</w:t>
            </w:r>
            <w:r w:rsidRPr="00E12D3A">
              <w:rPr>
                <w:rFonts w:ascii="Arial" w:eastAsia="Times New Roman" w:hAnsi="Arial" w:cs="Arial"/>
                <w:color w:val="000000"/>
                <w:sz w:val="20"/>
                <w:szCs w:val="20"/>
                <w:vertAlign w:val="superscript"/>
              </w:rPr>
              <w:t>2</w:t>
            </w:r>
          </w:p>
        </w:tc>
        <w:tc>
          <w:tcPr>
            <w:tcW w:w="2220" w:type="dxa"/>
            <w:tcBorders>
              <w:top w:val="nil"/>
              <w:left w:val="nil"/>
              <w:bottom w:val="nil"/>
              <w:right w:val="nil"/>
            </w:tcBorders>
            <w:shd w:val="clear" w:color="auto" w:fill="auto"/>
            <w:vAlign w:val="center"/>
            <w:hideMark/>
          </w:tcPr>
          <w:p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96 (4.4)</w:t>
            </w:r>
          </w:p>
        </w:tc>
        <w:tc>
          <w:tcPr>
            <w:tcW w:w="2220" w:type="dxa"/>
            <w:tcBorders>
              <w:top w:val="nil"/>
              <w:left w:val="nil"/>
              <w:bottom w:val="nil"/>
              <w:right w:val="nil"/>
            </w:tcBorders>
            <w:shd w:val="clear" w:color="auto" w:fill="auto"/>
            <w:vAlign w:val="center"/>
            <w:hideMark/>
          </w:tcPr>
          <w:p w:rsidR="0097065E" w:rsidRPr="00183AE0" w:rsidRDefault="0097065E" w:rsidP="003E0043">
            <w:pPr>
              <w:spacing w:after="0" w:line="240" w:lineRule="auto"/>
              <w:jc w:val="center"/>
              <w:rPr>
                <w:rFonts w:ascii="Arial" w:eastAsia="Times New Roman" w:hAnsi="Arial" w:cs="Arial"/>
                <w:color w:val="000000"/>
                <w:sz w:val="20"/>
                <w:szCs w:val="20"/>
              </w:rPr>
            </w:pPr>
            <w:r w:rsidRPr="00183AE0">
              <w:rPr>
                <w:rFonts w:ascii="Arial" w:eastAsia="Times New Roman" w:hAnsi="Arial" w:cs="Arial"/>
                <w:color w:val="000000"/>
                <w:sz w:val="20"/>
                <w:szCs w:val="20"/>
              </w:rPr>
              <w:t>96 (4.7)</w:t>
            </w:r>
          </w:p>
        </w:tc>
        <w:tc>
          <w:tcPr>
            <w:tcW w:w="2220" w:type="dxa"/>
            <w:tcBorders>
              <w:top w:val="nil"/>
              <w:left w:val="nil"/>
              <w:bottom w:val="nil"/>
              <w:right w:val="nil"/>
            </w:tcBorders>
            <w:shd w:val="clear" w:color="auto" w:fill="auto"/>
            <w:vAlign w:val="center"/>
            <w:hideMark/>
          </w:tcPr>
          <w:p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0 (0.0)</w:t>
            </w:r>
          </w:p>
        </w:tc>
      </w:tr>
      <w:tr w:rsidR="0097065E" w:rsidRPr="00E12D3A" w:rsidTr="003E0043">
        <w:trPr>
          <w:trHeight w:val="219"/>
        </w:trPr>
        <w:tc>
          <w:tcPr>
            <w:tcW w:w="4400" w:type="dxa"/>
            <w:tcBorders>
              <w:top w:val="nil"/>
              <w:left w:val="nil"/>
              <w:bottom w:val="nil"/>
              <w:right w:val="nil"/>
            </w:tcBorders>
            <w:shd w:val="clear" w:color="auto" w:fill="auto"/>
            <w:vAlign w:val="center"/>
            <w:hideMark/>
          </w:tcPr>
          <w:p w:rsidR="0097065E" w:rsidRPr="00E12D3A" w:rsidRDefault="0097065E" w:rsidP="003E0043">
            <w:pPr>
              <w:spacing w:after="0" w:line="240" w:lineRule="auto"/>
              <w:rPr>
                <w:rFonts w:ascii="Arial" w:eastAsia="Times New Roman" w:hAnsi="Arial" w:cs="Arial"/>
                <w:color w:val="000000"/>
                <w:sz w:val="20"/>
                <w:szCs w:val="20"/>
              </w:rPr>
            </w:pPr>
            <w:r w:rsidRPr="00E12D3A">
              <w:rPr>
                <w:rFonts w:ascii="Arial" w:eastAsia="Times New Roman" w:hAnsi="Arial" w:cs="Arial"/>
                <w:color w:val="000000"/>
                <w:sz w:val="20"/>
                <w:szCs w:val="20"/>
              </w:rPr>
              <w:t>Number of comorbid diagnosis, mean ± SD</w:t>
            </w:r>
          </w:p>
        </w:tc>
        <w:tc>
          <w:tcPr>
            <w:tcW w:w="2220" w:type="dxa"/>
            <w:tcBorders>
              <w:top w:val="nil"/>
              <w:left w:val="nil"/>
              <w:bottom w:val="nil"/>
              <w:right w:val="nil"/>
            </w:tcBorders>
            <w:shd w:val="clear" w:color="auto" w:fill="auto"/>
            <w:vAlign w:val="center"/>
            <w:hideMark/>
          </w:tcPr>
          <w:p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12.7 ± 2.9</w:t>
            </w:r>
          </w:p>
        </w:tc>
        <w:tc>
          <w:tcPr>
            <w:tcW w:w="2220" w:type="dxa"/>
            <w:tcBorders>
              <w:top w:val="nil"/>
              <w:left w:val="nil"/>
              <w:bottom w:val="nil"/>
              <w:right w:val="nil"/>
            </w:tcBorders>
            <w:shd w:val="clear" w:color="auto" w:fill="auto"/>
            <w:vAlign w:val="center"/>
            <w:hideMark/>
          </w:tcPr>
          <w:p w:rsidR="0097065E" w:rsidRPr="0041009C" w:rsidRDefault="0097065E" w:rsidP="003E0043">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12.8 ± 2.9</w:t>
            </w:r>
          </w:p>
        </w:tc>
        <w:tc>
          <w:tcPr>
            <w:tcW w:w="2220" w:type="dxa"/>
            <w:tcBorders>
              <w:top w:val="nil"/>
              <w:left w:val="nil"/>
              <w:bottom w:val="nil"/>
              <w:right w:val="nil"/>
            </w:tcBorders>
            <w:shd w:val="clear" w:color="auto" w:fill="auto"/>
            <w:vAlign w:val="center"/>
            <w:hideMark/>
          </w:tcPr>
          <w:p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12.3 ± 3.1</w:t>
            </w:r>
          </w:p>
        </w:tc>
      </w:tr>
      <w:tr w:rsidR="0097065E" w:rsidRPr="00E12D3A" w:rsidTr="003E0043">
        <w:trPr>
          <w:trHeight w:val="219"/>
        </w:trPr>
        <w:tc>
          <w:tcPr>
            <w:tcW w:w="11060" w:type="dxa"/>
            <w:gridSpan w:val="4"/>
            <w:tcBorders>
              <w:top w:val="nil"/>
              <w:left w:val="nil"/>
              <w:bottom w:val="nil"/>
              <w:right w:val="nil"/>
            </w:tcBorders>
            <w:shd w:val="clear" w:color="auto" w:fill="auto"/>
            <w:hideMark/>
          </w:tcPr>
          <w:p w:rsidR="0097065E" w:rsidRPr="00E12D3A" w:rsidRDefault="0097065E" w:rsidP="003E0043">
            <w:pPr>
              <w:spacing w:after="0" w:line="240" w:lineRule="auto"/>
              <w:rPr>
                <w:rFonts w:ascii="Arial" w:eastAsia="Times New Roman" w:hAnsi="Arial" w:cs="Arial"/>
                <w:color w:val="000000"/>
                <w:sz w:val="20"/>
                <w:szCs w:val="20"/>
              </w:rPr>
            </w:pPr>
            <w:r w:rsidRPr="00E12D3A">
              <w:rPr>
                <w:rFonts w:ascii="Arial" w:eastAsia="Times New Roman" w:hAnsi="Arial" w:cs="Arial"/>
                <w:color w:val="000000"/>
                <w:sz w:val="20"/>
                <w:szCs w:val="20"/>
              </w:rPr>
              <w:t>Location of hospital, n (%)</w:t>
            </w:r>
          </w:p>
        </w:tc>
      </w:tr>
      <w:tr w:rsidR="0097065E" w:rsidRPr="00E12D3A" w:rsidTr="003E0043">
        <w:trPr>
          <w:trHeight w:val="219"/>
        </w:trPr>
        <w:tc>
          <w:tcPr>
            <w:tcW w:w="4400" w:type="dxa"/>
            <w:tcBorders>
              <w:top w:val="nil"/>
              <w:left w:val="nil"/>
              <w:bottom w:val="nil"/>
              <w:right w:val="nil"/>
            </w:tcBorders>
            <w:shd w:val="clear" w:color="auto" w:fill="auto"/>
            <w:vAlign w:val="center"/>
            <w:hideMark/>
          </w:tcPr>
          <w:p w:rsidR="0097065E" w:rsidRPr="00E12D3A" w:rsidRDefault="0097065E" w:rsidP="003E0043">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Rural</w:t>
            </w:r>
          </w:p>
        </w:tc>
        <w:tc>
          <w:tcPr>
            <w:tcW w:w="2220" w:type="dxa"/>
            <w:tcBorders>
              <w:top w:val="nil"/>
              <w:left w:val="nil"/>
              <w:bottom w:val="nil"/>
              <w:right w:val="nil"/>
            </w:tcBorders>
            <w:shd w:val="clear" w:color="auto" w:fill="auto"/>
            <w:vAlign w:val="center"/>
            <w:hideMark/>
          </w:tcPr>
          <w:p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17 (0.8)</w:t>
            </w:r>
          </w:p>
        </w:tc>
        <w:tc>
          <w:tcPr>
            <w:tcW w:w="2220" w:type="dxa"/>
            <w:tcBorders>
              <w:top w:val="nil"/>
              <w:left w:val="nil"/>
              <w:bottom w:val="nil"/>
              <w:right w:val="nil"/>
            </w:tcBorders>
            <w:shd w:val="clear" w:color="auto" w:fill="auto"/>
            <w:vAlign w:val="center"/>
            <w:hideMark/>
          </w:tcPr>
          <w:p w:rsidR="0097065E" w:rsidRPr="00127DD5" w:rsidRDefault="0097065E" w:rsidP="003E0043">
            <w:pPr>
              <w:spacing w:after="0" w:line="240" w:lineRule="auto"/>
              <w:jc w:val="center"/>
              <w:rPr>
                <w:rFonts w:ascii="Arial" w:eastAsia="Times New Roman" w:hAnsi="Arial" w:cs="Arial"/>
                <w:color w:val="000000"/>
                <w:sz w:val="20"/>
                <w:szCs w:val="20"/>
              </w:rPr>
            </w:pPr>
            <w:r w:rsidRPr="00127DD5">
              <w:rPr>
                <w:rFonts w:ascii="Arial" w:eastAsia="Times New Roman" w:hAnsi="Arial" w:cs="Arial"/>
                <w:color w:val="000000"/>
                <w:sz w:val="20"/>
                <w:szCs w:val="20"/>
              </w:rPr>
              <w:t>17 (0.8)</w:t>
            </w:r>
          </w:p>
        </w:tc>
        <w:tc>
          <w:tcPr>
            <w:tcW w:w="2220" w:type="dxa"/>
            <w:tcBorders>
              <w:top w:val="nil"/>
              <w:left w:val="nil"/>
              <w:bottom w:val="nil"/>
              <w:right w:val="nil"/>
            </w:tcBorders>
            <w:shd w:val="clear" w:color="auto" w:fill="auto"/>
            <w:vAlign w:val="center"/>
            <w:hideMark/>
          </w:tcPr>
          <w:p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0 (0.0)</w:t>
            </w:r>
          </w:p>
        </w:tc>
      </w:tr>
      <w:tr w:rsidR="0097065E" w:rsidRPr="00E12D3A" w:rsidTr="003E0043">
        <w:trPr>
          <w:trHeight w:val="219"/>
        </w:trPr>
        <w:tc>
          <w:tcPr>
            <w:tcW w:w="4400" w:type="dxa"/>
            <w:tcBorders>
              <w:top w:val="nil"/>
              <w:left w:val="nil"/>
              <w:bottom w:val="nil"/>
              <w:right w:val="nil"/>
            </w:tcBorders>
            <w:shd w:val="clear" w:color="auto" w:fill="auto"/>
            <w:vAlign w:val="center"/>
            <w:hideMark/>
          </w:tcPr>
          <w:p w:rsidR="0097065E" w:rsidRPr="00E12D3A" w:rsidRDefault="0097065E" w:rsidP="003E0043">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Urban</w:t>
            </w:r>
          </w:p>
        </w:tc>
        <w:tc>
          <w:tcPr>
            <w:tcW w:w="2220" w:type="dxa"/>
            <w:tcBorders>
              <w:top w:val="nil"/>
              <w:left w:val="nil"/>
              <w:bottom w:val="nil"/>
              <w:right w:val="nil"/>
            </w:tcBorders>
            <w:shd w:val="clear" w:color="auto" w:fill="auto"/>
            <w:vAlign w:val="center"/>
            <w:hideMark/>
          </w:tcPr>
          <w:p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2181 (99.1)</w:t>
            </w:r>
          </w:p>
        </w:tc>
        <w:tc>
          <w:tcPr>
            <w:tcW w:w="2220" w:type="dxa"/>
            <w:tcBorders>
              <w:top w:val="nil"/>
              <w:left w:val="nil"/>
              <w:bottom w:val="nil"/>
              <w:right w:val="nil"/>
            </w:tcBorders>
            <w:shd w:val="clear" w:color="auto" w:fill="auto"/>
            <w:vAlign w:val="center"/>
            <w:hideMark/>
          </w:tcPr>
          <w:p w:rsidR="0097065E" w:rsidRPr="00127DD5" w:rsidRDefault="0097065E" w:rsidP="003E0043">
            <w:pPr>
              <w:spacing w:after="0" w:line="240" w:lineRule="auto"/>
              <w:jc w:val="center"/>
              <w:rPr>
                <w:rFonts w:ascii="Arial" w:eastAsia="Times New Roman" w:hAnsi="Arial" w:cs="Arial"/>
                <w:color w:val="000000"/>
                <w:sz w:val="20"/>
                <w:szCs w:val="20"/>
              </w:rPr>
            </w:pPr>
            <w:r w:rsidRPr="00127DD5">
              <w:rPr>
                <w:rFonts w:ascii="Arial" w:eastAsia="Times New Roman" w:hAnsi="Arial" w:cs="Arial"/>
                <w:color w:val="000000"/>
                <w:sz w:val="20"/>
                <w:szCs w:val="20"/>
              </w:rPr>
              <w:t>2017 (99.1)</w:t>
            </w:r>
          </w:p>
        </w:tc>
        <w:tc>
          <w:tcPr>
            <w:tcW w:w="2220" w:type="dxa"/>
            <w:tcBorders>
              <w:top w:val="nil"/>
              <w:left w:val="nil"/>
              <w:bottom w:val="nil"/>
              <w:right w:val="nil"/>
            </w:tcBorders>
            <w:shd w:val="clear" w:color="auto" w:fill="auto"/>
            <w:vAlign w:val="center"/>
            <w:hideMark/>
          </w:tcPr>
          <w:p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164 (100.0)</w:t>
            </w:r>
          </w:p>
        </w:tc>
      </w:tr>
      <w:tr w:rsidR="0097065E" w:rsidRPr="00E12D3A" w:rsidTr="003E0043">
        <w:trPr>
          <w:trHeight w:val="219"/>
        </w:trPr>
        <w:tc>
          <w:tcPr>
            <w:tcW w:w="4400" w:type="dxa"/>
            <w:tcBorders>
              <w:top w:val="nil"/>
              <w:left w:val="nil"/>
              <w:bottom w:val="nil"/>
              <w:right w:val="nil"/>
            </w:tcBorders>
            <w:shd w:val="clear" w:color="auto" w:fill="auto"/>
            <w:vAlign w:val="center"/>
            <w:hideMark/>
          </w:tcPr>
          <w:p w:rsidR="0097065E" w:rsidRPr="00E12D3A" w:rsidRDefault="0097065E" w:rsidP="003E0043">
            <w:pPr>
              <w:spacing w:after="0" w:line="240" w:lineRule="auto"/>
              <w:ind w:firstLineChars="100" w:firstLine="200"/>
              <w:rPr>
                <w:rFonts w:ascii="Arial" w:eastAsia="Times New Roman" w:hAnsi="Arial" w:cs="Arial"/>
                <w:color w:val="000000"/>
                <w:sz w:val="20"/>
                <w:szCs w:val="20"/>
              </w:rPr>
            </w:pPr>
            <w:r>
              <w:rPr>
                <w:rFonts w:ascii="Arial" w:eastAsia="Times New Roman" w:hAnsi="Arial" w:cs="Arial"/>
                <w:color w:val="000000"/>
                <w:sz w:val="20"/>
                <w:szCs w:val="20"/>
              </w:rPr>
              <w:t>Unknown</w:t>
            </w:r>
            <w:r w:rsidRPr="0068458E">
              <w:rPr>
                <w:rFonts w:ascii="Arial" w:hAnsi="Arial"/>
              </w:rPr>
              <w:t>*</w:t>
            </w:r>
          </w:p>
        </w:tc>
        <w:tc>
          <w:tcPr>
            <w:tcW w:w="2220" w:type="dxa"/>
            <w:tcBorders>
              <w:top w:val="nil"/>
              <w:left w:val="nil"/>
              <w:bottom w:val="nil"/>
              <w:right w:val="nil"/>
            </w:tcBorders>
            <w:shd w:val="clear" w:color="auto" w:fill="auto"/>
            <w:vAlign w:val="center"/>
            <w:hideMark/>
          </w:tcPr>
          <w:p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2 (0.1)</w:t>
            </w:r>
          </w:p>
        </w:tc>
        <w:tc>
          <w:tcPr>
            <w:tcW w:w="2220" w:type="dxa"/>
            <w:tcBorders>
              <w:top w:val="nil"/>
              <w:left w:val="nil"/>
              <w:bottom w:val="nil"/>
              <w:right w:val="nil"/>
            </w:tcBorders>
            <w:shd w:val="clear" w:color="auto" w:fill="auto"/>
            <w:vAlign w:val="center"/>
            <w:hideMark/>
          </w:tcPr>
          <w:p w:rsidR="0097065E" w:rsidRPr="00127DD5" w:rsidRDefault="0097065E" w:rsidP="003E0043">
            <w:pPr>
              <w:spacing w:after="0" w:line="240" w:lineRule="auto"/>
              <w:jc w:val="center"/>
              <w:rPr>
                <w:rFonts w:ascii="Arial" w:eastAsia="Times New Roman" w:hAnsi="Arial" w:cs="Arial"/>
                <w:color w:val="000000"/>
                <w:sz w:val="20"/>
                <w:szCs w:val="20"/>
              </w:rPr>
            </w:pPr>
            <w:r w:rsidRPr="00127DD5">
              <w:rPr>
                <w:rFonts w:ascii="Arial" w:eastAsia="Times New Roman" w:hAnsi="Arial" w:cs="Arial"/>
                <w:color w:val="000000"/>
                <w:sz w:val="20"/>
                <w:szCs w:val="20"/>
              </w:rPr>
              <w:t>2 (0.1)</w:t>
            </w:r>
          </w:p>
        </w:tc>
        <w:tc>
          <w:tcPr>
            <w:tcW w:w="2220" w:type="dxa"/>
            <w:tcBorders>
              <w:top w:val="nil"/>
              <w:left w:val="nil"/>
              <w:bottom w:val="nil"/>
              <w:right w:val="nil"/>
            </w:tcBorders>
            <w:shd w:val="clear" w:color="auto" w:fill="auto"/>
            <w:vAlign w:val="center"/>
            <w:hideMark/>
          </w:tcPr>
          <w:p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0 (0.0)</w:t>
            </w:r>
          </w:p>
        </w:tc>
      </w:tr>
      <w:tr w:rsidR="0097065E" w:rsidRPr="00E12D3A" w:rsidTr="003E0043">
        <w:trPr>
          <w:trHeight w:val="219"/>
        </w:trPr>
        <w:tc>
          <w:tcPr>
            <w:tcW w:w="11060" w:type="dxa"/>
            <w:gridSpan w:val="4"/>
            <w:tcBorders>
              <w:top w:val="nil"/>
              <w:left w:val="nil"/>
              <w:bottom w:val="nil"/>
              <w:right w:val="nil"/>
            </w:tcBorders>
            <w:shd w:val="clear" w:color="auto" w:fill="auto"/>
            <w:hideMark/>
          </w:tcPr>
          <w:p w:rsidR="0097065E" w:rsidRPr="00E12D3A" w:rsidRDefault="0097065E" w:rsidP="003E0043">
            <w:pPr>
              <w:spacing w:after="0" w:line="240" w:lineRule="auto"/>
              <w:rPr>
                <w:rFonts w:ascii="Arial" w:eastAsia="Times New Roman" w:hAnsi="Arial" w:cs="Arial"/>
                <w:color w:val="000000"/>
                <w:sz w:val="20"/>
                <w:szCs w:val="20"/>
              </w:rPr>
            </w:pPr>
            <w:proofErr w:type="spellStart"/>
            <w:r w:rsidRPr="00E12D3A">
              <w:rPr>
                <w:rFonts w:ascii="Arial" w:eastAsia="Times New Roman" w:hAnsi="Arial" w:cs="Arial"/>
                <w:color w:val="000000"/>
                <w:sz w:val="20"/>
                <w:szCs w:val="20"/>
              </w:rPr>
              <w:t>Bedsize</w:t>
            </w:r>
            <w:proofErr w:type="spellEnd"/>
            <w:r w:rsidRPr="00E12D3A">
              <w:rPr>
                <w:rFonts w:ascii="Arial" w:eastAsia="Times New Roman" w:hAnsi="Arial" w:cs="Arial"/>
                <w:color w:val="000000"/>
                <w:sz w:val="20"/>
                <w:szCs w:val="20"/>
              </w:rPr>
              <w:t xml:space="preserve"> of hospital, n (%)</w:t>
            </w:r>
          </w:p>
        </w:tc>
      </w:tr>
      <w:tr w:rsidR="0097065E" w:rsidRPr="00E12D3A" w:rsidTr="003E0043">
        <w:trPr>
          <w:trHeight w:val="219"/>
        </w:trPr>
        <w:tc>
          <w:tcPr>
            <w:tcW w:w="4400" w:type="dxa"/>
            <w:tcBorders>
              <w:top w:val="nil"/>
              <w:left w:val="nil"/>
              <w:bottom w:val="nil"/>
              <w:right w:val="nil"/>
            </w:tcBorders>
            <w:shd w:val="clear" w:color="auto" w:fill="auto"/>
            <w:vAlign w:val="center"/>
            <w:hideMark/>
          </w:tcPr>
          <w:p w:rsidR="0097065E" w:rsidRPr="00E12D3A" w:rsidRDefault="0097065E" w:rsidP="003E0043">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Small</w:t>
            </w:r>
          </w:p>
        </w:tc>
        <w:tc>
          <w:tcPr>
            <w:tcW w:w="2220" w:type="dxa"/>
            <w:tcBorders>
              <w:top w:val="nil"/>
              <w:left w:val="nil"/>
              <w:bottom w:val="nil"/>
              <w:right w:val="nil"/>
            </w:tcBorders>
            <w:shd w:val="clear" w:color="auto" w:fill="auto"/>
            <w:vAlign w:val="center"/>
            <w:hideMark/>
          </w:tcPr>
          <w:p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38 (1.7)</w:t>
            </w:r>
          </w:p>
        </w:tc>
        <w:tc>
          <w:tcPr>
            <w:tcW w:w="2220" w:type="dxa"/>
            <w:tcBorders>
              <w:top w:val="nil"/>
              <w:left w:val="nil"/>
              <w:bottom w:val="nil"/>
              <w:right w:val="nil"/>
            </w:tcBorders>
            <w:shd w:val="clear" w:color="auto" w:fill="auto"/>
            <w:vAlign w:val="center"/>
            <w:hideMark/>
          </w:tcPr>
          <w:p w:rsidR="0097065E" w:rsidRPr="00127DD5" w:rsidRDefault="0097065E" w:rsidP="003E0043">
            <w:pPr>
              <w:spacing w:after="0" w:line="240" w:lineRule="auto"/>
              <w:jc w:val="center"/>
              <w:rPr>
                <w:rFonts w:ascii="Arial" w:eastAsia="Times New Roman" w:hAnsi="Arial" w:cs="Arial"/>
                <w:color w:val="000000"/>
                <w:sz w:val="20"/>
                <w:szCs w:val="20"/>
              </w:rPr>
            </w:pPr>
            <w:r w:rsidRPr="00127DD5">
              <w:rPr>
                <w:rFonts w:ascii="Arial" w:eastAsia="Times New Roman" w:hAnsi="Arial" w:cs="Arial"/>
                <w:color w:val="000000"/>
                <w:sz w:val="20"/>
                <w:szCs w:val="20"/>
              </w:rPr>
              <w:t>32 (1.6)</w:t>
            </w:r>
          </w:p>
        </w:tc>
        <w:tc>
          <w:tcPr>
            <w:tcW w:w="2220" w:type="dxa"/>
            <w:tcBorders>
              <w:top w:val="nil"/>
              <w:left w:val="nil"/>
              <w:bottom w:val="nil"/>
              <w:right w:val="nil"/>
            </w:tcBorders>
            <w:shd w:val="clear" w:color="auto" w:fill="auto"/>
            <w:vAlign w:val="center"/>
            <w:hideMark/>
          </w:tcPr>
          <w:p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6 (3.7)</w:t>
            </w:r>
          </w:p>
        </w:tc>
      </w:tr>
      <w:tr w:rsidR="0097065E" w:rsidRPr="00E12D3A" w:rsidTr="003E0043">
        <w:trPr>
          <w:trHeight w:val="219"/>
        </w:trPr>
        <w:tc>
          <w:tcPr>
            <w:tcW w:w="4400" w:type="dxa"/>
            <w:tcBorders>
              <w:top w:val="nil"/>
              <w:left w:val="nil"/>
              <w:bottom w:val="nil"/>
              <w:right w:val="nil"/>
            </w:tcBorders>
            <w:shd w:val="clear" w:color="auto" w:fill="auto"/>
            <w:vAlign w:val="center"/>
            <w:hideMark/>
          </w:tcPr>
          <w:p w:rsidR="0097065E" w:rsidRPr="00E12D3A" w:rsidRDefault="0097065E" w:rsidP="003E0043">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Medium</w:t>
            </w:r>
          </w:p>
        </w:tc>
        <w:tc>
          <w:tcPr>
            <w:tcW w:w="2220" w:type="dxa"/>
            <w:tcBorders>
              <w:top w:val="nil"/>
              <w:left w:val="nil"/>
              <w:bottom w:val="nil"/>
              <w:right w:val="nil"/>
            </w:tcBorders>
            <w:shd w:val="clear" w:color="auto" w:fill="auto"/>
            <w:vAlign w:val="center"/>
            <w:hideMark/>
          </w:tcPr>
          <w:p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229 (10.4)</w:t>
            </w:r>
          </w:p>
        </w:tc>
        <w:tc>
          <w:tcPr>
            <w:tcW w:w="2220" w:type="dxa"/>
            <w:tcBorders>
              <w:top w:val="nil"/>
              <w:left w:val="nil"/>
              <w:bottom w:val="nil"/>
              <w:right w:val="nil"/>
            </w:tcBorders>
            <w:shd w:val="clear" w:color="auto" w:fill="auto"/>
            <w:vAlign w:val="center"/>
            <w:hideMark/>
          </w:tcPr>
          <w:p w:rsidR="0097065E" w:rsidRPr="00127DD5" w:rsidRDefault="0097065E" w:rsidP="003E0043">
            <w:pPr>
              <w:spacing w:after="0" w:line="240" w:lineRule="auto"/>
              <w:jc w:val="center"/>
              <w:rPr>
                <w:rFonts w:ascii="Arial" w:eastAsia="Times New Roman" w:hAnsi="Arial" w:cs="Arial"/>
                <w:color w:val="000000"/>
                <w:sz w:val="20"/>
                <w:szCs w:val="20"/>
              </w:rPr>
            </w:pPr>
            <w:r w:rsidRPr="00127DD5">
              <w:rPr>
                <w:rFonts w:ascii="Arial" w:eastAsia="Times New Roman" w:hAnsi="Arial" w:cs="Arial"/>
                <w:color w:val="000000"/>
                <w:sz w:val="20"/>
                <w:szCs w:val="20"/>
              </w:rPr>
              <w:t>211 (10.4)</w:t>
            </w:r>
          </w:p>
        </w:tc>
        <w:tc>
          <w:tcPr>
            <w:tcW w:w="2220" w:type="dxa"/>
            <w:tcBorders>
              <w:top w:val="nil"/>
              <w:left w:val="nil"/>
              <w:bottom w:val="nil"/>
              <w:right w:val="nil"/>
            </w:tcBorders>
            <w:shd w:val="clear" w:color="auto" w:fill="auto"/>
            <w:vAlign w:val="center"/>
            <w:hideMark/>
          </w:tcPr>
          <w:p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18 (11.0)</w:t>
            </w:r>
          </w:p>
        </w:tc>
      </w:tr>
      <w:tr w:rsidR="0097065E" w:rsidRPr="00E12D3A" w:rsidTr="003E0043">
        <w:trPr>
          <w:trHeight w:val="219"/>
        </w:trPr>
        <w:tc>
          <w:tcPr>
            <w:tcW w:w="4400" w:type="dxa"/>
            <w:tcBorders>
              <w:top w:val="nil"/>
              <w:left w:val="nil"/>
              <w:bottom w:val="nil"/>
              <w:right w:val="nil"/>
            </w:tcBorders>
            <w:shd w:val="clear" w:color="auto" w:fill="auto"/>
            <w:vAlign w:val="center"/>
            <w:hideMark/>
          </w:tcPr>
          <w:p w:rsidR="0097065E" w:rsidRPr="00E12D3A" w:rsidRDefault="0097065E" w:rsidP="003E0043">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Large</w:t>
            </w:r>
          </w:p>
        </w:tc>
        <w:tc>
          <w:tcPr>
            <w:tcW w:w="2220" w:type="dxa"/>
            <w:tcBorders>
              <w:top w:val="nil"/>
              <w:left w:val="nil"/>
              <w:bottom w:val="nil"/>
              <w:right w:val="nil"/>
            </w:tcBorders>
            <w:shd w:val="clear" w:color="auto" w:fill="auto"/>
            <w:vAlign w:val="center"/>
            <w:hideMark/>
          </w:tcPr>
          <w:p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1931 (87.8)</w:t>
            </w:r>
          </w:p>
        </w:tc>
        <w:tc>
          <w:tcPr>
            <w:tcW w:w="2220" w:type="dxa"/>
            <w:tcBorders>
              <w:top w:val="nil"/>
              <w:left w:val="nil"/>
              <w:bottom w:val="nil"/>
              <w:right w:val="nil"/>
            </w:tcBorders>
            <w:shd w:val="clear" w:color="auto" w:fill="auto"/>
            <w:vAlign w:val="center"/>
            <w:hideMark/>
          </w:tcPr>
          <w:p w:rsidR="0097065E" w:rsidRPr="00127DD5" w:rsidRDefault="0097065E" w:rsidP="003E0043">
            <w:pPr>
              <w:spacing w:after="0" w:line="240" w:lineRule="auto"/>
              <w:jc w:val="center"/>
              <w:rPr>
                <w:rFonts w:ascii="Arial" w:eastAsia="Times New Roman" w:hAnsi="Arial" w:cs="Arial"/>
                <w:color w:val="000000"/>
                <w:sz w:val="20"/>
                <w:szCs w:val="20"/>
              </w:rPr>
            </w:pPr>
            <w:r w:rsidRPr="00127DD5">
              <w:rPr>
                <w:rFonts w:ascii="Arial" w:eastAsia="Times New Roman" w:hAnsi="Arial" w:cs="Arial"/>
                <w:color w:val="000000"/>
                <w:sz w:val="20"/>
                <w:szCs w:val="20"/>
              </w:rPr>
              <w:t>1791 (88.0)</w:t>
            </w:r>
          </w:p>
        </w:tc>
        <w:tc>
          <w:tcPr>
            <w:tcW w:w="2220" w:type="dxa"/>
            <w:tcBorders>
              <w:top w:val="nil"/>
              <w:left w:val="nil"/>
              <w:bottom w:val="nil"/>
              <w:right w:val="nil"/>
            </w:tcBorders>
            <w:shd w:val="clear" w:color="auto" w:fill="auto"/>
            <w:vAlign w:val="center"/>
            <w:hideMark/>
          </w:tcPr>
          <w:p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140 (85.4)</w:t>
            </w:r>
          </w:p>
        </w:tc>
      </w:tr>
      <w:tr w:rsidR="0097065E" w:rsidRPr="00E12D3A" w:rsidTr="003E0043">
        <w:trPr>
          <w:trHeight w:val="219"/>
        </w:trPr>
        <w:tc>
          <w:tcPr>
            <w:tcW w:w="4400" w:type="dxa"/>
            <w:tcBorders>
              <w:top w:val="nil"/>
              <w:left w:val="nil"/>
              <w:bottom w:val="nil"/>
              <w:right w:val="nil"/>
            </w:tcBorders>
            <w:shd w:val="clear" w:color="auto" w:fill="auto"/>
            <w:vAlign w:val="center"/>
            <w:hideMark/>
          </w:tcPr>
          <w:p w:rsidR="0097065E" w:rsidRPr="00E12D3A" w:rsidRDefault="0097065E" w:rsidP="003E0043">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Unknown*</w:t>
            </w:r>
          </w:p>
        </w:tc>
        <w:tc>
          <w:tcPr>
            <w:tcW w:w="2220" w:type="dxa"/>
            <w:tcBorders>
              <w:top w:val="nil"/>
              <w:left w:val="nil"/>
              <w:bottom w:val="nil"/>
              <w:right w:val="nil"/>
            </w:tcBorders>
            <w:shd w:val="clear" w:color="auto" w:fill="auto"/>
            <w:vAlign w:val="center"/>
            <w:hideMark/>
          </w:tcPr>
          <w:p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2 (0.1)</w:t>
            </w:r>
          </w:p>
        </w:tc>
        <w:tc>
          <w:tcPr>
            <w:tcW w:w="2220" w:type="dxa"/>
            <w:tcBorders>
              <w:top w:val="nil"/>
              <w:left w:val="nil"/>
              <w:bottom w:val="nil"/>
              <w:right w:val="nil"/>
            </w:tcBorders>
            <w:shd w:val="clear" w:color="auto" w:fill="auto"/>
            <w:vAlign w:val="center"/>
            <w:hideMark/>
          </w:tcPr>
          <w:p w:rsidR="0097065E" w:rsidRPr="00127DD5" w:rsidRDefault="0097065E" w:rsidP="003E0043">
            <w:pPr>
              <w:spacing w:after="0" w:line="240" w:lineRule="auto"/>
              <w:jc w:val="center"/>
              <w:rPr>
                <w:rFonts w:ascii="Arial" w:eastAsia="Times New Roman" w:hAnsi="Arial" w:cs="Arial"/>
                <w:color w:val="000000"/>
                <w:sz w:val="20"/>
                <w:szCs w:val="20"/>
              </w:rPr>
            </w:pPr>
            <w:r w:rsidRPr="00127DD5">
              <w:rPr>
                <w:rFonts w:ascii="Arial" w:eastAsia="Times New Roman" w:hAnsi="Arial" w:cs="Arial"/>
                <w:color w:val="000000"/>
                <w:sz w:val="20"/>
                <w:szCs w:val="20"/>
              </w:rPr>
              <w:t>2 (0.1)</w:t>
            </w:r>
          </w:p>
        </w:tc>
        <w:tc>
          <w:tcPr>
            <w:tcW w:w="2220" w:type="dxa"/>
            <w:tcBorders>
              <w:top w:val="nil"/>
              <w:left w:val="nil"/>
              <w:bottom w:val="nil"/>
              <w:right w:val="nil"/>
            </w:tcBorders>
            <w:shd w:val="clear" w:color="auto" w:fill="auto"/>
            <w:vAlign w:val="center"/>
            <w:hideMark/>
          </w:tcPr>
          <w:p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0 (0.0)</w:t>
            </w:r>
          </w:p>
        </w:tc>
      </w:tr>
      <w:tr w:rsidR="0097065E" w:rsidRPr="00E12D3A" w:rsidTr="003E0043">
        <w:trPr>
          <w:trHeight w:val="219"/>
        </w:trPr>
        <w:tc>
          <w:tcPr>
            <w:tcW w:w="11060" w:type="dxa"/>
            <w:gridSpan w:val="4"/>
            <w:tcBorders>
              <w:top w:val="nil"/>
              <w:left w:val="nil"/>
              <w:bottom w:val="nil"/>
              <w:right w:val="nil"/>
            </w:tcBorders>
            <w:shd w:val="clear" w:color="auto" w:fill="auto"/>
            <w:hideMark/>
          </w:tcPr>
          <w:p w:rsidR="0097065E" w:rsidRPr="00127DD5" w:rsidRDefault="0097065E" w:rsidP="003E0043">
            <w:pPr>
              <w:spacing w:after="0" w:line="240" w:lineRule="auto"/>
              <w:rPr>
                <w:rFonts w:ascii="Arial" w:eastAsia="Times New Roman" w:hAnsi="Arial" w:cs="Arial"/>
                <w:color w:val="000000"/>
                <w:sz w:val="20"/>
                <w:szCs w:val="20"/>
              </w:rPr>
            </w:pPr>
            <w:r w:rsidRPr="00127DD5">
              <w:rPr>
                <w:rFonts w:ascii="Arial" w:eastAsia="Times New Roman" w:hAnsi="Arial" w:cs="Arial"/>
                <w:color w:val="000000"/>
                <w:sz w:val="20"/>
                <w:szCs w:val="20"/>
              </w:rPr>
              <w:t>Teaching status of hospital, n (%)</w:t>
            </w:r>
          </w:p>
        </w:tc>
      </w:tr>
      <w:tr w:rsidR="0097065E" w:rsidRPr="00E12D3A" w:rsidTr="003E0043">
        <w:trPr>
          <w:trHeight w:val="219"/>
        </w:trPr>
        <w:tc>
          <w:tcPr>
            <w:tcW w:w="4400" w:type="dxa"/>
            <w:tcBorders>
              <w:top w:val="nil"/>
              <w:left w:val="nil"/>
              <w:bottom w:val="nil"/>
              <w:right w:val="nil"/>
            </w:tcBorders>
            <w:shd w:val="clear" w:color="auto" w:fill="auto"/>
            <w:vAlign w:val="center"/>
            <w:hideMark/>
          </w:tcPr>
          <w:p w:rsidR="0097065E" w:rsidRPr="00E12D3A" w:rsidRDefault="0097065E" w:rsidP="003E0043">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Nonteaching</w:t>
            </w:r>
          </w:p>
        </w:tc>
        <w:tc>
          <w:tcPr>
            <w:tcW w:w="2220" w:type="dxa"/>
            <w:tcBorders>
              <w:top w:val="nil"/>
              <w:left w:val="nil"/>
              <w:bottom w:val="nil"/>
              <w:right w:val="nil"/>
            </w:tcBorders>
            <w:shd w:val="clear" w:color="auto" w:fill="auto"/>
            <w:vAlign w:val="center"/>
            <w:hideMark/>
          </w:tcPr>
          <w:p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165 (7.5)</w:t>
            </w:r>
          </w:p>
        </w:tc>
        <w:tc>
          <w:tcPr>
            <w:tcW w:w="2220" w:type="dxa"/>
            <w:tcBorders>
              <w:top w:val="nil"/>
              <w:left w:val="nil"/>
              <w:bottom w:val="nil"/>
              <w:right w:val="nil"/>
            </w:tcBorders>
            <w:shd w:val="clear" w:color="auto" w:fill="auto"/>
            <w:vAlign w:val="center"/>
            <w:hideMark/>
          </w:tcPr>
          <w:p w:rsidR="0097065E" w:rsidRPr="00127DD5" w:rsidRDefault="0097065E" w:rsidP="003E0043">
            <w:pPr>
              <w:spacing w:after="0" w:line="240" w:lineRule="auto"/>
              <w:jc w:val="center"/>
              <w:rPr>
                <w:rFonts w:ascii="Arial" w:eastAsia="Times New Roman" w:hAnsi="Arial" w:cs="Arial"/>
                <w:color w:val="000000"/>
                <w:sz w:val="20"/>
                <w:szCs w:val="20"/>
              </w:rPr>
            </w:pPr>
            <w:r w:rsidRPr="00127DD5">
              <w:rPr>
                <w:rFonts w:ascii="Arial" w:eastAsia="Times New Roman" w:hAnsi="Arial" w:cs="Arial"/>
                <w:color w:val="000000"/>
                <w:sz w:val="20"/>
                <w:szCs w:val="20"/>
              </w:rPr>
              <w:t>160 (7.9)</w:t>
            </w:r>
          </w:p>
        </w:tc>
        <w:tc>
          <w:tcPr>
            <w:tcW w:w="2220" w:type="dxa"/>
            <w:tcBorders>
              <w:top w:val="nil"/>
              <w:left w:val="nil"/>
              <w:bottom w:val="nil"/>
              <w:right w:val="nil"/>
            </w:tcBorders>
            <w:shd w:val="clear" w:color="auto" w:fill="auto"/>
            <w:vAlign w:val="center"/>
            <w:hideMark/>
          </w:tcPr>
          <w:p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5 (3.0)</w:t>
            </w:r>
          </w:p>
        </w:tc>
      </w:tr>
      <w:tr w:rsidR="0097065E" w:rsidRPr="00E12D3A" w:rsidTr="003E0043">
        <w:trPr>
          <w:trHeight w:val="219"/>
        </w:trPr>
        <w:tc>
          <w:tcPr>
            <w:tcW w:w="4400" w:type="dxa"/>
            <w:tcBorders>
              <w:top w:val="nil"/>
              <w:left w:val="nil"/>
              <w:bottom w:val="nil"/>
              <w:right w:val="nil"/>
            </w:tcBorders>
            <w:shd w:val="clear" w:color="auto" w:fill="auto"/>
            <w:vAlign w:val="center"/>
            <w:hideMark/>
          </w:tcPr>
          <w:p w:rsidR="0097065E" w:rsidRPr="00E12D3A" w:rsidRDefault="0097065E" w:rsidP="003E0043">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Teaching</w:t>
            </w:r>
          </w:p>
        </w:tc>
        <w:tc>
          <w:tcPr>
            <w:tcW w:w="2220" w:type="dxa"/>
            <w:tcBorders>
              <w:top w:val="nil"/>
              <w:left w:val="nil"/>
              <w:bottom w:val="nil"/>
              <w:right w:val="nil"/>
            </w:tcBorders>
            <w:shd w:val="clear" w:color="auto" w:fill="auto"/>
            <w:vAlign w:val="center"/>
            <w:hideMark/>
          </w:tcPr>
          <w:p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2033 (92.4)</w:t>
            </w:r>
          </w:p>
        </w:tc>
        <w:tc>
          <w:tcPr>
            <w:tcW w:w="2220" w:type="dxa"/>
            <w:tcBorders>
              <w:top w:val="nil"/>
              <w:left w:val="nil"/>
              <w:bottom w:val="nil"/>
              <w:right w:val="nil"/>
            </w:tcBorders>
            <w:shd w:val="clear" w:color="auto" w:fill="auto"/>
            <w:vAlign w:val="center"/>
            <w:hideMark/>
          </w:tcPr>
          <w:p w:rsidR="0097065E" w:rsidRPr="00127DD5" w:rsidRDefault="0097065E" w:rsidP="003E0043">
            <w:pPr>
              <w:spacing w:after="0" w:line="240" w:lineRule="auto"/>
              <w:jc w:val="center"/>
              <w:rPr>
                <w:rFonts w:ascii="Arial" w:eastAsia="Times New Roman" w:hAnsi="Arial" w:cs="Arial"/>
                <w:color w:val="000000"/>
                <w:sz w:val="20"/>
                <w:szCs w:val="20"/>
              </w:rPr>
            </w:pPr>
            <w:r w:rsidRPr="00127DD5">
              <w:rPr>
                <w:rFonts w:ascii="Arial" w:eastAsia="Times New Roman" w:hAnsi="Arial" w:cs="Arial"/>
                <w:color w:val="000000"/>
                <w:sz w:val="20"/>
                <w:szCs w:val="20"/>
              </w:rPr>
              <w:t>1874 (92.0)</w:t>
            </w:r>
          </w:p>
        </w:tc>
        <w:tc>
          <w:tcPr>
            <w:tcW w:w="2220" w:type="dxa"/>
            <w:tcBorders>
              <w:top w:val="nil"/>
              <w:left w:val="nil"/>
              <w:bottom w:val="nil"/>
              <w:right w:val="nil"/>
            </w:tcBorders>
            <w:shd w:val="clear" w:color="auto" w:fill="auto"/>
            <w:vAlign w:val="center"/>
            <w:hideMark/>
          </w:tcPr>
          <w:p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159 (97.0)</w:t>
            </w:r>
          </w:p>
        </w:tc>
      </w:tr>
      <w:tr w:rsidR="0097065E" w:rsidRPr="00E12D3A" w:rsidTr="003E0043">
        <w:trPr>
          <w:trHeight w:val="219"/>
        </w:trPr>
        <w:tc>
          <w:tcPr>
            <w:tcW w:w="4400" w:type="dxa"/>
            <w:tcBorders>
              <w:top w:val="nil"/>
              <w:left w:val="nil"/>
              <w:bottom w:val="single" w:sz="8" w:space="0" w:color="auto"/>
              <w:right w:val="nil"/>
            </w:tcBorders>
            <w:shd w:val="clear" w:color="auto" w:fill="auto"/>
            <w:vAlign w:val="center"/>
            <w:hideMark/>
          </w:tcPr>
          <w:p w:rsidR="0097065E" w:rsidRPr="00E12D3A" w:rsidRDefault="0097065E" w:rsidP="003E0043">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Unknown*</w:t>
            </w:r>
          </w:p>
        </w:tc>
        <w:tc>
          <w:tcPr>
            <w:tcW w:w="2220" w:type="dxa"/>
            <w:tcBorders>
              <w:top w:val="nil"/>
              <w:left w:val="nil"/>
              <w:bottom w:val="single" w:sz="8" w:space="0" w:color="auto"/>
              <w:right w:val="nil"/>
            </w:tcBorders>
            <w:shd w:val="clear" w:color="auto" w:fill="auto"/>
            <w:vAlign w:val="center"/>
            <w:hideMark/>
          </w:tcPr>
          <w:p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2 (0.1)</w:t>
            </w:r>
          </w:p>
        </w:tc>
        <w:tc>
          <w:tcPr>
            <w:tcW w:w="2220" w:type="dxa"/>
            <w:tcBorders>
              <w:top w:val="nil"/>
              <w:left w:val="nil"/>
              <w:bottom w:val="single" w:sz="8" w:space="0" w:color="auto"/>
              <w:right w:val="nil"/>
            </w:tcBorders>
            <w:shd w:val="clear" w:color="auto" w:fill="auto"/>
            <w:vAlign w:val="center"/>
            <w:hideMark/>
          </w:tcPr>
          <w:p w:rsidR="0097065E" w:rsidRPr="00127DD5" w:rsidRDefault="0097065E" w:rsidP="003E0043">
            <w:pPr>
              <w:spacing w:after="0" w:line="240" w:lineRule="auto"/>
              <w:jc w:val="center"/>
              <w:rPr>
                <w:rFonts w:ascii="Arial" w:eastAsia="Times New Roman" w:hAnsi="Arial" w:cs="Arial"/>
                <w:color w:val="000000"/>
                <w:sz w:val="20"/>
                <w:szCs w:val="20"/>
              </w:rPr>
            </w:pPr>
            <w:r w:rsidRPr="00127DD5">
              <w:rPr>
                <w:rFonts w:ascii="Arial" w:eastAsia="Times New Roman" w:hAnsi="Arial" w:cs="Arial"/>
                <w:color w:val="000000"/>
                <w:sz w:val="20"/>
                <w:szCs w:val="20"/>
              </w:rPr>
              <w:t>2 (0.1)</w:t>
            </w:r>
          </w:p>
        </w:tc>
        <w:tc>
          <w:tcPr>
            <w:tcW w:w="2220" w:type="dxa"/>
            <w:tcBorders>
              <w:top w:val="nil"/>
              <w:left w:val="nil"/>
              <w:bottom w:val="single" w:sz="8" w:space="0" w:color="auto"/>
              <w:right w:val="nil"/>
            </w:tcBorders>
            <w:shd w:val="clear" w:color="auto" w:fill="auto"/>
            <w:vAlign w:val="center"/>
            <w:hideMark/>
          </w:tcPr>
          <w:p w:rsidR="0097065E" w:rsidRPr="00E12D3A" w:rsidRDefault="0097065E" w:rsidP="003E0043">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0 (0.0)</w:t>
            </w:r>
          </w:p>
        </w:tc>
      </w:tr>
    </w:tbl>
    <w:p w:rsidR="0097065E" w:rsidRDefault="0097065E" w:rsidP="0097065E">
      <w:pPr>
        <w:pStyle w:val="NoSpacing"/>
        <w:rPr>
          <w:rFonts w:ascii="Arial" w:hAnsi="Arial"/>
        </w:rPr>
      </w:pPr>
    </w:p>
    <w:p w:rsidR="0097065E" w:rsidRDefault="0097065E" w:rsidP="0097065E">
      <w:pPr>
        <w:pStyle w:val="NoSpacing"/>
        <w:rPr>
          <w:rFonts w:ascii="Arial" w:hAnsi="Arial"/>
          <w:sz w:val="20"/>
        </w:rPr>
      </w:pPr>
      <w:r w:rsidRPr="0068458E">
        <w:rPr>
          <w:rFonts w:ascii="Arial" w:hAnsi="Arial"/>
        </w:rPr>
        <w:t>*</w:t>
      </w:r>
      <w:r>
        <w:rPr>
          <w:rFonts w:ascii="Arial" w:hAnsi="Arial"/>
          <w:sz w:val="20"/>
        </w:rPr>
        <w:t>Includes patients for whom data was invalid or not available</w:t>
      </w:r>
    </w:p>
    <w:p w:rsidR="0097065E" w:rsidRPr="0068458E" w:rsidRDefault="0097065E" w:rsidP="0097065E">
      <w:pPr>
        <w:pStyle w:val="NoSpacing"/>
        <w:rPr>
          <w:sz w:val="20"/>
        </w:rPr>
      </w:pPr>
      <w:r>
        <w:rPr>
          <w:rFonts w:ascii="Arial" w:hAnsi="Arial"/>
          <w:sz w:val="20"/>
        </w:rPr>
        <w:t xml:space="preserve">SD, standard deviation; LVAD, Left Ventricular Assist Device; OHT, </w:t>
      </w:r>
      <w:proofErr w:type="spellStart"/>
      <w:r>
        <w:rPr>
          <w:rFonts w:ascii="Arial" w:hAnsi="Arial"/>
          <w:sz w:val="20"/>
        </w:rPr>
        <w:t>Orthotopic</w:t>
      </w:r>
      <w:proofErr w:type="spellEnd"/>
      <w:r>
        <w:rPr>
          <w:rFonts w:ascii="Arial" w:hAnsi="Arial"/>
          <w:sz w:val="20"/>
        </w:rPr>
        <w:t xml:space="preserve"> Heart Transplant</w:t>
      </w:r>
    </w:p>
    <w:p w:rsidR="0097065E" w:rsidRDefault="0097065E" w:rsidP="0097065E"/>
    <w:p w:rsidR="0097065E" w:rsidRDefault="0097065E" w:rsidP="0097065E"/>
    <w:p w:rsidR="0097065E" w:rsidRDefault="00562A21" w:rsidP="0097065E">
      <w:pPr>
        <w:jc w:val="center"/>
      </w:pPr>
      <w:r>
        <w:rPr>
          <w:noProof/>
        </w:rPr>
        <w:drawing>
          <wp:inline distT="0" distB="0" distL="0" distR="0">
            <wp:extent cx="5269230" cy="3055172"/>
            <wp:effectExtent l="0" t="0" r="7620" b="120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7065E" w:rsidRDefault="0097065E" w:rsidP="0097065E"/>
    <w:p w:rsidR="0097065E" w:rsidRDefault="0097065E" w:rsidP="0097065E">
      <w:r w:rsidRPr="00C67A5F">
        <w:rPr>
          <w:b/>
        </w:rPr>
        <w:t>Figure 1.</w:t>
      </w:r>
      <w:r>
        <w:t>Trends in in-hospital mortality among LVAD patients from 1998 to 2011. Percent mortality for each year was calculated as number of deaths by total number of LVAD patients. LVAD, Left Ventricular Assist Device</w:t>
      </w:r>
    </w:p>
    <w:p w:rsidR="0097065E" w:rsidRDefault="0097065E" w:rsidP="0097065E">
      <w:r>
        <w:br w:type="page"/>
      </w:r>
    </w:p>
    <w:p w:rsidR="0097065E" w:rsidRPr="0068458E" w:rsidRDefault="00ED43E8" w:rsidP="0097065E">
      <w:pPr>
        <w:pStyle w:val="NoSpacing"/>
        <w:rPr>
          <w:sz w:val="20"/>
        </w:rPr>
      </w:pPr>
      <w:r w:rsidRPr="00ED43E8">
        <w:rPr>
          <w:b/>
          <w:noProof/>
        </w:rPr>
        <w:pict>
          <v:shapetype id="_x0000_t202" coordsize="21600,21600" o:spt="202" path="m,l,21600r21600,l21600,xe">
            <v:stroke joinstyle="miter"/>
            <v:path gradientshapeok="t" o:connecttype="rect"/>
          </v:shapetype>
          <v:shape id="Text Box 2" o:spid="_x0000_s1026" type="#_x0000_t202" style="position:absolute;margin-left:10.8pt;margin-top:12pt;width:25.2pt;height:24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" stroked="f">
            <v:textbox>
              <w:txbxContent>
                <w:p w:rsidR="00DB18A1" w:rsidRPr="00432763" w:rsidRDefault="00DB18A1" w:rsidP="0097065E">
                  <w:pPr>
                    <w:rPr>
                      <w:sz w:val="28"/>
                    </w:rPr>
                  </w:pPr>
                  <w:r w:rsidRPr="00432763">
                    <w:rPr>
                      <w:sz w:val="28"/>
                    </w:rPr>
                    <w:t>A</w:t>
                  </w:r>
                </w:p>
              </w:txbxContent>
            </v:textbox>
            <w10:wrap anchorx="page"/>
          </v:shape>
        </w:pict>
      </w:r>
    </w:p>
    <w:p w:rsidR="0097065E" w:rsidRDefault="0097065E" w:rsidP="0097065E"/>
    <w:p w:rsidR="0097065E" w:rsidRDefault="00ED43E8" w:rsidP="0097065E">
      <w:pPr>
        <w:tabs>
          <w:tab w:val="left" w:pos="1476"/>
        </w:tabs>
        <w:jc w:val="center"/>
      </w:pPr>
      <w:r w:rsidRPr="00ED43E8">
        <w:rPr>
          <w:b/>
          <w:noProof/>
          <w:lang w:eastAsia="en-US"/>
        </w:rPr>
        <w:pict>
          <v:shape id="_x0000_s1027" type="#_x0000_t202" style="position:absolute;left:0;text-align:left;margin-left:124.8pt;margin-top:124.3pt;width:25.2pt;height:24pt;z-index:2516602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" stroked="f">
            <v:textbox>
              <w:txbxContent>
                <w:p w:rsidR="00DB18A1" w:rsidRPr="00432763" w:rsidRDefault="00DB18A1" w:rsidP="0097065E">
                  <w:pPr>
                    <w:rPr>
                      <w:sz w:val="28"/>
                    </w:rPr>
                  </w:pPr>
                  <w:r>
                    <w:rPr>
                      <w:sz w:val="28"/>
                    </w:rPr>
                    <w:t>B</w:t>
                  </w:r>
                </w:p>
              </w:txbxContent>
            </v:textbox>
            <w10:wrap anchorx="page"/>
          </v:shape>
        </w:pict>
      </w:r>
      <w:r w:rsidR="00562A21">
        <w:rPr>
          <w:noProof/>
        </w:rPr>
        <w:drawing>
          <wp:inline distT="0" distB="0" distL="0" distR="0">
            <wp:extent cx="7000875" cy="1310640"/>
            <wp:effectExtent l="0" t="0" r="9525" b="3810"/>
            <wp:docPr id="5122" name="Picture 2" descr="http://www.imathas.com/stattools/boxplot.php?n=1&amp;showlabels=1&amp;title0=Wait%20time%20for%20OHT%20after%20LVAD%20implantation&amp;ds0q0=0&amp;ds0q1=7.75&amp;ds0q2=32&amp;ds0q3=66&amp;ds0q4=306&amp;title1=&amp;ds1q0=&amp;ds1q1=&amp;ds1q2=&amp;ds1q3=&amp;ds1q4=&amp;title2=&amp;ds2q0=&amp;ds2q1=&amp;ds2q2=&amp;ds2q3=&amp;ds2q4=&amp;xmin=0&amp;xmax=306&amp;ticks=20&amp;axistitle=Days%20after%20LVAD%20implantation&amp;imgwidth=1000&amp;imgheight=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http://www.imathas.com/stattools/boxplot.php?n=1&amp;showlabels=1&amp;title0=Wait%20time%20for%20OHT%20after%20LVAD%20implantation&amp;ds0q0=0&amp;ds0q1=7.75&amp;ds0q2=32&amp;ds0q3=66&amp;ds0q4=306&amp;title1=&amp;ds1q0=&amp;ds1q1=&amp;ds1q2=&amp;ds1q3=&amp;ds1q4=&amp;title2=&amp;ds2q0=&amp;ds2q1=&amp;ds2q2=&amp;ds2q3=&amp;ds2q4=&amp;xmin=0&amp;xmax=306&amp;ticks=20&amp;axistitle=Days%20after%20LVAD%20implantation&amp;imgwidth=1000&amp;imgheight=200"/>
                    <pic:cNvPicPr>
                      <a:picLocks noChangeAspect="1" noChangeArrowheads="1"/>
                    </pic:cNvPicPr>
                  </pic:nvPicPr>
                  <pic:blipFill rotWithShape="1">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0417"/>
                    <a:stretch/>
                  </pic:blipFill>
                  <pic:spPr bwMode="auto">
                    <a:xfrm>
                      <a:off x="0" y="0"/>
                      <a:ext cx="7000875" cy="131064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97065E" w:rsidRPr="00432763" w:rsidRDefault="0097065E" w:rsidP="0097065E"/>
    <w:p w:rsidR="0097065E" w:rsidRPr="00432763" w:rsidRDefault="00562A21" w:rsidP="0097065E">
      <w:pPr>
        <w:tabs>
          <w:tab w:val="left" w:pos="4500"/>
        </w:tabs>
        <w:jc w:val="center"/>
      </w:pPr>
      <w:r>
        <w:rPr>
          <w:noProof/>
        </w:rPr>
        <w:drawing>
          <wp:inline distT="0" distB="0" distL="0" distR="0">
            <wp:extent cx="4766310" cy="2789603"/>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7065E" w:rsidRPr="00432763" w:rsidRDefault="0097065E" w:rsidP="0097065E"/>
    <w:p w:rsidR="0097065E" w:rsidRPr="00432763" w:rsidRDefault="0097065E" w:rsidP="0097065E"/>
    <w:p w:rsidR="0097065E" w:rsidRDefault="0097065E" w:rsidP="0097065E">
      <w:r>
        <w:rPr>
          <w:b/>
        </w:rPr>
        <w:t>Figure 2</w:t>
      </w:r>
      <w:r w:rsidRPr="00C67A5F">
        <w:rPr>
          <w:b/>
        </w:rPr>
        <w:t>.</w:t>
      </w:r>
      <w:r>
        <w:t xml:space="preserve"> (A) Box-and-Whisker plot of wait time for OHT after LVAD implantation. (B) Comparison of percent mortality in hospitalized patients by wait time for OHT after LVAD implantation and no OHT after LVAD implantation. Percent mortality for each quartile was calculated as number of deaths per quartile by total number of patients per quartile. LVAD, Left Ventricular Assist Device</w:t>
      </w:r>
    </w:p>
    <w:p w:rsidR="0097065E" w:rsidRDefault="0097065E" w:rsidP="0097065E"/>
    <w:p w:rsidR="0097065E" w:rsidRDefault="0097065E" w:rsidP="0097065E">
      <w:r>
        <w:br w:type="page"/>
      </w:r>
    </w:p>
    <w:tbl>
      <w:tblPr>
        <w:tblW w:w="11840" w:type="dxa"/>
        <w:tblLook w:val="04A0"/>
      </w:tblPr>
      <w:tblGrid>
        <w:gridCol w:w="4400"/>
        <w:gridCol w:w="1860"/>
        <w:gridCol w:w="1860"/>
        <w:gridCol w:w="1860"/>
        <w:gridCol w:w="1860"/>
      </w:tblGrid>
      <w:tr w:rsidR="0097065E" w:rsidRPr="002C79F8" w:rsidTr="003E0043">
        <w:trPr>
          <w:trHeight w:val="230"/>
        </w:trPr>
        <w:tc>
          <w:tcPr>
            <w:tcW w:w="11840" w:type="dxa"/>
            <w:gridSpan w:val="5"/>
            <w:vMerge w:val="restart"/>
            <w:tcBorders>
              <w:top w:val="nil"/>
              <w:left w:val="nil"/>
              <w:bottom w:val="single" w:sz="8" w:space="0" w:color="000000"/>
              <w:right w:val="nil"/>
            </w:tcBorders>
            <w:shd w:val="clear" w:color="auto" w:fill="auto"/>
            <w:vAlign w:val="center"/>
            <w:hideMark/>
          </w:tcPr>
          <w:p w:rsidR="0097065E" w:rsidRPr="002C79F8" w:rsidRDefault="0097065E" w:rsidP="003E0043">
            <w:pPr>
              <w:spacing w:after="0" w:line="240" w:lineRule="auto"/>
              <w:rPr>
                <w:rFonts w:ascii="Arial" w:eastAsia="Times New Roman" w:hAnsi="Arial" w:cs="Arial"/>
                <w:b/>
                <w:bCs/>
                <w:color w:val="000000"/>
                <w:sz w:val="20"/>
                <w:szCs w:val="20"/>
              </w:rPr>
            </w:pPr>
            <w:r w:rsidRPr="002C79F8">
              <w:rPr>
                <w:rFonts w:ascii="Arial" w:eastAsia="Times New Roman" w:hAnsi="Arial" w:cs="Arial"/>
                <w:b/>
                <w:bCs/>
                <w:color w:val="000000"/>
                <w:sz w:val="20"/>
                <w:szCs w:val="20"/>
              </w:rPr>
              <w:t xml:space="preserve">Table </w:t>
            </w:r>
            <w:r>
              <w:rPr>
                <w:rFonts w:ascii="Arial" w:eastAsia="Times New Roman" w:hAnsi="Arial" w:cs="Arial"/>
                <w:b/>
                <w:bCs/>
                <w:color w:val="000000"/>
                <w:sz w:val="20"/>
                <w:szCs w:val="20"/>
              </w:rPr>
              <w:t>2</w:t>
            </w:r>
            <w:r w:rsidRPr="002C79F8">
              <w:rPr>
                <w:rFonts w:ascii="Arial" w:eastAsia="Times New Roman" w:hAnsi="Arial" w:cs="Arial"/>
                <w:b/>
                <w:bCs/>
                <w:color w:val="000000"/>
                <w:sz w:val="20"/>
                <w:szCs w:val="20"/>
              </w:rPr>
              <w:t xml:space="preserve">. </w:t>
            </w:r>
            <w:r w:rsidRPr="002C79F8">
              <w:rPr>
                <w:rFonts w:ascii="Arial" w:eastAsia="Times New Roman" w:hAnsi="Arial" w:cs="Arial"/>
                <w:color w:val="000000"/>
                <w:sz w:val="20"/>
                <w:szCs w:val="20"/>
              </w:rPr>
              <w:t xml:space="preserve">Baseline demographics for patients who waited 0-7 days, 8-31 days, 32-65 days, and ≥66 days for an </w:t>
            </w:r>
            <w:proofErr w:type="spellStart"/>
            <w:r>
              <w:rPr>
                <w:rFonts w:ascii="Arial" w:eastAsia="Times New Roman" w:hAnsi="Arial" w:cs="Arial"/>
                <w:color w:val="000000"/>
                <w:sz w:val="20"/>
                <w:szCs w:val="20"/>
              </w:rPr>
              <w:t>Orthotopic</w:t>
            </w:r>
            <w:proofErr w:type="spellEnd"/>
            <w:r w:rsidRPr="002C79F8">
              <w:rPr>
                <w:rFonts w:ascii="Arial" w:eastAsia="Times New Roman" w:hAnsi="Arial" w:cs="Arial"/>
                <w:color w:val="000000"/>
                <w:sz w:val="20"/>
                <w:szCs w:val="20"/>
              </w:rPr>
              <w:t xml:space="preserve"> Heart Transplant (OHT) after Left Ventricular Assist Device (LVAD) Implantation</w:t>
            </w:r>
          </w:p>
        </w:tc>
      </w:tr>
      <w:tr w:rsidR="0097065E" w:rsidRPr="002C79F8" w:rsidTr="003E0043">
        <w:trPr>
          <w:trHeight w:val="230"/>
        </w:trPr>
        <w:tc>
          <w:tcPr>
            <w:tcW w:w="11840" w:type="dxa"/>
            <w:gridSpan w:val="5"/>
            <w:vMerge/>
            <w:tcBorders>
              <w:top w:val="nil"/>
              <w:left w:val="nil"/>
              <w:bottom w:val="single" w:sz="8" w:space="0" w:color="000000"/>
              <w:right w:val="nil"/>
            </w:tcBorders>
            <w:vAlign w:val="center"/>
            <w:hideMark/>
          </w:tcPr>
          <w:p w:rsidR="0097065E" w:rsidRPr="002C79F8" w:rsidRDefault="0097065E" w:rsidP="003E0043">
            <w:pPr>
              <w:spacing w:after="0" w:line="240" w:lineRule="auto"/>
              <w:rPr>
                <w:rFonts w:ascii="Arial" w:eastAsia="Times New Roman" w:hAnsi="Arial" w:cs="Arial"/>
                <w:b/>
                <w:bCs/>
                <w:color w:val="000000"/>
                <w:sz w:val="20"/>
                <w:szCs w:val="20"/>
              </w:rPr>
            </w:pPr>
          </w:p>
        </w:tc>
      </w:tr>
      <w:tr w:rsidR="0097065E" w:rsidRPr="002C79F8" w:rsidTr="003E0043">
        <w:trPr>
          <w:trHeight w:val="230"/>
        </w:trPr>
        <w:tc>
          <w:tcPr>
            <w:tcW w:w="4400" w:type="dxa"/>
            <w:vMerge w:val="restart"/>
            <w:tcBorders>
              <w:top w:val="nil"/>
              <w:left w:val="nil"/>
              <w:bottom w:val="nil"/>
              <w:right w:val="nil"/>
            </w:tcBorders>
            <w:shd w:val="clear" w:color="auto" w:fill="auto"/>
            <w:vAlign w:val="center"/>
            <w:hideMark/>
          </w:tcPr>
          <w:p w:rsidR="0097065E" w:rsidRPr="002C79F8" w:rsidRDefault="0097065E" w:rsidP="003E0043">
            <w:pPr>
              <w:spacing w:after="0" w:line="240" w:lineRule="auto"/>
              <w:rPr>
                <w:rFonts w:ascii="Arial" w:eastAsia="Times New Roman" w:hAnsi="Arial" w:cs="Arial"/>
                <w:b/>
                <w:bCs/>
                <w:color w:val="000000"/>
                <w:sz w:val="20"/>
                <w:szCs w:val="20"/>
              </w:rPr>
            </w:pPr>
          </w:p>
        </w:tc>
        <w:tc>
          <w:tcPr>
            <w:tcW w:w="1860" w:type="dxa"/>
            <w:vMerge w:val="restart"/>
            <w:tcBorders>
              <w:top w:val="single" w:sz="8" w:space="0" w:color="auto"/>
              <w:left w:val="nil"/>
              <w:bottom w:val="single" w:sz="4" w:space="0" w:color="000000"/>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b/>
                <w:bCs/>
                <w:color w:val="000000"/>
                <w:sz w:val="20"/>
                <w:szCs w:val="20"/>
              </w:rPr>
            </w:pPr>
            <w:r w:rsidRPr="002C79F8">
              <w:rPr>
                <w:rFonts w:ascii="Arial" w:eastAsia="Times New Roman" w:hAnsi="Arial" w:cs="Arial"/>
                <w:b/>
                <w:bCs/>
                <w:color w:val="000000"/>
                <w:sz w:val="20"/>
                <w:szCs w:val="20"/>
              </w:rPr>
              <w:t>0-7 days</w:t>
            </w:r>
            <w:r w:rsidRPr="002C79F8">
              <w:rPr>
                <w:rFonts w:ascii="Arial" w:eastAsia="Times New Roman" w:hAnsi="Arial" w:cs="Arial"/>
                <w:b/>
                <w:bCs/>
                <w:color w:val="000000"/>
                <w:sz w:val="20"/>
                <w:szCs w:val="20"/>
              </w:rPr>
              <w:br/>
              <w:t>(n = 41)</w:t>
            </w:r>
          </w:p>
        </w:tc>
        <w:tc>
          <w:tcPr>
            <w:tcW w:w="1860" w:type="dxa"/>
            <w:vMerge w:val="restart"/>
            <w:tcBorders>
              <w:top w:val="single" w:sz="8" w:space="0" w:color="auto"/>
              <w:left w:val="nil"/>
              <w:bottom w:val="single" w:sz="4" w:space="0" w:color="000000"/>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b/>
                <w:bCs/>
                <w:color w:val="000000"/>
                <w:sz w:val="20"/>
                <w:szCs w:val="20"/>
              </w:rPr>
            </w:pPr>
            <w:r w:rsidRPr="002C79F8">
              <w:rPr>
                <w:rFonts w:ascii="Arial" w:eastAsia="Times New Roman" w:hAnsi="Arial" w:cs="Arial"/>
                <w:b/>
                <w:bCs/>
                <w:color w:val="000000"/>
                <w:sz w:val="20"/>
                <w:szCs w:val="20"/>
              </w:rPr>
              <w:t>8-31 days</w:t>
            </w:r>
            <w:r w:rsidRPr="002C79F8">
              <w:rPr>
                <w:rFonts w:ascii="Arial" w:eastAsia="Times New Roman" w:hAnsi="Arial" w:cs="Arial"/>
                <w:b/>
                <w:bCs/>
                <w:color w:val="000000"/>
                <w:sz w:val="20"/>
                <w:szCs w:val="20"/>
              </w:rPr>
              <w:br/>
              <w:t>(n = 38)</w:t>
            </w:r>
          </w:p>
        </w:tc>
        <w:tc>
          <w:tcPr>
            <w:tcW w:w="1860" w:type="dxa"/>
            <w:vMerge w:val="restart"/>
            <w:tcBorders>
              <w:top w:val="single" w:sz="8" w:space="0" w:color="auto"/>
              <w:left w:val="nil"/>
              <w:bottom w:val="single" w:sz="4" w:space="0" w:color="000000"/>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b/>
                <w:bCs/>
                <w:color w:val="000000"/>
                <w:sz w:val="20"/>
                <w:szCs w:val="20"/>
              </w:rPr>
            </w:pPr>
            <w:r w:rsidRPr="002C79F8">
              <w:rPr>
                <w:rFonts w:ascii="Arial" w:eastAsia="Times New Roman" w:hAnsi="Arial" w:cs="Arial"/>
                <w:b/>
                <w:bCs/>
                <w:color w:val="000000"/>
                <w:sz w:val="20"/>
                <w:szCs w:val="20"/>
              </w:rPr>
              <w:t>32-65 days</w:t>
            </w:r>
            <w:r w:rsidRPr="002C79F8">
              <w:rPr>
                <w:rFonts w:ascii="Arial" w:eastAsia="Times New Roman" w:hAnsi="Arial" w:cs="Arial"/>
                <w:b/>
                <w:bCs/>
                <w:color w:val="000000"/>
                <w:sz w:val="20"/>
                <w:szCs w:val="20"/>
              </w:rPr>
              <w:br/>
              <w:t>(n = 42)</w:t>
            </w:r>
          </w:p>
        </w:tc>
        <w:tc>
          <w:tcPr>
            <w:tcW w:w="1860" w:type="dxa"/>
            <w:vMerge w:val="restart"/>
            <w:tcBorders>
              <w:top w:val="single" w:sz="8" w:space="0" w:color="auto"/>
              <w:left w:val="nil"/>
              <w:bottom w:val="single" w:sz="4" w:space="0" w:color="000000"/>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b/>
                <w:bCs/>
                <w:color w:val="000000"/>
                <w:sz w:val="20"/>
                <w:szCs w:val="20"/>
              </w:rPr>
            </w:pPr>
            <w:r w:rsidRPr="002C79F8">
              <w:rPr>
                <w:rFonts w:ascii="Arial" w:eastAsia="Times New Roman" w:hAnsi="Arial" w:cs="Arial"/>
                <w:b/>
                <w:bCs/>
                <w:color w:val="000000"/>
                <w:sz w:val="20"/>
                <w:szCs w:val="20"/>
              </w:rPr>
              <w:t xml:space="preserve">≥66 days </w:t>
            </w:r>
            <w:r w:rsidRPr="002C79F8">
              <w:rPr>
                <w:rFonts w:ascii="Arial" w:eastAsia="Times New Roman" w:hAnsi="Arial" w:cs="Arial"/>
                <w:b/>
                <w:bCs/>
                <w:color w:val="000000"/>
                <w:sz w:val="20"/>
                <w:szCs w:val="20"/>
              </w:rPr>
              <w:br/>
              <w:t>(n = 43)</w:t>
            </w:r>
          </w:p>
        </w:tc>
      </w:tr>
      <w:tr w:rsidR="0097065E" w:rsidRPr="002C79F8" w:rsidTr="003E0043">
        <w:trPr>
          <w:trHeight w:val="230"/>
        </w:trPr>
        <w:tc>
          <w:tcPr>
            <w:tcW w:w="4400" w:type="dxa"/>
            <w:vMerge/>
            <w:tcBorders>
              <w:top w:val="nil"/>
              <w:left w:val="nil"/>
              <w:bottom w:val="nil"/>
              <w:right w:val="nil"/>
            </w:tcBorders>
            <w:vAlign w:val="center"/>
            <w:hideMark/>
          </w:tcPr>
          <w:p w:rsidR="0097065E" w:rsidRPr="002C79F8" w:rsidRDefault="0097065E" w:rsidP="003E0043">
            <w:pPr>
              <w:spacing w:after="0" w:line="240" w:lineRule="auto"/>
              <w:rPr>
                <w:rFonts w:ascii="Arial" w:eastAsia="Times New Roman" w:hAnsi="Arial" w:cs="Arial"/>
                <w:b/>
                <w:bCs/>
                <w:color w:val="000000"/>
                <w:sz w:val="20"/>
                <w:szCs w:val="20"/>
              </w:rPr>
            </w:pPr>
          </w:p>
        </w:tc>
        <w:tc>
          <w:tcPr>
            <w:tcW w:w="1860" w:type="dxa"/>
            <w:vMerge/>
            <w:tcBorders>
              <w:top w:val="single" w:sz="8" w:space="0" w:color="auto"/>
              <w:left w:val="nil"/>
              <w:bottom w:val="single" w:sz="4" w:space="0" w:color="000000"/>
              <w:right w:val="nil"/>
            </w:tcBorders>
            <w:vAlign w:val="center"/>
            <w:hideMark/>
          </w:tcPr>
          <w:p w:rsidR="0097065E" w:rsidRPr="002C79F8" w:rsidRDefault="0097065E" w:rsidP="003E0043">
            <w:pPr>
              <w:spacing w:after="0" w:line="240" w:lineRule="auto"/>
              <w:rPr>
                <w:rFonts w:ascii="Arial" w:eastAsia="Times New Roman" w:hAnsi="Arial" w:cs="Arial"/>
                <w:b/>
                <w:bCs/>
                <w:color w:val="000000"/>
                <w:sz w:val="20"/>
                <w:szCs w:val="20"/>
              </w:rPr>
            </w:pPr>
          </w:p>
        </w:tc>
        <w:tc>
          <w:tcPr>
            <w:tcW w:w="1860" w:type="dxa"/>
            <w:vMerge/>
            <w:tcBorders>
              <w:top w:val="single" w:sz="8" w:space="0" w:color="auto"/>
              <w:left w:val="nil"/>
              <w:bottom w:val="single" w:sz="4" w:space="0" w:color="000000"/>
              <w:right w:val="nil"/>
            </w:tcBorders>
            <w:vAlign w:val="center"/>
            <w:hideMark/>
          </w:tcPr>
          <w:p w:rsidR="0097065E" w:rsidRPr="002C79F8" w:rsidRDefault="0097065E" w:rsidP="003E0043">
            <w:pPr>
              <w:spacing w:after="0" w:line="240" w:lineRule="auto"/>
              <w:rPr>
                <w:rFonts w:ascii="Arial" w:eastAsia="Times New Roman" w:hAnsi="Arial" w:cs="Arial"/>
                <w:b/>
                <w:bCs/>
                <w:color w:val="000000"/>
                <w:sz w:val="20"/>
                <w:szCs w:val="20"/>
              </w:rPr>
            </w:pPr>
          </w:p>
        </w:tc>
        <w:tc>
          <w:tcPr>
            <w:tcW w:w="1860" w:type="dxa"/>
            <w:vMerge/>
            <w:tcBorders>
              <w:top w:val="single" w:sz="8" w:space="0" w:color="auto"/>
              <w:left w:val="nil"/>
              <w:bottom w:val="single" w:sz="4" w:space="0" w:color="000000"/>
              <w:right w:val="nil"/>
            </w:tcBorders>
            <w:vAlign w:val="center"/>
            <w:hideMark/>
          </w:tcPr>
          <w:p w:rsidR="0097065E" w:rsidRPr="002C79F8" w:rsidRDefault="0097065E" w:rsidP="003E0043">
            <w:pPr>
              <w:spacing w:after="0" w:line="240" w:lineRule="auto"/>
              <w:rPr>
                <w:rFonts w:ascii="Arial" w:eastAsia="Times New Roman" w:hAnsi="Arial" w:cs="Arial"/>
                <w:b/>
                <w:bCs/>
                <w:color w:val="000000"/>
                <w:sz w:val="20"/>
                <w:szCs w:val="20"/>
              </w:rPr>
            </w:pPr>
          </w:p>
        </w:tc>
        <w:tc>
          <w:tcPr>
            <w:tcW w:w="1860" w:type="dxa"/>
            <w:vMerge/>
            <w:tcBorders>
              <w:top w:val="single" w:sz="8" w:space="0" w:color="auto"/>
              <w:left w:val="nil"/>
              <w:bottom w:val="single" w:sz="4" w:space="0" w:color="000000"/>
              <w:right w:val="nil"/>
            </w:tcBorders>
            <w:vAlign w:val="center"/>
            <w:hideMark/>
          </w:tcPr>
          <w:p w:rsidR="0097065E" w:rsidRPr="002C79F8" w:rsidRDefault="0097065E" w:rsidP="003E0043">
            <w:pPr>
              <w:spacing w:after="0" w:line="240" w:lineRule="auto"/>
              <w:rPr>
                <w:rFonts w:ascii="Arial" w:eastAsia="Times New Roman" w:hAnsi="Arial" w:cs="Arial"/>
                <w:b/>
                <w:bCs/>
                <w:color w:val="000000"/>
                <w:sz w:val="20"/>
                <w:szCs w:val="20"/>
              </w:rPr>
            </w:pPr>
          </w:p>
        </w:tc>
      </w:tr>
      <w:tr w:rsidR="0097065E" w:rsidRPr="002C79F8" w:rsidTr="003E0043">
        <w:trPr>
          <w:trHeight w:val="219"/>
        </w:trPr>
        <w:tc>
          <w:tcPr>
            <w:tcW w:w="4400" w:type="dxa"/>
            <w:tcBorders>
              <w:top w:val="single" w:sz="4" w:space="0" w:color="auto"/>
              <w:left w:val="nil"/>
              <w:right w:val="nil"/>
            </w:tcBorders>
            <w:shd w:val="clear" w:color="auto" w:fill="auto"/>
            <w:vAlign w:val="center"/>
            <w:hideMark/>
          </w:tcPr>
          <w:p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Length of stay, mean ± SD</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39.3 ± 33.2</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48.9 ± 25.6</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85.8 ± 40.1</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151.2 ± 52.6</w:t>
            </w:r>
          </w:p>
        </w:tc>
      </w:tr>
      <w:tr w:rsidR="0097065E" w:rsidRPr="002C79F8" w:rsidTr="003E0043">
        <w:trPr>
          <w:trHeight w:val="219"/>
        </w:trPr>
        <w:tc>
          <w:tcPr>
            <w:tcW w:w="4400" w:type="dxa"/>
            <w:tcBorders>
              <w:left w:val="nil"/>
              <w:bottom w:val="nil"/>
              <w:right w:val="nil"/>
            </w:tcBorders>
            <w:shd w:val="clear" w:color="auto" w:fill="auto"/>
            <w:vAlign w:val="center"/>
            <w:hideMark/>
          </w:tcPr>
          <w:p w:rsidR="0097065E" w:rsidRPr="002C79F8" w:rsidRDefault="0097065E" w:rsidP="003E0043">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Length of stay  after OHT, mean </w:t>
            </w:r>
            <w:r w:rsidRPr="002C79F8">
              <w:rPr>
                <w:rFonts w:ascii="Arial" w:eastAsia="Times New Roman" w:hAnsi="Arial" w:cs="Arial"/>
                <w:color w:val="000000"/>
                <w:sz w:val="20"/>
                <w:szCs w:val="20"/>
              </w:rPr>
              <w:t>± SD</w:t>
            </w:r>
          </w:p>
        </w:tc>
        <w:tc>
          <w:tcPr>
            <w:tcW w:w="1860" w:type="dxa"/>
            <w:tcBorders>
              <w:top w:val="nil"/>
              <w:left w:val="nil"/>
              <w:bottom w:val="nil"/>
              <w:right w:val="nil"/>
            </w:tcBorders>
            <w:shd w:val="clear" w:color="auto" w:fill="auto"/>
            <w:vAlign w:val="center"/>
            <w:hideMark/>
          </w:tcPr>
          <w:p w:rsidR="0097065E" w:rsidRPr="00636E5E" w:rsidRDefault="0097065E" w:rsidP="003E0043">
            <w:pPr>
              <w:spacing w:after="0" w:line="240" w:lineRule="auto"/>
              <w:jc w:val="center"/>
              <w:rPr>
                <w:rFonts w:ascii="Times New Roman" w:eastAsia="Times New Roman" w:hAnsi="Times New Roman" w:cs="Times New Roman"/>
                <w:bCs/>
                <w:color w:val="000000"/>
                <w:sz w:val="24"/>
                <w:szCs w:val="24"/>
              </w:rPr>
            </w:pPr>
            <w:r w:rsidRPr="00636E5E">
              <w:rPr>
                <w:rFonts w:ascii="Times New Roman" w:eastAsia="Times New Roman" w:hAnsi="Times New Roman" w:cs="Times New Roman"/>
                <w:bCs/>
                <w:color w:val="000000"/>
                <w:sz w:val="24"/>
                <w:szCs w:val="24"/>
              </w:rPr>
              <w:t>23.8  ± 21.4</w:t>
            </w:r>
          </w:p>
        </w:tc>
        <w:tc>
          <w:tcPr>
            <w:tcW w:w="1860" w:type="dxa"/>
            <w:tcBorders>
              <w:top w:val="nil"/>
              <w:left w:val="nil"/>
              <w:bottom w:val="nil"/>
              <w:right w:val="nil"/>
            </w:tcBorders>
            <w:shd w:val="clear" w:color="auto" w:fill="auto"/>
            <w:vAlign w:val="center"/>
            <w:hideMark/>
          </w:tcPr>
          <w:p w:rsidR="0097065E" w:rsidRPr="00636E5E" w:rsidRDefault="0097065E" w:rsidP="003E0043">
            <w:pPr>
              <w:spacing w:after="0" w:line="240" w:lineRule="auto"/>
              <w:jc w:val="center"/>
              <w:rPr>
                <w:rFonts w:ascii="Times New Roman" w:eastAsia="Times New Roman" w:hAnsi="Times New Roman" w:cs="Times New Roman"/>
                <w:bCs/>
                <w:color w:val="000000"/>
                <w:sz w:val="24"/>
                <w:szCs w:val="24"/>
              </w:rPr>
            </w:pPr>
            <w:r w:rsidRPr="00636E5E">
              <w:rPr>
                <w:rFonts w:ascii="Times New Roman" w:eastAsia="Times New Roman" w:hAnsi="Times New Roman" w:cs="Times New Roman"/>
                <w:bCs/>
                <w:color w:val="000000"/>
                <w:sz w:val="24"/>
                <w:szCs w:val="24"/>
              </w:rPr>
              <w:t>21.7 ± 15.8</w:t>
            </w:r>
          </w:p>
        </w:tc>
        <w:tc>
          <w:tcPr>
            <w:tcW w:w="1860" w:type="dxa"/>
            <w:tcBorders>
              <w:top w:val="nil"/>
              <w:left w:val="nil"/>
              <w:bottom w:val="nil"/>
              <w:right w:val="nil"/>
            </w:tcBorders>
            <w:shd w:val="clear" w:color="auto" w:fill="auto"/>
            <w:vAlign w:val="center"/>
            <w:hideMark/>
          </w:tcPr>
          <w:p w:rsidR="0097065E" w:rsidRPr="00636E5E" w:rsidRDefault="0097065E" w:rsidP="003E0043">
            <w:pPr>
              <w:spacing w:after="0" w:line="240" w:lineRule="auto"/>
              <w:jc w:val="center"/>
              <w:rPr>
                <w:rFonts w:ascii="Times New Roman" w:eastAsia="Times New Roman" w:hAnsi="Times New Roman" w:cs="Times New Roman"/>
                <w:bCs/>
                <w:color w:val="000000"/>
                <w:sz w:val="24"/>
                <w:szCs w:val="24"/>
              </w:rPr>
            </w:pPr>
            <w:r w:rsidRPr="00636E5E">
              <w:rPr>
                <w:rFonts w:ascii="Times New Roman" w:eastAsia="Times New Roman" w:hAnsi="Times New Roman" w:cs="Times New Roman"/>
                <w:bCs/>
                <w:color w:val="000000"/>
                <w:sz w:val="24"/>
                <w:szCs w:val="24"/>
              </w:rPr>
              <w:t>27.6 ± 37.1</w:t>
            </w:r>
          </w:p>
        </w:tc>
        <w:tc>
          <w:tcPr>
            <w:tcW w:w="1860" w:type="dxa"/>
            <w:tcBorders>
              <w:top w:val="nil"/>
              <w:left w:val="nil"/>
              <w:bottom w:val="nil"/>
              <w:right w:val="nil"/>
            </w:tcBorders>
            <w:shd w:val="clear" w:color="auto" w:fill="auto"/>
            <w:vAlign w:val="center"/>
            <w:hideMark/>
          </w:tcPr>
          <w:p w:rsidR="0097065E" w:rsidRPr="00636E5E" w:rsidRDefault="0097065E" w:rsidP="003E0043">
            <w:pPr>
              <w:spacing w:after="0" w:line="240" w:lineRule="auto"/>
              <w:jc w:val="center"/>
              <w:rPr>
                <w:rFonts w:ascii="Times New Roman" w:eastAsia="Times New Roman" w:hAnsi="Times New Roman" w:cs="Times New Roman"/>
                <w:bCs/>
                <w:color w:val="000000"/>
                <w:sz w:val="24"/>
                <w:szCs w:val="24"/>
              </w:rPr>
            </w:pPr>
            <w:r w:rsidRPr="00636E5E">
              <w:rPr>
                <w:rFonts w:ascii="Times New Roman" w:eastAsia="Times New Roman" w:hAnsi="Times New Roman" w:cs="Times New Roman"/>
                <w:bCs/>
                <w:color w:val="000000"/>
                <w:sz w:val="24"/>
                <w:szCs w:val="24"/>
              </w:rPr>
              <w:t>27.1  ± 22.8</w:t>
            </w:r>
          </w:p>
        </w:tc>
      </w:tr>
      <w:tr w:rsidR="0097065E" w:rsidRPr="002C79F8" w:rsidTr="003E0043">
        <w:trPr>
          <w:trHeight w:val="219"/>
        </w:trPr>
        <w:tc>
          <w:tcPr>
            <w:tcW w:w="440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Mortality, n (%)</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11 (26.8)</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5 (13.2)</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5 (11.9)</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5 (11.6)</w:t>
            </w:r>
          </w:p>
        </w:tc>
      </w:tr>
      <w:tr w:rsidR="0097065E" w:rsidRPr="002C79F8" w:rsidTr="003E0043">
        <w:trPr>
          <w:trHeight w:val="219"/>
        </w:trPr>
        <w:tc>
          <w:tcPr>
            <w:tcW w:w="440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Age, mean ± SD</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50.6 ± 12.6</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48.6 ± 12.7</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47.4 ± 15.3</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46.3 ± 13.1</w:t>
            </w:r>
          </w:p>
        </w:tc>
      </w:tr>
      <w:tr w:rsidR="0097065E" w:rsidRPr="002C79F8" w:rsidTr="003E0043">
        <w:trPr>
          <w:trHeight w:val="219"/>
        </w:trPr>
        <w:tc>
          <w:tcPr>
            <w:tcW w:w="11840" w:type="dxa"/>
            <w:gridSpan w:val="5"/>
            <w:tcBorders>
              <w:top w:val="nil"/>
              <w:left w:val="nil"/>
              <w:bottom w:val="nil"/>
              <w:right w:val="nil"/>
            </w:tcBorders>
            <w:shd w:val="clear" w:color="auto" w:fill="auto"/>
            <w:vAlign w:val="center"/>
            <w:hideMark/>
          </w:tcPr>
          <w:p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Sex, n (%)</w:t>
            </w:r>
          </w:p>
        </w:tc>
      </w:tr>
      <w:tr w:rsidR="0097065E" w:rsidRPr="002C79F8" w:rsidTr="003E0043">
        <w:trPr>
          <w:trHeight w:val="219"/>
        </w:trPr>
        <w:tc>
          <w:tcPr>
            <w:tcW w:w="440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Male</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33 (80.5)</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32 (84.2)</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35 (83.3)</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34 (79.1)</w:t>
            </w:r>
          </w:p>
        </w:tc>
      </w:tr>
      <w:tr w:rsidR="0097065E" w:rsidRPr="002C79F8" w:rsidTr="003E0043">
        <w:trPr>
          <w:trHeight w:val="219"/>
        </w:trPr>
        <w:tc>
          <w:tcPr>
            <w:tcW w:w="440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Female</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8 (19.5)</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6 (15.8)</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7 (16.7)</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9 (20.9)</w:t>
            </w:r>
          </w:p>
        </w:tc>
      </w:tr>
      <w:tr w:rsidR="0097065E" w:rsidRPr="002C79F8" w:rsidTr="003E0043">
        <w:trPr>
          <w:trHeight w:val="219"/>
        </w:trPr>
        <w:tc>
          <w:tcPr>
            <w:tcW w:w="11840" w:type="dxa"/>
            <w:gridSpan w:val="5"/>
            <w:tcBorders>
              <w:top w:val="nil"/>
              <w:left w:val="nil"/>
              <w:bottom w:val="nil"/>
              <w:right w:val="nil"/>
            </w:tcBorders>
            <w:shd w:val="clear" w:color="auto" w:fill="auto"/>
            <w:hideMark/>
          </w:tcPr>
          <w:p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Race, n (%)</w:t>
            </w:r>
          </w:p>
        </w:tc>
      </w:tr>
      <w:tr w:rsidR="0097065E" w:rsidRPr="002C79F8" w:rsidTr="003E0043">
        <w:trPr>
          <w:trHeight w:val="219"/>
        </w:trPr>
        <w:tc>
          <w:tcPr>
            <w:tcW w:w="440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White</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25 (61.0)</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19 (50.0)</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23 (54.8)</w:t>
            </w:r>
          </w:p>
        </w:tc>
        <w:tc>
          <w:tcPr>
            <w:tcW w:w="1860" w:type="dxa"/>
            <w:tcBorders>
              <w:top w:val="nil"/>
              <w:left w:val="nil"/>
              <w:bottom w:val="nil"/>
              <w:right w:val="nil"/>
            </w:tcBorders>
            <w:shd w:val="clear" w:color="auto" w:fill="auto"/>
            <w:noWrap/>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22 (51.2)</w:t>
            </w:r>
          </w:p>
        </w:tc>
      </w:tr>
      <w:tr w:rsidR="0097065E" w:rsidRPr="002C79F8" w:rsidTr="003E0043">
        <w:trPr>
          <w:trHeight w:val="219"/>
        </w:trPr>
        <w:tc>
          <w:tcPr>
            <w:tcW w:w="440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Black</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 (7.3)</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5 (13.2)</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8 (19.0)</w:t>
            </w:r>
          </w:p>
        </w:tc>
        <w:tc>
          <w:tcPr>
            <w:tcW w:w="1860" w:type="dxa"/>
            <w:tcBorders>
              <w:top w:val="nil"/>
              <w:left w:val="nil"/>
              <w:bottom w:val="nil"/>
              <w:right w:val="nil"/>
            </w:tcBorders>
            <w:shd w:val="clear" w:color="auto" w:fill="auto"/>
            <w:noWrap/>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6 (14.0)</w:t>
            </w:r>
          </w:p>
        </w:tc>
      </w:tr>
      <w:tr w:rsidR="0097065E" w:rsidRPr="002C79F8" w:rsidTr="003E0043">
        <w:trPr>
          <w:trHeight w:val="219"/>
        </w:trPr>
        <w:tc>
          <w:tcPr>
            <w:tcW w:w="440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Hispanic</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 (7.3)</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7 (18.4)</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 (4.8)</w:t>
            </w:r>
          </w:p>
        </w:tc>
        <w:tc>
          <w:tcPr>
            <w:tcW w:w="1860" w:type="dxa"/>
            <w:tcBorders>
              <w:top w:val="nil"/>
              <w:left w:val="nil"/>
              <w:bottom w:val="nil"/>
              <w:right w:val="nil"/>
            </w:tcBorders>
            <w:shd w:val="clear" w:color="auto" w:fill="auto"/>
            <w:noWrap/>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5 (11.6)</w:t>
            </w:r>
          </w:p>
        </w:tc>
      </w:tr>
      <w:tr w:rsidR="0097065E" w:rsidRPr="002C79F8" w:rsidTr="003E0043">
        <w:trPr>
          <w:trHeight w:val="219"/>
        </w:trPr>
        <w:tc>
          <w:tcPr>
            <w:tcW w:w="440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Asian/Pacific Islander</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 (4.9)</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 (2.4)</w:t>
            </w:r>
          </w:p>
        </w:tc>
        <w:tc>
          <w:tcPr>
            <w:tcW w:w="1860" w:type="dxa"/>
            <w:tcBorders>
              <w:top w:val="nil"/>
              <w:left w:val="nil"/>
              <w:bottom w:val="nil"/>
              <w:right w:val="nil"/>
            </w:tcBorders>
            <w:shd w:val="clear" w:color="auto" w:fill="auto"/>
            <w:noWrap/>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 (9.3)</w:t>
            </w:r>
          </w:p>
        </w:tc>
      </w:tr>
      <w:tr w:rsidR="0097065E" w:rsidRPr="002C79F8" w:rsidTr="003E0043">
        <w:trPr>
          <w:trHeight w:val="219"/>
        </w:trPr>
        <w:tc>
          <w:tcPr>
            <w:tcW w:w="440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Native American</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noWrap/>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r>
      <w:tr w:rsidR="0097065E" w:rsidRPr="002C79F8" w:rsidTr="003E0043">
        <w:trPr>
          <w:trHeight w:val="219"/>
        </w:trPr>
        <w:tc>
          <w:tcPr>
            <w:tcW w:w="440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Other or unknown</w:t>
            </w:r>
            <w:r>
              <w:rPr>
                <w:rFonts w:ascii="Arial" w:eastAsia="Times New Roman" w:hAnsi="Arial" w:cs="Arial"/>
                <w:color w:val="000000"/>
                <w:sz w:val="20"/>
                <w:szCs w:val="20"/>
              </w:rPr>
              <w:t>*</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8 (19.5)</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7 (18.4)</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8 (19.0)</w:t>
            </w:r>
          </w:p>
        </w:tc>
        <w:tc>
          <w:tcPr>
            <w:tcW w:w="1860" w:type="dxa"/>
            <w:tcBorders>
              <w:top w:val="nil"/>
              <w:left w:val="nil"/>
              <w:bottom w:val="nil"/>
              <w:right w:val="nil"/>
            </w:tcBorders>
            <w:shd w:val="clear" w:color="auto" w:fill="auto"/>
            <w:noWrap/>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6 (14.0)</w:t>
            </w:r>
          </w:p>
        </w:tc>
      </w:tr>
      <w:tr w:rsidR="0097065E" w:rsidRPr="002C79F8" w:rsidTr="003E0043">
        <w:trPr>
          <w:trHeight w:val="219"/>
        </w:trPr>
        <w:tc>
          <w:tcPr>
            <w:tcW w:w="11840" w:type="dxa"/>
            <w:gridSpan w:val="5"/>
            <w:tcBorders>
              <w:top w:val="nil"/>
              <w:left w:val="nil"/>
              <w:bottom w:val="nil"/>
              <w:right w:val="nil"/>
            </w:tcBorders>
            <w:shd w:val="clear" w:color="auto" w:fill="auto"/>
            <w:hideMark/>
          </w:tcPr>
          <w:p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Median household income, n (%)</w:t>
            </w:r>
          </w:p>
        </w:tc>
      </w:tr>
      <w:tr w:rsidR="0097065E" w:rsidRPr="002C79F8" w:rsidTr="003E0043">
        <w:trPr>
          <w:trHeight w:val="219"/>
        </w:trPr>
        <w:tc>
          <w:tcPr>
            <w:tcW w:w="440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$1-24,999</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 (9.8)</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8 (21.1)</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8 (19.0)</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8 (18.6)</w:t>
            </w:r>
          </w:p>
        </w:tc>
      </w:tr>
      <w:tr w:rsidR="0097065E" w:rsidRPr="002C79F8" w:rsidTr="003E0043">
        <w:trPr>
          <w:trHeight w:val="219"/>
        </w:trPr>
        <w:tc>
          <w:tcPr>
            <w:tcW w:w="440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$25,000-34,999</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10 (24.4)</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10 (26.3)</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10 (23.8)</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7 (16.3)</w:t>
            </w:r>
          </w:p>
        </w:tc>
      </w:tr>
      <w:tr w:rsidR="0097065E" w:rsidRPr="002C79F8" w:rsidTr="003E0043">
        <w:trPr>
          <w:trHeight w:val="219"/>
        </w:trPr>
        <w:tc>
          <w:tcPr>
            <w:tcW w:w="440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$35,000-44,999</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12 (29.3)</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8 (21.1)</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10 (23.8)</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13 (30.2)</w:t>
            </w:r>
          </w:p>
        </w:tc>
      </w:tr>
      <w:tr w:rsidR="0097065E" w:rsidRPr="002C79F8" w:rsidTr="003E0043">
        <w:trPr>
          <w:trHeight w:val="219"/>
        </w:trPr>
        <w:tc>
          <w:tcPr>
            <w:tcW w:w="440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$45,000 or more</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12 9 (29.3)</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12 (31.6)</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14 (33.3)</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14 (32.6)</w:t>
            </w:r>
          </w:p>
        </w:tc>
      </w:tr>
      <w:tr w:rsidR="0097065E" w:rsidRPr="002C79F8" w:rsidTr="003E0043">
        <w:trPr>
          <w:trHeight w:val="219"/>
        </w:trPr>
        <w:tc>
          <w:tcPr>
            <w:tcW w:w="440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Unknown</w:t>
            </w:r>
            <w:r>
              <w:rPr>
                <w:rFonts w:ascii="Arial" w:eastAsia="Times New Roman" w:hAnsi="Arial" w:cs="Arial"/>
                <w:color w:val="000000"/>
                <w:sz w:val="20"/>
                <w:szCs w:val="20"/>
              </w:rPr>
              <w:t>*</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 (7.3)</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 (2.3)</w:t>
            </w:r>
          </w:p>
        </w:tc>
      </w:tr>
      <w:tr w:rsidR="0097065E" w:rsidRPr="002C79F8" w:rsidTr="003E0043">
        <w:trPr>
          <w:trHeight w:val="219"/>
        </w:trPr>
        <w:tc>
          <w:tcPr>
            <w:tcW w:w="11840" w:type="dxa"/>
            <w:gridSpan w:val="5"/>
            <w:tcBorders>
              <w:top w:val="nil"/>
              <w:left w:val="nil"/>
              <w:bottom w:val="nil"/>
              <w:right w:val="nil"/>
            </w:tcBorders>
            <w:shd w:val="clear" w:color="auto" w:fill="auto"/>
            <w:hideMark/>
          </w:tcPr>
          <w:p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Comorbidities</w:t>
            </w:r>
          </w:p>
        </w:tc>
      </w:tr>
      <w:tr w:rsidR="0097065E" w:rsidRPr="002C79F8" w:rsidTr="003E0043">
        <w:trPr>
          <w:trHeight w:val="219"/>
        </w:trPr>
        <w:tc>
          <w:tcPr>
            <w:tcW w:w="440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Diabetes</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8 (19.5)</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5 (13.2)</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 (9.5)</w:t>
            </w:r>
          </w:p>
        </w:tc>
        <w:tc>
          <w:tcPr>
            <w:tcW w:w="1860" w:type="dxa"/>
            <w:tcBorders>
              <w:top w:val="nil"/>
              <w:left w:val="nil"/>
              <w:bottom w:val="nil"/>
              <w:right w:val="nil"/>
            </w:tcBorders>
            <w:shd w:val="clear" w:color="auto" w:fill="auto"/>
            <w:noWrap/>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 (4.7)</w:t>
            </w:r>
          </w:p>
        </w:tc>
      </w:tr>
      <w:tr w:rsidR="0097065E" w:rsidRPr="002C79F8" w:rsidTr="003E0043">
        <w:trPr>
          <w:trHeight w:val="219"/>
        </w:trPr>
        <w:tc>
          <w:tcPr>
            <w:tcW w:w="440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Hyperlipidemia</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5 (12.2)</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 (5.3)</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 (7.1)</w:t>
            </w:r>
          </w:p>
        </w:tc>
        <w:tc>
          <w:tcPr>
            <w:tcW w:w="1860" w:type="dxa"/>
            <w:tcBorders>
              <w:top w:val="nil"/>
              <w:left w:val="nil"/>
              <w:bottom w:val="nil"/>
              <w:right w:val="nil"/>
            </w:tcBorders>
            <w:shd w:val="clear" w:color="auto" w:fill="auto"/>
            <w:noWrap/>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 (7.0)</w:t>
            </w:r>
          </w:p>
        </w:tc>
      </w:tr>
      <w:tr w:rsidR="0097065E" w:rsidRPr="002C79F8" w:rsidTr="003E0043">
        <w:trPr>
          <w:trHeight w:val="219"/>
        </w:trPr>
        <w:tc>
          <w:tcPr>
            <w:tcW w:w="440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Hypertension</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5 (12.2)</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 (2.6)</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 (4.8)</w:t>
            </w:r>
          </w:p>
        </w:tc>
        <w:tc>
          <w:tcPr>
            <w:tcW w:w="1860" w:type="dxa"/>
            <w:tcBorders>
              <w:top w:val="nil"/>
              <w:left w:val="nil"/>
              <w:bottom w:val="nil"/>
              <w:right w:val="nil"/>
            </w:tcBorders>
            <w:shd w:val="clear" w:color="auto" w:fill="auto"/>
            <w:noWrap/>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 (4.7)</w:t>
            </w:r>
          </w:p>
        </w:tc>
      </w:tr>
      <w:tr w:rsidR="0097065E" w:rsidRPr="002C79F8" w:rsidTr="003E0043">
        <w:trPr>
          <w:trHeight w:val="219"/>
        </w:trPr>
        <w:tc>
          <w:tcPr>
            <w:tcW w:w="440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History of smoking</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5 (12.2)</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 (5.3)</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noWrap/>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r>
      <w:tr w:rsidR="0097065E" w:rsidRPr="002C79F8" w:rsidTr="003E0043">
        <w:trPr>
          <w:trHeight w:val="219"/>
        </w:trPr>
        <w:tc>
          <w:tcPr>
            <w:tcW w:w="4400" w:type="dxa"/>
            <w:tcBorders>
              <w:top w:val="nil"/>
              <w:left w:val="nil"/>
              <w:bottom w:val="nil"/>
              <w:right w:val="nil"/>
            </w:tcBorders>
            <w:shd w:val="clear" w:color="auto" w:fill="auto"/>
            <w:vAlign w:val="bottom"/>
            <w:hideMark/>
          </w:tcPr>
          <w:p w:rsidR="0097065E" w:rsidRPr="002C79F8" w:rsidRDefault="0097065E" w:rsidP="003E0043">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BMI ≥ 30 kg/m</w:t>
            </w:r>
            <w:r w:rsidRPr="002C79F8">
              <w:rPr>
                <w:rFonts w:ascii="Arial" w:eastAsia="Times New Roman" w:hAnsi="Arial" w:cs="Arial"/>
                <w:color w:val="000000"/>
                <w:sz w:val="20"/>
                <w:szCs w:val="20"/>
                <w:vertAlign w:val="superscript"/>
              </w:rPr>
              <w:t>2</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noWrap/>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r>
      <w:tr w:rsidR="0097065E" w:rsidRPr="002C79F8" w:rsidTr="003E0043">
        <w:trPr>
          <w:trHeight w:val="219"/>
        </w:trPr>
        <w:tc>
          <w:tcPr>
            <w:tcW w:w="440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Number of concomitant diagnosis, mean ± SD</w:t>
            </w:r>
          </w:p>
        </w:tc>
        <w:tc>
          <w:tcPr>
            <w:tcW w:w="1860" w:type="dxa"/>
            <w:tcBorders>
              <w:top w:val="nil"/>
              <w:left w:val="nil"/>
              <w:bottom w:val="nil"/>
              <w:right w:val="nil"/>
            </w:tcBorders>
            <w:shd w:val="clear" w:color="auto" w:fill="auto"/>
            <w:vAlign w:val="center"/>
            <w:hideMark/>
          </w:tcPr>
          <w:p w:rsidR="0097065E" w:rsidRPr="00813B63" w:rsidRDefault="0097065E" w:rsidP="003E0043">
            <w:pPr>
              <w:spacing w:after="0" w:line="240" w:lineRule="auto"/>
              <w:jc w:val="center"/>
              <w:rPr>
                <w:rFonts w:ascii="Times New Roman" w:eastAsia="Times New Roman" w:hAnsi="Times New Roman" w:cs="Times New Roman"/>
                <w:color w:val="000000"/>
                <w:sz w:val="24"/>
                <w:szCs w:val="24"/>
              </w:rPr>
            </w:pPr>
            <w:r w:rsidRPr="00813B63">
              <w:rPr>
                <w:rFonts w:ascii="Times New Roman" w:eastAsia="Times New Roman" w:hAnsi="Times New Roman" w:cs="Times New Roman"/>
                <w:color w:val="000000"/>
                <w:sz w:val="24"/>
                <w:szCs w:val="24"/>
              </w:rPr>
              <w:t>11.9 ± 3.1</w:t>
            </w:r>
          </w:p>
        </w:tc>
        <w:tc>
          <w:tcPr>
            <w:tcW w:w="1860" w:type="dxa"/>
            <w:tcBorders>
              <w:top w:val="nil"/>
              <w:left w:val="nil"/>
              <w:bottom w:val="nil"/>
              <w:right w:val="nil"/>
            </w:tcBorders>
            <w:shd w:val="clear" w:color="auto" w:fill="auto"/>
            <w:vAlign w:val="center"/>
            <w:hideMark/>
          </w:tcPr>
          <w:p w:rsidR="0097065E" w:rsidRPr="00813B63" w:rsidRDefault="0097065E" w:rsidP="003E0043">
            <w:pPr>
              <w:spacing w:after="0" w:line="240" w:lineRule="auto"/>
              <w:jc w:val="center"/>
              <w:rPr>
                <w:rFonts w:ascii="Times New Roman" w:eastAsia="Times New Roman" w:hAnsi="Times New Roman" w:cs="Times New Roman"/>
                <w:color w:val="000000"/>
                <w:sz w:val="24"/>
                <w:szCs w:val="24"/>
              </w:rPr>
            </w:pPr>
            <w:r w:rsidRPr="00813B63">
              <w:rPr>
                <w:rFonts w:ascii="Times New Roman" w:eastAsia="Times New Roman" w:hAnsi="Times New Roman" w:cs="Times New Roman"/>
                <w:color w:val="000000"/>
                <w:sz w:val="24"/>
                <w:szCs w:val="24"/>
              </w:rPr>
              <w:t>12.3 ± 3.0</w:t>
            </w:r>
          </w:p>
        </w:tc>
        <w:tc>
          <w:tcPr>
            <w:tcW w:w="1860" w:type="dxa"/>
            <w:tcBorders>
              <w:top w:val="nil"/>
              <w:left w:val="nil"/>
              <w:bottom w:val="nil"/>
              <w:right w:val="nil"/>
            </w:tcBorders>
            <w:shd w:val="clear" w:color="auto" w:fill="auto"/>
            <w:vAlign w:val="center"/>
            <w:hideMark/>
          </w:tcPr>
          <w:p w:rsidR="0097065E" w:rsidRPr="00813B63" w:rsidRDefault="0097065E" w:rsidP="003E0043">
            <w:pPr>
              <w:spacing w:after="0" w:line="240" w:lineRule="auto"/>
              <w:jc w:val="center"/>
              <w:rPr>
                <w:rFonts w:ascii="Times New Roman" w:eastAsia="Times New Roman" w:hAnsi="Times New Roman" w:cs="Times New Roman"/>
                <w:color w:val="000000"/>
                <w:sz w:val="24"/>
                <w:szCs w:val="24"/>
              </w:rPr>
            </w:pPr>
            <w:r w:rsidRPr="00813B63">
              <w:rPr>
                <w:rFonts w:ascii="Times New Roman" w:eastAsia="Times New Roman" w:hAnsi="Times New Roman" w:cs="Times New Roman"/>
                <w:color w:val="000000"/>
                <w:sz w:val="24"/>
                <w:szCs w:val="24"/>
              </w:rPr>
              <w:t>12.5  ± 3.2</w:t>
            </w:r>
          </w:p>
        </w:tc>
        <w:tc>
          <w:tcPr>
            <w:tcW w:w="1860" w:type="dxa"/>
            <w:tcBorders>
              <w:top w:val="nil"/>
              <w:left w:val="nil"/>
              <w:bottom w:val="nil"/>
              <w:right w:val="nil"/>
            </w:tcBorders>
            <w:shd w:val="clear" w:color="auto" w:fill="auto"/>
            <w:vAlign w:val="center"/>
            <w:hideMark/>
          </w:tcPr>
          <w:p w:rsidR="0097065E" w:rsidRPr="00813B63" w:rsidRDefault="0097065E" w:rsidP="003E0043">
            <w:pPr>
              <w:spacing w:after="0" w:line="240" w:lineRule="auto"/>
              <w:jc w:val="center"/>
              <w:rPr>
                <w:rFonts w:ascii="Times New Roman" w:eastAsia="Times New Roman" w:hAnsi="Times New Roman" w:cs="Times New Roman"/>
                <w:color w:val="000000"/>
                <w:sz w:val="24"/>
                <w:szCs w:val="24"/>
              </w:rPr>
            </w:pPr>
            <w:r w:rsidRPr="00813B63">
              <w:rPr>
                <w:rFonts w:ascii="Times New Roman" w:eastAsia="Times New Roman" w:hAnsi="Times New Roman" w:cs="Times New Roman"/>
                <w:color w:val="000000"/>
                <w:sz w:val="24"/>
                <w:szCs w:val="24"/>
              </w:rPr>
              <w:t>12.5  ± 3.2</w:t>
            </w:r>
          </w:p>
        </w:tc>
      </w:tr>
      <w:tr w:rsidR="0097065E" w:rsidRPr="002C79F8" w:rsidTr="003E0043">
        <w:trPr>
          <w:trHeight w:val="219"/>
        </w:trPr>
        <w:tc>
          <w:tcPr>
            <w:tcW w:w="11840" w:type="dxa"/>
            <w:gridSpan w:val="5"/>
            <w:tcBorders>
              <w:top w:val="nil"/>
              <w:left w:val="nil"/>
              <w:bottom w:val="nil"/>
              <w:right w:val="nil"/>
            </w:tcBorders>
            <w:shd w:val="clear" w:color="auto" w:fill="auto"/>
            <w:hideMark/>
          </w:tcPr>
          <w:p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Location of hospital, n (%)</w:t>
            </w:r>
          </w:p>
        </w:tc>
      </w:tr>
      <w:tr w:rsidR="0097065E" w:rsidRPr="002C79F8" w:rsidTr="003E0043">
        <w:trPr>
          <w:trHeight w:val="219"/>
        </w:trPr>
        <w:tc>
          <w:tcPr>
            <w:tcW w:w="440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Rural</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r>
      <w:tr w:rsidR="0097065E" w:rsidRPr="002C79F8" w:rsidTr="003E0043">
        <w:trPr>
          <w:trHeight w:val="219"/>
        </w:trPr>
        <w:tc>
          <w:tcPr>
            <w:tcW w:w="440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Urban</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41 (100.0)</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38 (100.0)</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42 (100.0)</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43 (100.0)</w:t>
            </w:r>
          </w:p>
        </w:tc>
      </w:tr>
      <w:tr w:rsidR="0097065E" w:rsidRPr="002C79F8" w:rsidTr="003E0043">
        <w:trPr>
          <w:trHeight w:val="219"/>
        </w:trPr>
        <w:tc>
          <w:tcPr>
            <w:tcW w:w="440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Unknown</w:t>
            </w:r>
            <w:r>
              <w:rPr>
                <w:rFonts w:ascii="Arial" w:eastAsia="Times New Roman" w:hAnsi="Arial" w:cs="Arial"/>
                <w:color w:val="000000"/>
                <w:sz w:val="20"/>
                <w:szCs w:val="20"/>
              </w:rPr>
              <w:t>*</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r>
      <w:tr w:rsidR="0097065E" w:rsidRPr="002C79F8" w:rsidTr="003E0043">
        <w:trPr>
          <w:trHeight w:val="219"/>
        </w:trPr>
        <w:tc>
          <w:tcPr>
            <w:tcW w:w="11840" w:type="dxa"/>
            <w:gridSpan w:val="5"/>
            <w:tcBorders>
              <w:top w:val="nil"/>
              <w:left w:val="nil"/>
              <w:bottom w:val="nil"/>
              <w:right w:val="nil"/>
            </w:tcBorders>
            <w:shd w:val="clear" w:color="auto" w:fill="auto"/>
            <w:hideMark/>
          </w:tcPr>
          <w:p w:rsidR="0097065E" w:rsidRPr="002C79F8" w:rsidRDefault="0097065E" w:rsidP="003E0043">
            <w:pPr>
              <w:spacing w:after="0" w:line="240" w:lineRule="auto"/>
              <w:rPr>
                <w:rFonts w:ascii="Arial" w:eastAsia="Times New Roman" w:hAnsi="Arial" w:cs="Arial"/>
                <w:color w:val="000000"/>
                <w:sz w:val="20"/>
                <w:szCs w:val="20"/>
              </w:rPr>
            </w:pPr>
            <w:proofErr w:type="spellStart"/>
            <w:r w:rsidRPr="002C79F8">
              <w:rPr>
                <w:rFonts w:ascii="Arial" w:eastAsia="Times New Roman" w:hAnsi="Arial" w:cs="Arial"/>
                <w:color w:val="000000"/>
                <w:sz w:val="20"/>
                <w:szCs w:val="20"/>
              </w:rPr>
              <w:t>Bedsize</w:t>
            </w:r>
            <w:proofErr w:type="spellEnd"/>
            <w:r w:rsidRPr="002C79F8">
              <w:rPr>
                <w:rFonts w:ascii="Arial" w:eastAsia="Times New Roman" w:hAnsi="Arial" w:cs="Arial"/>
                <w:color w:val="000000"/>
                <w:sz w:val="20"/>
                <w:szCs w:val="20"/>
              </w:rPr>
              <w:t xml:space="preserve"> of hospital, n (%)</w:t>
            </w:r>
          </w:p>
        </w:tc>
      </w:tr>
      <w:tr w:rsidR="0097065E" w:rsidRPr="002C79F8" w:rsidTr="003E0043">
        <w:trPr>
          <w:trHeight w:val="219"/>
        </w:trPr>
        <w:tc>
          <w:tcPr>
            <w:tcW w:w="440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Small</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 (9.8)</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 (4.7)</w:t>
            </w:r>
          </w:p>
        </w:tc>
      </w:tr>
      <w:tr w:rsidR="0097065E" w:rsidRPr="002C79F8" w:rsidTr="003E0043">
        <w:trPr>
          <w:trHeight w:val="219"/>
        </w:trPr>
        <w:tc>
          <w:tcPr>
            <w:tcW w:w="440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Medium</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7 (17.0)</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6 (15.8)</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5 (11.9)</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r>
      <w:tr w:rsidR="0097065E" w:rsidRPr="002C79F8" w:rsidTr="003E0043">
        <w:trPr>
          <w:trHeight w:val="219"/>
        </w:trPr>
        <w:tc>
          <w:tcPr>
            <w:tcW w:w="440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Large</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30 (73.2)</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32 (84.2)</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37 (88.1)</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41 (95.3)</w:t>
            </w:r>
          </w:p>
        </w:tc>
      </w:tr>
      <w:tr w:rsidR="0097065E" w:rsidRPr="002C79F8" w:rsidTr="003E0043">
        <w:trPr>
          <w:trHeight w:val="219"/>
        </w:trPr>
        <w:tc>
          <w:tcPr>
            <w:tcW w:w="440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Unknown</w:t>
            </w:r>
            <w:r>
              <w:rPr>
                <w:rFonts w:ascii="Arial" w:eastAsia="Times New Roman" w:hAnsi="Arial" w:cs="Arial"/>
                <w:color w:val="000000"/>
                <w:sz w:val="20"/>
                <w:szCs w:val="20"/>
              </w:rPr>
              <w:t>*</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r>
      <w:tr w:rsidR="0097065E" w:rsidRPr="002C79F8" w:rsidTr="003E0043">
        <w:trPr>
          <w:trHeight w:val="219"/>
        </w:trPr>
        <w:tc>
          <w:tcPr>
            <w:tcW w:w="11840" w:type="dxa"/>
            <w:gridSpan w:val="5"/>
            <w:tcBorders>
              <w:top w:val="nil"/>
              <w:left w:val="nil"/>
              <w:bottom w:val="nil"/>
              <w:right w:val="nil"/>
            </w:tcBorders>
            <w:shd w:val="clear" w:color="auto" w:fill="auto"/>
            <w:hideMark/>
          </w:tcPr>
          <w:p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Teaching status of hospital, n (%)</w:t>
            </w:r>
          </w:p>
        </w:tc>
      </w:tr>
      <w:tr w:rsidR="0097065E" w:rsidRPr="002C79F8" w:rsidTr="003E0043">
        <w:trPr>
          <w:trHeight w:val="219"/>
        </w:trPr>
        <w:tc>
          <w:tcPr>
            <w:tcW w:w="440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Nonteaching</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 (2.4)</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 (2.6)</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 (4.8)</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1 (2.3)</w:t>
            </w:r>
          </w:p>
        </w:tc>
      </w:tr>
      <w:tr w:rsidR="0097065E" w:rsidRPr="002C79F8" w:rsidTr="003E0043">
        <w:trPr>
          <w:trHeight w:val="219"/>
        </w:trPr>
        <w:tc>
          <w:tcPr>
            <w:tcW w:w="440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Teaching</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40 (97.6)</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37 (97.4)</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40 (95.2)</w:t>
            </w:r>
          </w:p>
        </w:tc>
        <w:tc>
          <w:tcPr>
            <w:tcW w:w="186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42 (97.7)</w:t>
            </w:r>
          </w:p>
        </w:tc>
      </w:tr>
      <w:tr w:rsidR="0097065E" w:rsidRPr="002C79F8" w:rsidTr="003E0043">
        <w:trPr>
          <w:trHeight w:val="219"/>
        </w:trPr>
        <w:tc>
          <w:tcPr>
            <w:tcW w:w="4400" w:type="dxa"/>
            <w:tcBorders>
              <w:top w:val="nil"/>
              <w:left w:val="nil"/>
              <w:bottom w:val="single" w:sz="8" w:space="0" w:color="auto"/>
              <w:right w:val="nil"/>
            </w:tcBorders>
            <w:shd w:val="clear" w:color="auto" w:fill="auto"/>
            <w:vAlign w:val="center"/>
            <w:hideMark/>
          </w:tcPr>
          <w:p w:rsidR="0097065E" w:rsidRPr="002C79F8" w:rsidRDefault="0097065E" w:rsidP="003E0043">
            <w:pPr>
              <w:spacing w:after="0" w:line="240" w:lineRule="auto"/>
              <w:ind w:firstLineChars="100" w:firstLine="200"/>
              <w:rPr>
                <w:rFonts w:ascii="Arial" w:eastAsia="Times New Roman" w:hAnsi="Arial" w:cs="Arial"/>
                <w:color w:val="000000"/>
                <w:sz w:val="20"/>
                <w:szCs w:val="20"/>
              </w:rPr>
            </w:pPr>
            <w:r w:rsidRPr="002C79F8">
              <w:rPr>
                <w:rFonts w:ascii="Arial" w:eastAsia="Times New Roman" w:hAnsi="Arial" w:cs="Arial"/>
                <w:color w:val="000000"/>
                <w:sz w:val="20"/>
                <w:szCs w:val="20"/>
              </w:rPr>
              <w:t>Unknown</w:t>
            </w:r>
            <w:r>
              <w:rPr>
                <w:rFonts w:ascii="Arial" w:eastAsia="Times New Roman" w:hAnsi="Arial" w:cs="Arial"/>
                <w:color w:val="000000"/>
                <w:sz w:val="20"/>
                <w:szCs w:val="20"/>
              </w:rPr>
              <w:t>*</w:t>
            </w:r>
          </w:p>
        </w:tc>
        <w:tc>
          <w:tcPr>
            <w:tcW w:w="1860" w:type="dxa"/>
            <w:tcBorders>
              <w:top w:val="nil"/>
              <w:left w:val="nil"/>
              <w:bottom w:val="single" w:sz="8" w:space="0" w:color="auto"/>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single" w:sz="8" w:space="0" w:color="auto"/>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single" w:sz="8" w:space="0" w:color="auto"/>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c>
          <w:tcPr>
            <w:tcW w:w="1860" w:type="dxa"/>
            <w:tcBorders>
              <w:top w:val="nil"/>
              <w:left w:val="nil"/>
              <w:bottom w:val="single" w:sz="8" w:space="0" w:color="auto"/>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0 (0.0)</w:t>
            </w:r>
          </w:p>
        </w:tc>
      </w:tr>
    </w:tbl>
    <w:p w:rsidR="0097065E" w:rsidRDefault="0097065E" w:rsidP="0097065E">
      <w:pPr>
        <w:pStyle w:val="NoSpacing"/>
        <w:rPr>
          <w:rFonts w:ascii="Arial" w:hAnsi="Arial"/>
          <w:sz w:val="20"/>
        </w:rPr>
      </w:pPr>
      <w:r w:rsidRPr="0068458E">
        <w:rPr>
          <w:rFonts w:ascii="Arial" w:hAnsi="Arial"/>
        </w:rPr>
        <w:t>*</w:t>
      </w:r>
      <w:r>
        <w:rPr>
          <w:rFonts w:ascii="Arial" w:hAnsi="Arial"/>
          <w:sz w:val="20"/>
        </w:rPr>
        <w:t>Includes patients for whom data was invalid or not available</w:t>
      </w:r>
    </w:p>
    <w:p w:rsidR="0097065E" w:rsidRDefault="0097065E" w:rsidP="0097065E">
      <w:pPr>
        <w:pStyle w:val="NoSpacing"/>
        <w:rPr>
          <w:rFonts w:ascii="Arial" w:hAnsi="Arial"/>
          <w:sz w:val="20"/>
        </w:rPr>
      </w:pPr>
      <w:r>
        <w:rPr>
          <w:rFonts w:ascii="Arial" w:hAnsi="Arial"/>
          <w:sz w:val="20"/>
        </w:rPr>
        <w:t xml:space="preserve">SD, standard deviation; LVAD, Left Ventricular Assist Device, OHT, </w:t>
      </w:r>
      <w:proofErr w:type="spellStart"/>
      <w:r>
        <w:rPr>
          <w:rFonts w:ascii="Arial" w:hAnsi="Arial"/>
          <w:sz w:val="20"/>
        </w:rPr>
        <w:t>Orthotopic</w:t>
      </w:r>
      <w:proofErr w:type="spellEnd"/>
      <w:r>
        <w:rPr>
          <w:rFonts w:ascii="Arial" w:hAnsi="Arial"/>
          <w:sz w:val="20"/>
        </w:rPr>
        <w:t xml:space="preserve"> Heart Transplant</w:t>
      </w:r>
    </w:p>
    <w:p w:rsidR="0097065E" w:rsidRDefault="0097065E" w:rsidP="0097065E"/>
    <w:p w:rsidR="0097065E" w:rsidRDefault="0097065E" w:rsidP="0097065E"/>
    <w:p w:rsidR="0097065E" w:rsidRDefault="0097065E" w:rsidP="0097065E"/>
    <w:p w:rsidR="0097065E" w:rsidRDefault="0097065E" w:rsidP="0097065E"/>
    <w:p w:rsidR="0097065E" w:rsidRDefault="0097065E" w:rsidP="0097065E"/>
    <w:p w:rsidR="0097065E" w:rsidRDefault="0097065E" w:rsidP="0097065E"/>
    <w:p w:rsidR="0097065E" w:rsidRDefault="0097065E" w:rsidP="0097065E"/>
    <w:p w:rsidR="0097065E" w:rsidRDefault="0097065E" w:rsidP="0097065E"/>
    <w:p w:rsidR="0097065E" w:rsidRDefault="0097065E" w:rsidP="0097065E"/>
    <w:p w:rsidR="0097065E" w:rsidRDefault="0097065E" w:rsidP="0097065E"/>
    <w:p w:rsidR="0097065E" w:rsidRDefault="0097065E" w:rsidP="0097065E">
      <w:pPr>
        <w:rPr>
          <w:rFonts w:ascii="Arial" w:eastAsia="Times New Roman" w:hAnsi="Arial" w:cs="Arial"/>
          <w:color w:val="000000"/>
          <w:sz w:val="20"/>
          <w:szCs w:val="20"/>
        </w:rPr>
      </w:pPr>
      <w:r w:rsidRPr="00081D1A">
        <w:rPr>
          <w:rFonts w:ascii="Arial" w:eastAsia="Times New Roman" w:hAnsi="Arial" w:cs="Arial"/>
          <w:b/>
          <w:bCs/>
          <w:color w:val="000000"/>
          <w:sz w:val="20"/>
          <w:szCs w:val="20"/>
        </w:rPr>
        <w:t xml:space="preserve">Table </w:t>
      </w:r>
      <w:r>
        <w:rPr>
          <w:rFonts w:ascii="Arial" w:eastAsia="Times New Roman" w:hAnsi="Arial" w:cs="Arial"/>
          <w:b/>
          <w:bCs/>
          <w:color w:val="000000"/>
          <w:sz w:val="20"/>
          <w:szCs w:val="20"/>
        </w:rPr>
        <w:t>3</w:t>
      </w:r>
      <w:r w:rsidRPr="00081D1A">
        <w:rPr>
          <w:rFonts w:ascii="Arial" w:eastAsia="Times New Roman" w:hAnsi="Arial" w:cs="Arial"/>
          <w:b/>
          <w:bCs/>
          <w:color w:val="000000"/>
          <w:sz w:val="20"/>
          <w:szCs w:val="20"/>
        </w:rPr>
        <w:t>.</w:t>
      </w:r>
      <w:r w:rsidRPr="00081D1A">
        <w:rPr>
          <w:rFonts w:ascii="Arial" w:eastAsia="Times New Roman" w:hAnsi="Arial" w:cs="Arial"/>
          <w:color w:val="000000"/>
          <w:sz w:val="20"/>
          <w:szCs w:val="20"/>
        </w:rPr>
        <w:t xml:space="preserve">Complications in hospitalized patients with or without same-admission </w:t>
      </w:r>
      <w:proofErr w:type="spellStart"/>
      <w:r>
        <w:rPr>
          <w:rFonts w:ascii="Arial" w:hAnsi="Arial"/>
          <w:sz w:val="20"/>
        </w:rPr>
        <w:t>Orthotopic</w:t>
      </w:r>
      <w:r w:rsidRPr="00081D1A">
        <w:rPr>
          <w:rFonts w:ascii="Arial" w:eastAsia="Times New Roman" w:hAnsi="Arial" w:cs="Arial"/>
          <w:color w:val="000000"/>
          <w:sz w:val="20"/>
          <w:szCs w:val="20"/>
        </w:rPr>
        <w:t>Heart</w:t>
      </w:r>
      <w:proofErr w:type="spellEnd"/>
      <w:r w:rsidRPr="00081D1A">
        <w:rPr>
          <w:rFonts w:ascii="Arial" w:eastAsia="Times New Roman" w:hAnsi="Arial" w:cs="Arial"/>
          <w:color w:val="000000"/>
          <w:sz w:val="20"/>
          <w:szCs w:val="20"/>
        </w:rPr>
        <w:t xml:space="preserve"> Transplant (OHT) after Left Ventricular Assist Device (LVAD)</w:t>
      </w:r>
    </w:p>
    <w:p w:rsidR="0097065E" w:rsidRDefault="0097065E" w:rsidP="0097065E"/>
    <w:tbl>
      <w:tblPr>
        <w:tblW w:w="11640" w:type="dxa"/>
        <w:tblLook w:val="04A0"/>
      </w:tblPr>
      <w:tblGrid>
        <w:gridCol w:w="2760"/>
        <w:gridCol w:w="2220"/>
        <w:gridCol w:w="2220"/>
        <w:gridCol w:w="2220"/>
        <w:gridCol w:w="2220"/>
      </w:tblGrid>
      <w:tr w:rsidR="0097065E" w:rsidRPr="00081D1A" w:rsidTr="003E0043">
        <w:trPr>
          <w:trHeight w:val="710"/>
        </w:trPr>
        <w:tc>
          <w:tcPr>
            <w:tcW w:w="2760" w:type="dxa"/>
            <w:tcBorders>
              <w:top w:val="nil"/>
              <w:left w:val="nil"/>
              <w:bottom w:val="nil"/>
              <w:right w:val="nil"/>
            </w:tcBorders>
            <w:shd w:val="clear" w:color="auto" w:fill="auto"/>
            <w:vAlign w:val="center"/>
            <w:hideMark/>
          </w:tcPr>
          <w:p w:rsidR="0097065E" w:rsidRPr="00081D1A" w:rsidRDefault="0097065E" w:rsidP="003E0043">
            <w:pPr>
              <w:rPr>
                <w:rFonts w:ascii="Arial" w:eastAsia="Times New Roman" w:hAnsi="Arial" w:cs="Arial"/>
                <w:b/>
                <w:bCs/>
                <w:color w:val="000000"/>
                <w:sz w:val="20"/>
                <w:szCs w:val="20"/>
              </w:rPr>
            </w:pPr>
          </w:p>
        </w:tc>
        <w:tc>
          <w:tcPr>
            <w:tcW w:w="2220" w:type="dxa"/>
            <w:tcBorders>
              <w:top w:val="single" w:sz="8" w:space="0" w:color="auto"/>
              <w:left w:val="nil"/>
              <w:bottom w:val="single" w:sz="4" w:space="0" w:color="000000"/>
              <w:right w:val="nil"/>
            </w:tcBorders>
            <w:shd w:val="clear" w:color="auto" w:fill="auto"/>
            <w:vAlign w:val="center"/>
            <w:hideMark/>
          </w:tcPr>
          <w:p w:rsidR="0097065E" w:rsidRPr="00081D1A" w:rsidRDefault="0097065E" w:rsidP="003E0043">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Early OHT</w:t>
            </w:r>
            <w:r w:rsidRPr="00081D1A">
              <w:rPr>
                <w:rFonts w:ascii="Arial" w:eastAsia="Times New Roman" w:hAnsi="Arial" w:cs="Arial"/>
                <w:b/>
                <w:bCs/>
                <w:color w:val="000000"/>
                <w:sz w:val="20"/>
                <w:szCs w:val="20"/>
              </w:rPr>
              <w:br/>
              <w:t xml:space="preserve">(n = </w:t>
            </w:r>
            <w:r>
              <w:rPr>
                <w:rFonts w:ascii="Arial" w:eastAsia="Times New Roman" w:hAnsi="Arial" w:cs="Arial"/>
                <w:b/>
                <w:bCs/>
                <w:color w:val="000000"/>
                <w:sz w:val="20"/>
                <w:szCs w:val="20"/>
              </w:rPr>
              <w:t>41</w:t>
            </w:r>
            <w:r w:rsidRPr="00081D1A">
              <w:rPr>
                <w:rFonts w:ascii="Arial" w:eastAsia="Times New Roman" w:hAnsi="Arial" w:cs="Arial"/>
                <w:b/>
                <w:bCs/>
                <w:color w:val="000000"/>
                <w:sz w:val="20"/>
                <w:szCs w:val="20"/>
              </w:rPr>
              <w:t>)</w:t>
            </w:r>
          </w:p>
        </w:tc>
        <w:tc>
          <w:tcPr>
            <w:tcW w:w="2220" w:type="dxa"/>
            <w:tcBorders>
              <w:top w:val="single" w:sz="8" w:space="0" w:color="auto"/>
              <w:left w:val="nil"/>
              <w:right w:val="nil"/>
            </w:tcBorders>
            <w:vAlign w:val="center"/>
          </w:tcPr>
          <w:p w:rsidR="0097065E" w:rsidRPr="00081D1A" w:rsidRDefault="0097065E" w:rsidP="003E0043">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Late OHT</w:t>
            </w:r>
            <w:r w:rsidRPr="00081D1A">
              <w:rPr>
                <w:rFonts w:ascii="Arial" w:eastAsia="Times New Roman" w:hAnsi="Arial" w:cs="Arial"/>
                <w:b/>
                <w:bCs/>
                <w:color w:val="000000"/>
                <w:sz w:val="20"/>
                <w:szCs w:val="20"/>
              </w:rPr>
              <w:br/>
              <w:t xml:space="preserve">(n = </w:t>
            </w:r>
            <w:r>
              <w:rPr>
                <w:rFonts w:ascii="Arial" w:eastAsia="Times New Roman" w:hAnsi="Arial" w:cs="Arial"/>
                <w:b/>
                <w:bCs/>
                <w:color w:val="000000"/>
                <w:sz w:val="20"/>
                <w:szCs w:val="20"/>
              </w:rPr>
              <w:t>123</w:t>
            </w:r>
            <w:r w:rsidRPr="00081D1A">
              <w:rPr>
                <w:rFonts w:ascii="Arial" w:eastAsia="Times New Roman" w:hAnsi="Arial" w:cs="Arial"/>
                <w:b/>
                <w:bCs/>
                <w:color w:val="000000"/>
                <w:sz w:val="20"/>
                <w:szCs w:val="20"/>
              </w:rPr>
              <w:t>)</w:t>
            </w:r>
          </w:p>
        </w:tc>
        <w:tc>
          <w:tcPr>
            <w:tcW w:w="2220" w:type="dxa"/>
            <w:tcBorders>
              <w:top w:val="single" w:sz="8" w:space="0" w:color="auto"/>
              <w:left w:val="nil"/>
              <w:bottom w:val="single" w:sz="4" w:space="0" w:color="000000"/>
              <w:right w:val="nil"/>
            </w:tcBorders>
            <w:shd w:val="clear" w:color="auto" w:fill="auto"/>
            <w:vAlign w:val="center"/>
            <w:hideMark/>
          </w:tcPr>
          <w:p w:rsidR="0097065E" w:rsidRPr="00081D1A" w:rsidRDefault="0097065E" w:rsidP="003E0043">
            <w:pPr>
              <w:spacing w:after="0" w:line="240" w:lineRule="auto"/>
              <w:jc w:val="center"/>
              <w:rPr>
                <w:rFonts w:ascii="Arial" w:eastAsia="Times New Roman" w:hAnsi="Arial" w:cs="Arial"/>
                <w:b/>
                <w:bCs/>
                <w:color w:val="000000"/>
                <w:sz w:val="20"/>
                <w:szCs w:val="20"/>
              </w:rPr>
            </w:pPr>
            <w:r w:rsidRPr="00081D1A">
              <w:rPr>
                <w:rFonts w:ascii="Arial" w:eastAsia="Times New Roman" w:hAnsi="Arial" w:cs="Arial"/>
                <w:b/>
                <w:bCs/>
                <w:color w:val="000000"/>
                <w:sz w:val="20"/>
                <w:szCs w:val="20"/>
              </w:rPr>
              <w:t>OHT-</w:t>
            </w:r>
            <w:r w:rsidRPr="00081D1A">
              <w:rPr>
                <w:rFonts w:ascii="Arial" w:eastAsia="Times New Roman" w:hAnsi="Arial" w:cs="Arial"/>
                <w:b/>
                <w:bCs/>
                <w:color w:val="000000"/>
                <w:sz w:val="20"/>
                <w:szCs w:val="20"/>
              </w:rPr>
              <w:br/>
              <w:t>(n = 2036)</w:t>
            </w:r>
          </w:p>
        </w:tc>
        <w:tc>
          <w:tcPr>
            <w:tcW w:w="2220" w:type="dxa"/>
            <w:tcBorders>
              <w:top w:val="single" w:sz="8" w:space="0" w:color="auto"/>
              <w:left w:val="nil"/>
              <w:bottom w:val="single" w:sz="4" w:space="0" w:color="000000"/>
              <w:right w:val="nil"/>
            </w:tcBorders>
            <w:shd w:val="clear" w:color="auto" w:fill="auto"/>
            <w:vAlign w:val="center"/>
            <w:hideMark/>
          </w:tcPr>
          <w:p w:rsidR="0097065E" w:rsidRPr="00081D1A" w:rsidRDefault="0097065E" w:rsidP="003E0043">
            <w:pPr>
              <w:spacing w:after="0" w:line="240" w:lineRule="auto"/>
              <w:jc w:val="center"/>
              <w:rPr>
                <w:rFonts w:ascii="Arial" w:eastAsia="Times New Roman" w:hAnsi="Arial" w:cs="Arial"/>
                <w:b/>
                <w:bCs/>
                <w:color w:val="000000"/>
                <w:sz w:val="20"/>
                <w:szCs w:val="20"/>
              </w:rPr>
            </w:pPr>
            <w:r w:rsidRPr="00081D1A">
              <w:rPr>
                <w:rFonts w:ascii="Arial" w:eastAsia="Times New Roman" w:hAnsi="Arial" w:cs="Arial"/>
                <w:b/>
                <w:bCs/>
                <w:color w:val="000000"/>
                <w:sz w:val="20"/>
                <w:szCs w:val="20"/>
              </w:rPr>
              <w:t>Total</w:t>
            </w:r>
            <w:r w:rsidRPr="00081D1A">
              <w:rPr>
                <w:rFonts w:ascii="Arial" w:eastAsia="Times New Roman" w:hAnsi="Arial" w:cs="Arial"/>
                <w:b/>
                <w:bCs/>
                <w:color w:val="000000"/>
                <w:sz w:val="20"/>
                <w:szCs w:val="20"/>
              </w:rPr>
              <w:br/>
              <w:t>(n = 2200)</w:t>
            </w:r>
          </w:p>
        </w:tc>
      </w:tr>
      <w:tr w:rsidR="0097065E" w:rsidRPr="00081D1A" w:rsidTr="003E0043">
        <w:trPr>
          <w:trHeight w:val="219"/>
        </w:trPr>
        <w:tc>
          <w:tcPr>
            <w:tcW w:w="2760" w:type="dxa"/>
            <w:tcBorders>
              <w:top w:val="single" w:sz="4" w:space="0" w:color="auto"/>
              <w:left w:val="nil"/>
              <w:bottom w:val="nil"/>
              <w:right w:val="nil"/>
            </w:tcBorders>
            <w:shd w:val="clear" w:color="auto" w:fill="auto"/>
            <w:vAlign w:val="center"/>
            <w:hideMark/>
          </w:tcPr>
          <w:p w:rsidR="0097065E" w:rsidRPr="00081D1A" w:rsidRDefault="0097065E" w:rsidP="003E0043">
            <w:pPr>
              <w:spacing w:after="0" w:line="240" w:lineRule="auto"/>
              <w:rPr>
                <w:rFonts w:ascii="Arial" w:eastAsia="Times New Roman" w:hAnsi="Arial" w:cs="Arial"/>
                <w:color w:val="000000"/>
                <w:sz w:val="20"/>
                <w:szCs w:val="20"/>
              </w:rPr>
            </w:pPr>
            <w:r w:rsidRPr="00081D1A">
              <w:rPr>
                <w:rFonts w:ascii="Arial" w:eastAsia="Times New Roman" w:hAnsi="Arial" w:cs="Arial"/>
                <w:color w:val="000000"/>
                <w:sz w:val="20"/>
                <w:szCs w:val="20"/>
              </w:rPr>
              <w:t>Acute renal failure</w:t>
            </w:r>
          </w:p>
        </w:tc>
        <w:tc>
          <w:tcPr>
            <w:tcW w:w="2220" w:type="dxa"/>
            <w:tcBorders>
              <w:top w:val="single" w:sz="4" w:space="0" w:color="auto"/>
              <w:left w:val="nil"/>
              <w:bottom w:val="nil"/>
              <w:right w:val="nil"/>
            </w:tcBorders>
            <w:shd w:val="clear" w:color="auto" w:fill="auto"/>
            <w:vAlign w:val="center"/>
            <w:hideMark/>
          </w:tcPr>
          <w:p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24</w:t>
            </w:r>
            <w:r w:rsidRPr="00081D1A">
              <w:rPr>
                <w:rFonts w:ascii="Arial" w:eastAsia="Times New Roman" w:hAnsi="Arial" w:cs="Arial"/>
                <w:color w:val="000000"/>
                <w:sz w:val="20"/>
                <w:szCs w:val="20"/>
              </w:rPr>
              <w:t xml:space="preserve"> (5</w:t>
            </w:r>
            <w:r>
              <w:rPr>
                <w:rFonts w:ascii="Arial" w:eastAsia="Times New Roman" w:hAnsi="Arial" w:cs="Arial"/>
                <w:color w:val="000000"/>
                <w:sz w:val="20"/>
                <w:szCs w:val="20"/>
              </w:rPr>
              <w:t>8.5</w:t>
            </w:r>
            <w:r w:rsidRPr="00081D1A">
              <w:rPr>
                <w:rFonts w:ascii="Arial" w:eastAsia="Times New Roman" w:hAnsi="Arial" w:cs="Arial"/>
                <w:color w:val="000000"/>
                <w:sz w:val="20"/>
                <w:szCs w:val="20"/>
              </w:rPr>
              <w:t>)</w:t>
            </w:r>
          </w:p>
        </w:tc>
        <w:tc>
          <w:tcPr>
            <w:tcW w:w="2220" w:type="dxa"/>
            <w:tcBorders>
              <w:top w:val="single" w:sz="4" w:space="0" w:color="auto"/>
              <w:left w:val="nil"/>
              <w:bottom w:val="nil"/>
              <w:right w:val="nil"/>
            </w:tcBorders>
            <w:vAlign w:val="center"/>
          </w:tcPr>
          <w:p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64</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52.0</w:t>
            </w:r>
            <w:r w:rsidRPr="00081D1A">
              <w:rPr>
                <w:rFonts w:ascii="Arial" w:eastAsia="Times New Roman" w:hAnsi="Arial" w:cs="Arial"/>
                <w:color w:val="000000"/>
                <w:sz w:val="20"/>
                <w:szCs w:val="20"/>
              </w:rPr>
              <w:t>)</w:t>
            </w:r>
          </w:p>
        </w:tc>
        <w:tc>
          <w:tcPr>
            <w:tcW w:w="2220" w:type="dxa"/>
            <w:tcBorders>
              <w:top w:val="single" w:sz="4" w:space="0" w:color="auto"/>
              <w:left w:val="nil"/>
              <w:bottom w:val="nil"/>
              <w:right w:val="nil"/>
            </w:tcBorders>
            <w:shd w:val="clear" w:color="auto" w:fill="auto"/>
            <w:vAlign w:val="center"/>
            <w:hideMark/>
          </w:tcPr>
          <w:p w:rsidR="0097065E" w:rsidRPr="00081D1A" w:rsidRDefault="0097065E" w:rsidP="003E0043">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96</w:t>
            </w:r>
            <w:r>
              <w:rPr>
                <w:rFonts w:ascii="Arial" w:eastAsia="Times New Roman" w:hAnsi="Arial" w:cs="Arial"/>
                <w:color w:val="000000"/>
                <w:sz w:val="20"/>
                <w:szCs w:val="20"/>
              </w:rPr>
              <w:t>3 (47.3</w:t>
            </w:r>
            <w:r w:rsidRPr="00081D1A">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97065E" w:rsidRPr="00081D1A" w:rsidRDefault="0097065E" w:rsidP="003E0043">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1051 (47.8)</w:t>
            </w:r>
          </w:p>
        </w:tc>
      </w:tr>
      <w:tr w:rsidR="0097065E" w:rsidRPr="00081D1A" w:rsidTr="003E0043">
        <w:trPr>
          <w:trHeight w:val="219"/>
        </w:trPr>
        <w:tc>
          <w:tcPr>
            <w:tcW w:w="2760" w:type="dxa"/>
            <w:tcBorders>
              <w:top w:val="nil"/>
              <w:left w:val="nil"/>
              <w:bottom w:val="nil"/>
              <w:right w:val="nil"/>
            </w:tcBorders>
            <w:shd w:val="clear" w:color="auto" w:fill="auto"/>
            <w:vAlign w:val="center"/>
            <w:hideMark/>
          </w:tcPr>
          <w:p w:rsidR="0097065E" w:rsidRPr="00081D1A" w:rsidRDefault="0097065E" w:rsidP="003E0043">
            <w:pPr>
              <w:spacing w:after="0" w:line="240" w:lineRule="auto"/>
              <w:rPr>
                <w:rFonts w:ascii="Arial" w:eastAsia="Times New Roman" w:hAnsi="Arial" w:cs="Arial"/>
                <w:color w:val="000000"/>
                <w:sz w:val="20"/>
                <w:szCs w:val="20"/>
              </w:rPr>
            </w:pPr>
            <w:r w:rsidRPr="00081D1A">
              <w:rPr>
                <w:rFonts w:ascii="Arial" w:eastAsia="Times New Roman" w:hAnsi="Arial" w:cs="Arial"/>
                <w:color w:val="000000"/>
                <w:sz w:val="20"/>
                <w:szCs w:val="20"/>
              </w:rPr>
              <w:t xml:space="preserve">Reoperation </w:t>
            </w:r>
          </w:p>
        </w:tc>
        <w:tc>
          <w:tcPr>
            <w:tcW w:w="2220" w:type="dxa"/>
            <w:tcBorders>
              <w:top w:val="nil"/>
              <w:left w:val="nil"/>
              <w:bottom w:val="nil"/>
              <w:right w:val="nil"/>
            </w:tcBorders>
            <w:shd w:val="clear" w:color="auto" w:fill="auto"/>
            <w:vAlign w:val="center"/>
            <w:hideMark/>
          </w:tcPr>
          <w:p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28</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68.3</w:t>
            </w:r>
            <w:r w:rsidRPr="00081D1A">
              <w:rPr>
                <w:rFonts w:ascii="Arial" w:eastAsia="Times New Roman" w:hAnsi="Arial" w:cs="Arial"/>
                <w:color w:val="000000"/>
                <w:sz w:val="20"/>
                <w:szCs w:val="20"/>
              </w:rPr>
              <w:t>)</w:t>
            </w:r>
          </w:p>
        </w:tc>
        <w:tc>
          <w:tcPr>
            <w:tcW w:w="2220" w:type="dxa"/>
            <w:tcBorders>
              <w:top w:val="nil"/>
              <w:left w:val="nil"/>
              <w:bottom w:val="nil"/>
              <w:right w:val="nil"/>
            </w:tcBorders>
            <w:vAlign w:val="center"/>
          </w:tcPr>
          <w:p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87</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70.7</w:t>
            </w:r>
            <w:r w:rsidRPr="00081D1A">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803</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39.4</w:t>
            </w:r>
            <w:r w:rsidRPr="00081D1A">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97065E" w:rsidRPr="00081D1A" w:rsidRDefault="0097065E" w:rsidP="003E0043">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918 (41.7)</w:t>
            </w:r>
          </w:p>
        </w:tc>
      </w:tr>
      <w:tr w:rsidR="0097065E" w:rsidRPr="00081D1A" w:rsidTr="003E0043">
        <w:trPr>
          <w:trHeight w:val="219"/>
        </w:trPr>
        <w:tc>
          <w:tcPr>
            <w:tcW w:w="2760" w:type="dxa"/>
            <w:tcBorders>
              <w:top w:val="nil"/>
              <w:left w:val="nil"/>
              <w:bottom w:val="nil"/>
              <w:right w:val="nil"/>
            </w:tcBorders>
            <w:shd w:val="clear" w:color="auto" w:fill="auto"/>
            <w:vAlign w:val="center"/>
            <w:hideMark/>
          </w:tcPr>
          <w:p w:rsidR="0097065E" w:rsidRPr="00081D1A" w:rsidRDefault="0097065E" w:rsidP="003E0043">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Bleeding requiring transfusion</w:t>
            </w:r>
          </w:p>
        </w:tc>
        <w:tc>
          <w:tcPr>
            <w:tcW w:w="2220" w:type="dxa"/>
            <w:tcBorders>
              <w:top w:val="nil"/>
              <w:left w:val="nil"/>
              <w:bottom w:val="nil"/>
              <w:right w:val="nil"/>
            </w:tcBorders>
            <w:shd w:val="clear" w:color="auto" w:fill="auto"/>
            <w:vAlign w:val="center"/>
            <w:hideMark/>
          </w:tcPr>
          <w:p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7</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17.1</w:t>
            </w:r>
            <w:r w:rsidRPr="00081D1A">
              <w:rPr>
                <w:rFonts w:ascii="Arial" w:eastAsia="Times New Roman" w:hAnsi="Arial" w:cs="Arial"/>
                <w:color w:val="000000"/>
                <w:sz w:val="20"/>
                <w:szCs w:val="20"/>
              </w:rPr>
              <w:t>)</w:t>
            </w:r>
          </w:p>
        </w:tc>
        <w:tc>
          <w:tcPr>
            <w:tcW w:w="2220" w:type="dxa"/>
            <w:tcBorders>
              <w:top w:val="nil"/>
              <w:left w:val="nil"/>
              <w:bottom w:val="nil"/>
              <w:right w:val="nil"/>
            </w:tcBorders>
            <w:vAlign w:val="center"/>
          </w:tcPr>
          <w:p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30</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24.4</w:t>
            </w:r>
            <w:r w:rsidRPr="00081D1A">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780 (3</w:t>
            </w:r>
            <w:r w:rsidRPr="00081D1A">
              <w:rPr>
                <w:rFonts w:ascii="Arial" w:eastAsia="Times New Roman" w:hAnsi="Arial" w:cs="Arial"/>
                <w:color w:val="000000"/>
                <w:sz w:val="20"/>
                <w:szCs w:val="20"/>
              </w:rPr>
              <w:t>8.</w:t>
            </w:r>
            <w:r>
              <w:rPr>
                <w:rFonts w:ascii="Arial" w:eastAsia="Times New Roman" w:hAnsi="Arial" w:cs="Arial"/>
                <w:color w:val="000000"/>
                <w:sz w:val="20"/>
                <w:szCs w:val="20"/>
              </w:rPr>
              <w:t>3</w:t>
            </w:r>
            <w:r w:rsidRPr="00081D1A">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817</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37.1</w:t>
            </w:r>
            <w:r w:rsidRPr="00081D1A">
              <w:rPr>
                <w:rFonts w:ascii="Arial" w:eastAsia="Times New Roman" w:hAnsi="Arial" w:cs="Arial"/>
                <w:color w:val="000000"/>
                <w:sz w:val="20"/>
                <w:szCs w:val="20"/>
              </w:rPr>
              <w:t>)</w:t>
            </w:r>
          </w:p>
        </w:tc>
      </w:tr>
      <w:tr w:rsidR="0097065E" w:rsidRPr="00081D1A" w:rsidTr="003E0043">
        <w:trPr>
          <w:trHeight w:val="219"/>
        </w:trPr>
        <w:tc>
          <w:tcPr>
            <w:tcW w:w="2760" w:type="dxa"/>
            <w:tcBorders>
              <w:top w:val="nil"/>
              <w:left w:val="nil"/>
              <w:bottom w:val="nil"/>
              <w:right w:val="nil"/>
            </w:tcBorders>
            <w:shd w:val="clear" w:color="auto" w:fill="auto"/>
            <w:vAlign w:val="center"/>
            <w:hideMark/>
          </w:tcPr>
          <w:p w:rsidR="0097065E" w:rsidRPr="00081D1A" w:rsidRDefault="0097065E" w:rsidP="003E0043">
            <w:pPr>
              <w:spacing w:after="0" w:line="240" w:lineRule="auto"/>
              <w:rPr>
                <w:rFonts w:ascii="Arial" w:eastAsia="Times New Roman" w:hAnsi="Arial" w:cs="Arial"/>
                <w:color w:val="000000"/>
                <w:sz w:val="20"/>
                <w:szCs w:val="20"/>
              </w:rPr>
            </w:pPr>
            <w:r w:rsidRPr="00081D1A">
              <w:rPr>
                <w:rFonts w:ascii="Arial" w:eastAsia="Times New Roman" w:hAnsi="Arial" w:cs="Arial"/>
                <w:color w:val="000000"/>
                <w:sz w:val="20"/>
                <w:szCs w:val="20"/>
              </w:rPr>
              <w:t>Acute respiratory failure</w:t>
            </w:r>
          </w:p>
        </w:tc>
        <w:tc>
          <w:tcPr>
            <w:tcW w:w="2220" w:type="dxa"/>
            <w:tcBorders>
              <w:top w:val="nil"/>
              <w:left w:val="nil"/>
              <w:bottom w:val="nil"/>
              <w:right w:val="nil"/>
            </w:tcBorders>
            <w:shd w:val="clear" w:color="auto" w:fill="auto"/>
            <w:vAlign w:val="center"/>
            <w:hideMark/>
          </w:tcPr>
          <w:p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8</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19.5</w:t>
            </w:r>
            <w:r w:rsidRPr="00081D1A">
              <w:rPr>
                <w:rFonts w:ascii="Arial" w:eastAsia="Times New Roman" w:hAnsi="Arial" w:cs="Arial"/>
                <w:color w:val="000000"/>
                <w:sz w:val="20"/>
                <w:szCs w:val="20"/>
              </w:rPr>
              <w:t>)</w:t>
            </w:r>
          </w:p>
        </w:tc>
        <w:tc>
          <w:tcPr>
            <w:tcW w:w="2220" w:type="dxa"/>
            <w:tcBorders>
              <w:top w:val="nil"/>
              <w:left w:val="nil"/>
              <w:bottom w:val="nil"/>
              <w:right w:val="nil"/>
            </w:tcBorders>
            <w:vAlign w:val="center"/>
          </w:tcPr>
          <w:p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37</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30.1</w:t>
            </w:r>
            <w:r w:rsidRPr="00081D1A">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97065E" w:rsidRPr="00081D1A" w:rsidRDefault="0097065E" w:rsidP="003E0043">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51</w:t>
            </w:r>
            <w:r>
              <w:rPr>
                <w:rFonts w:ascii="Arial" w:eastAsia="Times New Roman" w:hAnsi="Arial" w:cs="Arial"/>
                <w:color w:val="000000"/>
                <w:sz w:val="20"/>
                <w:szCs w:val="20"/>
              </w:rPr>
              <w:t>8</w:t>
            </w:r>
            <w:r w:rsidRPr="00081D1A">
              <w:rPr>
                <w:rFonts w:ascii="Arial" w:eastAsia="Times New Roman" w:hAnsi="Arial" w:cs="Arial"/>
                <w:color w:val="000000"/>
                <w:sz w:val="20"/>
                <w:szCs w:val="20"/>
              </w:rPr>
              <w:t xml:space="preserve"> (25.</w:t>
            </w:r>
            <w:r>
              <w:rPr>
                <w:rFonts w:ascii="Arial" w:eastAsia="Times New Roman" w:hAnsi="Arial" w:cs="Arial"/>
                <w:color w:val="000000"/>
                <w:sz w:val="20"/>
                <w:szCs w:val="20"/>
              </w:rPr>
              <w:t>4</w:t>
            </w:r>
            <w:r w:rsidRPr="00081D1A">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97065E" w:rsidRPr="00081D1A" w:rsidRDefault="0097065E" w:rsidP="003E0043">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563 (25.6)</w:t>
            </w:r>
          </w:p>
        </w:tc>
      </w:tr>
      <w:tr w:rsidR="0097065E" w:rsidRPr="00081D1A" w:rsidTr="003E0043">
        <w:trPr>
          <w:trHeight w:val="219"/>
        </w:trPr>
        <w:tc>
          <w:tcPr>
            <w:tcW w:w="2760" w:type="dxa"/>
            <w:tcBorders>
              <w:top w:val="nil"/>
              <w:left w:val="nil"/>
              <w:bottom w:val="nil"/>
              <w:right w:val="nil"/>
            </w:tcBorders>
            <w:shd w:val="clear" w:color="auto" w:fill="auto"/>
            <w:vAlign w:val="center"/>
            <w:hideMark/>
          </w:tcPr>
          <w:p w:rsidR="0097065E" w:rsidRPr="00081D1A" w:rsidRDefault="0097065E" w:rsidP="003E0043">
            <w:pPr>
              <w:spacing w:after="0" w:line="240" w:lineRule="auto"/>
              <w:rPr>
                <w:rFonts w:ascii="Arial" w:eastAsia="Times New Roman" w:hAnsi="Arial" w:cs="Arial"/>
                <w:color w:val="000000"/>
                <w:sz w:val="20"/>
                <w:szCs w:val="20"/>
              </w:rPr>
            </w:pPr>
            <w:r w:rsidRPr="00081D1A">
              <w:rPr>
                <w:rFonts w:ascii="Arial" w:eastAsia="Times New Roman" w:hAnsi="Arial" w:cs="Arial"/>
                <w:color w:val="000000"/>
                <w:sz w:val="20"/>
                <w:szCs w:val="20"/>
              </w:rPr>
              <w:t xml:space="preserve">Sepsis </w:t>
            </w:r>
          </w:p>
        </w:tc>
        <w:tc>
          <w:tcPr>
            <w:tcW w:w="2220" w:type="dxa"/>
            <w:tcBorders>
              <w:top w:val="nil"/>
              <w:left w:val="nil"/>
              <w:bottom w:val="nil"/>
              <w:right w:val="nil"/>
            </w:tcBorders>
            <w:shd w:val="clear" w:color="auto" w:fill="auto"/>
            <w:vAlign w:val="center"/>
            <w:hideMark/>
          </w:tcPr>
          <w:p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2</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4.9</w:t>
            </w:r>
            <w:r w:rsidRPr="00081D1A">
              <w:rPr>
                <w:rFonts w:ascii="Arial" w:eastAsia="Times New Roman" w:hAnsi="Arial" w:cs="Arial"/>
                <w:color w:val="000000"/>
                <w:sz w:val="20"/>
                <w:szCs w:val="20"/>
              </w:rPr>
              <w:t>)</w:t>
            </w:r>
          </w:p>
        </w:tc>
        <w:tc>
          <w:tcPr>
            <w:tcW w:w="2220" w:type="dxa"/>
            <w:tcBorders>
              <w:top w:val="nil"/>
              <w:left w:val="nil"/>
              <w:bottom w:val="nil"/>
              <w:right w:val="nil"/>
            </w:tcBorders>
            <w:vAlign w:val="center"/>
          </w:tcPr>
          <w:p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17</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13.8</w:t>
            </w:r>
            <w:r w:rsidRPr="00081D1A">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97065E" w:rsidRPr="00081D1A" w:rsidRDefault="0097065E" w:rsidP="003E0043">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2</w:t>
            </w:r>
            <w:r>
              <w:rPr>
                <w:rFonts w:ascii="Arial" w:eastAsia="Times New Roman" w:hAnsi="Arial" w:cs="Arial"/>
                <w:color w:val="000000"/>
                <w:sz w:val="20"/>
                <w:szCs w:val="20"/>
              </w:rPr>
              <w:t>33 (11.4</w:t>
            </w:r>
            <w:r w:rsidRPr="00081D1A">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97065E" w:rsidRPr="00081D1A" w:rsidRDefault="0097065E" w:rsidP="003E0043">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252 (11.5)</w:t>
            </w:r>
          </w:p>
        </w:tc>
      </w:tr>
      <w:tr w:rsidR="0097065E" w:rsidRPr="00081D1A" w:rsidTr="003E0043">
        <w:trPr>
          <w:trHeight w:val="219"/>
        </w:trPr>
        <w:tc>
          <w:tcPr>
            <w:tcW w:w="2760" w:type="dxa"/>
            <w:tcBorders>
              <w:top w:val="nil"/>
              <w:left w:val="nil"/>
              <w:bottom w:val="nil"/>
              <w:right w:val="nil"/>
            </w:tcBorders>
            <w:shd w:val="clear" w:color="auto" w:fill="auto"/>
            <w:vAlign w:val="center"/>
            <w:hideMark/>
          </w:tcPr>
          <w:p w:rsidR="0097065E" w:rsidRPr="00081D1A" w:rsidRDefault="0097065E" w:rsidP="003E0043">
            <w:pPr>
              <w:spacing w:after="0" w:line="240" w:lineRule="auto"/>
              <w:rPr>
                <w:rFonts w:ascii="Arial" w:eastAsia="Times New Roman" w:hAnsi="Arial" w:cs="Arial"/>
                <w:color w:val="000000"/>
                <w:sz w:val="20"/>
                <w:szCs w:val="20"/>
              </w:rPr>
            </w:pPr>
            <w:r w:rsidRPr="00081D1A">
              <w:rPr>
                <w:rFonts w:ascii="Arial" w:eastAsia="Times New Roman" w:hAnsi="Arial" w:cs="Arial"/>
                <w:color w:val="000000"/>
                <w:sz w:val="20"/>
                <w:szCs w:val="20"/>
              </w:rPr>
              <w:t xml:space="preserve">Postoperative cardiac complication </w:t>
            </w:r>
          </w:p>
        </w:tc>
        <w:tc>
          <w:tcPr>
            <w:tcW w:w="2220" w:type="dxa"/>
            <w:tcBorders>
              <w:top w:val="nil"/>
              <w:left w:val="nil"/>
              <w:bottom w:val="nil"/>
              <w:right w:val="nil"/>
            </w:tcBorders>
            <w:shd w:val="clear" w:color="auto" w:fill="auto"/>
            <w:vAlign w:val="center"/>
            <w:hideMark/>
          </w:tcPr>
          <w:p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7</w:t>
            </w:r>
            <w:r w:rsidRPr="00081D1A">
              <w:rPr>
                <w:rFonts w:ascii="Arial" w:eastAsia="Times New Roman" w:hAnsi="Arial" w:cs="Arial"/>
                <w:color w:val="000000"/>
                <w:sz w:val="20"/>
                <w:szCs w:val="20"/>
              </w:rPr>
              <w:t xml:space="preserve"> (1</w:t>
            </w:r>
            <w:r>
              <w:rPr>
                <w:rFonts w:ascii="Arial" w:eastAsia="Times New Roman" w:hAnsi="Arial" w:cs="Arial"/>
                <w:color w:val="000000"/>
                <w:sz w:val="20"/>
                <w:szCs w:val="20"/>
              </w:rPr>
              <w:t>7.1</w:t>
            </w:r>
            <w:r w:rsidRPr="00081D1A">
              <w:rPr>
                <w:rFonts w:ascii="Arial" w:eastAsia="Times New Roman" w:hAnsi="Arial" w:cs="Arial"/>
                <w:color w:val="000000"/>
                <w:sz w:val="20"/>
                <w:szCs w:val="20"/>
              </w:rPr>
              <w:t>)</w:t>
            </w:r>
          </w:p>
        </w:tc>
        <w:tc>
          <w:tcPr>
            <w:tcW w:w="2220" w:type="dxa"/>
            <w:tcBorders>
              <w:top w:val="nil"/>
              <w:left w:val="nil"/>
              <w:bottom w:val="nil"/>
              <w:right w:val="nil"/>
            </w:tcBorders>
            <w:vAlign w:val="center"/>
          </w:tcPr>
          <w:p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15</w:t>
            </w:r>
            <w:r w:rsidRPr="00081D1A">
              <w:rPr>
                <w:rFonts w:ascii="Arial" w:eastAsia="Times New Roman" w:hAnsi="Arial" w:cs="Arial"/>
                <w:color w:val="000000"/>
                <w:sz w:val="20"/>
                <w:szCs w:val="20"/>
              </w:rPr>
              <w:t xml:space="preserve"> (1</w:t>
            </w:r>
            <w:r>
              <w:rPr>
                <w:rFonts w:ascii="Arial" w:eastAsia="Times New Roman" w:hAnsi="Arial" w:cs="Arial"/>
                <w:color w:val="000000"/>
                <w:sz w:val="20"/>
                <w:szCs w:val="20"/>
              </w:rPr>
              <w:t>2.2</w:t>
            </w:r>
            <w:r w:rsidRPr="00081D1A">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97065E" w:rsidRPr="00081D1A" w:rsidRDefault="0097065E" w:rsidP="003E0043">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2</w:t>
            </w:r>
            <w:r>
              <w:rPr>
                <w:rFonts w:ascii="Arial" w:eastAsia="Times New Roman" w:hAnsi="Arial" w:cs="Arial"/>
                <w:color w:val="000000"/>
                <w:sz w:val="20"/>
                <w:szCs w:val="20"/>
              </w:rPr>
              <w:t>34 (11.5</w:t>
            </w:r>
            <w:r w:rsidRPr="00081D1A">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25</w:t>
            </w:r>
            <w:r w:rsidRPr="00081D1A">
              <w:rPr>
                <w:rFonts w:ascii="Arial" w:eastAsia="Times New Roman" w:hAnsi="Arial" w:cs="Arial"/>
                <w:color w:val="000000"/>
                <w:sz w:val="20"/>
                <w:szCs w:val="20"/>
              </w:rPr>
              <w:t>6 (11.</w:t>
            </w:r>
            <w:r>
              <w:rPr>
                <w:rFonts w:ascii="Arial" w:eastAsia="Times New Roman" w:hAnsi="Arial" w:cs="Arial"/>
                <w:color w:val="000000"/>
                <w:sz w:val="20"/>
                <w:szCs w:val="20"/>
              </w:rPr>
              <w:t>6</w:t>
            </w:r>
            <w:r w:rsidRPr="00081D1A">
              <w:rPr>
                <w:rFonts w:ascii="Arial" w:eastAsia="Times New Roman" w:hAnsi="Arial" w:cs="Arial"/>
                <w:color w:val="000000"/>
                <w:sz w:val="20"/>
                <w:szCs w:val="20"/>
              </w:rPr>
              <w:t>)</w:t>
            </w:r>
          </w:p>
        </w:tc>
      </w:tr>
      <w:tr w:rsidR="0097065E" w:rsidRPr="00081D1A" w:rsidTr="003E0043">
        <w:trPr>
          <w:trHeight w:val="219"/>
        </w:trPr>
        <w:tc>
          <w:tcPr>
            <w:tcW w:w="2760" w:type="dxa"/>
            <w:tcBorders>
              <w:top w:val="nil"/>
              <w:left w:val="nil"/>
              <w:bottom w:val="nil"/>
              <w:right w:val="nil"/>
            </w:tcBorders>
            <w:shd w:val="clear" w:color="auto" w:fill="auto"/>
            <w:vAlign w:val="center"/>
            <w:hideMark/>
          </w:tcPr>
          <w:p w:rsidR="0097065E" w:rsidRPr="00081D1A" w:rsidRDefault="0097065E" w:rsidP="003E0043">
            <w:pPr>
              <w:spacing w:after="0" w:line="240" w:lineRule="auto"/>
              <w:rPr>
                <w:rFonts w:ascii="Arial" w:eastAsia="Times New Roman" w:hAnsi="Arial" w:cs="Arial"/>
                <w:color w:val="000000"/>
                <w:sz w:val="20"/>
                <w:szCs w:val="20"/>
              </w:rPr>
            </w:pPr>
            <w:r w:rsidRPr="00081D1A">
              <w:rPr>
                <w:rFonts w:ascii="Arial" w:eastAsia="Times New Roman" w:hAnsi="Arial" w:cs="Arial"/>
                <w:color w:val="000000"/>
                <w:sz w:val="20"/>
                <w:szCs w:val="20"/>
              </w:rPr>
              <w:t>Acute liver failure</w:t>
            </w:r>
          </w:p>
        </w:tc>
        <w:tc>
          <w:tcPr>
            <w:tcW w:w="2220" w:type="dxa"/>
            <w:tcBorders>
              <w:top w:val="nil"/>
              <w:left w:val="nil"/>
              <w:bottom w:val="nil"/>
              <w:right w:val="nil"/>
            </w:tcBorders>
            <w:shd w:val="clear" w:color="auto" w:fill="auto"/>
            <w:vAlign w:val="center"/>
            <w:hideMark/>
          </w:tcPr>
          <w:p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3</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7.3</w:t>
            </w:r>
            <w:r w:rsidRPr="00081D1A">
              <w:rPr>
                <w:rFonts w:ascii="Arial" w:eastAsia="Times New Roman" w:hAnsi="Arial" w:cs="Arial"/>
                <w:color w:val="000000"/>
                <w:sz w:val="20"/>
                <w:szCs w:val="20"/>
              </w:rPr>
              <w:t>)</w:t>
            </w:r>
          </w:p>
        </w:tc>
        <w:tc>
          <w:tcPr>
            <w:tcW w:w="2220" w:type="dxa"/>
            <w:tcBorders>
              <w:top w:val="nil"/>
              <w:left w:val="nil"/>
              <w:bottom w:val="nil"/>
              <w:right w:val="nil"/>
            </w:tcBorders>
            <w:vAlign w:val="center"/>
          </w:tcPr>
          <w:p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9</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7.3</w:t>
            </w:r>
            <w:r w:rsidRPr="00081D1A">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97065E" w:rsidRPr="00081D1A" w:rsidRDefault="0097065E" w:rsidP="003E0043">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22</w:t>
            </w:r>
            <w:r>
              <w:rPr>
                <w:rFonts w:ascii="Arial" w:eastAsia="Times New Roman" w:hAnsi="Arial" w:cs="Arial"/>
                <w:color w:val="000000"/>
                <w:sz w:val="20"/>
                <w:szCs w:val="20"/>
              </w:rPr>
              <w:t>4</w:t>
            </w:r>
            <w:r w:rsidRPr="00081D1A">
              <w:rPr>
                <w:rFonts w:ascii="Arial" w:eastAsia="Times New Roman" w:hAnsi="Arial" w:cs="Arial"/>
                <w:color w:val="000000"/>
                <w:sz w:val="20"/>
                <w:szCs w:val="20"/>
              </w:rPr>
              <w:t xml:space="preserve"> (1</w:t>
            </w:r>
            <w:r>
              <w:rPr>
                <w:rFonts w:ascii="Arial" w:eastAsia="Times New Roman" w:hAnsi="Arial" w:cs="Arial"/>
                <w:color w:val="000000"/>
                <w:sz w:val="20"/>
                <w:szCs w:val="20"/>
              </w:rPr>
              <w:t>1.0</w:t>
            </w:r>
            <w:r w:rsidRPr="00081D1A">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97065E" w:rsidRPr="00081D1A" w:rsidRDefault="0097065E" w:rsidP="003E0043">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23</w:t>
            </w:r>
            <w:r>
              <w:rPr>
                <w:rFonts w:ascii="Arial" w:eastAsia="Times New Roman" w:hAnsi="Arial" w:cs="Arial"/>
                <w:color w:val="000000"/>
                <w:sz w:val="20"/>
                <w:szCs w:val="20"/>
              </w:rPr>
              <w:t>6</w:t>
            </w:r>
            <w:r w:rsidRPr="00081D1A">
              <w:rPr>
                <w:rFonts w:ascii="Arial" w:eastAsia="Times New Roman" w:hAnsi="Arial" w:cs="Arial"/>
                <w:color w:val="000000"/>
                <w:sz w:val="20"/>
                <w:szCs w:val="20"/>
              </w:rPr>
              <w:t xml:space="preserve"> (10.7)</w:t>
            </w:r>
          </w:p>
        </w:tc>
      </w:tr>
      <w:tr w:rsidR="0097065E" w:rsidRPr="00081D1A" w:rsidTr="003E0043">
        <w:trPr>
          <w:trHeight w:val="219"/>
        </w:trPr>
        <w:tc>
          <w:tcPr>
            <w:tcW w:w="2760" w:type="dxa"/>
            <w:tcBorders>
              <w:top w:val="nil"/>
              <w:left w:val="nil"/>
              <w:bottom w:val="nil"/>
              <w:right w:val="nil"/>
            </w:tcBorders>
            <w:shd w:val="clear" w:color="auto" w:fill="auto"/>
            <w:vAlign w:val="center"/>
            <w:hideMark/>
          </w:tcPr>
          <w:p w:rsidR="0097065E" w:rsidRPr="00081D1A" w:rsidRDefault="0097065E" w:rsidP="003E0043">
            <w:pPr>
              <w:spacing w:after="0" w:line="240" w:lineRule="auto"/>
              <w:rPr>
                <w:rFonts w:ascii="Arial" w:eastAsia="Times New Roman" w:hAnsi="Arial" w:cs="Arial"/>
                <w:color w:val="000000"/>
                <w:sz w:val="20"/>
                <w:szCs w:val="20"/>
              </w:rPr>
            </w:pPr>
            <w:r w:rsidRPr="00081D1A">
              <w:rPr>
                <w:rFonts w:ascii="Arial" w:eastAsia="Times New Roman" w:hAnsi="Arial" w:cs="Arial"/>
                <w:color w:val="000000"/>
                <w:sz w:val="20"/>
                <w:szCs w:val="20"/>
              </w:rPr>
              <w:t xml:space="preserve">Device failure </w:t>
            </w:r>
          </w:p>
        </w:tc>
        <w:tc>
          <w:tcPr>
            <w:tcW w:w="2220" w:type="dxa"/>
            <w:tcBorders>
              <w:top w:val="nil"/>
              <w:left w:val="nil"/>
              <w:bottom w:val="nil"/>
              <w:right w:val="nil"/>
            </w:tcBorders>
            <w:shd w:val="clear" w:color="auto" w:fill="auto"/>
            <w:vAlign w:val="center"/>
            <w:hideMark/>
          </w:tcPr>
          <w:p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0</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0.0</w:t>
            </w:r>
            <w:r w:rsidRPr="00081D1A">
              <w:rPr>
                <w:rFonts w:ascii="Arial" w:eastAsia="Times New Roman" w:hAnsi="Arial" w:cs="Arial"/>
                <w:color w:val="000000"/>
                <w:sz w:val="20"/>
                <w:szCs w:val="20"/>
              </w:rPr>
              <w:t>)</w:t>
            </w:r>
          </w:p>
        </w:tc>
        <w:tc>
          <w:tcPr>
            <w:tcW w:w="2220" w:type="dxa"/>
            <w:tcBorders>
              <w:top w:val="nil"/>
              <w:left w:val="nil"/>
              <w:bottom w:val="nil"/>
              <w:right w:val="nil"/>
            </w:tcBorders>
            <w:vAlign w:val="center"/>
          </w:tcPr>
          <w:p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4</w:t>
            </w:r>
            <w:r w:rsidRPr="00081D1A">
              <w:rPr>
                <w:rFonts w:ascii="Arial" w:eastAsia="Times New Roman" w:hAnsi="Arial" w:cs="Arial"/>
                <w:color w:val="000000"/>
                <w:sz w:val="20"/>
                <w:szCs w:val="20"/>
              </w:rPr>
              <w:t xml:space="preserve"> (3.</w:t>
            </w:r>
            <w:r>
              <w:rPr>
                <w:rFonts w:ascii="Arial" w:eastAsia="Times New Roman" w:hAnsi="Arial" w:cs="Arial"/>
                <w:color w:val="000000"/>
                <w:sz w:val="20"/>
                <w:szCs w:val="20"/>
              </w:rPr>
              <w:t>3</w:t>
            </w:r>
            <w:r w:rsidRPr="00081D1A">
              <w:rPr>
                <w:rFonts w:ascii="Arial" w:eastAsia="Times New Roman" w:hAnsi="Arial" w:cs="Arial"/>
                <w:color w:val="000000"/>
                <w:sz w:val="20"/>
                <w:szCs w:val="20"/>
              </w:rPr>
              <w:t>)</w:t>
            </w:r>
          </w:p>
        </w:tc>
        <w:tc>
          <w:tcPr>
            <w:tcW w:w="2220" w:type="dxa"/>
            <w:tcBorders>
              <w:top w:val="nil"/>
              <w:left w:val="nil"/>
              <w:bottom w:val="nil"/>
              <w:right w:val="nil"/>
            </w:tcBorders>
            <w:shd w:val="clear" w:color="auto" w:fill="auto"/>
            <w:vAlign w:val="center"/>
            <w:hideMark/>
          </w:tcPr>
          <w:p w:rsidR="0097065E" w:rsidRPr="00081D1A" w:rsidRDefault="0097065E" w:rsidP="003E0043">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62 (3.0)</w:t>
            </w:r>
          </w:p>
        </w:tc>
        <w:tc>
          <w:tcPr>
            <w:tcW w:w="2220" w:type="dxa"/>
            <w:tcBorders>
              <w:top w:val="nil"/>
              <w:left w:val="nil"/>
              <w:bottom w:val="nil"/>
              <w:right w:val="nil"/>
            </w:tcBorders>
            <w:shd w:val="clear" w:color="auto" w:fill="auto"/>
            <w:vAlign w:val="center"/>
            <w:hideMark/>
          </w:tcPr>
          <w:p w:rsidR="0097065E" w:rsidRPr="00081D1A" w:rsidRDefault="0097065E" w:rsidP="003E0043">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66 (3.0)</w:t>
            </w:r>
          </w:p>
        </w:tc>
      </w:tr>
      <w:tr w:rsidR="0097065E" w:rsidRPr="00081D1A" w:rsidTr="003E0043">
        <w:trPr>
          <w:trHeight w:val="219"/>
        </w:trPr>
        <w:tc>
          <w:tcPr>
            <w:tcW w:w="2760" w:type="dxa"/>
            <w:tcBorders>
              <w:top w:val="nil"/>
              <w:left w:val="nil"/>
              <w:bottom w:val="single" w:sz="8" w:space="0" w:color="auto"/>
              <w:right w:val="nil"/>
            </w:tcBorders>
            <w:shd w:val="clear" w:color="auto" w:fill="auto"/>
            <w:vAlign w:val="center"/>
            <w:hideMark/>
          </w:tcPr>
          <w:p w:rsidR="0097065E" w:rsidRPr="00081D1A" w:rsidRDefault="0097065E" w:rsidP="003E0043">
            <w:pPr>
              <w:spacing w:after="0" w:line="240" w:lineRule="auto"/>
              <w:rPr>
                <w:rFonts w:ascii="Arial" w:eastAsia="Times New Roman" w:hAnsi="Arial" w:cs="Arial"/>
                <w:color w:val="000000"/>
                <w:sz w:val="20"/>
                <w:szCs w:val="20"/>
              </w:rPr>
            </w:pPr>
            <w:r w:rsidRPr="00081D1A">
              <w:rPr>
                <w:rFonts w:ascii="Arial" w:eastAsia="Times New Roman" w:hAnsi="Arial" w:cs="Arial"/>
                <w:color w:val="000000"/>
                <w:sz w:val="20"/>
                <w:szCs w:val="20"/>
              </w:rPr>
              <w:t xml:space="preserve">Stroke </w:t>
            </w:r>
          </w:p>
        </w:tc>
        <w:tc>
          <w:tcPr>
            <w:tcW w:w="2220" w:type="dxa"/>
            <w:tcBorders>
              <w:top w:val="nil"/>
              <w:left w:val="nil"/>
              <w:bottom w:val="single" w:sz="8" w:space="0" w:color="auto"/>
              <w:right w:val="nil"/>
            </w:tcBorders>
            <w:shd w:val="clear" w:color="auto" w:fill="auto"/>
            <w:vAlign w:val="center"/>
            <w:hideMark/>
          </w:tcPr>
          <w:p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2.4</w:t>
            </w:r>
            <w:r w:rsidRPr="00081D1A">
              <w:rPr>
                <w:rFonts w:ascii="Arial" w:eastAsia="Times New Roman" w:hAnsi="Arial" w:cs="Arial"/>
                <w:color w:val="000000"/>
                <w:sz w:val="20"/>
                <w:szCs w:val="20"/>
              </w:rPr>
              <w:t>)</w:t>
            </w:r>
          </w:p>
        </w:tc>
        <w:tc>
          <w:tcPr>
            <w:tcW w:w="2220" w:type="dxa"/>
            <w:tcBorders>
              <w:top w:val="nil"/>
              <w:left w:val="nil"/>
              <w:bottom w:val="single" w:sz="8" w:space="0" w:color="auto"/>
              <w:right w:val="nil"/>
            </w:tcBorders>
            <w:vAlign w:val="center"/>
          </w:tcPr>
          <w:p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0.8</w:t>
            </w:r>
            <w:r w:rsidRPr="00081D1A">
              <w:rPr>
                <w:rFonts w:ascii="Arial" w:eastAsia="Times New Roman" w:hAnsi="Arial" w:cs="Arial"/>
                <w:color w:val="000000"/>
                <w:sz w:val="20"/>
                <w:szCs w:val="20"/>
              </w:rPr>
              <w:t>)</w:t>
            </w:r>
          </w:p>
        </w:tc>
        <w:tc>
          <w:tcPr>
            <w:tcW w:w="2220" w:type="dxa"/>
            <w:tcBorders>
              <w:top w:val="nil"/>
              <w:left w:val="nil"/>
              <w:bottom w:val="single" w:sz="8" w:space="0" w:color="auto"/>
              <w:right w:val="nil"/>
            </w:tcBorders>
            <w:shd w:val="clear" w:color="auto" w:fill="auto"/>
            <w:vAlign w:val="center"/>
            <w:hideMark/>
          </w:tcPr>
          <w:p w:rsidR="0097065E" w:rsidRPr="00081D1A" w:rsidRDefault="0097065E" w:rsidP="003E0043">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53 (2.6)</w:t>
            </w:r>
          </w:p>
        </w:tc>
        <w:tc>
          <w:tcPr>
            <w:tcW w:w="2220" w:type="dxa"/>
            <w:tcBorders>
              <w:top w:val="nil"/>
              <w:left w:val="nil"/>
              <w:bottom w:val="single" w:sz="8" w:space="0" w:color="auto"/>
              <w:right w:val="nil"/>
            </w:tcBorders>
            <w:shd w:val="clear" w:color="auto" w:fill="auto"/>
            <w:vAlign w:val="center"/>
            <w:hideMark/>
          </w:tcPr>
          <w:p w:rsidR="0097065E" w:rsidRPr="00081D1A" w:rsidRDefault="0097065E" w:rsidP="003E0043">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55 (2.5)</w:t>
            </w:r>
          </w:p>
        </w:tc>
      </w:tr>
    </w:tbl>
    <w:p w:rsidR="0097065E" w:rsidRPr="00432763" w:rsidRDefault="0097065E" w:rsidP="0097065E"/>
    <w:p w:rsidR="0097065E" w:rsidRDefault="0097065E" w:rsidP="0097065E">
      <w:r>
        <w:br w:type="page"/>
      </w:r>
    </w:p>
    <w:p w:rsidR="0097065E" w:rsidRDefault="0097065E" w:rsidP="0097065E">
      <w:pPr>
        <w:jc w:val="center"/>
        <w:rPr>
          <w:b/>
          <w:u w:val="single"/>
        </w:rPr>
      </w:pPr>
      <w:r w:rsidRPr="00081D1A">
        <w:rPr>
          <w:b/>
          <w:u w:val="single"/>
        </w:rPr>
        <w:t>SUPPLEMENTARY FIGURES</w:t>
      </w:r>
    </w:p>
    <w:p w:rsidR="0097065E" w:rsidRPr="00081D1A" w:rsidRDefault="0097065E" w:rsidP="0097065E"/>
    <w:p w:rsidR="0097065E" w:rsidRDefault="00562A21" w:rsidP="0097065E">
      <w:pPr>
        <w:tabs>
          <w:tab w:val="left" w:pos="1245"/>
        </w:tabs>
        <w:jc w:val="center"/>
      </w:pPr>
      <w:r>
        <w:rPr>
          <w:noProof/>
        </w:rPr>
        <w:drawing>
          <wp:inline distT="0" distB="0" distL="0" distR="0">
            <wp:extent cx="4736952" cy="3454998"/>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7065E" w:rsidRPr="00081D1A" w:rsidRDefault="0097065E" w:rsidP="0097065E">
      <w:pPr>
        <w:rPr>
          <w:b/>
        </w:rPr>
      </w:pPr>
    </w:p>
    <w:p w:rsidR="0097065E" w:rsidRPr="00081D1A" w:rsidRDefault="0097065E" w:rsidP="0097065E">
      <w:r>
        <w:rPr>
          <w:b/>
        </w:rPr>
        <w:t>Supplementary Figure 1</w:t>
      </w:r>
      <w:r w:rsidRPr="00C67A5F">
        <w:rPr>
          <w:b/>
        </w:rPr>
        <w:t>.</w:t>
      </w:r>
      <w:r w:rsidRPr="00081D1A">
        <w:t>Percent mor</w:t>
      </w:r>
      <w:r>
        <w:t xml:space="preserve">tality in hospitalized patients who received </w:t>
      </w:r>
      <w:r w:rsidRPr="00081D1A">
        <w:t>LVAD implantationby age</w:t>
      </w:r>
      <w:r>
        <w:t>.</w:t>
      </w:r>
    </w:p>
    <w:p w:rsidR="0097065E" w:rsidRDefault="0097065E" w:rsidP="0097065E">
      <w:r>
        <w:br w:type="page"/>
      </w:r>
    </w:p>
    <w:p w:rsidR="0097065E" w:rsidRDefault="0097065E" w:rsidP="0097065E"/>
    <w:p w:rsidR="0097065E" w:rsidRDefault="0097065E" w:rsidP="0097065E"/>
    <w:p w:rsidR="0097065E" w:rsidRDefault="0097065E" w:rsidP="0097065E"/>
    <w:p w:rsidR="0097065E" w:rsidRDefault="0097065E" w:rsidP="0097065E"/>
    <w:p w:rsidR="0097065E" w:rsidRDefault="00562A21" w:rsidP="0097065E">
      <w:pPr>
        <w:jc w:val="center"/>
      </w:pPr>
      <w:r>
        <w:rPr>
          <w:noProof/>
        </w:rPr>
        <w:drawing>
          <wp:inline distT="0" distB="0" distL="0" distR="0">
            <wp:extent cx="4766310" cy="2789603"/>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7065E" w:rsidRDefault="0097065E" w:rsidP="0097065E">
      <w:pPr>
        <w:rPr>
          <w:b/>
        </w:rPr>
      </w:pPr>
    </w:p>
    <w:p w:rsidR="0097065E" w:rsidRDefault="0097065E" w:rsidP="0097065E">
      <w:r>
        <w:rPr>
          <w:b/>
        </w:rPr>
        <w:t>Supplementary Figure 2.</w:t>
      </w:r>
      <w:r w:rsidRPr="006E78E0">
        <w:t>Percent mortality in hospitalized patients by day of LVAD implantation</w:t>
      </w:r>
      <w:r>
        <w:t>. The wait time for LVAD implantation was divided into quartiles with median = 6 days and IQR = 2-13 days. Percent mortality for each quartile was calculated as number of deaths per quartile by total number of patients per quartile. LVAD, Left Ventricular Assist Device</w:t>
      </w:r>
    </w:p>
    <w:p w:rsidR="0097065E" w:rsidRPr="006E78E0" w:rsidRDefault="0097065E" w:rsidP="0097065E"/>
    <w:p w:rsidR="0097065E" w:rsidRDefault="0097065E" w:rsidP="0097065E">
      <w:pPr>
        <w:tabs>
          <w:tab w:val="left" w:pos="1515"/>
        </w:tabs>
        <w:rPr>
          <w:b/>
        </w:rPr>
      </w:pPr>
    </w:p>
    <w:p w:rsidR="0097065E" w:rsidRDefault="0097065E" w:rsidP="0097065E">
      <w:pPr>
        <w:rPr>
          <w:b/>
        </w:rPr>
      </w:pPr>
      <w:r>
        <w:rPr>
          <w:b/>
        </w:rPr>
        <w:br w:type="page"/>
      </w:r>
    </w:p>
    <w:tbl>
      <w:tblPr>
        <w:tblW w:w="7880" w:type="dxa"/>
        <w:tblLook w:val="04A0"/>
      </w:tblPr>
      <w:tblGrid>
        <w:gridCol w:w="4040"/>
        <w:gridCol w:w="3840"/>
      </w:tblGrid>
      <w:tr w:rsidR="0097065E" w:rsidRPr="002C79F8" w:rsidTr="003E0043">
        <w:trPr>
          <w:trHeight w:val="230"/>
        </w:trPr>
        <w:tc>
          <w:tcPr>
            <w:tcW w:w="7880" w:type="dxa"/>
            <w:gridSpan w:val="2"/>
            <w:vMerge w:val="restart"/>
            <w:tcBorders>
              <w:top w:val="nil"/>
              <w:left w:val="nil"/>
              <w:bottom w:val="single" w:sz="8" w:space="0" w:color="000000"/>
              <w:right w:val="nil"/>
            </w:tcBorders>
            <w:shd w:val="clear" w:color="auto" w:fill="auto"/>
            <w:vAlign w:val="center"/>
            <w:hideMark/>
          </w:tcPr>
          <w:p w:rsidR="0097065E" w:rsidRPr="002C79F8" w:rsidRDefault="0097065E" w:rsidP="003E0043">
            <w:pPr>
              <w:spacing w:after="0" w:line="240" w:lineRule="auto"/>
              <w:rPr>
                <w:rFonts w:ascii="Arial" w:eastAsia="Times New Roman" w:hAnsi="Arial" w:cs="Arial"/>
                <w:b/>
                <w:bCs/>
                <w:color w:val="000000"/>
                <w:sz w:val="20"/>
                <w:szCs w:val="20"/>
              </w:rPr>
            </w:pPr>
            <w:r w:rsidRPr="002C79F8">
              <w:rPr>
                <w:rFonts w:ascii="Arial" w:eastAsia="Times New Roman" w:hAnsi="Arial" w:cs="Arial"/>
                <w:b/>
                <w:bCs/>
                <w:color w:val="000000"/>
                <w:sz w:val="20"/>
                <w:szCs w:val="20"/>
              </w:rPr>
              <w:t xml:space="preserve">Supplementary Table 1. </w:t>
            </w:r>
            <w:r w:rsidRPr="002C79F8">
              <w:rPr>
                <w:rFonts w:ascii="Arial" w:eastAsia="Times New Roman" w:hAnsi="Arial" w:cs="Arial"/>
                <w:color w:val="000000"/>
                <w:sz w:val="20"/>
                <w:szCs w:val="20"/>
              </w:rPr>
              <w:t>Definitions of diagnosis and procedures by ICD9 codes</w:t>
            </w:r>
          </w:p>
        </w:tc>
      </w:tr>
      <w:tr w:rsidR="0097065E" w:rsidRPr="002C79F8" w:rsidTr="003E0043">
        <w:trPr>
          <w:trHeight w:val="230"/>
        </w:trPr>
        <w:tc>
          <w:tcPr>
            <w:tcW w:w="7880" w:type="dxa"/>
            <w:gridSpan w:val="2"/>
            <w:vMerge/>
            <w:tcBorders>
              <w:top w:val="nil"/>
              <w:left w:val="nil"/>
              <w:bottom w:val="single" w:sz="8" w:space="0" w:color="000000"/>
              <w:right w:val="nil"/>
            </w:tcBorders>
            <w:vAlign w:val="center"/>
            <w:hideMark/>
          </w:tcPr>
          <w:p w:rsidR="0097065E" w:rsidRPr="002C79F8" w:rsidRDefault="0097065E" w:rsidP="003E0043">
            <w:pPr>
              <w:spacing w:after="0" w:line="240" w:lineRule="auto"/>
              <w:rPr>
                <w:rFonts w:ascii="Arial" w:eastAsia="Times New Roman" w:hAnsi="Arial" w:cs="Arial"/>
                <w:b/>
                <w:bCs/>
                <w:color w:val="000000"/>
                <w:sz w:val="20"/>
                <w:szCs w:val="20"/>
              </w:rPr>
            </w:pPr>
          </w:p>
        </w:tc>
      </w:tr>
      <w:tr w:rsidR="0097065E" w:rsidRPr="002C79F8" w:rsidTr="003E0043">
        <w:trPr>
          <w:trHeight w:val="230"/>
        </w:trPr>
        <w:tc>
          <w:tcPr>
            <w:tcW w:w="4040" w:type="dxa"/>
            <w:vMerge w:val="restart"/>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b/>
                <w:bCs/>
                <w:color w:val="000000"/>
                <w:sz w:val="20"/>
                <w:szCs w:val="20"/>
              </w:rPr>
            </w:pPr>
            <w:r w:rsidRPr="002C79F8">
              <w:rPr>
                <w:rFonts w:ascii="Arial" w:eastAsia="Times New Roman" w:hAnsi="Arial" w:cs="Arial"/>
                <w:b/>
                <w:bCs/>
                <w:color w:val="000000"/>
                <w:sz w:val="20"/>
                <w:szCs w:val="20"/>
              </w:rPr>
              <w:t>Diagnosis/Procedure</w:t>
            </w:r>
          </w:p>
        </w:tc>
        <w:tc>
          <w:tcPr>
            <w:tcW w:w="3840" w:type="dxa"/>
            <w:vMerge w:val="restart"/>
            <w:tcBorders>
              <w:top w:val="single" w:sz="8" w:space="0" w:color="auto"/>
              <w:left w:val="nil"/>
              <w:bottom w:val="single" w:sz="4" w:space="0" w:color="000000"/>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b/>
                <w:bCs/>
                <w:color w:val="000000"/>
                <w:sz w:val="20"/>
                <w:szCs w:val="20"/>
              </w:rPr>
            </w:pPr>
            <w:r w:rsidRPr="002C79F8">
              <w:rPr>
                <w:rFonts w:ascii="Arial" w:eastAsia="Times New Roman" w:hAnsi="Arial" w:cs="Arial"/>
                <w:b/>
                <w:bCs/>
                <w:color w:val="000000"/>
                <w:sz w:val="20"/>
                <w:szCs w:val="20"/>
              </w:rPr>
              <w:t>ICD9 Code(s)</w:t>
            </w:r>
          </w:p>
        </w:tc>
      </w:tr>
      <w:tr w:rsidR="0097065E" w:rsidRPr="002C79F8" w:rsidTr="003E0043">
        <w:trPr>
          <w:trHeight w:val="230"/>
        </w:trPr>
        <w:tc>
          <w:tcPr>
            <w:tcW w:w="4040" w:type="dxa"/>
            <w:vMerge/>
            <w:tcBorders>
              <w:top w:val="nil"/>
              <w:left w:val="nil"/>
              <w:bottom w:val="nil"/>
              <w:right w:val="nil"/>
            </w:tcBorders>
            <w:vAlign w:val="center"/>
            <w:hideMark/>
          </w:tcPr>
          <w:p w:rsidR="0097065E" w:rsidRPr="002C79F8" w:rsidRDefault="0097065E" w:rsidP="003E0043">
            <w:pPr>
              <w:spacing w:after="0" w:line="240" w:lineRule="auto"/>
              <w:rPr>
                <w:rFonts w:ascii="Arial" w:eastAsia="Times New Roman" w:hAnsi="Arial" w:cs="Arial"/>
                <w:b/>
                <w:bCs/>
                <w:color w:val="000000"/>
                <w:sz w:val="20"/>
                <w:szCs w:val="20"/>
              </w:rPr>
            </w:pPr>
          </w:p>
        </w:tc>
        <w:tc>
          <w:tcPr>
            <w:tcW w:w="3840" w:type="dxa"/>
            <w:vMerge/>
            <w:tcBorders>
              <w:top w:val="single" w:sz="8" w:space="0" w:color="auto"/>
              <w:left w:val="nil"/>
              <w:bottom w:val="single" w:sz="4" w:space="0" w:color="000000"/>
              <w:right w:val="nil"/>
            </w:tcBorders>
            <w:vAlign w:val="center"/>
            <w:hideMark/>
          </w:tcPr>
          <w:p w:rsidR="0097065E" w:rsidRPr="002C79F8" w:rsidRDefault="0097065E" w:rsidP="003E0043">
            <w:pPr>
              <w:spacing w:after="0" w:line="240" w:lineRule="auto"/>
              <w:rPr>
                <w:rFonts w:ascii="Arial" w:eastAsia="Times New Roman" w:hAnsi="Arial" w:cs="Arial"/>
                <w:b/>
                <w:bCs/>
                <w:color w:val="000000"/>
                <w:sz w:val="20"/>
                <w:szCs w:val="20"/>
              </w:rPr>
            </w:pPr>
          </w:p>
        </w:tc>
      </w:tr>
      <w:tr w:rsidR="0097065E" w:rsidRPr="002C79F8" w:rsidTr="003E0043">
        <w:trPr>
          <w:trHeight w:val="219"/>
        </w:trPr>
        <w:tc>
          <w:tcPr>
            <w:tcW w:w="4040" w:type="dxa"/>
            <w:tcBorders>
              <w:top w:val="single" w:sz="4" w:space="0" w:color="auto"/>
              <w:left w:val="nil"/>
              <w:bottom w:val="nil"/>
              <w:right w:val="nil"/>
            </w:tcBorders>
            <w:shd w:val="clear" w:color="auto" w:fill="auto"/>
            <w:vAlign w:val="center"/>
            <w:hideMark/>
          </w:tcPr>
          <w:p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Left ventricular assist device</w:t>
            </w:r>
          </w:p>
        </w:tc>
        <w:tc>
          <w:tcPr>
            <w:tcW w:w="384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3766</w:t>
            </w:r>
          </w:p>
        </w:tc>
      </w:tr>
      <w:tr w:rsidR="0097065E" w:rsidRPr="002C79F8" w:rsidTr="003E0043">
        <w:trPr>
          <w:trHeight w:val="219"/>
        </w:trPr>
        <w:tc>
          <w:tcPr>
            <w:tcW w:w="404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rPr>
                <w:rFonts w:ascii="Arial" w:eastAsia="Times New Roman" w:hAnsi="Arial" w:cs="Arial"/>
                <w:color w:val="000000"/>
                <w:sz w:val="20"/>
                <w:szCs w:val="20"/>
              </w:rPr>
            </w:pPr>
            <w:proofErr w:type="spellStart"/>
            <w:r>
              <w:rPr>
                <w:rFonts w:ascii="Arial" w:eastAsia="Times New Roman" w:hAnsi="Arial" w:cs="Arial"/>
                <w:color w:val="000000"/>
                <w:sz w:val="20"/>
                <w:szCs w:val="20"/>
              </w:rPr>
              <w:t>Orthotopic</w:t>
            </w:r>
            <w:proofErr w:type="spellEnd"/>
            <w:r w:rsidRPr="002C79F8">
              <w:rPr>
                <w:rFonts w:ascii="Arial" w:eastAsia="Times New Roman" w:hAnsi="Arial" w:cs="Arial"/>
                <w:color w:val="000000"/>
                <w:sz w:val="20"/>
                <w:szCs w:val="20"/>
              </w:rPr>
              <w:t xml:space="preserve"> heart transplant</w:t>
            </w:r>
          </w:p>
        </w:tc>
        <w:tc>
          <w:tcPr>
            <w:tcW w:w="384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3751, 375</w:t>
            </w:r>
          </w:p>
        </w:tc>
      </w:tr>
      <w:tr w:rsidR="0097065E" w:rsidRPr="002C79F8" w:rsidTr="003E0043">
        <w:trPr>
          <w:trHeight w:val="219"/>
        </w:trPr>
        <w:tc>
          <w:tcPr>
            <w:tcW w:w="404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Swan-Ganz catheterization</w:t>
            </w:r>
          </w:p>
        </w:tc>
        <w:tc>
          <w:tcPr>
            <w:tcW w:w="384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8964</w:t>
            </w:r>
          </w:p>
        </w:tc>
      </w:tr>
      <w:tr w:rsidR="0097065E" w:rsidRPr="002C79F8" w:rsidTr="003E0043">
        <w:trPr>
          <w:trHeight w:val="219"/>
        </w:trPr>
        <w:tc>
          <w:tcPr>
            <w:tcW w:w="404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Diabetes</w:t>
            </w:r>
          </w:p>
        </w:tc>
        <w:tc>
          <w:tcPr>
            <w:tcW w:w="384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25000-25099</w:t>
            </w:r>
          </w:p>
        </w:tc>
      </w:tr>
      <w:tr w:rsidR="0097065E" w:rsidRPr="002C79F8" w:rsidTr="003E0043">
        <w:trPr>
          <w:trHeight w:val="219"/>
        </w:trPr>
        <w:tc>
          <w:tcPr>
            <w:tcW w:w="404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Disorders of lipoid metabolism</w:t>
            </w:r>
          </w:p>
        </w:tc>
        <w:tc>
          <w:tcPr>
            <w:tcW w:w="384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2720-2729</w:t>
            </w:r>
          </w:p>
        </w:tc>
      </w:tr>
      <w:tr w:rsidR="0097065E" w:rsidRPr="002C79F8" w:rsidTr="003E0043">
        <w:trPr>
          <w:trHeight w:val="219"/>
        </w:trPr>
        <w:tc>
          <w:tcPr>
            <w:tcW w:w="404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Hypertension</w:t>
            </w:r>
          </w:p>
        </w:tc>
        <w:tc>
          <w:tcPr>
            <w:tcW w:w="384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4010-4019</w:t>
            </w:r>
          </w:p>
        </w:tc>
      </w:tr>
      <w:tr w:rsidR="0097065E" w:rsidRPr="002C79F8" w:rsidTr="003E0043">
        <w:trPr>
          <w:trHeight w:val="219"/>
        </w:trPr>
        <w:tc>
          <w:tcPr>
            <w:tcW w:w="404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History of or current use of tobacco</w:t>
            </w:r>
          </w:p>
        </w:tc>
        <w:tc>
          <w:tcPr>
            <w:tcW w:w="384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V1582, 3051</w:t>
            </w:r>
          </w:p>
        </w:tc>
      </w:tr>
      <w:tr w:rsidR="0097065E" w:rsidRPr="002C79F8" w:rsidTr="003E0043">
        <w:trPr>
          <w:trHeight w:val="219"/>
        </w:trPr>
        <w:tc>
          <w:tcPr>
            <w:tcW w:w="404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 xml:space="preserve">BMI </w:t>
            </w:r>
            <w:r w:rsidRPr="002C79F8">
              <w:rPr>
                <w:rFonts w:ascii="Calibri" w:eastAsia="Times New Roman" w:hAnsi="Calibri" w:cs="Arial"/>
                <w:color w:val="000000"/>
                <w:sz w:val="20"/>
                <w:szCs w:val="20"/>
              </w:rPr>
              <w:t>≥ 30</w:t>
            </w:r>
            <w:r w:rsidRPr="002C79F8">
              <w:rPr>
                <w:rFonts w:ascii="Arial" w:eastAsia="Times New Roman" w:hAnsi="Arial" w:cs="Arial"/>
                <w:color w:val="000000"/>
                <w:sz w:val="20"/>
                <w:szCs w:val="20"/>
              </w:rPr>
              <w:t>kg/m</w:t>
            </w:r>
            <w:r w:rsidRPr="002C79F8">
              <w:rPr>
                <w:rFonts w:ascii="Arial" w:eastAsia="Times New Roman" w:hAnsi="Arial" w:cs="Arial"/>
                <w:color w:val="000000"/>
                <w:sz w:val="20"/>
                <w:szCs w:val="20"/>
                <w:vertAlign w:val="superscript"/>
              </w:rPr>
              <w:t>2</w:t>
            </w:r>
          </w:p>
        </w:tc>
        <w:tc>
          <w:tcPr>
            <w:tcW w:w="384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27800, 27801</w:t>
            </w:r>
          </w:p>
        </w:tc>
      </w:tr>
      <w:tr w:rsidR="0097065E" w:rsidRPr="002C79F8" w:rsidTr="003E0043">
        <w:trPr>
          <w:trHeight w:val="219"/>
        </w:trPr>
        <w:tc>
          <w:tcPr>
            <w:tcW w:w="404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Reoperation</w:t>
            </w:r>
          </w:p>
        </w:tc>
        <w:tc>
          <w:tcPr>
            <w:tcW w:w="384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3403, 3764, 3479, 341, 3749</w:t>
            </w:r>
          </w:p>
        </w:tc>
      </w:tr>
      <w:tr w:rsidR="0097065E" w:rsidRPr="002C79F8" w:rsidTr="003E0043">
        <w:trPr>
          <w:trHeight w:val="219"/>
        </w:trPr>
        <w:tc>
          <w:tcPr>
            <w:tcW w:w="404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Sepsis</w:t>
            </w:r>
          </w:p>
        </w:tc>
        <w:tc>
          <w:tcPr>
            <w:tcW w:w="384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99591, 99592</w:t>
            </w:r>
          </w:p>
        </w:tc>
      </w:tr>
      <w:tr w:rsidR="0097065E" w:rsidRPr="002C79F8" w:rsidTr="003E0043">
        <w:trPr>
          <w:trHeight w:val="219"/>
        </w:trPr>
        <w:tc>
          <w:tcPr>
            <w:tcW w:w="404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 xml:space="preserve">Acute respiratory failure </w:t>
            </w:r>
          </w:p>
        </w:tc>
        <w:tc>
          <w:tcPr>
            <w:tcW w:w="384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51881</w:t>
            </w:r>
          </w:p>
        </w:tc>
      </w:tr>
      <w:tr w:rsidR="0097065E" w:rsidRPr="002C79F8" w:rsidTr="003E0043">
        <w:trPr>
          <w:trHeight w:val="219"/>
        </w:trPr>
        <w:tc>
          <w:tcPr>
            <w:tcW w:w="404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 xml:space="preserve">Postoperative cardiac complication </w:t>
            </w:r>
          </w:p>
        </w:tc>
        <w:tc>
          <w:tcPr>
            <w:tcW w:w="384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9971, 4294</w:t>
            </w:r>
          </w:p>
        </w:tc>
      </w:tr>
      <w:tr w:rsidR="0097065E" w:rsidRPr="002C79F8" w:rsidTr="003E0043">
        <w:trPr>
          <w:trHeight w:val="219"/>
        </w:trPr>
        <w:tc>
          <w:tcPr>
            <w:tcW w:w="404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 xml:space="preserve">Acute renal failure </w:t>
            </w:r>
          </w:p>
        </w:tc>
        <w:tc>
          <w:tcPr>
            <w:tcW w:w="384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5845-5849</w:t>
            </w:r>
          </w:p>
        </w:tc>
      </w:tr>
      <w:tr w:rsidR="0097065E" w:rsidRPr="002C79F8" w:rsidTr="003E0043">
        <w:trPr>
          <w:trHeight w:val="219"/>
        </w:trPr>
        <w:tc>
          <w:tcPr>
            <w:tcW w:w="404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Postoperative bleeding</w:t>
            </w:r>
          </w:p>
        </w:tc>
        <w:tc>
          <w:tcPr>
            <w:tcW w:w="384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4513, 4523, 9904, 9905, 9907, 9909</w:t>
            </w:r>
          </w:p>
        </w:tc>
      </w:tr>
      <w:tr w:rsidR="0097065E" w:rsidRPr="002C79F8" w:rsidTr="003E0043">
        <w:trPr>
          <w:trHeight w:val="219"/>
        </w:trPr>
        <w:tc>
          <w:tcPr>
            <w:tcW w:w="404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Stroke</w:t>
            </w:r>
          </w:p>
        </w:tc>
        <w:tc>
          <w:tcPr>
            <w:tcW w:w="384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43491</w:t>
            </w:r>
          </w:p>
        </w:tc>
      </w:tr>
      <w:tr w:rsidR="0097065E" w:rsidRPr="002C79F8" w:rsidTr="003E0043">
        <w:trPr>
          <w:trHeight w:val="219"/>
        </w:trPr>
        <w:tc>
          <w:tcPr>
            <w:tcW w:w="404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 xml:space="preserve">Acute liver failure </w:t>
            </w:r>
          </w:p>
        </w:tc>
        <w:tc>
          <w:tcPr>
            <w:tcW w:w="3840" w:type="dxa"/>
            <w:tcBorders>
              <w:top w:val="nil"/>
              <w:left w:val="nil"/>
              <w:bottom w:val="nil"/>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570</w:t>
            </w:r>
          </w:p>
        </w:tc>
      </w:tr>
      <w:tr w:rsidR="0097065E" w:rsidRPr="002C79F8" w:rsidTr="003E0043">
        <w:trPr>
          <w:trHeight w:val="219"/>
        </w:trPr>
        <w:tc>
          <w:tcPr>
            <w:tcW w:w="4040" w:type="dxa"/>
            <w:tcBorders>
              <w:top w:val="nil"/>
              <w:left w:val="nil"/>
              <w:bottom w:val="single" w:sz="8" w:space="0" w:color="auto"/>
              <w:right w:val="nil"/>
            </w:tcBorders>
            <w:shd w:val="clear" w:color="auto" w:fill="auto"/>
            <w:vAlign w:val="center"/>
            <w:hideMark/>
          </w:tcPr>
          <w:p w:rsidR="0097065E" w:rsidRPr="002C79F8" w:rsidRDefault="0097065E" w:rsidP="003E0043">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 xml:space="preserve">Device failure </w:t>
            </w:r>
          </w:p>
        </w:tc>
        <w:tc>
          <w:tcPr>
            <w:tcW w:w="3840" w:type="dxa"/>
            <w:tcBorders>
              <w:top w:val="nil"/>
              <w:left w:val="nil"/>
              <w:bottom w:val="single" w:sz="8" w:space="0" w:color="auto"/>
              <w:right w:val="nil"/>
            </w:tcBorders>
            <w:shd w:val="clear" w:color="auto" w:fill="auto"/>
            <w:vAlign w:val="center"/>
            <w:hideMark/>
          </w:tcPr>
          <w:p w:rsidR="0097065E" w:rsidRPr="002C79F8" w:rsidRDefault="0097065E" w:rsidP="003E0043">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99609</w:t>
            </w:r>
          </w:p>
        </w:tc>
      </w:tr>
    </w:tbl>
    <w:p w:rsidR="0097065E" w:rsidRPr="002C79F8" w:rsidRDefault="0097065E" w:rsidP="0097065E"/>
    <w:p w:rsidR="006E641A" w:rsidRPr="00FB22B2" w:rsidRDefault="006E641A" w:rsidP="00C657D5">
      <w:pPr>
        <w:spacing w:line="360" w:lineRule="auto"/>
        <w:rPr>
          <w:rFonts w:ascii="Times New Roman" w:hAnsi="Times New Roman" w:cs="Times New Roman"/>
          <w:sz w:val="24"/>
          <w:szCs w:val="24"/>
        </w:rPr>
      </w:pPr>
    </w:p>
    <w:sectPr w:rsidR="006E641A" w:rsidRPr="00FB22B2" w:rsidSect="00523553">
      <w:pgSz w:w="12240" w:h="15840"/>
      <w:pgMar w:top="1440" w:right="1440" w:bottom="1440" w:left="1440" w:header="720" w:footer="720" w:gutter="0"/>
      <w:lnNumType w:countBy="1" w:restart="continuous"/>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 w:author="Banerjee, Dipanjan" w:date="2016-04-28T16:46:00Z" w:initials="BD">
    <w:p w:rsidR="00DB18A1" w:rsidRDefault="00DB18A1">
      <w:pPr>
        <w:pStyle w:val="CommentText"/>
      </w:pPr>
      <w:r>
        <w:rPr>
          <w:rStyle w:val="CommentReference"/>
        </w:rPr>
        <w:annotationRef/>
      </w:r>
      <w:r>
        <w:t>We should talk about how much of this to include. If we want to describe LVADs over time this is great, but this may not be relevant to the question we are trying to answer (how does timing of OHT after LVAD impact mortality – for this what we really want in terms of demographics is to make sure the cohorts are similar demographically.). I could see this becoming another paper.</w:t>
      </w:r>
    </w:p>
  </w:comment>
  <w:comment w:id="1" w:author="Banerjee, Dipanjan" w:date="2016-04-28T16:47:00Z" w:initials="BD">
    <w:p w:rsidR="00DB18A1" w:rsidRDefault="00DB18A1">
      <w:pPr>
        <w:pStyle w:val="CommentText"/>
      </w:pPr>
      <w:r>
        <w:rPr>
          <w:rStyle w:val="CommentReference"/>
        </w:rPr>
        <w:annotationRef/>
      </w:r>
      <w:r>
        <w:t>same</w:t>
      </w:r>
    </w:p>
  </w:comment>
  <w:comment w:id="7" w:author="Banerjee, Dipanjan" w:date="2016-04-28T16:49:00Z" w:initials="BD">
    <w:p w:rsidR="00DB18A1" w:rsidRDefault="00DB18A1">
      <w:pPr>
        <w:pStyle w:val="CommentText"/>
      </w:pPr>
      <w:r>
        <w:rPr>
          <w:rStyle w:val="CommentReference"/>
        </w:rPr>
        <w:annotationRef/>
      </w:r>
      <w:r>
        <w:t>well written and the crux of the paper</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769E4"/>
    <w:multiLevelType w:val="multilevel"/>
    <w:tmpl w:val="333A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BC45FF"/>
    <w:multiLevelType w:val="hybridMultilevel"/>
    <w:tmpl w:val="56707804"/>
    <w:lvl w:ilvl="0" w:tplc="8EBE9F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3D36124"/>
    <w:multiLevelType w:val="hybridMultilevel"/>
    <w:tmpl w:val="61EE7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04559E"/>
    <w:multiLevelType w:val="hybridMultilevel"/>
    <w:tmpl w:val="4594B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Ouyang">
    <w15:presenceInfo w15:providerId="Windows Live" w15:userId="e30b56a846d5657e"/>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trackRevisions/>
  <w:defaultTabStop w:val="720"/>
  <w:drawingGridHorizontalSpacing w:val="110"/>
  <w:displayHorizontalDrawingGridEvery w:val="2"/>
  <w:characterSpacingControl w:val="doNotCompress"/>
  <w:compat>
    <w:useFELayout/>
  </w:compat>
  <w:rsids>
    <w:rsidRoot w:val="0047164F"/>
    <w:rsid w:val="00031399"/>
    <w:rsid w:val="000548AD"/>
    <w:rsid w:val="00063233"/>
    <w:rsid w:val="00080D48"/>
    <w:rsid w:val="00082748"/>
    <w:rsid w:val="00094F4B"/>
    <w:rsid w:val="000A7615"/>
    <w:rsid w:val="000C08F4"/>
    <w:rsid w:val="00126DFC"/>
    <w:rsid w:val="00150E55"/>
    <w:rsid w:val="001879CE"/>
    <w:rsid w:val="001B580B"/>
    <w:rsid w:val="001C74E6"/>
    <w:rsid w:val="001D2EB0"/>
    <w:rsid w:val="001F31C5"/>
    <w:rsid w:val="00202BEF"/>
    <w:rsid w:val="0025051B"/>
    <w:rsid w:val="00261958"/>
    <w:rsid w:val="0029381B"/>
    <w:rsid w:val="002B2BF0"/>
    <w:rsid w:val="002C36ED"/>
    <w:rsid w:val="002C56BD"/>
    <w:rsid w:val="002E363E"/>
    <w:rsid w:val="003351F3"/>
    <w:rsid w:val="00384168"/>
    <w:rsid w:val="003B15BF"/>
    <w:rsid w:val="003B551C"/>
    <w:rsid w:val="003E0043"/>
    <w:rsid w:val="00401F27"/>
    <w:rsid w:val="004025CA"/>
    <w:rsid w:val="00404679"/>
    <w:rsid w:val="00420447"/>
    <w:rsid w:val="0047164F"/>
    <w:rsid w:val="00471DDD"/>
    <w:rsid w:val="00472161"/>
    <w:rsid w:val="00484AB0"/>
    <w:rsid w:val="004C1D3A"/>
    <w:rsid w:val="004D2A4F"/>
    <w:rsid w:val="004E3532"/>
    <w:rsid w:val="004F73E9"/>
    <w:rsid w:val="005024C0"/>
    <w:rsid w:val="00523553"/>
    <w:rsid w:val="00526BE8"/>
    <w:rsid w:val="00562A21"/>
    <w:rsid w:val="00626FF6"/>
    <w:rsid w:val="00670432"/>
    <w:rsid w:val="00691BEA"/>
    <w:rsid w:val="006A28ED"/>
    <w:rsid w:val="006C7F64"/>
    <w:rsid w:val="006E641A"/>
    <w:rsid w:val="00735973"/>
    <w:rsid w:val="007505C4"/>
    <w:rsid w:val="007573DD"/>
    <w:rsid w:val="0077093C"/>
    <w:rsid w:val="007866C2"/>
    <w:rsid w:val="00790211"/>
    <w:rsid w:val="008035B7"/>
    <w:rsid w:val="0084132A"/>
    <w:rsid w:val="00875256"/>
    <w:rsid w:val="008C3377"/>
    <w:rsid w:val="008D5E4A"/>
    <w:rsid w:val="008D7EFD"/>
    <w:rsid w:val="00901344"/>
    <w:rsid w:val="009222BE"/>
    <w:rsid w:val="00941B68"/>
    <w:rsid w:val="00962F9B"/>
    <w:rsid w:val="0097065E"/>
    <w:rsid w:val="009775E8"/>
    <w:rsid w:val="009E0B22"/>
    <w:rsid w:val="009F101A"/>
    <w:rsid w:val="00A229B2"/>
    <w:rsid w:val="00A40576"/>
    <w:rsid w:val="00A453B9"/>
    <w:rsid w:val="00A53B55"/>
    <w:rsid w:val="00A710A6"/>
    <w:rsid w:val="00A95856"/>
    <w:rsid w:val="00AB2B8E"/>
    <w:rsid w:val="00AF5CEF"/>
    <w:rsid w:val="00AF6C43"/>
    <w:rsid w:val="00B51BCB"/>
    <w:rsid w:val="00B67D89"/>
    <w:rsid w:val="00B83C6E"/>
    <w:rsid w:val="00B90CD0"/>
    <w:rsid w:val="00BA515C"/>
    <w:rsid w:val="00BD2314"/>
    <w:rsid w:val="00BE4AE1"/>
    <w:rsid w:val="00C10538"/>
    <w:rsid w:val="00C23DD4"/>
    <w:rsid w:val="00C2537F"/>
    <w:rsid w:val="00C27524"/>
    <w:rsid w:val="00C657D5"/>
    <w:rsid w:val="00C71C57"/>
    <w:rsid w:val="00C74E8B"/>
    <w:rsid w:val="00C8476D"/>
    <w:rsid w:val="00CC6FB6"/>
    <w:rsid w:val="00CE15F8"/>
    <w:rsid w:val="00D12DF0"/>
    <w:rsid w:val="00D646D3"/>
    <w:rsid w:val="00DA677F"/>
    <w:rsid w:val="00DB18A1"/>
    <w:rsid w:val="00DC26C3"/>
    <w:rsid w:val="00DD1763"/>
    <w:rsid w:val="00DE0037"/>
    <w:rsid w:val="00DE1472"/>
    <w:rsid w:val="00E14865"/>
    <w:rsid w:val="00E361EF"/>
    <w:rsid w:val="00E6277E"/>
    <w:rsid w:val="00E728BA"/>
    <w:rsid w:val="00E74594"/>
    <w:rsid w:val="00E80430"/>
    <w:rsid w:val="00E804DB"/>
    <w:rsid w:val="00ED43E8"/>
    <w:rsid w:val="00EF798B"/>
    <w:rsid w:val="00F73963"/>
    <w:rsid w:val="00F86176"/>
    <w:rsid w:val="00FA093D"/>
    <w:rsid w:val="00FB22B2"/>
    <w:rsid w:val="00FF1B6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5CA"/>
  </w:style>
  <w:style w:type="paragraph" w:styleId="Heading1">
    <w:name w:val="heading 1"/>
    <w:basedOn w:val="Normal"/>
    <w:next w:val="Normal"/>
    <w:link w:val="Heading1Char"/>
    <w:uiPriority w:val="9"/>
    <w:qFormat/>
    <w:rsid w:val="002C36ED"/>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6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41A"/>
    <w:rPr>
      <w:rFonts w:ascii="Tahoma" w:hAnsi="Tahoma" w:cs="Tahoma"/>
      <w:sz w:val="16"/>
      <w:szCs w:val="16"/>
    </w:rPr>
  </w:style>
  <w:style w:type="character" w:styleId="LineNumber">
    <w:name w:val="line number"/>
    <w:basedOn w:val="DefaultParagraphFont"/>
    <w:uiPriority w:val="99"/>
    <w:semiHidden/>
    <w:unhideWhenUsed/>
    <w:rsid w:val="00523553"/>
  </w:style>
  <w:style w:type="character" w:customStyle="1" w:styleId="received-label">
    <w:name w:val="received-label"/>
    <w:basedOn w:val="DefaultParagraphFont"/>
    <w:rsid w:val="006C7F64"/>
  </w:style>
  <w:style w:type="character" w:customStyle="1" w:styleId="apple-converted-space">
    <w:name w:val="apple-converted-space"/>
    <w:basedOn w:val="DefaultParagraphFont"/>
    <w:rsid w:val="006C7F64"/>
  </w:style>
  <w:style w:type="character" w:customStyle="1" w:styleId="rev-recd-label">
    <w:name w:val="rev-recd-label"/>
    <w:basedOn w:val="DefaultParagraphFont"/>
    <w:rsid w:val="006C7F64"/>
  </w:style>
  <w:style w:type="character" w:customStyle="1" w:styleId="accepted-label">
    <w:name w:val="accepted-label"/>
    <w:basedOn w:val="DefaultParagraphFont"/>
    <w:rsid w:val="006C7F64"/>
  </w:style>
  <w:style w:type="character" w:styleId="Strong">
    <w:name w:val="Strong"/>
    <w:basedOn w:val="DefaultParagraphFont"/>
    <w:uiPriority w:val="22"/>
    <w:qFormat/>
    <w:rsid w:val="006C7F64"/>
    <w:rPr>
      <w:b/>
      <w:bCs/>
    </w:rPr>
  </w:style>
  <w:style w:type="paragraph" w:styleId="NoSpacing">
    <w:name w:val="No Spacing"/>
    <w:uiPriority w:val="1"/>
    <w:qFormat/>
    <w:rsid w:val="002C36ED"/>
    <w:pPr>
      <w:spacing w:after="0" w:line="240" w:lineRule="auto"/>
    </w:pPr>
    <w:rPr>
      <w:rFonts w:eastAsiaTheme="minorHAnsi"/>
      <w:lang w:eastAsia="en-US"/>
    </w:rPr>
  </w:style>
  <w:style w:type="character" w:customStyle="1" w:styleId="Heading1Char">
    <w:name w:val="Heading 1 Char"/>
    <w:basedOn w:val="DefaultParagraphFont"/>
    <w:link w:val="Heading1"/>
    <w:uiPriority w:val="9"/>
    <w:rsid w:val="002C36ED"/>
    <w:rPr>
      <w:rFonts w:asciiTheme="majorHAnsi" w:eastAsiaTheme="majorEastAsia" w:hAnsiTheme="majorHAnsi" w:cstheme="majorBidi"/>
      <w:color w:val="2E74B5" w:themeColor="accent1" w:themeShade="BF"/>
      <w:sz w:val="32"/>
      <w:szCs w:val="32"/>
      <w:lang w:eastAsia="en-US"/>
    </w:rPr>
  </w:style>
  <w:style w:type="paragraph" w:styleId="NormalWeb">
    <w:name w:val="Normal (Web)"/>
    <w:basedOn w:val="Normal"/>
    <w:uiPriority w:val="99"/>
    <w:semiHidden/>
    <w:unhideWhenUsed/>
    <w:rsid w:val="002C36ED"/>
    <w:pPr>
      <w:spacing w:before="100" w:beforeAutospacing="1" w:after="100" w:afterAutospacing="1" w:line="240" w:lineRule="auto"/>
    </w:pPr>
    <w:rPr>
      <w:rFonts w:ascii="Times New Roman" w:hAnsi="Times New Roman" w:cs="Times New Roman"/>
      <w:sz w:val="24"/>
      <w:szCs w:val="24"/>
      <w:lang w:eastAsia="en-US"/>
    </w:rPr>
  </w:style>
  <w:style w:type="paragraph" w:styleId="ListParagraph">
    <w:name w:val="List Paragraph"/>
    <w:basedOn w:val="Normal"/>
    <w:uiPriority w:val="34"/>
    <w:qFormat/>
    <w:rsid w:val="00D646D3"/>
    <w:pPr>
      <w:ind w:left="720"/>
      <w:contextualSpacing/>
    </w:pPr>
  </w:style>
  <w:style w:type="character" w:styleId="CommentReference">
    <w:name w:val="annotation reference"/>
    <w:basedOn w:val="DefaultParagraphFont"/>
    <w:uiPriority w:val="99"/>
    <w:semiHidden/>
    <w:unhideWhenUsed/>
    <w:rsid w:val="00901344"/>
    <w:rPr>
      <w:sz w:val="16"/>
      <w:szCs w:val="16"/>
    </w:rPr>
  </w:style>
  <w:style w:type="paragraph" w:styleId="CommentText">
    <w:name w:val="annotation text"/>
    <w:basedOn w:val="Normal"/>
    <w:link w:val="CommentTextChar"/>
    <w:uiPriority w:val="99"/>
    <w:semiHidden/>
    <w:unhideWhenUsed/>
    <w:rsid w:val="00901344"/>
    <w:pPr>
      <w:spacing w:line="240" w:lineRule="auto"/>
    </w:pPr>
    <w:rPr>
      <w:sz w:val="20"/>
      <w:szCs w:val="20"/>
    </w:rPr>
  </w:style>
  <w:style w:type="character" w:customStyle="1" w:styleId="CommentTextChar">
    <w:name w:val="Comment Text Char"/>
    <w:basedOn w:val="DefaultParagraphFont"/>
    <w:link w:val="CommentText"/>
    <w:uiPriority w:val="99"/>
    <w:semiHidden/>
    <w:rsid w:val="00901344"/>
    <w:rPr>
      <w:sz w:val="20"/>
      <w:szCs w:val="20"/>
    </w:rPr>
  </w:style>
  <w:style w:type="paragraph" w:styleId="CommentSubject">
    <w:name w:val="annotation subject"/>
    <w:basedOn w:val="CommentText"/>
    <w:next w:val="CommentText"/>
    <w:link w:val="CommentSubjectChar"/>
    <w:uiPriority w:val="99"/>
    <w:semiHidden/>
    <w:unhideWhenUsed/>
    <w:rsid w:val="00901344"/>
    <w:rPr>
      <w:b/>
      <w:bCs/>
    </w:rPr>
  </w:style>
  <w:style w:type="character" w:customStyle="1" w:styleId="CommentSubjectChar">
    <w:name w:val="Comment Subject Char"/>
    <w:basedOn w:val="CommentTextChar"/>
    <w:link w:val="CommentSubject"/>
    <w:uiPriority w:val="99"/>
    <w:semiHidden/>
    <w:rsid w:val="00901344"/>
    <w:rPr>
      <w:b/>
      <w:bCs/>
      <w:sz w:val="20"/>
      <w:szCs w:val="20"/>
    </w:rPr>
  </w:style>
  <w:style w:type="character" w:styleId="Hyperlink">
    <w:name w:val="Hyperlink"/>
    <w:basedOn w:val="DefaultParagraphFont"/>
    <w:uiPriority w:val="99"/>
    <w:unhideWhenUsed/>
    <w:rsid w:val="009222BE"/>
    <w:rPr>
      <w:color w:val="0000FF"/>
      <w:u w:val="single"/>
    </w:rPr>
  </w:style>
  <w:style w:type="character" w:styleId="FollowedHyperlink">
    <w:name w:val="FollowedHyperlink"/>
    <w:basedOn w:val="DefaultParagraphFont"/>
    <w:uiPriority w:val="99"/>
    <w:semiHidden/>
    <w:unhideWhenUsed/>
    <w:rsid w:val="00E80430"/>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5CA"/>
  </w:style>
  <w:style w:type="paragraph" w:styleId="Heading1">
    <w:name w:val="heading 1"/>
    <w:basedOn w:val="Normal"/>
    <w:next w:val="Normal"/>
    <w:link w:val="Heading1Char"/>
    <w:uiPriority w:val="9"/>
    <w:qFormat/>
    <w:rsid w:val="002C36ED"/>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6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41A"/>
    <w:rPr>
      <w:rFonts w:ascii="Tahoma" w:hAnsi="Tahoma" w:cs="Tahoma"/>
      <w:sz w:val="16"/>
      <w:szCs w:val="16"/>
    </w:rPr>
  </w:style>
  <w:style w:type="character" w:styleId="LineNumber">
    <w:name w:val="line number"/>
    <w:basedOn w:val="DefaultParagraphFont"/>
    <w:uiPriority w:val="99"/>
    <w:semiHidden/>
    <w:unhideWhenUsed/>
    <w:rsid w:val="00523553"/>
  </w:style>
  <w:style w:type="character" w:customStyle="1" w:styleId="received-label">
    <w:name w:val="received-label"/>
    <w:basedOn w:val="DefaultParagraphFont"/>
    <w:rsid w:val="006C7F64"/>
  </w:style>
  <w:style w:type="character" w:customStyle="1" w:styleId="apple-converted-space">
    <w:name w:val="apple-converted-space"/>
    <w:basedOn w:val="DefaultParagraphFont"/>
    <w:rsid w:val="006C7F64"/>
  </w:style>
  <w:style w:type="character" w:customStyle="1" w:styleId="rev-recd-label">
    <w:name w:val="rev-recd-label"/>
    <w:basedOn w:val="DefaultParagraphFont"/>
    <w:rsid w:val="006C7F64"/>
  </w:style>
  <w:style w:type="character" w:customStyle="1" w:styleId="accepted-label">
    <w:name w:val="accepted-label"/>
    <w:basedOn w:val="DefaultParagraphFont"/>
    <w:rsid w:val="006C7F64"/>
  </w:style>
  <w:style w:type="character" w:styleId="Strong">
    <w:name w:val="Strong"/>
    <w:basedOn w:val="DefaultParagraphFont"/>
    <w:uiPriority w:val="22"/>
    <w:qFormat/>
    <w:rsid w:val="006C7F64"/>
    <w:rPr>
      <w:b/>
      <w:bCs/>
    </w:rPr>
  </w:style>
  <w:style w:type="paragraph" w:styleId="NoSpacing">
    <w:name w:val="No Spacing"/>
    <w:uiPriority w:val="1"/>
    <w:qFormat/>
    <w:rsid w:val="002C36ED"/>
    <w:pPr>
      <w:spacing w:after="0" w:line="240" w:lineRule="auto"/>
    </w:pPr>
    <w:rPr>
      <w:rFonts w:eastAsiaTheme="minorHAnsi"/>
      <w:lang w:eastAsia="en-US"/>
    </w:rPr>
  </w:style>
  <w:style w:type="character" w:customStyle="1" w:styleId="Heading1Char">
    <w:name w:val="Heading 1 Char"/>
    <w:basedOn w:val="DefaultParagraphFont"/>
    <w:link w:val="Heading1"/>
    <w:uiPriority w:val="9"/>
    <w:rsid w:val="002C36ED"/>
    <w:rPr>
      <w:rFonts w:asciiTheme="majorHAnsi" w:eastAsiaTheme="majorEastAsia" w:hAnsiTheme="majorHAnsi" w:cstheme="majorBidi"/>
      <w:color w:val="2E74B5" w:themeColor="accent1" w:themeShade="BF"/>
      <w:sz w:val="32"/>
      <w:szCs w:val="32"/>
      <w:lang w:eastAsia="en-US"/>
    </w:rPr>
  </w:style>
  <w:style w:type="paragraph" w:styleId="NormalWeb">
    <w:name w:val="Normal (Web)"/>
    <w:basedOn w:val="Normal"/>
    <w:uiPriority w:val="99"/>
    <w:semiHidden/>
    <w:unhideWhenUsed/>
    <w:rsid w:val="002C36ED"/>
    <w:pPr>
      <w:spacing w:before="100" w:beforeAutospacing="1" w:after="100" w:afterAutospacing="1" w:line="240" w:lineRule="auto"/>
    </w:pPr>
    <w:rPr>
      <w:rFonts w:ascii="Times New Roman" w:hAnsi="Times New Roman" w:cs="Times New Roman"/>
      <w:sz w:val="24"/>
      <w:szCs w:val="24"/>
      <w:lang w:eastAsia="en-US"/>
    </w:rPr>
  </w:style>
  <w:style w:type="paragraph" w:styleId="ListParagraph">
    <w:name w:val="List Paragraph"/>
    <w:basedOn w:val="Normal"/>
    <w:uiPriority w:val="34"/>
    <w:qFormat/>
    <w:rsid w:val="00D646D3"/>
    <w:pPr>
      <w:ind w:left="720"/>
      <w:contextualSpacing/>
    </w:pPr>
  </w:style>
  <w:style w:type="character" w:styleId="CommentReference">
    <w:name w:val="annotation reference"/>
    <w:basedOn w:val="DefaultParagraphFont"/>
    <w:uiPriority w:val="99"/>
    <w:semiHidden/>
    <w:unhideWhenUsed/>
    <w:rsid w:val="00901344"/>
    <w:rPr>
      <w:sz w:val="16"/>
      <w:szCs w:val="16"/>
    </w:rPr>
  </w:style>
  <w:style w:type="paragraph" w:styleId="CommentText">
    <w:name w:val="annotation text"/>
    <w:basedOn w:val="Normal"/>
    <w:link w:val="CommentTextChar"/>
    <w:uiPriority w:val="99"/>
    <w:semiHidden/>
    <w:unhideWhenUsed/>
    <w:rsid w:val="00901344"/>
    <w:pPr>
      <w:spacing w:line="240" w:lineRule="auto"/>
    </w:pPr>
    <w:rPr>
      <w:sz w:val="20"/>
      <w:szCs w:val="20"/>
    </w:rPr>
  </w:style>
  <w:style w:type="character" w:customStyle="1" w:styleId="CommentTextChar">
    <w:name w:val="Comment Text Char"/>
    <w:basedOn w:val="DefaultParagraphFont"/>
    <w:link w:val="CommentText"/>
    <w:uiPriority w:val="99"/>
    <w:semiHidden/>
    <w:rsid w:val="00901344"/>
    <w:rPr>
      <w:sz w:val="20"/>
      <w:szCs w:val="20"/>
    </w:rPr>
  </w:style>
  <w:style w:type="paragraph" w:styleId="CommentSubject">
    <w:name w:val="annotation subject"/>
    <w:basedOn w:val="CommentText"/>
    <w:next w:val="CommentText"/>
    <w:link w:val="CommentSubjectChar"/>
    <w:uiPriority w:val="99"/>
    <w:semiHidden/>
    <w:unhideWhenUsed/>
    <w:rsid w:val="00901344"/>
    <w:rPr>
      <w:b/>
      <w:bCs/>
    </w:rPr>
  </w:style>
  <w:style w:type="character" w:customStyle="1" w:styleId="CommentSubjectChar">
    <w:name w:val="Comment Subject Char"/>
    <w:basedOn w:val="CommentTextChar"/>
    <w:link w:val="CommentSubject"/>
    <w:uiPriority w:val="99"/>
    <w:semiHidden/>
    <w:rsid w:val="00901344"/>
    <w:rPr>
      <w:b/>
      <w:bCs/>
      <w:sz w:val="20"/>
      <w:szCs w:val="20"/>
    </w:rPr>
  </w:style>
  <w:style w:type="character" w:styleId="Hyperlink">
    <w:name w:val="Hyperlink"/>
    <w:basedOn w:val="DefaultParagraphFont"/>
    <w:uiPriority w:val="99"/>
    <w:unhideWhenUsed/>
    <w:rsid w:val="009222BE"/>
    <w:rPr>
      <w:color w:val="0000FF"/>
      <w:u w:val="single"/>
    </w:rPr>
  </w:style>
  <w:style w:type="character" w:styleId="FollowedHyperlink">
    <w:name w:val="FollowedHyperlink"/>
    <w:basedOn w:val="DefaultParagraphFont"/>
    <w:uiPriority w:val="99"/>
    <w:semiHidden/>
    <w:unhideWhenUsed/>
    <w:rsid w:val="00E80430"/>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714042935">
      <w:bodyDiv w:val="1"/>
      <w:marLeft w:val="0"/>
      <w:marRight w:val="0"/>
      <w:marTop w:val="0"/>
      <w:marBottom w:val="0"/>
      <w:divBdr>
        <w:top w:val="none" w:sz="0" w:space="0" w:color="auto"/>
        <w:left w:val="none" w:sz="0" w:space="0" w:color="auto"/>
        <w:bottom w:val="none" w:sz="0" w:space="0" w:color="auto"/>
        <w:right w:val="none" w:sz="0" w:space="0" w:color="auto"/>
      </w:divBdr>
    </w:div>
    <w:div w:id="982655309">
      <w:bodyDiv w:val="1"/>
      <w:marLeft w:val="0"/>
      <w:marRight w:val="0"/>
      <w:marTop w:val="0"/>
      <w:marBottom w:val="0"/>
      <w:divBdr>
        <w:top w:val="none" w:sz="0" w:space="0" w:color="auto"/>
        <w:left w:val="none" w:sz="0" w:space="0" w:color="auto"/>
        <w:bottom w:val="none" w:sz="0" w:space="0" w:color="auto"/>
        <w:right w:val="none" w:sz="0" w:space="0" w:color="auto"/>
      </w:divBdr>
    </w:div>
    <w:div w:id="1381397402">
      <w:bodyDiv w:val="1"/>
      <w:marLeft w:val="0"/>
      <w:marRight w:val="0"/>
      <w:marTop w:val="0"/>
      <w:marBottom w:val="0"/>
      <w:divBdr>
        <w:top w:val="none" w:sz="0" w:space="0" w:color="auto"/>
        <w:left w:val="none" w:sz="0" w:space="0" w:color="auto"/>
        <w:bottom w:val="none" w:sz="0" w:space="0" w:color="auto"/>
        <w:right w:val="none" w:sz="0" w:space="0" w:color="auto"/>
      </w:divBdr>
    </w:div>
    <w:div w:id="1394960559">
      <w:bodyDiv w:val="1"/>
      <w:marLeft w:val="0"/>
      <w:marRight w:val="0"/>
      <w:marTop w:val="0"/>
      <w:marBottom w:val="0"/>
      <w:divBdr>
        <w:top w:val="none" w:sz="0" w:space="0" w:color="auto"/>
        <w:left w:val="none" w:sz="0" w:space="0" w:color="auto"/>
        <w:bottom w:val="none" w:sz="0" w:space="0" w:color="auto"/>
        <w:right w:val="none" w:sz="0" w:space="0" w:color="auto"/>
      </w:divBdr>
    </w:div>
    <w:div w:id="182570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chart" Target="charts/chart4.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E:\Backup\CardioClinicalResearch\LVAD_MortalityOverTheYears.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E:\Backup\CardioClinicalResearch\LVAD_OHT_wait_mortality.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Backup\CardioClinicalResearch\LVAD_Mortality1998-2011.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E:\Backup\CardioClinicalResearch\LVAD_TransplantDayMortalit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US"/>
  <c:style val="1"/>
  <c:chart>
    <c:autoTitleDeleted val="1"/>
    <c:plotArea>
      <c:layout>
        <c:manualLayout>
          <c:layoutTarget val="inner"/>
          <c:xMode val="edge"/>
          <c:yMode val="edge"/>
          <c:x val="0.10707616487489216"/>
          <c:y val="0.18770714966074561"/>
          <c:w val="0.86685059166876532"/>
          <c:h val="0.648157116996111"/>
        </c:manualLayout>
      </c:layout>
      <c:lineChart>
        <c:grouping val="standard"/>
        <c:ser>
          <c:idx val="0"/>
          <c:order val="0"/>
          <c:tx>
            <c:strRef>
              <c:f>'E:\Backup\CardioClinicalResearch\[LVAD_Mortality1998-2011.xlsx]Sheet1'!$F$2205</c:f>
              <c:strCache>
                <c:ptCount val="1"/>
                <c:pt idx="0">
                  <c:v>Percent Mortality</c:v>
                </c:pt>
              </c:strCache>
            </c:strRef>
          </c:tx>
          <c:spPr>
            <a:ln w="28575" cap="rnd">
              <a:solidFill>
                <a:schemeClr val="dk1">
                  <a:tint val="88500"/>
                </a:schemeClr>
              </a:solidFill>
              <a:round/>
            </a:ln>
            <a:effectLst/>
          </c:spPr>
          <c:marker>
            <c:symbol val="circle"/>
            <c:size val="5"/>
            <c:spPr>
              <a:solidFill>
                <a:schemeClr val="dk1">
                  <a:tint val="88500"/>
                </a:schemeClr>
              </a:solidFill>
              <a:ln w="9525">
                <a:solidFill>
                  <a:schemeClr val="dk1">
                    <a:tint val="88500"/>
                  </a:schemeClr>
                </a:solidFill>
              </a:ln>
              <a:effectLst/>
            </c:spPr>
          </c:marker>
          <c:cat>
            <c:numRef>
              <c:f>[1]Sheet1!$G$2204:$T$2204</c:f>
              <c:numCache>
                <c:formatCode>General</c:formatCode>
                <c:ptCount val="14"/>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numCache>
            </c:numRef>
          </c:cat>
          <c:val>
            <c:numRef>
              <c:f>[1]Sheet1!$P$2212:$P$2225</c:f>
              <c:numCache>
                <c:formatCode>General</c:formatCode>
                <c:ptCount val="14"/>
                <c:pt idx="0">
                  <c:v>44.444444444444372</c:v>
                </c:pt>
                <c:pt idx="1">
                  <c:v>53.658536585365859</c:v>
                </c:pt>
                <c:pt idx="2">
                  <c:v>35.211267605633729</c:v>
                </c:pt>
                <c:pt idx="3">
                  <c:v>48.148148148148195</c:v>
                </c:pt>
                <c:pt idx="4">
                  <c:v>32.258064516129032</c:v>
                </c:pt>
                <c:pt idx="5">
                  <c:v>48.484848484848413</c:v>
                </c:pt>
                <c:pt idx="6">
                  <c:v>42.5</c:v>
                </c:pt>
                <c:pt idx="7">
                  <c:v>53.164556962025344</c:v>
                </c:pt>
                <c:pt idx="8">
                  <c:v>43.511450381679374</c:v>
                </c:pt>
                <c:pt idx="9">
                  <c:v>36.134453781512555</c:v>
                </c:pt>
                <c:pt idx="10">
                  <c:v>24.8803827751196</c:v>
                </c:pt>
                <c:pt idx="11">
                  <c:v>18.972332015810256</c:v>
                </c:pt>
                <c:pt idx="12">
                  <c:v>12.880562060889945</c:v>
                </c:pt>
                <c:pt idx="13">
                  <c:v>15.677966101694915</c:v>
                </c:pt>
              </c:numCache>
            </c:numRef>
          </c:val>
        </c:ser>
        <c:dLbls/>
        <c:marker val="1"/>
        <c:axId val="152876928"/>
        <c:axId val="153001984"/>
      </c:lineChart>
      <c:catAx>
        <c:axId val="152876928"/>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001984"/>
        <c:crosses val="autoZero"/>
        <c:auto val="1"/>
        <c:lblAlgn val="ctr"/>
        <c:lblOffset val="100"/>
      </c:catAx>
      <c:valAx>
        <c:axId val="153001984"/>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p>
            </c:rich>
          </c:tx>
          <c:spPr>
            <a:noFill/>
            <a:ln>
              <a:noFill/>
            </a:ln>
            <a:effectLst/>
          </c:spPr>
        </c:title>
        <c:numFmt formatCode="General" sourceLinked="0"/>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876928"/>
        <c:crosses val="autoZero"/>
        <c:crossBetween val="between"/>
      </c:valAx>
      <c:spPr>
        <a:noFill/>
        <a:ln>
          <a:noFill/>
        </a:ln>
        <a:effectLst/>
      </c:spPr>
    </c:plotArea>
    <c:plotVisOnly val="1"/>
    <c:dispBlanksAs val="gap"/>
  </c:chart>
  <c:spPr>
    <a:solidFill>
      <a:sysClr val="window" lastClr="FFFFFF"/>
    </a:solidFill>
    <a:ln w="9525" cap="flat" cmpd="sng" algn="ctr">
      <a:noFill/>
      <a:round/>
    </a:ln>
    <a:effectLst/>
  </c:spPr>
  <c:txPr>
    <a:bodyPr/>
    <a:lstStyle/>
    <a:p>
      <a:pPr>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style val="1"/>
  <c:chart>
    <c:autoTitleDeleted val="1"/>
    <c:plotArea>
      <c:layout/>
      <c:barChart>
        <c:barDir val="col"/>
        <c:grouping val="clustered"/>
        <c:ser>
          <c:idx val="0"/>
          <c:order val="0"/>
          <c:spPr>
            <a:solidFill>
              <a:schemeClr val="dk1">
                <a:tint val="88500"/>
              </a:schemeClr>
            </a:solidFill>
            <a:ln>
              <a:noFill/>
            </a:ln>
            <a:effectLst/>
          </c:spPr>
          <c:dPt>
            <c:idx val="4"/>
            <c:spPr>
              <a:solidFill>
                <a:srgbClr val="FF0000"/>
              </a:solidFill>
              <a:ln>
                <a:noFill/>
              </a:ln>
              <a:effectLst/>
            </c:spPr>
          </c:dPt>
          <c:cat>
            <c:strRef>
              <c:f>Sheet3!$R$173:$V$173</c:f>
              <c:strCache>
                <c:ptCount val="5"/>
                <c:pt idx="0">
                  <c:v>0-7</c:v>
                </c:pt>
                <c:pt idx="1">
                  <c:v>8-31</c:v>
                </c:pt>
                <c:pt idx="2">
                  <c:v>32-65</c:v>
                </c:pt>
                <c:pt idx="3">
                  <c:v>≥66</c:v>
                </c:pt>
                <c:pt idx="4">
                  <c:v>OHT-</c:v>
                </c:pt>
              </c:strCache>
            </c:strRef>
          </c:cat>
          <c:val>
            <c:numRef>
              <c:f>Sheet3!$R$174:$V$174</c:f>
              <c:numCache>
                <c:formatCode>General</c:formatCode>
                <c:ptCount val="5"/>
                <c:pt idx="0">
                  <c:v>26.829268292682933</c:v>
                </c:pt>
                <c:pt idx="1">
                  <c:v>13.157894736842104</c:v>
                </c:pt>
                <c:pt idx="2">
                  <c:v>11.904761904761903</c:v>
                </c:pt>
                <c:pt idx="3">
                  <c:v>11.627906976744185</c:v>
                </c:pt>
                <c:pt idx="4">
                  <c:v>27.701375245579602</c:v>
                </c:pt>
              </c:numCache>
            </c:numRef>
          </c:val>
        </c:ser>
        <c:dLbls/>
        <c:axId val="153654400"/>
        <c:axId val="153656320"/>
      </c:barChart>
      <c:catAx>
        <c:axId val="153654400"/>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Days after LVAD implantation</a:t>
                </a:r>
                <a:endParaRPr lang="en-US"/>
              </a:p>
            </c:rich>
          </c:tx>
          <c:layout>
            <c:manualLayout>
              <c:xMode val="edge"/>
              <c:yMode val="edge"/>
              <c:x val="0.28873447174019312"/>
              <c:y val="0.89316866952035767"/>
            </c:manualLayout>
          </c:layout>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656320"/>
        <c:crosses val="autoZero"/>
        <c:auto val="1"/>
        <c:lblAlgn val="ctr"/>
        <c:lblOffset val="100"/>
      </c:catAx>
      <c:valAx>
        <c:axId val="153656320"/>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p>
            </c:rich>
          </c:tx>
          <c:spPr>
            <a:noFill/>
            <a:ln>
              <a:noFill/>
            </a:ln>
            <a:effectLst/>
          </c:spPr>
        </c:title>
        <c:numFmt formatCode="General" sourceLinked="0"/>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654400"/>
        <c:crosses val="autoZero"/>
        <c:crossBetween val="between"/>
      </c:valAx>
      <c:spPr>
        <a:noFill/>
        <a:ln>
          <a:noFill/>
        </a:ln>
        <a:effectLst/>
      </c:spPr>
    </c:plotArea>
    <c:plotVisOnly val="1"/>
    <c:dispBlanksAs val="gap"/>
  </c:chart>
  <c:spPr>
    <a:solidFill>
      <a:schemeClr val="bg1"/>
    </a:solidFill>
    <a:ln w="9525" cap="flat" cmpd="sng" algn="ctr">
      <a:noFill/>
      <a:round/>
    </a:ln>
    <a:effectLst/>
  </c:spPr>
  <c:txPr>
    <a:bodyPr/>
    <a:lstStyle/>
    <a:p>
      <a:pPr>
        <a:defRPr/>
      </a:pPr>
      <a:endParaRPr lang="en-US"/>
    </a:p>
  </c:txPr>
  <c:externalData r:id="rId1"/>
  <c:userShapes r:id="rId2"/>
</c:chartSpace>
</file>

<file path=word/charts/chart3.xml><?xml version="1.0" encoding="utf-8"?>
<c:chartSpace xmlns:c="http://schemas.openxmlformats.org/drawingml/2006/chart" xmlns:a="http://schemas.openxmlformats.org/drawingml/2006/main" xmlns:r="http://schemas.openxmlformats.org/officeDocument/2006/relationships">
  <c:lang val="en-US"/>
  <c:style val="1"/>
  <c:chart>
    <c:autoTitleDeleted val="1"/>
    <c:plotArea>
      <c:layout/>
      <c:barChart>
        <c:barDir val="col"/>
        <c:grouping val="stacked"/>
        <c:ser>
          <c:idx val="0"/>
          <c:order val="0"/>
          <c:spPr>
            <a:solidFill>
              <a:schemeClr val="dk1">
                <a:tint val="88500"/>
              </a:schemeClr>
            </a:solidFill>
            <a:ln>
              <a:noFill/>
            </a:ln>
            <a:effectLst/>
          </c:spPr>
          <c:cat>
            <c:strRef>
              <c:f>Sheet2!$H$2269:$N$2269</c:f>
              <c:strCache>
                <c:ptCount val="7"/>
                <c:pt idx="0">
                  <c:v>18-30</c:v>
                </c:pt>
                <c:pt idx="1">
                  <c:v>31-40</c:v>
                </c:pt>
                <c:pt idx="2">
                  <c:v>41-50</c:v>
                </c:pt>
                <c:pt idx="3">
                  <c:v>51-60</c:v>
                </c:pt>
                <c:pt idx="4">
                  <c:v>61-70</c:v>
                </c:pt>
                <c:pt idx="5">
                  <c:v>71-80</c:v>
                </c:pt>
                <c:pt idx="6">
                  <c:v>&gt;80</c:v>
                </c:pt>
              </c:strCache>
            </c:strRef>
          </c:cat>
          <c:val>
            <c:numRef>
              <c:f>Sheet2!$H$2270:$N$2270</c:f>
              <c:numCache>
                <c:formatCode>General</c:formatCode>
                <c:ptCount val="7"/>
                <c:pt idx="0">
                  <c:v>19.708029197080286</c:v>
                </c:pt>
                <c:pt idx="1">
                  <c:v>22.959183673469365</c:v>
                </c:pt>
                <c:pt idx="2">
                  <c:v>24.668435013262599</c:v>
                </c:pt>
                <c:pt idx="3">
                  <c:v>26.645768025078375</c:v>
                </c:pt>
                <c:pt idx="4">
                  <c:v>28.278041074249586</c:v>
                </c:pt>
                <c:pt idx="5">
                  <c:v>34.466019417475763</c:v>
                </c:pt>
                <c:pt idx="6">
                  <c:v>38.461538461538446</c:v>
                </c:pt>
              </c:numCache>
            </c:numRef>
          </c:val>
        </c:ser>
        <c:dLbls/>
        <c:gapWidth val="50"/>
        <c:overlap val="100"/>
        <c:axId val="153562112"/>
        <c:axId val="153568384"/>
      </c:barChart>
      <c:catAx>
        <c:axId val="153562112"/>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 (years)</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162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568384"/>
        <c:crosses val="autoZero"/>
        <c:auto val="1"/>
        <c:lblAlgn val="ctr"/>
        <c:lblOffset val="100"/>
      </c:catAx>
      <c:valAx>
        <c:axId val="153568384"/>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p>
            </c:rich>
          </c:tx>
          <c:spPr>
            <a:noFill/>
            <a:ln>
              <a:noFill/>
            </a:ln>
            <a:effectLst/>
          </c:spPr>
        </c:title>
        <c:numFmt formatCode="General" sourceLinked="0"/>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562112"/>
        <c:crosses val="autoZero"/>
        <c:crossBetween val="between"/>
      </c:valAx>
      <c:spPr>
        <a:noFill/>
        <a:ln>
          <a:noFill/>
        </a:ln>
        <a:effectLst/>
      </c:spPr>
    </c:plotArea>
    <c:plotVisOnly val="1"/>
    <c:dispBlanksAs val="gap"/>
  </c:chart>
  <c:spPr>
    <a:noFill/>
    <a:ln>
      <a:noFill/>
    </a:ln>
    <a:effectLst/>
  </c:spPr>
  <c:txPr>
    <a:bodyPr/>
    <a:lstStyle/>
    <a:p>
      <a:pPr>
        <a:defRPr/>
      </a:pPr>
      <a:endParaRPr lang="en-US"/>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US"/>
  <c:style val="1"/>
  <c:chart>
    <c:autoTitleDeleted val="1"/>
    <c:plotArea>
      <c:layout/>
      <c:barChart>
        <c:barDir val="col"/>
        <c:grouping val="clustered"/>
        <c:ser>
          <c:idx val="0"/>
          <c:order val="0"/>
          <c:spPr>
            <a:solidFill>
              <a:schemeClr val="dk1">
                <a:tint val="88500"/>
              </a:schemeClr>
            </a:solidFill>
            <a:ln>
              <a:noFill/>
            </a:ln>
            <a:effectLst/>
          </c:spPr>
          <c:cat>
            <c:strRef>
              <c:f>Sheet1!$D$7:$H$7</c:f>
              <c:strCache>
                <c:ptCount val="4"/>
                <c:pt idx="0">
                  <c:v>0-1</c:v>
                </c:pt>
                <c:pt idx="1">
                  <c:v>2-5</c:v>
                </c:pt>
                <c:pt idx="2">
                  <c:v>6-12</c:v>
                </c:pt>
                <c:pt idx="3">
                  <c:v>≥13</c:v>
                </c:pt>
              </c:strCache>
            </c:strRef>
          </c:cat>
          <c:val>
            <c:numRef>
              <c:f>Sheet1!$D$5:$H$5</c:f>
              <c:numCache>
                <c:formatCode>General</c:formatCode>
                <c:ptCount val="5"/>
                <c:pt idx="0">
                  <c:v>34.932821497120905</c:v>
                </c:pt>
                <c:pt idx="1">
                  <c:v>26.542056074766318</c:v>
                </c:pt>
                <c:pt idx="2">
                  <c:v>22.466216216216196</c:v>
                </c:pt>
                <c:pt idx="3">
                  <c:v>24.094202898550723</c:v>
                </c:pt>
              </c:numCache>
            </c:numRef>
          </c:val>
        </c:ser>
        <c:dLbls/>
        <c:axId val="153592576"/>
        <c:axId val="153594496"/>
      </c:barChart>
      <c:catAx>
        <c:axId val="153592576"/>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Day of LVAD implantation</a:t>
                </a:r>
                <a:endParaRPr lang="en-US"/>
              </a:p>
            </c:rich>
          </c:tx>
          <c:layout>
            <c:manualLayout>
              <c:xMode val="edge"/>
              <c:yMode val="edge"/>
              <c:x val="0.28873447174019312"/>
              <c:y val="0.89316866952035756"/>
            </c:manualLayout>
          </c:layout>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594496"/>
        <c:crosses val="autoZero"/>
        <c:auto val="1"/>
        <c:lblAlgn val="ctr"/>
        <c:lblOffset val="100"/>
      </c:catAx>
      <c:valAx>
        <c:axId val="153594496"/>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p>
            </c:rich>
          </c:tx>
          <c:spPr>
            <a:noFill/>
            <a:ln>
              <a:noFill/>
            </a:ln>
            <a:effectLst/>
          </c:spPr>
        </c:title>
        <c:numFmt formatCode="General" sourceLinked="0"/>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592576"/>
        <c:crosses val="autoZero"/>
        <c:crossBetween val="between"/>
      </c:valAx>
      <c:spPr>
        <a:noFill/>
        <a:ln>
          <a:noFill/>
        </a:ln>
        <a:effectLst/>
      </c:spPr>
    </c:plotArea>
    <c:plotVisOnly val="1"/>
    <c:dispBlanksAs val="gap"/>
  </c:chart>
  <c:spPr>
    <a:noFill/>
    <a:ln>
      <a:noFill/>
    </a:ln>
    <a:effectLst/>
  </c:spPr>
  <c:txPr>
    <a:bodyPr/>
    <a:lstStyle/>
    <a:p>
      <a:pPr>
        <a:defRPr/>
      </a:pPr>
      <a:endParaRPr lang="en-US"/>
    </a:p>
  </c:txPr>
  <c:externalData r:id="rId1"/>
  <c:userShapes r:id="rId2"/>
</c:chartSpace>
</file>

<file path=word/drawings/drawing1.xml><?xml version="1.0" encoding="utf-8"?>
<c:userShapes xmlns:c="http://schemas.openxmlformats.org/drawingml/2006/chart">
  <cdr:relSizeAnchor xmlns:cdr="http://schemas.openxmlformats.org/drawingml/2006/chartDrawing">
    <cdr:from>
      <cdr:x>0.16027</cdr:x>
      <cdr:y>0.88718</cdr:y>
    </cdr:from>
    <cdr:to>
      <cdr:x>0.75979</cdr:x>
      <cdr:y>0.88718</cdr:y>
    </cdr:to>
    <cdr:cxnSp macro="">
      <cdr:nvCxnSpPr>
        <cdr:cNvPr id="3" name="Straight Connector 2"/>
        <cdr:cNvCxnSpPr/>
      </cdr:nvCxnSpPr>
      <cdr:spPr>
        <a:xfrm xmlns:a="http://schemas.openxmlformats.org/drawingml/2006/main" flipV="1">
          <a:off x="763905" y="2474869"/>
          <a:ext cx="2857500" cy="0"/>
        </a:xfrm>
        <a:prstGeom xmlns:a="http://schemas.openxmlformats.org/drawingml/2006/main" prst="line">
          <a:avLst/>
        </a:prstGeom>
        <a:ln xmlns:a="http://schemas.openxmlformats.org/drawingml/2006/main" w="12700">
          <a:solidFill>
            <a:schemeClr val="tx1">
              <a:lumMod val="50000"/>
              <a:lumOff val="50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drawings/drawing2.xml><?xml version="1.0" encoding="utf-8"?>
<c:userShapes xmlns:c="http://schemas.openxmlformats.org/drawingml/2006/chart">
  <cdr:relSizeAnchor xmlns:cdr="http://schemas.openxmlformats.org/drawingml/2006/chartDrawing">
    <cdr:from>
      <cdr:x>0.16027</cdr:x>
      <cdr:y>0.88718</cdr:y>
    </cdr:from>
    <cdr:to>
      <cdr:x>0.75979</cdr:x>
      <cdr:y>0.88718</cdr:y>
    </cdr:to>
    <cdr:cxnSp macro="">
      <cdr:nvCxnSpPr>
        <cdr:cNvPr id="3" name="Straight Connector 2"/>
        <cdr:cNvCxnSpPr/>
      </cdr:nvCxnSpPr>
      <cdr:spPr>
        <a:xfrm xmlns:a="http://schemas.openxmlformats.org/drawingml/2006/main" flipV="1">
          <a:off x="763905" y="2474869"/>
          <a:ext cx="2857500" cy="0"/>
        </a:xfrm>
        <a:prstGeom xmlns:a="http://schemas.openxmlformats.org/drawingml/2006/main" prst="line">
          <a:avLst/>
        </a:prstGeom>
        <a:ln xmlns:a="http://schemas.openxmlformats.org/drawingml/2006/main" w="12700">
          <a:solidFill>
            <a:schemeClr val="tx1">
              <a:lumMod val="50000"/>
              <a:lumOff val="50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AE4A9-2EBA-4D30-93B0-26763EF93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4253</Words>
  <Characters>24247</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SHC</Company>
  <LinksUpToDate>false</LinksUpToDate>
  <CharactersWithSpaces>28444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Ouyang</dc:creator>
  <cp:lastModifiedBy>David Ouyang</cp:lastModifiedBy>
  <cp:revision>2</cp:revision>
  <dcterms:created xsi:type="dcterms:W3CDTF">2016-05-05T05:43:00Z</dcterms:created>
  <dcterms:modified xsi:type="dcterms:W3CDTF">2016-05-05T05:43:00Z</dcterms:modified>
</cp:coreProperties>
</file>