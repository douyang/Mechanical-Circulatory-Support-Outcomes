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Default="0047164F">
      <w:pPr>
        <w:rPr>
          <w:b/>
        </w:rPr>
      </w:pPr>
      <w:r>
        <w:rPr>
          <w:b/>
        </w:rPr>
        <w:t xml:space="preserve">Clinical outcomes of </w:t>
      </w:r>
      <w:proofErr w:type="spellStart"/>
      <w:r>
        <w:rPr>
          <w:b/>
        </w:rPr>
        <w:t>orthologous</w:t>
      </w:r>
      <w:proofErr w:type="spellEnd"/>
      <w:r>
        <w:rPr>
          <w:b/>
        </w:rPr>
        <w:t xml:space="preserve"> heart transplant after implantation of left ventricular assist devices (LVAD) comparing time to transplant and the use of invasive hemodynamic monitoring</w:t>
      </w:r>
    </w:p>
    <w:p w:rsidR="0047164F" w:rsidRDefault="0047164F">
      <w:r>
        <w:t xml:space="preserve">Background: The optimal characteristics for </w:t>
      </w:r>
      <w:proofErr w:type="spellStart"/>
      <w:r>
        <w:t>orthologous</w:t>
      </w:r>
      <w:proofErr w:type="spellEnd"/>
      <w:r>
        <w:t xml:space="preserve"> </w:t>
      </w:r>
      <w:r w:rsidR="00A53B55">
        <w:t xml:space="preserve">heart </w:t>
      </w:r>
      <w:r>
        <w:t>transplant</w:t>
      </w:r>
      <w:r w:rsidR="00A53B55">
        <w:t xml:space="preserve"> (OHT)</w:t>
      </w:r>
      <w:r>
        <w:t xml:space="preserve"> after the implantation of left ventricular assist devices</w:t>
      </w:r>
      <w:r w:rsidR="00A53B55">
        <w:t xml:space="preserve"> (LVAD)</w:t>
      </w:r>
      <w:r>
        <w:t xml:space="preserve"> is unknown. There exists significant inter-center variation in the timing </w:t>
      </w:r>
      <w:r w:rsidR="00A53B55">
        <w:t xml:space="preserve">of OHT </w:t>
      </w:r>
      <w:r>
        <w:t>and use of invasive hemodynamic monitoring</w:t>
      </w:r>
      <w:r w:rsidR="00A53B55">
        <w:t>.</w:t>
      </w:r>
    </w:p>
    <w:p w:rsidR="00A53B55" w:rsidRDefault="00A53B55">
      <w:r>
        <w:t xml:space="preserve">Methods and Results: With the Nationwide Inpatient Sample (NIS) from 1988 to 2011, we identified </w:t>
      </w:r>
      <w:r w:rsidR="00846B14">
        <w:t>2200</w:t>
      </w:r>
      <w:r>
        <w:t xml:space="preserve"> patients </w:t>
      </w:r>
      <w:ins w:id="0" w:author="David Ouyang" w:date="2015-07-02T15:25:00Z">
        <w:r w:rsidR="00B26373">
          <w:t xml:space="preserve">18 years of age or greater </w:t>
        </w:r>
      </w:ins>
      <w:r>
        <w:t xml:space="preserve">who underwent implantation of a LVAD and for which day of procedures was available. On average, patients underwent first LVAD placement on </w:t>
      </w:r>
      <w:r w:rsidR="0077093C">
        <w:t xml:space="preserve">day 9.4 </w:t>
      </w:r>
      <w:r w:rsidR="001879CE">
        <w:t>of hospitalization and started invasive hemodynamic monitoring 7.</w:t>
      </w:r>
      <w:del w:id="1" w:author="David Ouyang" w:date="2015-07-02T15:12:00Z">
        <w:r w:rsidR="001879CE" w:rsidDel="00503E24">
          <w:delText xml:space="preserve">4 </w:delText>
        </w:r>
      </w:del>
      <w:ins w:id="2" w:author="David Ouyang" w:date="2015-07-02T15:25:00Z">
        <w:r w:rsidR="00D10399">
          <w:t>2</w:t>
        </w:r>
      </w:ins>
      <w:ins w:id="3" w:author="David Ouyang" w:date="2015-07-02T15:12:00Z">
        <w:r w:rsidR="00503E24">
          <w:t xml:space="preserve"> </w:t>
        </w:r>
      </w:ins>
      <w:r w:rsidR="001879CE">
        <w:t xml:space="preserve">days prior to LVAD placement. Patients who had invasive hemodynamic monitoring (n = </w:t>
      </w:r>
      <w:del w:id="4" w:author="David Ouyang" w:date="2015-07-02T15:12:00Z">
        <w:r w:rsidR="0077093C" w:rsidDel="00503E24">
          <w:delText>488</w:delText>
        </w:r>
      </w:del>
      <w:ins w:id="5" w:author="David Ouyang" w:date="2015-07-02T15:12:00Z">
        <w:r w:rsidR="00503E24">
          <w:t>4</w:t>
        </w:r>
        <w:r w:rsidR="00503E24">
          <w:t>91</w:t>
        </w:r>
      </w:ins>
      <w:r w:rsidR="001879CE">
        <w:t xml:space="preserve">, </w:t>
      </w:r>
      <w:del w:id="6" w:author="David Ouyang" w:date="2015-07-02T15:25:00Z">
        <w:r w:rsidR="0077093C" w:rsidDel="00D10399">
          <w:delText>21</w:delText>
        </w:r>
      </w:del>
      <w:ins w:id="7" w:author="David Ouyang" w:date="2015-07-02T15:25:00Z">
        <w:r w:rsidR="00D10399">
          <w:t>2</w:t>
        </w:r>
        <w:r w:rsidR="00D10399">
          <w:t>2</w:t>
        </w:r>
      </w:ins>
      <w:r w:rsidR="001879CE">
        <w:t>.</w:t>
      </w:r>
      <w:del w:id="8" w:author="David Ouyang" w:date="2015-07-02T15:25:00Z">
        <w:r w:rsidR="0077093C" w:rsidDel="00D10399">
          <w:delText>57</w:delText>
        </w:r>
      </w:del>
      <w:ins w:id="9" w:author="David Ouyang" w:date="2015-07-02T15:25:00Z">
        <w:r w:rsidR="00D10399">
          <w:t>32</w:t>
        </w:r>
      </w:ins>
      <w:r w:rsidR="001879CE">
        <w:t>%) were not significantly different with respect to age (</w:t>
      </w:r>
      <w:r w:rsidR="00150E55">
        <w:t>,</w:t>
      </w:r>
      <w:r w:rsidR="001879CE">
        <w:t xml:space="preserve">gender ratio, # of concomitant diagnoses**), however waited </w:t>
      </w:r>
      <w:r w:rsidR="00150E55">
        <w:t xml:space="preserve">longer </w:t>
      </w:r>
      <w:r w:rsidR="001879CE">
        <w:t>for LVAD implantation (13.4 days vs. 8.5 days, p &lt; 0.</w:t>
      </w:r>
      <w:r w:rsidR="00261958">
        <w:t>XXX</w:t>
      </w:r>
      <w:r w:rsidR="001879CE">
        <w:t>) but had less in-hospital mortality (20.0% vs. 28.5%, p &lt;0.</w:t>
      </w:r>
      <w:r w:rsidR="00261958">
        <w:t>XXX</w:t>
      </w:r>
      <w:r w:rsidR="001879CE">
        <w:t>)</w:t>
      </w:r>
      <w:r w:rsidR="00150E55">
        <w:t>. 164</w:t>
      </w:r>
      <w:r w:rsidR="001879CE">
        <w:t xml:space="preserve"> (</w:t>
      </w:r>
      <w:r w:rsidR="00261958">
        <w:t>7.5%) patients also underwent OHT during the same hospitalization, which occurred 32 days (IQR 7.75 - 66 days) after LVAD implantation. More mortality was seen in patients who underwent OHT within 7 days of LVAD implantation compared to patients who underwent later OHT (25% vs. 13%, p &lt; 0.</w:t>
      </w:r>
      <w:r w:rsidR="0077093C">
        <w:t>XXX</w:t>
      </w:r>
      <w:r w:rsidR="00261958">
        <w:t xml:space="preserve">) as well as compared to patients who did not </w:t>
      </w:r>
      <w:r w:rsidR="005024C0">
        <w:t>receive</w:t>
      </w:r>
      <w:r w:rsidR="00261958">
        <w:t xml:space="preserve"> OHT during the same hospitalization (25% vs. X%, p &lt;0.XXX). ***</w:t>
      </w:r>
      <w:r>
        <w:br/>
      </w:r>
      <w:r>
        <w:br/>
        <w:t>Conclusions:</w:t>
      </w:r>
      <w:r w:rsidR="00261958">
        <w:t xml:space="preserve"> Mortality is increased for patients who undergo heart transplant within 1 week of LVAD implantation compared to patients who did not </w:t>
      </w:r>
      <w:r w:rsidR="005024C0">
        <w:t>receive</w:t>
      </w:r>
      <w:r w:rsidR="00261958">
        <w:t xml:space="preser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t>
      </w:r>
    </w:p>
    <w:p w:rsidR="001879CE" w:rsidRDefault="001879CE"/>
    <w:p w:rsidR="001879CE" w:rsidRDefault="001879CE"/>
    <w:p w:rsidR="001879CE" w:rsidRDefault="00420447">
      <w:r>
        <w:t xml:space="preserve"> </w:t>
      </w:r>
      <w:r w:rsidR="001879CE">
        <w:t>(**) Please add in table of demographic information with/without swan</w:t>
      </w:r>
      <w:r>
        <w:t>, and verify similarity</w:t>
      </w:r>
    </w:p>
    <w:p w:rsidR="00261958" w:rsidRDefault="00261958">
      <w:r>
        <w:t xml:space="preserve">(***) There was a population of patients who underwent second/third LVAD placements. Can you also look at </w:t>
      </w:r>
      <w:proofErr w:type="spellStart"/>
      <w:r>
        <w:t>thier</w:t>
      </w:r>
      <w:proofErr w:type="spellEnd"/>
      <w:r>
        <w:t xml:space="preserve"> demographics and % mortality? Maybe we can make the </w:t>
      </w:r>
      <w:r w:rsidR="00526BE8">
        <w:t>argument</w:t>
      </w:r>
      <w:r>
        <w:t xml:space="preserve"> if things look bad in first 7 days, better to repeat LVAD than to go to OHT if it's an option. </w:t>
      </w:r>
    </w:p>
    <w:p w:rsidR="006E641A" w:rsidRDefault="006E641A"/>
    <w:p w:rsidR="006E641A" w:rsidRDefault="006E641A"/>
    <w:p w:rsidR="006E641A" w:rsidRDefault="006E641A"/>
    <w:p w:rsidR="006E641A" w:rsidRDefault="006E641A"/>
    <w:p w:rsidR="006E641A" w:rsidRDefault="006E641A"/>
    <w:p w:rsidR="006E641A" w:rsidRDefault="006E641A"/>
    <w:p w:rsidR="006E641A" w:rsidRDefault="006E641A">
      <w:r>
        <w:t xml:space="preserve">Table 1: Baseline characteristics </w:t>
      </w:r>
    </w:p>
    <w:p w:rsidR="006E641A" w:rsidRDefault="006E641A"/>
    <w:p w:rsidR="006E641A" w:rsidRDefault="006E641A">
      <w:r>
        <w:lastRenderedPageBreak/>
        <w:t xml:space="preserve">Figure 1: </w:t>
      </w:r>
    </w:p>
    <w:p w:rsidR="006E641A" w:rsidRDefault="006E641A">
      <w:r w:rsidRPr="006E641A">
        <w:rPr>
          <w:noProof/>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p>
    <w:p w:rsidR="006E641A" w:rsidRDefault="006E641A">
      <w:r w:rsidRPr="006E641A">
        <w:rPr>
          <w:noProof/>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E641A" w:rsidRDefault="006E641A"/>
    <w:p w:rsidR="006E641A" w:rsidRDefault="006E641A">
      <w:r>
        <w:t xml:space="preserve">Table 3: </w:t>
      </w:r>
    </w:p>
    <w:p w:rsidR="006E641A" w:rsidRPr="0047164F" w:rsidRDefault="006E641A">
      <w:r w:rsidRPr="006E641A">
        <w:rPr>
          <w:noProof/>
        </w:rPr>
        <w:drawing>
          <wp:inline distT="0" distB="0" distL="0" distR="0">
            <wp:extent cx="5943600" cy="22980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52062" cy="4273606"/>
                      <a:chOff x="664029" y="248746"/>
                      <a:chExt cx="11052062" cy="4273606"/>
                    </a:xfrm>
                  </a:grpSpPr>
                  <a:graphicFrame>
                    <a:nvGraphicFramePr>
                      <a:cNvPr id="7" name="Chart 6"/>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6"/>
                      </a:graphicData>
                    </a:graphic>
                    <a:xfrm>
                      <a:off x="689727" y="248746"/>
                      <a:ext cx="4766310" cy="2808653"/>
                    </a:xfrm>
                  </a:graphicFrame>
                  <a:pic>
                    <a:nvPicPr>
                      <a:cNvPr id="8" name="table"/>
                      <a:cNvPicPr>
                        <a:picLocks noChangeAspect="1"/>
                      </a:cNvPicPr>
                    </a:nvPicPr>
                    <a:blipFill>
                      <a:blip r:embed="rId7"/>
                      <a:stretch>
                        <a:fillRect/>
                      </a:stretch>
                    </a:blipFill>
                    <a:spPr>
                      <a:xfrm>
                        <a:off x="6509656" y="3205843"/>
                        <a:ext cx="5206435" cy="695004"/>
                      </a:xfrm>
                      <a:prstGeom prst="rect">
                        <a:avLst/>
                      </a:prstGeom>
                    </a:spPr>
                  </a:pic>
                  <a:sp>
                    <a:nvSpPr>
                      <a:cNvPr id="10" name="TextBox 9"/>
                      <a:cNvSpPr txBox="1"/>
                    </a:nvSpPr>
                    <a:spPr>
                      <a:xfrm>
                        <a:off x="664029" y="3876021"/>
                        <a:ext cx="492034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Swan </a:t>
                          </a:r>
                          <a:r>
                            <a:rPr lang="en-US" sz="1200" dirty="0" err="1" smtClean="0"/>
                            <a:t>Ganz</a:t>
                          </a:r>
                          <a:r>
                            <a:rPr lang="en-US" sz="1200" dirty="0" smtClean="0"/>
                            <a:t> catheterization </a:t>
                          </a:r>
                          <a:r>
                            <a:rPr lang="en-US" sz="1200" i="1" dirty="0" smtClean="0"/>
                            <a:t>before </a:t>
                          </a:r>
                          <a:r>
                            <a:rPr lang="en-US" sz="1200" dirty="0" smtClean="0"/>
                            <a:t>LVAD implantation improves mortality</a:t>
                          </a:r>
                        </a:p>
                        <a:p>
                          <a:pPr algn="ctr"/>
                          <a:r>
                            <a:rPr lang="en-US" sz="1200" dirty="0" smtClean="0"/>
                            <a:t>*Patients who received Swan </a:t>
                          </a:r>
                          <a:r>
                            <a:rPr lang="en-US" sz="1200" dirty="0" err="1" smtClean="0"/>
                            <a:t>Ganz</a:t>
                          </a:r>
                          <a:r>
                            <a:rPr lang="en-US" sz="1200" dirty="0" smtClean="0"/>
                            <a:t> after LVAD were excluded</a:t>
                          </a:r>
                          <a:endParaRPr lang="en-US" sz="1200" dirty="0"/>
                        </a:p>
                      </a:txBody>
                      <a:useSpRect/>
                    </a:txSp>
                  </a:sp>
                  <a:sp>
                    <a:nvSpPr>
                      <a:cNvPr id="11" name="TextBox 10"/>
                      <a:cNvSpPr txBox="1"/>
                    </a:nvSpPr>
                    <a:spPr>
                      <a:xfrm>
                        <a:off x="6738258" y="3876021"/>
                        <a:ext cx="475705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t>Patients with Swan </a:t>
                          </a:r>
                          <a:r>
                            <a:rPr lang="en-US" sz="1200" dirty="0" err="1"/>
                            <a:t>Ganz</a:t>
                          </a:r>
                          <a:r>
                            <a:rPr lang="en-US" sz="1200" dirty="0"/>
                            <a:t> catheterization wait longer for LVAD implantation than patients without Swan </a:t>
                          </a:r>
                          <a:r>
                            <a:rPr lang="en-US" sz="1200" dirty="0" err="1"/>
                            <a:t>Ganz</a:t>
                          </a:r>
                          <a:r>
                            <a:rPr lang="en-US" sz="1200" dirty="0"/>
                            <a:t> catheterization</a:t>
                          </a:r>
                        </a:p>
                        <a:p>
                          <a:pPr algn="ctr"/>
                          <a:r>
                            <a:rPr lang="en-US" sz="1200" dirty="0" smtClean="0"/>
                            <a:t>*</a:t>
                          </a:r>
                          <a:r>
                            <a:rPr lang="en-US" sz="1200" dirty="0"/>
                            <a:t>Patients who received Swan </a:t>
                          </a:r>
                          <a:r>
                            <a:rPr lang="en-US" sz="1200" dirty="0" err="1"/>
                            <a:t>Ganz</a:t>
                          </a:r>
                          <a:r>
                            <a:rPr lang="en-US" sz="1200" dirty="0"/>
                            <a:t> after LVAD were </a:t>
                          </a:r>
                          <a:r>
                            <a:rPr lang="en-US" sz="1200" dirty="0" smtClean="0"/>
                            <a:t>excluded</a:t>
                          </a:r>
                          <a:endParaRPr lang="en-US" sz="1200" dirty="0"/>
                        </a:p>
                      </a:txBody>
                      <a:useSpRect/>
                    </a:txSp>
                  </a:sp>
                  <a:graphicFrame>
                    <a:nvGraphicFramePr>
                      <a:cNvPr id="12" name="Chart 1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8"/>
                      </a:graphicData>
                    </a:graphic>
                    <a:xfrm>
                      <a:off x="6729006" y="248746"/>
                      <a:ext cx="4766310" cy="2808653"/>
                    </a:xfrm>
                  </a:graphicFrame>
                  <a:pic>
                    <a:nvPicPr>
                      <a:cNvPr id="9" name="table"/>
                      <a:cNvPicPr>
                        <a:picLocks noChangeAspect="1"/>
                      </a:cNvPicPr>
                    </a:nvPicPr>
                    <a:blipFill>
                      <a:blip r:embed="rId9"/>
                      <a:stretch>
                        <a:fillRect/>
                      </a:stretch>
                    </a:blipFill>
                    <a:spPr>
                      <a:xfrm>
                        <a:off x="664029" y="3148013"/>
                        <a:ext cx="5090601" cy="695004"/>
                      </a:xfrm>
                      <a:prstGeom prst="rect">
                        <a:avLst/>
                      </a:prstGeom>
                    </a:spPr>
                  </a:pic>
                </lc:lockedCanvas>
              </a:graphicData>
            </a:graphic>
          </wp:inline>
        </w:drawing>
      </w:r>
    </w:p>
    <w:sectPr w:rsidR="006E641A" w:rsidRPr="0047164F"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150E55"/>
    <w:rsid w:val="001879CE"/>
    <w:rsid w:val="00261958"/>
    <w:rsid w:val="0029381B"/>
    <w:rsid w:val="004025CA"/>
    <w:rsid w:val="00420447"/>
    <w:rsid w:val="0047164F"/>
    <w:rsid w:val="005024C0"/>
    <w:rsid w:val="00503E24"/>
    <w:rsid w:val="00523553"/>
    <w:rsid w:val="00526BE8"/>
    <w:rsid w:val="00670432"/>
    <w:rsid w:val="006E641A"/>
    <w:rsid w:val="0077093C"/>
    <w:rsid w:val="00846B14"/>
    <w:rsid w:val="009F101A"/>
    <w:rsid w:val="00A118CB"/>
    <w:rsid w:val="00A53B55"/>
    <w:rsid w:val="00B26373"/>
    <w:rsid w:val="00C2537F"/>
    <w:rsid w:val="00CE15F8"/>
    <w:rsid w:val="00D10399"/>
    <w:rsid w:val="00DE14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0.13953488372093059</c:v>
                </c:pt>
                <c:pt idx="2">
                  <c:v>0.1</c:v>
                </c:pt>
                <c:pt idx="3">
                  <c:v>0.125</c:v>
                </c:pt>
              </c:numCache>
            </c:numRef>
          </c:val>
        </c:ser>
        <c:axId val="134866048"/>
        <c:axId val="134868352"/>
      </c:barChart>
      <c:catAx>
        <c:axId val="1348660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68352"/>
        <c:crosses val="autoZero"/>
        <c:auto val="1"/>
        <c:lblAlgn val="ctr"/>
        <c:lblOffset val="100"/>
      </c:catAx>
      <c:valAx>
        <c:axId val="1348683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66048"/>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with LVAD by Swan-Ganz catherization  </a:t>
            </a:r>
          </a:p>
        </c:rich>
      </c:tx>
      <c:spPr>
        <a:noFill/>
        <a:ln>
          <a:noFill/>
        </a:ln>
        <a:effectLst/>
      </c:spPr>
    </c:title>
    <c:plotArea>
      <c:layout/>
      <c:barChart>
        <c:barDir val="col"/>
        <c:grouping val="clustered"/>
        <c:ser>
          <c:idx val="0"/>
          <c:order val="0"/>
          <c:tx>
            <c:strRef>
              <c:f>Sheet2!$BC$2207</c:f>
              <c:strCache>
                <c:ptCount val="1"/>
                <c:pt idx="0">
                  <c:v>Percent</c:v>
                </c:pt>
              </c:strCache>
            </c:strRef>
          </c:tx>
          <c:spPr>
            <a:solidFill>
              <a:schemeClr val="dk1">
                <a:tint val="88500"/>
              </a:schemeClr>
            </a:solidFill>
            <a:ln>
              <a:noFill/>
            </a:ln>
            <a:effectLst/>
          </c:spPr>
          <c:cat>
            <c:strRef>
              <c:f>Sheet2!$AZ$2208:$AZ$2209</c:f>
              <c:strCache>
                <c:ptCount val="2"/>
                <c:pt idx="0">
                  <c:v>Swan Ganz</c:v>
                </c:pt>
                <c:pt idx="1">
                  <c:v>No Swan Ganz</c:v>
                </c:pt>
              </c:strCache>
            </c:strRef>
          </c:cat>
          <c:val>
            <c:numRef>
              <c:f>Sheet2!$BC$2208:$BC$2209</c:f>
              <c:numCache>
                <c:formatCode>General</c:formatCode>
                <c:ptCount val="2"/>
                <c:pt idx="0">
                  <c:v>0.19907407407407407</c:v>
                </c:pt>
                <c:pt idx="1">
                  <c:v>0.28506787330316824</c:v>
                </c:pt>
              </c:numCache>
            </c:numRef>
          </c:val>
        </c:ser>
        <c:overlap val="-100"/>
        <c:axId val="162714752"/>
        <c:axId val="185391744"/>
      </c:barChart>
      <c:catAx>
        <c:axId val="16271475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85391744"/>
        <c:crosses val="autoZero"/>
        <c:auto val="1"/>
        <c:lblAlgn val="ctr"/>
        <c:lblOffset val="100"/>
      </c:catAx>
      <c:valAx>
        <c:axId val="18539174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14752"/>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Wait time for LVAD in hospitalized patients with Swan-Ganz catherization </a:t>
            </a:r>
          </a:p>
        </c:rich>
      </c:tx>
      <c:spPr>
        <a:noFill/>
        <a:ln>
          <a:noFill/>
        </a:ln>
        <a:effectLst/>
      </c:spPr>
    </c:title>
    <c:plotArea>
      <c:layout/>
      <c:barChart>
        <c:barDir val="col"/>
        <c:grouping val="clustered"/>
        <c:ser>
          <c:idx val="0"/>
          <c:order val="0"/>
          <c:tx>
            <c:v>Wait time in days</c:v>
          </c:tx>
          <c:spPr>
            <a:solidFill>
              <a:schemeClr val="dk1">
                <a:tint val="88500"/>
              </a:schemeClr>
            </a:solidFill>
            <a:ln>
              <a:noFill/>
            </a:ln>
            <a:effectLst/>
          </c:spPr>
          <c:cat>
            <c:strRef>
              <c:f>Sheet2!$AZ$2208:$AZ$2209</c:f>
              <c:strCache>
                <c:ptCount val="2"/>
                <c:pt idx="0">
                  <c:v>Swan Ganz</c:v>
                </c:pt>
                <c:pt idx="1">
                  <c:v>No Swan Ganz</c:v>
                </c:pt>
              </c:strCache>
            </c:strRef>
          </c:cat>
          <c:val>
            <c:numRef>
              <c:f>Sheet4!$BU$2223:$BU$2224</c:f>
              <c:numCache>
                <c:formatCode>General</c:formatCode>
                <c:ptCount val="2"/>
                <c:pt idx="0">
                  <c:v>13.739454094292803</c:v>
                </c:pt>
                <c:pt idx="1">
                  <c:v>8.676322418136019</c:v>
                </c:pt>
              </c:numCache>
            </c:numRef>
          </c:val>
        </c:ser>
        <c:overlap val="-100"/>
        <c:axId val="155197824"/>
        <c:axId val="155199744"/>
      </c:barChart>
      <c:catAx>
        <c:axId val="15519782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55199744"/>
        <c:crosses val="autoZero"/>
        <c:auto val="1"/>
        <c:lblAlgn val="ctr"/>
        <c:lblOffset val="100"/>
      </c:catAx>
      <c:valAx>
        <c:axId val="15519974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days</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97824"/>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4</cp:revision>
  <dcterms:created xsi:type="dcterms:W3CDTF">2015-07-02T22:12:00Z</dcterms:created>
  <dcterms:modified xsi:type="dcterms:W3CDTF">2015-07-02T22:26:00Z</dcterms:modified>
</cp:coreProperties>
</file>