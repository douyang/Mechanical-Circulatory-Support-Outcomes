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5CA" w:rsidRPr="00DF0F40" w:rsidRDefault="00EC0958">
      <w:pPr>
        <w:rPr>
          <w:b/>
          <w:sz w:val="24"/>
          <w:szCs w:val="24"/>
        </w:rPr>
      </w:pPr>
      <w:r w:rsidRPr="00DF0F40">
        <w:rPr>
          <w:b/>
          <w:sz w:val="24"/>
          <w:szCs w:val="24"/>
        </w:rPr>
        <w:t xml:space="preserve">Impact of wait times </w:t>
      </w:r>
      <w:r w:rsidR="002C7DD0">
        <w:rPr>
          <w:b/>
          <w:sz w:val="24"/>
          <w:szCs w:val="24"/>
        </w:rPr>
        <w:t xml:space="preserve">for cardiac transplantation </w:t>
      </w:r>
      <w:r w:rsidR="0041575F">
        <w:rPr>
          <w:b/>
          <w:sz w:val="24"/>
          <w:szCs w:val="24"/>
        </w:rPr>
        <w:t xml:space="preserve">on </w:t>
      </w:r>
      <w:r w:rsidR="002C7DD0">
        <w:rPr>
          <w:b/>
          <w:sz w:val="24"/>
          <w:szCs w:val="24"/>
        </w:rPr>
        <w:t>outcomes</w:t>
      </w:r>
      <w:r w:rsidRPr="00DF0F40">
        <w:rPr>
          <w:b/>
          <w:sz w:val="24"/>
          <w:szCs w:val="24"/>
        </w:rPr>
        <w:t xml:space="preserve">after implantation of left ventricular assist devices (LVAD) </w:t>
      </w:r>
    </w:p>
    <w:p w:rsidR="003C1A34" w:rsidRPr="00DF0F40" w:rsidRDefault="00EC0958">
      <w:pPr>
        <w:rPr>
          <w:sz w:val="24"/>
          <w:szCs w:val="24"/>
        </w:rPr>
      </w:pPr>
      <w:r w:rsidRPr="00DF0F40">
        <w:rPr>
          <w:sz w:val="24"/>
          <w:szCs w:val="24"/>
        </w:rPr>
        <w:t xml:space="preserve">Background: The optimal timing for </w:t>
      </w:r>
      <w:proofErr w:type="spellStart"/>
      <w:r w:rsidR="008D586D" w:rsidRPr="00DF0F40">
        <w:rPr>
          <w:sz w:val="24"/>
          <w:szCs w:val="24"/>
        </w:rPr>
        <w:t>ortho</w:t>
      </w:r>
      <w:r w:rsidR="008D586D">
        <w:rPr>
          <w:sz w:val="24"/>
          <w:szCs w:val="24"/>
        </w:rPr>
        <w:t>topic</w:t>
      </w:r>
      <w:proofErr w:type="spellEnd"/>
      <w:ins w:id="0" w:author="David Ouyang" w:date="2015-10-29T15:57:00Z">
        <w:r w:rsidR="00AF1C93">
          <w:rPr>
            <w:sz w:val="24"/>
            <w:szCs w:val="24"/>
          </w:rPr>
          <w:t xml:space="preserve"> </w:t>
        </w:r>
      </w:ins>
      <w:r w:rsidRPr="00DF0F40">
        <w:rPr>
          <w:sz w:val="24"/>
          <w:szCs w:val="24"/>
        </w:rPr>
        <w:t xml:space="preserve">heart </w:t>
      </w:r>
      <w:r w:rsidR="00FF2EF4" w:rsidRPr="00DF0F40">
        <w:rPr>
          <w:sz w:val="24"/>
          <w:szCs w:val="24"/>
        </w:rPr>
        <w:t>transplant</w:t>
      </w:r>
      <w:r w:rsidR="00FF2EF4">
        <w:rPr>
          <w:sz w:val="24"/>
          <w:szCs w:val="24"/>
        </w:rPr>
        <w:t>ation</w:t>
      </w:r>
      <w:ins w:id="1" w:author="David Ouyang" w:date="2015-10-29T16:03:00Z">
        <w:r w:rsidR="00AF1C93">
          <w:rPr>
            <w:sz w:val="24"/>
            <w:szCs w:val="24"/>
          </w:rPr>
          <w:t xml:space="preserve"> </w:t>
        </w:r>
      </w:ins>
      <w:r w:rsidRPr="00DF0F40">
        <w:rPr>
          <w:sz w:val="24"/>
          <w:szCs w:val="24"/>
        </w:rPr>
        <w:t xml:space="preserve">(OHT) after the implantation of left ventricular assist devices (LVAD) is unknown. </w:t>
      </w:r>
      <w:r w:rsidR="00225C92">
        <w:rPr>
          <w:sz w:val="24"/>
          <w:szCs w:val="24"/>
        </w:rPr>
        <w:t>In determining the optimal time for OHT after LVAD, t</w:t>
      </w:r>
      <w:r w:rsidRPr="00DF0F40">
        <w:rPr>
          <w:sz w:val="24"/>
          <w:szCs w:val="24"/>
        </w:rPr>
        <w:t xml:space="preserve">he need for clinical stability and time to recover from major surgery is balanced by the risk of LVAD complications and the formation of adhesions and scarring. </w:t>
      </w:r>
      <w:r w:rsidR="002C7DD0">
        <w:rPr>
          <w:sz w:val="24"/>
          <w:szCs w:val="24"/>
        </w:rPr>
        <w:t>Some have argued that performing OHT early after LVAD placement poses an increased risk of morbidity and mortality to patients</w:t>
      </w:r>
      <w:r w:rsidR="00C237E4">
        <w:rPr>
          <w:sz w:val="24"/>
          <w:szCs w:val="24"/>
        </w:rPr>
        <w:t>.</w:t>
      </w:r>
    </w:p>
    <w:p w:rsidR="0041575F" w:rsidRDefault="00EC0958" w:rsidP="00910A55">
      <w:pPr>
        <w:rPr>
          <w:sz w:val="24"/>
          <w:szCs w:val="24"/>
        </w:rPr>
      </w:pPr>
      <w:r w:rsidRPr="00DF0F40">
        <w:rPr>
          <w:sz w:val="24"/>
          <w:szCs w:val="24"/>
        </w:rPr>
        <w:t xml:space="preserve">Methods: </w:t>
      </w:r>
      <w:r w:rsidR="0041575F">
        <w:rPr>
          <w:sz w:val="24"/>
          <w:szCs w:val="24"/>
        </w:rPr>
        <w:t xml:space="preserve">Usingdata from </w:t>
      </w:r>
      <w:r w:rsidRPr="00DF0F40">
        <w:rPr>
          <w:sz w:val="24"/>
          <w:szCs w:val="24"/>
        </w:rPr>
        <w:t xml:space="preserve">the Nationwide Inpatient Sample (NIS) from 1998 to 2011, we identified patients 18 years of age or greater who underwent implantation of a LVAD and for which </w:t>
      </w:r>
      <w:r w:rsidR="0041575F">
        <w:rPr>
          <w:sz w:val="24"/>
          <w:szCs w:val="24"/>
        </w:rPr>
        <w:t xml:space="preserve">the </w:t>
      </w:r>
      <w:r w:rsidRPr="00DF0F40">
        <w:rPr>
          <w:sz w:val="24"/>
          <w:szCs w:val="24"/>
        </w:rPr>
        <w:t>da</w:t>
      </w:r>
      <w:r w:rsidR="0041575F">
        <w:rPr>
          <w:sz w:val="24"/>
          <w:szCs w:val="24"/>
        </w:rPr>
        <w:t>te</w:t>
      </w:r>
      <w:r w:rsidRPr="00DF0F40">
        <w:rPr>
          <w:sz w:val="24"/>
          <w:szCs w:val="24"/>
        </w:rPr>
        <w:t xml:space="preserve"> of procedurewas available. </w:t>
      </w:r>
      <w:r w:rsidR="0041575F">
        <w:rPr>
          <w:sz w:val="24"/>
          <w:szCs w:val="24"/>
        </w:rPr>
        <w:t xml:space="preserve">We calculated in hospital mortality for those patients who underwent OHT </w:t>
      </w:r>
      <w:r w:rsidR="0041575F" w:rsidRPr="00DF0F40">
        <w:rPr>
          <w:sz w:val="24"/>
          <w:szCs w:val="24"/>
        </w:rPr>
        <w:t>during the same hospitalization</w:t>
      </w:r>
      <w:r w:rsidR="0041575F">
        <w:rPr>
          <w:sz w:val="24"/>
          <w:szCs w:val="24"/>
        </w:rPr>
        <w:t xml:space="preserve"> as a function of time from LVAD to OHT, adjusting for </w:t>
      </w:r>
      <w:r w:rsidR="0041575F" w:rsidRPr="00DF0F40">
        <w:rPr>
          <w:sz w:val="24"/>
          <w:szCs w:val="24"/>
        </w:rPr>
        <w:t>age,</w:t>
      </w:r>
      <w:r w:rsidR="0041575F">
        <w:rPr>
          <w:sz w:val="24"/>
          <w:szCs w:val="24"/>
        </w:rPr>
        <w:t xml:space="preserve"> sex, race, household income, and</w:t>
      </w:r>
      <w:r w:rsidR="0041575F" w:rsidRPr="00DF0F40">
        <w:rPr>
          <w:sz w:val="24"/>
          <w:szCs w:val="24"/>
        </w:rPr>
        <w:t xml:space="preserve"> number of comorbid diagnoses</w:t>
      </w:r>
      <w:r w:rsidR="0041575F">
        <w:rPr>
          <w:sz w:val="24"/>
          <w:szCs w:val="24"/>
        </w:rPr>
        <w:t>. We also compared in hospital mortality for those patients who underwent LVAD placement without OHTto mortality for patients who underwent OHT after LVAD placement.</w:t>
      </w:r>
      <w:r w:rsidR="00C237E4">
        <w:rPr>
          <w:sz w:val="24"/>
          <w:szCs w:val="24"/>
        </w:rPr>
        <w:t xml:space="preserve"> Finally, we analyzed the effect of time to OHT after LVAD placement on the length of hospital stay</w:t>
      </w:r>
      <w:r w:rsidR="00383293">
        <w:rPr>
          <w:sz w:val="24"/>
          <w:szCs w:val="24"/>
        </w:rPr>
        <w:t xml:space="preserve"> post-transplant</w:t>
      </w:r>
      <w:r w:rsidR="00C237E4">
        <w:rPr>
          <w:sz w:val="24"/>
          <w:szCs w:val="24"/>
        </w:rPr>
        <w:t>.</w:t>
      </w:r>
    </w:p>
    <w:p w:rsidR="00910A55" w:rsidRPr="00DF0F40" w:rsidRDefault="0041575F" w:rsidP="00910A55">
      <w:pPr>
        <w:rPr>
          <w:rFonts w:eastAsia="Times New Roman" w:cs="Times New Roman"/>
          <w:color w:val="000000"/>
          <w:sz w:val="24"/>
          <w:szCs w:val="24"/>
        </w:rPr>
      </w:pPr>
      <w:r w:rsidRPr="00DF0F40">
        <w:rPr>
          <w:sz w:val="24"/>
          <w:szCs w:val="24"/>
        </w:rPr>
        <w:t>Results</w:t>
      </w:r>
      <w:r>
        <w:rPr>
          <w:sz w:val="24"/>
          <w:szCs w:val="24"/>
        </w:rPr>
        <w:t>:</w:t>
      </w:r>
      <w:r w:rsidRPr="00DF0F40">
        <w:rPr>
          <w:sz w:val="24"/>
          <w:szCs w:val="24"/>
        </w:rPr>
        <w:t xml:space="preserve"> 2200 </w:t>
      </w:r>
      <w:r w:rsidR="002C7DD0">
        <w:rPr>
          <w:sz w:val="24"/>
          <w:szCs w:val="24"/>
        </w:rPr>
        <w:t>patients</w:t>
      </w:r>
      <w:ins w:id="2" w:author="David Ouyang" w:date="2015-10-29T16:03:00Z">
        <w:r w:rsidR="00AF1C93">
          <w:rPr>
            <w:sz w:val="24"/>
            <w:szCs w:val="24"/>
          </w:rPr>
          <w:t xml:space="preserve"> </w:t>
        </w:r>
      </w:ins>
      <w:r w:rsidR="002C7DD0" w:rsidRPr="00DF0F40">
        <w:rPr>
          <w:sz w:val="24"/>
          <w:szCs w:val="24"/>
        </w:rPr>
        <w:t xml:space="preserve">underwent implantation of a LVAD </w:t>
      </w:r>
      <w:r w:rsidR="002C7DD0">
        <w:rPr>
          <w:sz w:val="24"/>
          <w:szCs w:val="24"/>
        </w:rPr>
        <w:t xml:space="preserve">in this cohort. </w:t>
      </w:r>
      <w:r>
        <w:rPr>
          <w:sz w:val="24"/>
          <w:szCs w:val="24"/>
        </w:rPr>
        <w:t>1</w:t>
      </w:r>
      <w:r w:rsidR="00EC0958" w:rsidRPr="00DF0F40">
        <w:rPr>
          <w:sz w:val="24"/>
          <w:szCs w:val="24"/>
        </w:rPr>
        <w:t xml:space="preserve">64 (7.5%) patients also underwent OHT during the same hospitalization, which occurred </w:t>
      </w:r>
      <w:r w:rsidR="002C7DD0">
        <w:rPr>
          <w:sz w:val="24"/>
          <w:szCs w:val="24"/>
        </w:rPr>
        <w:t xml:space="preserve">on average </w:t>
      </w:r>
      <w:r w:rsidR="00EC0958" w:rsidRPr="00DF0F40">
        <w:rPr>
          <w:sz w:val="24"/>
          <w:szCs w:val="24"/>
        </w:rPr>
        <w:t xml:space="preserve">32 days (IQR 7.75 - 66 days) after LVAD implantation. Of patients who underwent OHT, </w:t>
      </w:r>
      <w:r w:rsidR="002C7DD0" w:rsidRPr="00DF0F40">
        <w:rPr>
          <w:sz w:val="24"/>
          <w:szCs w:val="24"/>
        </w:rPr>
        <w:t xml:space="preserve">patients who underwent transplantation within 7 days of LVAD implantation </w:t>
      </w:r>
      <w:r w:rsidR="002C7DD0">
        <w:rPr>
          <w:sz w:val="24"/>
          <w:szCs w:val="24"/>
        </w:rPr>
        <w:t xml:space="preserve">experienced </w:t>
      </w:r>
      <w:r w:rsidR="00EC0958" w:rsidRPr="00DF0F40">
        <w:rPr>
          <w:sz w:val="24"/>
          <w:szCs w:val="24"/>
        </w:rPr>
        <w:t>increased in-hospital mortality compared to patients who underwent transplant after 8 days</w:t>
      </w:r>
      <w:ins w:id="3" w:author="David Ouyang" w:date="2015-10-29T16:03:00Z">
        <w:r w:rsidR="00AF1C93">
          <w:rPr>
            <w:sz w:val="24"/>
            <w:szCs w:val="24"/>
          </w:rPr>
          <w:t xml:space="preserve"> </w:t>
        </w:r>
      </w:ins>
      <w:r w:rsidR="00EC0958" w:rsidRPr="00DF0F40">
        <w:rPr>
          <w:sz w:val="24"/>
          <w:szCs w:val="24"/>
        </w:rPr>
        <w:t xml:space="preserve">(26.8% vs. 12.2%, p = 0.0483). There was no statistically significant difference in patient demographics with regards to age, sex, race, household income, or number of comorbid diagnoses.  </w:t>
      </w:r>
      <w:r w:rsidR="00C237E4">
        <w:rPr>
          <w:rFonts w:eastAsia="Times New Roman" w:cs="Times New Roman"/>
          <w:color w:val="000000"/>
          <w:sz w:val="24"/>
          <w:szCs w:val="24"/>
        </w:rPr>
        <w:t xml:space="preserve">Compared to patients who underwent LVAD implantation but did not undergo OHT, patients who </w:t>
      </w:r>
      <w:r w:rsidR="00C237E4" w:rsidRPr="00910A55">
        <w:rPr>
          <w:sz w:val="24"/>
          <w:szCs w:val="24"/>
        </w:rPr>
        <w:t xml:space="preserve">underwent </w:t>
      </w:r>
      <w:r w:rsidR="00C237E4">
        <w:rPr>
          <w:sz w:val="24"/>
          <w:szCs w:val="24"/>
        </w:rPr>
        <w:t xml:space="preserve">late OHT after LVAD had decreased mortality (12.2% vs. 27.0% p &lt; 0.001). Patients who underwent early </w:t>
      </w:r>
      <w:r w:rsidR="00D47D29">
        <w:rPr>
          <w:sz w:val="24"/>
          <w:szCs w:val="24"/>
        </w:rPr>
        <w:t>OHT</w:t>
      </w:r>
      <w:r w:rsidR="00C237E4">
        <w:rPr>
          <w:sz w:val="24"/>
          <w:szCs w:val="24"/>
        </w:rPr>
        <w:t xml:space="preserve"> after LVAD did not show a similar mortality benefit (26.8% vs. 27.0%, p = 0.946). </w:t>
      </w:r>
      <w:ins w:id="4" w:author="David Ouyang" w:date="2015-10-29T16:04:00Z">
        <w:r w:rsidR="00AF1C93">
          <w:rPr>
            <w:sz w:val="24"/>
            <w:szCs w:val="24"/>
          </w:rPr>
          <w:t xml:space="preserve">Patients who </w:t>
        </w:r>
      </w:ins>
      <w:ins w:id="5" w:author="David Ouyang" w:date="2015-10-29T16:05:00Z">
        <w:r w:rsidR="00AF1C93">
          <w:rPr>
            <w:sz w:val="24"/>
            <w:szCs w:val="24"/>
          </w:rPr>
          <w:t>underwent</w:t>
        </w:r>
      </w:ins>
      <w:ins w:id="6" w:author="David Ouyang" w:date="2015-10-29T16:04:00Z">
        <w:r w:rsidR="00AF1C93">
          <w:rPr>
            <w:sz w:val="24"/>
            <w:szCs w:val="24"/>
          </w:rPr>
          <w:t xml:space="preserve"> OHT </w:t>
        </w:r>
      </w:ins>
      <w:ins w:id="7" w:author="David Ouyang" w:date="2015-10-29T16:05:00Z">
        <w:r w:rsidR="00AF1C93">
          <w:rPr>
            <w:sz w:val="24"/>
            <w:szCs w:val="24"/>
          </w:rPr>
          <w:t>were younger than patients who did not undergo OHT (48.2 vs. 55.3 years, p &lt; 0.001)</w:t>
        </w:r>
      </w:ins>
      <w:ins w:id="8" w:author="David Ouyang" w:date="2015-10-29T16:06:00Z">
        <w:r w:rsidR="00AF1C93">
          <w:rPr>
            <w:sz w:val="24"/>
            <w:szCs w:val="24"/>
          </w:rPr>
          <w:t xml:space="preserve">, but were not </w:t>
        </w:r>
        <w:r w:rsidR="00636E5E">
          <w:rPr>
            <w:sz w:val="24"/>
            <w:szCs w:val="24"/>
          </w:rPr>
          <w:t xml:space="preserve">statistically significantly different with regard to sex, race, household income, or the number of </w:t>
        </w:r>
        <w:proofErr w:type="spellStart"/>
        <w:r w:rsidR="00636E5E">
          <w:rPr>
            <w:sz w:val="24"/>
            <w:szCs w:val="24"/>
          </w:rPr>
          <w:t>comorbid</w:t>
        </w:r>
        <w:proofErr w:type="spellEnd"/>
        <w:r w:rsidR="00636E5E">
          <w:rPr>
            <w:sz w:val="24"/>
            <w:szCs w:val="24"/>
          </w:rPr>
          <w:t xml:space="preserve"> diagnoses.</w:t>
        </w:r>
      </w:ins>
      <w:ins w:id="9" w:author="David Ouyang" w:date="2015-10-29T16:04:00Z">
        <w:r w:rsidR="00AF1C93">
          <w:rPr>
            <w:sz w:val="24"/>
            <w:szCs w:val="24"/>
          </w:rPr>
          <w:t xml:space="preserve"> </w:t>
        </w:r>
      </w:ins>
      <w:bookmarkStart w:id="10" w:name="_GoBack"/>
      <w:bookmarkEnd w:id="10"/>
    </w:p>
    <w:p w:rsidR="00BD2197" w:rsidRDefault="00EC0958">
      <w:pPr>
        <w:rPr>
          <w:sz w:val="24"/>
          <w:szCs w:val="24"/>
        </w:rPr>
      </w:pPr>
      <w:r w:rsidRPr="00DF0F40">
        <w:rPr>
          <w:sz w:val="24"/>
          <w:szCs w:val="24"/>
        </w:rPr>
        <w:t xml:space="preserve">Conclusions: </w:t>
      </w:r>
      <w:r w:rsidR="00225C92">
        <w:rPr>
          <w:sz w:val="24"/>
          <w:szCs w:val="24"/>
        </w:rPr>
        <w:t xml:space="preserve">In </w:t>
      </w:r>
      <w:r w:rsidR="002C7DD0">
        <w:rPr>
          <w:sz w:val="24"/>
          <w:szCs w:val="24"/>
        </w:rPr>
        <w:t>this cohort of patients who received LVADs</w:t>
      </w:r>
      <w:r w:rsidR="00225C92">
        <w:rPr>
          <w:sz w:val="24"/>
          <w:szCs w:val="24"/>
        </w:rPr>
        <w:t xml:space="preserve">, </w:t>
      </w:r>
      <w:r w:rsidR="00B34A8F">
        <w:rPr>
          <w:sz w:val="24"/>
          <w:szCs w:val="24"/>
        </w:rPr>
        <w:t xml:space="preserve">the rate of in-hospital mortality </w:t>
      </w:r>
      <w:r w:rsidR="002C7DD0">
        <w:rPr>
          <w:sz w:val="24"/>
          <w:szCs w:val="24"/>
        </w:rPr>
        <w:t xml:space="preserve">after OHTwas lower </w:t>
      </w:r>
      <w:r w:rsidR="00B34A8F">
        <w:rPr>
          <w:sz w:val="24"/>
          <w:szCs w:val="24"/>
        </w:rPr>
        <w:t xml:space="preserve">for patients who underwent late OHT (greater than 8 days from LVAD implantation) </w:t>
      </w:r>
      <w:r w:rsidR="002C7DD0">
        <w:rPr>
          <w:sz w:val="24"/>
          <w:szCs w:val="24"/>
        </w:rPr>
        <w:t xml:space="preserve">when </w:t>
      </w:r>
      <w:r w:rsidR="00B34A8F">
        <w:rPr>
          <w:sz w:val="24"/>
          <w:szCs w:val="24"/>
        </w:rPr>
        <w:t xml:space="preserve">compared to patients who </w:t>
      </w:r>
      <w:r w:rsidR="002C7DD0">
        <w:rPr>
          <w:sz w:val="24"/>
          <w:szCs w:val="24"/>
        </w:rPr>
        <w:t>underwent</w:t>
      </w:r>
      <w:ins w:id="11" w:author="David Ouyang" w:date="2015-10-29T15:56:00Z">
        <w:r w:rsidR="00AF1C93">
          <w:rPr>
            <w:sz w:val="24"/>
            <w:szCs w:val="24"/>
          </w:rPr>
          <w:t xml:space="preserve"> </w:t>
        </w:r>
      </w:ins>
      <w:r w:rsidR="00225C92">
        <w:rPr>
          <w:sz w:val="24"/>
          <w:szCs w:val="24"/>
        </w:rPr>
        <w:t>OHT</w:t>
      </w:r>
      <w:r w:rsidRPr="00DF0F40">
        <w:rPr>
          <w:sz w:val="24"/>
          <w:szCs w:val="24"/>
        </w:rPr>
        <w:t xml:space="preserve"> within 1 week of LVAD implantation</w:t>
      </w:r>
      <w:r w:rsidR="002C7DD0">
        <w:rPr>
          <w:sz w:val="24"/>
          <w:szCs w:val="24"/>
        </w:rPr>
        <w:t xml:space="preserve">, </w:t>
      </w:r>
      <w:r w:rsidR="00383293">
        <w:rPr>
          <w:sz w:val="24"/>
          <w:szCs w:val="24"/>
        </w:rPr>
        <w:t>and</w:t>
      </w:r>
      <w:ins w:id="12" w:author="David Ouyang" w:date="2015-10-29T15:57:00Z">
        <w:r w:rsidR="00AF1C93">
          <w:rPr>
            <w:sz w:val="24"/>
            <w:szCs w:val="24"/>
          </w:rPr>
          <w:t xml:space="preserve"> </w:t>
        </w:r>
      </w:ins>
      <w:r w:rsidR="007740DD">
        <w:rPr>
          <w:sz w:val="24"/>
          <w:szCs w:val="24"/>
        </w:rPr>
        <w:t xml:space="preserve">a longer wait for OHT after LVAD placement </w:t>
      </w:r>
      <w:r w:rsidR="00383293">
        <w:rPr>
          <w:sz w:val="24"/>
          <w:szCs w:val="24"/>
        </w:rPr>
        <w:t xml:space="preserve">did not </w:t>
      </w:r>
      <w:r w:rsidR="007740DD">
        <w:rPr>
          <w:sz w:val="24"/>
          <w:szCs w:val="24"/>
        </w:rPr>
        <w:t>correlate with longer hospital stays post OHT.</w:t>
      </w:r>
    </w:p>
    <w:p w:rsidR="00813B63" w:rsidRDefault="00813B63">
      <w:pPr>
        <w:rPr>
          <w:sz w:val="24"/>
          <w:szCs w:val="24"/>
        </w:rPr>
      </w:pPr>
    </w:p>
    <w:p w:rsidR="00813B63" w:rsidRDefault="00813B63">
      <w:pPr>
        <w:rPr>
          <w:sz w:val="24"/>
          <w:szCs w:val="24"/>
        </w:rPr>
      </w:pPr>
    </w:p>
    <w:p w:rsidR="00813B63" w:rsidRDefault="00813B63">
      <w:pPr>
        <w:rPr>
          <w:sz w:val="24"/>
          <w:szCs w:val="24"/>
        </w:rPr>
      </w:pPr>
    </w:p>
    <w:tbl>
      <w:tblPr>
        <w:tblpPr w:leftFromText="180" w:rightFromText="180" w:horzAnchor="margin" w:tblpXSpec="center" w:tblpY="-335"/>
        <w:tblW w:w="14484" w:type="dxa"/>
        <w:tblLook w:val="04A0"/>
      </w:tblPr>
      <w:tblGrid>
        <w:gridCol w:w="2704"/>
        <w:gridCol w:w="2260"/>
        <w:gridCol w:w="2260"/>
        <w:gridCol w:w="2260"/>
        <w:gridCol w:w="2260"/>
        <w:gridCol w:w="2740"/>
      </w:tblGrid>
      <w:tr w:rsidR="00813B63" w:rsidRPr="00813B63" w:rsidTr="00636E5E">
        <w:trPr>
          <w:trHeight w:val="345"/>
        </w:trPr>
        <w:tc>
          <w:tcPr>
            <w:tcW w:w="14484" w:type="dxa"/>
            <w:gridSpan w:val="6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lastRenderedPageBreak/>
              <w:t xml:space="preserve">Table 1. </w:t>
            </w: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Baseline demographics for early and late in-hospital Orthostatic Heart Transplant (OHT) after Left Ventricular Assist Device (LVAD) Implantation</w:t>
            </w:r>
          </w:p>
        </w:tc>
      </w:tr>
      <w:tr w:rsidR="00813B63" w:rsidRPr="00813B63" w:rsidTr="00636E5E">
        <w:trPr>
          <w:trHeight w:val="615"/>
        </w:trPr>
        <w:tc>
          <w:tcPr>
            <w:tcW w:w="2704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OHT 0 - 7 days after LVAD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OHT 8 - 31 days after LVAD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OHT 32 - 65 days after LVAD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OHT 66 days or more after LVAD</w:t>
            </w:r>
          </w:p>
        </w:tc>
        <w:tc>
          <w:tcPr>
            <w:tcW w:w="274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p-value (early group vs. pooled other groups)</w:t>
            </w:r>
          </w:p>
        </w:tc>
      </w:tr>
      <w:tr w:rsidR="00813B63" w:rsidRPr="00813B63" w:rsidTr="00636E5E">
        <w:trPr>
          <w:trHeight w:val="330"/>
        </w:trPr>
        <w:tc>
          <w:tcPr>
            <w:tcW w:w="2704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(n = 41)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(n = 38)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(n = 42)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(n = 43)</w:t>
            </w:r>
          </w:p>
        </w:tc>
        <w:tc>
          <w:tcPr>
            <w:tcW w:w="27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813B63" w:rsidRPr="00813B63" w:rsidTr="00636E5E">
        <w:trPr>
          <w:trHeight w:val="345"/>
        </w:trPr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723117" w:rsidP="00813B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LOS after OHT </w:t>
            </w:r>
            <w:r w:rsidR="00813B63"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(SD)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636E5E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US"/>
              </w:rPr>
            </w:pPr>
            <w:r w:rsidRPr="00636E5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US"/>
              </w:rPr>
              <w:t xml:space="preserve">23.8 </w:t>
            </w:r>
            <w:r w:rsidR="00813B63" w:rsidRPr="00636E5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US"/>
              </w:rPr>
              <w:t xml:space="preserve"> ± </w:t>
            </w:r>
            <w:r w:rsidRPr="00636E5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US"/>
              </w:rPr>
              <w:t>21.4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636E5E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US"/>
              </w:rPr>
            </w:pPr>
            <w:r w:rsidRPr="00636E5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US"/>
              </w:rPr>
              <w:t>21.7</w:t>
            </w:r>
            <w:r w:rsidR="00813B63" w:rsidRPr="00636E5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US"/>
              </w:rPr>
              <w:t xml:space="preserve"> ± </w:t>
            </w:r>
            <w:r w:rsidRPr="00636E5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US"/>
              </w:rPr>
              <w:t>15.8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636E5E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US"/>
              </w:rPr>
            </w:pPr>
            <w:r w:rsidRPr="00636E5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US"/>
              </w:rPr>
              <w:t>27.6</w:t>
            </w:r>
            <w:r w:rsidR="00813B63" w:rsidRPr="00636E5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US"/>
              </w:rPr>
              <w:t xml:space="preserve"> ± </w:t>
            </w:r>
            <w:r w:rsidRPr="00636E5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US"/>
              </w:rPr>
              <w:t>37.1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636E5E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US"/>
              </w:rPr>
            </w:pPr>
            <w:r w:rsidRPr="00636E5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US"/>
              </w:rPr>
              <w:t>27.1</w:t>
            </w:r>
            <w:r w:rsidR="00813B63" w:rsidRPr="00636E5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US"/>
              </w:rPr>
              <w:t xml:space="preserve">  ± </w:t>
            </w:r>
            <w:r w:rsidRPr="00636E5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US"/>
              </w:rPr>
              <w:t>22.8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636E5E" w:rsidRDefault="00813B63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US"/>
              </w:rPr>
            </w:pPr>
            <w:r w:rsidRPr="00636E5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US"/>
              </w:rPr>
              <w:t xml:space="preserve">p </w:t>
            </w:r>
            <w:r w:rsidR="00723117" w:rsidRPr="00636E5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US"/>
              </w:rPr>
              <w:t>= 0.6571</w:t>
            </w:r>
          </w:p>
        </w:tc>
      </w:tr>
      <w:tr w:rsidR="00723117" w:rsidRPr="00813B63" w:rsidTr="00636E5E">
        <w:trPr>
          <w:trHeight w:val="345"/>
        </w:trPr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Mortality (%)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636E5E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US"/>
              </w:rPr>
            </w:pPr>
            <w:r w:rsidRPr="00636E5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US"/>
              </w:rPr>
              <w:t>11 (26.8)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636E5E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US"/>
              </w:rPr>
            </w:pPr>
            <w:r w:rsidRPr="00636E5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US"/>
              </w:rPr>
              <w:t>5 (13.2)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636E5E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US"/>
              </w:rPr>
            </w:pPr>
            <w:r w:rsidRPr="00636E5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US"/>
              </w:rPr>
              <w:t>5 (11.9)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636E5E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US"/>
              </w:rPr>
            </w:pPr>
            <w:r w:rsidRPr="00636E5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US"/>
              </w:rPr>
              <w:t>5 (11.6)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636E5E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US"/>
              </w:rPr>
            </w:pPr>
            <w:r w:rsidRPr="00636E5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US"/>
              </w:rPr>
              <w:t>p = 0.0483</w:t>
            </w:r>
          </w:p>
        </w:tc>
      </w:tr>
      <w:tr w:rsidR="00723117" w:rsidRPr="00813B63" w:rsidTr="00636E5E">
        <w:trPr>
          <w:trHeight w:val="345"/>
        </w:trPr>
        <w:tc>
          <w:tcPr>
            <w:tcW w:w="270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Age, mean (SD)</w:t>
            </w:r>
          </w:p>
        </w:tc>
        <w:tc>
          <w:tcPr>
            <w:tcW w:w="22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50.6 ± 12.6</w:t>
            </w:r>
          </w:p>
        </w:tc>
        <w:tc>
          <w:tcPr>
            <w:tcW w:w="22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48.6 ± 12.7</w:t>
            </w:r>
          </w:p>
        </w:tc>
        <w:tc>
          <w:tcPr>
            <w:tcW w:w="22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47.4 ± 15.3</w:t>
            </w:r>
          </w:p>
        </w:tc>
        <w:tc>
          <w:tcPr>
            <w:tcW w:w="22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46.3  ± 13.1</w:t>
            </w:r>
          </w:p>
        </w:tc>
        <w:tc>
          <w:tcPr>
            <w:tcW w:w="274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p = 0.1667</w:t>
            </w:r>
          </w:p>
        </w:tc>
      </w:tr>
      <w:tr w:rsidR="00723117" w:rsidRPr="00813B63" w:rsidTr="00636E5E">
        <w:trPr>
          <w:trHeight w:val="345"/>
        </w:trPr>
        <w:tc>
          <w:tcPr>
            <w:tcW w:w="1448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Sex, n (%)</w:t>
            </w:r>
          </w:p>
        </w:tc>
      </w:tr>
      <w:tr w:rsidR="00723117" w:rsidRPr="00813B63" w:rsidTr="00636E5E">
        <w:trPr>
          <w:trHeight w:val="345"/>
        </w:trPr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Male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8 (19.5)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 (15.8)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7 (16.7)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9 (20.9)</w:t>
            </w:r>
          </w:p>
        </w:tc>
        <w:tc>
          <w:tcPr>
            <w:tcW w:w="27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23117" w:rsidRPr="00813B63" w:rsidRDefault="00886CDC" w:rsidP="00886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p = 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9999</w:t>
            </w:r>
          </w:p>
        </w:tc>
      </w:tr>
      <w:tr w:rsidR="00723117" w:rsidRPr="00813B63" w:rsidTr="00636E5E">
        <w:trPr>
          <w:trHeight w:val="345"/>
        </w:trPr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Female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33 (80.5)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32 (84.2)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35 (83.3)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34 (79.1)</w:t>
            </w:r>
          </w:p>
        </w:tc>
        <w:tc>
          <w:tcPr>
            <w:tcW w:w="27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723117" w:rsidRPr="00813B63" w:rsidTr="00636E5E">
        <w:trPr>
          <w:trHeight w:val="150"/>
        </w:trPr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723117" w:rsidRPr="00813B63" w:rsidTr="00636E5E">
        <w:trPr>
          <w:trHeight w:val="345"/>
        </w:trPr>
        <w:tc>
          <w:tcPr>
            <w:tcW w:w="1448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Race, n (%)</w:t>
            </w:r>
          </w:p>
        </w:tc>
      </w:tr>
      <w:tr w:rsidR="00723117" w:rsidRPr="00813B63" w:rsidTr="00636E5E">
        <w:trPr>
          <w:trHeight w:val="345"/>
        </w:trPr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White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25 (61.0)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19 (50.0)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23 (54.8)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22 (51.2)</w:t>
            </w:r>
          </w:p>
        </w:tc>
        <w:tc>
          <w:tcPr>
            <w:tcW w:w="27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23117" w:rsidRPr="00813B63" w:rsidRDefault="00886CDC" w:rsidP="00886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p = 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4154</w:t>
            </w:r>
          </w:p>
        </w:tc>
      </w:tr>
      <w:tr w:rsidR="00723117" w:rsidRPr="00813B63" w:rsidTr="00636E5E">
        <w:trPr>
          <w:trHeight w:val="345"/>
        </w:trPr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Black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 (7.3)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 (13.2)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8 (19.0)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 (14.0)</w:t>
            </w:r>
          </w:p>
        </w:tc>
        <w:tc>
          <w:tcPr>
            <w:tcW w:w="27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723117" w:rsidRPr="00813B63" w:rsidTr="00636E5E">
        <w:trPr>
          <w:trHeight w:val="345"/>
        </w:trPr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Hispanic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 (7.3)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7 (18.4)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 (4.8)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 (11.6)</w:t>
            </w:r>
          </w:p>
        </w:tc>
        <w:tc>
          <w:tcPr>
            <w:tcW w:w="27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723117" w:rsidRPr="00813B63" w:rsidTr="00636E5E">
        <w:trPr>
          <w:trHeight w:val="345"/>
        </w:trPr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Asian/Pacific Islander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 (4.9)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 (0.0)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 (2.4)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 (9.3)</w:t>
            </w:r>
          </w:p>
        </w:tc>
        <w:tc>
          <w:tcPr>
            <w:tcW w:w="27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723117" w:rsidRPr="00813B63" w:rsidTr="00636E5E">
        <w:trPr>
          <w:trHeight w:val="345"/>
        </w:trPr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Native American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 (0.0)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 (0.0)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 (0.0)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 (0.0)</w:t>
            </w:r>
          </w:p>
        </w:tc>
        <w:tc>
          <w:tcPr>
            <w:tcW w:w="27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723117" w:rsidRPr="00813B63" w:rsidTr="00636E5E">
        <w:trPr>
          <w:trHeight w:val="345"/>
        </w:trPr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Other or unknown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8 (19.5)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7 (18.4)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8 (20.0)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 (14.0)</w:t>
            </w:r>
          </w:p>
        </w:tc>
        <w:tc>
          <w:tcPr>
            <w:tcW w:w="27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723117" w:rsidRPr="00813B63" w:rsidTr="00636E5E">
        <w:trPr>
          <w:trHeight w:val="135"/>
        </w:trPr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723117" w:rsidRPr="00813B63" w:rsidTr="00636E5E">
        <w:trPr>
          <w:trHeight w:val="345"/>
        </w:trPr>
        <w:tc>
          <w:tcPr>
            <w:tcW w:w="1448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Median household income, n (%)</w:t>
            </w:r>
          </w:p>
        </w:tc>
      </w:tr>
      <w:tr w:rsidR="00723117" w:rsidRPr="00813B63" w:rsidTr="00636E5E">
        <w:trPr>
          <w:trHeight w:val="345"/>
        </w:trPr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$1-24,999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 (9.8)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8 (21.1)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13B63">
              <w:rPr>
                <w:rFonts w:ascii="Calibri" w:eastAsia="Times New Roman" w:hAnsi="Calibri" w:cs="Times New Roman"/>
                <w:color w:val="000000"/>
                <w:lang w:eastAsia="en-US"/>
              </w:rPr>
              <w:t>8 (19.0)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8 (18.6)</w:t>
            </w:r>
          </w:p>
        </w:tc>
        <w:tc>
          <w:tcPr>
            <w:tcW w:w="27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23117" w:rsidRPr="00813B63" w:rsidRDefault="00886CDC" w:rsidP="00886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p = 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2309</w:t>
            </w:r>
          </w:p>
        </w:tc>
      </w:tr>
      <w:tr w:rsidR="00723117" w:rsidRPr="00813B63" w:rsidTr="00636E5E">
        <w:trPr>
          <w:trHeight w:val="345"/>
        </w:trPr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$25,000-34,999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10 (24.4)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10 (26.3)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13B63">
              <w:rPr>
                <w:rFonts w:ascii="Calibri" w:eastAsia="Times New Roman" w:hAnsi="Calibri" w:cs="Times New Roman"/>
                <w:color w:val="000000"/>
                <w:lang w:eastAsia="en-US"/>
              </w:rPr>
              <w:t>10 (23.8)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7 (16.3)</w:t>
            </w:r>
          </w:p>
        </w:tc>
        <w:tc>
          <w:tcPr>
            <w:tcW w:w="27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723117" w:rsidRPr="00813B63" w:rsidTr="00636E5E">
        <w:trPr>
          <w:trHeight w:val="345"/>
        </w:trPr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$35,000-44,999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12 (29.3)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8 (21.1)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13B63">
              <w:rPr>
                <w:rFonts w:ascii="Calibri" w:eastAsia="Times New Roman" w:hAnsi="Calibri" w:cs="Times New Roman"/>
                <w:color w:val="000000"/>
                <w:lang w:eastAsia="en-US"/>
              </w:rPr>
              <w:t>10 (23.8)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13 (30.2)</w:t>
            </w:r>
          </w:p>
        </w:tc>
        <w:tc>
          <w:tcPr>
            <w:tcW w:w="27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723117" w:rsidRPr="00813B63" w:rsidTr="00636E5E">
        <w:trPr>
          <w:trHeight w:val="345"/>
        </w:trPr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$45,000 or more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12 (29.3)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12 (31.6)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13B63">
              <w:rPr>
                <w:rFonts w:ascii="Calibri" w:eastAsia="Times New Roman" w:hAnsi="Calibri" w:cs="Times New Roman"/>
                <w:color w:val="000000"/>
                <w:lang w:eastAsia="en-US"/>
              </w:rPr>
              <w:t>14 (33.3)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14 (32.6)</w:t>
            </w:r>
          </w:p>
        </w:tc>
        <w:tc>
          <w:tcPr>
            <w:tcW w:w="27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723117" w:rsidRPr="00813B63" w:rsidTr="00636E5E">
        <w:trPr>
          <w:trHeight w:val="345"/>
        </w:trPr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Unknown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 (7.3)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 (0.0)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13B63">
              <w:rPr>
                <w:rFonts w:ascii="Calibri" w:eastAsia="Times New Roman" w:hAnsi="Calibri" w:cs="Times New Roman"/>
                <w:color w:val="000000"/>
                <w:lang w:eastAsia="en-US"/>
              </w:rPr>
              <w:t>0 (0.0)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 (2.3)</w:t>
            </w:r>
          </w:p>
        </w:tc>
        <w:tc>
          <w:tcPr>
            <w:tcW w:w="27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723117" w:rsidRPr="00813B63" w:rsidTr="00636E5E">
        <w:trPr>
          <w:trHeight w:val="630"/>
        </w:trPr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636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Num</w:t>
            </w:r>
            <w:r w:rsidR="00636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ber</w:t>
            </w: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of </w:t>
            </w:r>
            <w:proofErr w:type="spellStart"/>
            <w:r w:rsidR="00636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comorbid</w:t>
            </w:r>
            <w:proofErr w:type="spellEnd"/>
            <w:r w:rsidR="00636E5E"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diagnosis</w:t>
            </w:r>
            <w:r w:rsidR="00636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es</w:t>
            </w:r>
            <w:proofErr w:type="spellEnd"/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, mean </w:t>
            </w:r>
            <w:r w:rsidR="00636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(</w:t>
            </w:r>
            <w:r w:rsidR="00636E5E"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SD</w:t>
            </w:r>
            <w:r w:rsidR="00636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22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11.9 ± 3.1</w:t>
            </w:r>
          </w:p>
        </w:tc>
        <w:tc>
          <w:tcPr>
            <w:tcW w:w="22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12.3 ± 3.0</w:t>
            </w:r>
          </w:p>
        </w:tc>
        <w:tc>
          <w:tcPr>
            <w:tcW w:w="22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12.5  ± 3.2</w:t>
            </w:r>
          </w:p>
        </w:tc>
        <w:tc>
          <w:tcPr>
            <w:tcW w:w="22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12.5  ± 3.2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p = 0.2961</w:t>
            </w:r>
          </w:p>
        </w:tc>
      </w:tr>
    </w:tbl>
    <w:p w:rsidR="00813B63" w:rsidRDefault="00813B63">
      <w:pPr>
        <w:rPr>
          <w:sz w:val="24"/>
          <w:szCs w:val="24"/>
        </w:rPr>
      </w:pPr>
    </w:p>
    <w:p w:rsidR="00305687" w:rsidRDefault="00305687">
      <w:pPr>
        <w:rPr>
          <w:sz w:val="24"/>
          <w:szCs w:val="24"/>
        </w:rPr>
      </w:pPr>
    </w:p>
    <w:p w:rsidR="00305687" w:rsidRDefault="00305687">
      <w:pPr>
        <w:rPr>
          <w:sz w:val="24"/>
          <w:szCs w:val="24"/>
        </w:rPr>
      </w:pPr>
    </w:p>
    <w:p w:rsidR="00D83148" w:rsidRDefault="00D83148">
      <w:pPr>
        <w:rPr>
          <w:sz w:val="24"/>
          <w:szCs w:val="24"/>
        </w:rPr>
      </w:pPr>
    </w:p>
    <w:p w:rsidR="00D83148" w:rsidRPr="00DF0F40" w:rsidRDefault="00886CDC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766310" cy="2761028"/>
            <wp:effectExtent l="0" t="0" r="15240" b="203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D83148" w:rsidRPr="00DF0F40" w:rsidSect="00813B63">
      <w:pgSz w:w="15840" w:h="12240" w:orient="landscape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Arial Unicode MS"/>
    <w:charset w:val="50"/>
    <w:family w:val="auto"/>
    <w:pitch w:val="variable"/>
    <w:sig w:usb0="00000000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trackRevisions/>
  <w:defaultTabStop w:val="720"/>
  <w:drawingGridHorizontalSpacing w:val="110"/>
  <w:displayHorizontalDrawingGridEvery w:val="2"/>
  <w:characterSpacingControl w:val="doNotCompress"/>
  <w:compat>
    <w:useFELayout/>
  </w:compat>
  <w:rsids>
    <w:rsidRoot w:val="0047164F"/>
    <w:rsid w:val="0012716E"/>
    <w:rsid w:val="00150E55"/>
    <w:rsid w:val="001879CE"/>
    <w:rsid w:val="00225C92"/>
    <w:rsid w:val="00261958"/>
    <w:rsid w:val="0029381B"/>
    <w:rsid w:val="002C7DD0"/>
    <w:rsid w:val="00305687"/>
    <w:rsid w:val="00383293"/>
    <w:rsid w:val="003A4A10"/>
    <w:rsid w:val="003C1A34"/>
    <w:rsid w:val="004025CA"/>
    <w:rsid w:val="0041575F"/>
    <w:rsid w:val="00420447"/>
    <w:rsid w:val="0047164F"/>
    <w:rsid w:val="004C43B5"/>
    <w:rsid w:val="005024C0"/>
    <w:rsid w:val="00503E24"/>
    <w:rsid w:val="00523553"/>
    <w:rsid w:val="00526BE8"/>
    <w:rsid w:val="00551DF4"/>
    <w:rsid w:val="00592DA7"/>
    <w:rsid w:val="0061702F"/>
    <w:rsid w:val="00636E5E"/>
    <w:rsid w:val="00652086"/>
    <w:rsid w:val="00670432"/>
    <w:rsid w:val="00674704"/>
    <w:rsid w:val="006B21E9"/>
    <w:rsid w:val="006E641A"/>
    <w:rsid w:val="00723117"/>
    <w:rsid w:val="0077093C"/>
    <w:rsid w:val="007740DD"/>
    <w:rsid w:val="00813B63"/>
    <w:rsid w:val="00846B14"/>
    <w:rsid w:val="00886CDC"/>
    <w:rsid w:val="008D586D"/>
    <w:rsid w:val="00910A55"/>
    <w:rsid w:val="00944EB1"/>
    <w:rsid w:val="0098240A"/>
    <w:rsid w:val="009C58C2"/>
    <w:rsid w:val="009F101A"/>
    <w:rsid w:val="00A118CB"/>
    <w:rsid w:val="00A53B55"/>
    <w:rsid w:val="00AF1C93"/>
    <w:rsid w:val="00B26373"/>
    <w:rsid w:val="00B34A8F"/>
    <w:rsid w:val="00BD2197"/>
    <w:rsid w:val="00C237E4"/>
    <w:rsid w:val="00C2537F"/>
    <w:rsid w:val="00CE15F8"/>
    <w:rsid w:val="00D10399"/>
    <w:rsid w:val="00D47D29"/>
    <w:rsid w:val="00D83148"/>
    <w:rsid w:val="00DE1472"/>
    <w:rsid w:val="00DF0F40"/>
    <w:rsid w:val="00EC0958"/>
    <w:rsid w:val="00F536FA"/>
    <w:rsid w:val="00FC1715"/>
    <w:rsid w:val="00FF2E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6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41A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523553"/>
  </w:style>
  <w:style w:type="paragraph" w:styleId="NormalWeb">
    <w:name w:val="Normal (Web)"/>
    <w:basedOn w:val="Normal"/>
    <w:uiPriority w:val="99"/>
    <w:semiHidden/>
    <w:unhideWhenUsed/>
    <w:rsid w:val="006B21E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6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41A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523553"/>
  </w:style>
  <w:style w:type="paragraph" w:styleId="NormalWeb">
    <w:name w:val="Normal (Web)"/>
    <w:basedOn w:val="Normal"/>
    <w:uiPriority w:val="99"/>
    <w:semiHidden/>
    <w:unhideWhenUsed/>
    <w:rsid w:val="006B21E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Chart%20in%20Microsoft%20Word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"/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Percent mortality in hospitalized patients by wait time for OHT after LVAD implantation</a:t>
            </a:r>
          </a:p>
        </c:rich>
      </c:tx>
      <c:spPr>
        <a:noFill/>
        <a:ln>
          <a:noFill/>
        </a:ln>
        <a:effectLst/>
      </c:spPr>
    </c:title>
    <c:plotArea>
      <c:layout/>
      <c:barChart>
        <c:barDir val="col"/>
        <c:grouping val="clustered"/>
        <c:ser>
          <c:idx val="0"/>
          <c:order val="0"/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cat>
            <c:strRef>
              <c:f>'[Chart in Microsoft Word]Sheet3'!$R$169:$U$169</c:f>
              <c:strCache>
                <c:ptCount val="4"/>
                <c:pt idx="0">
                  <c:v>0-8</c:v>
                </c:pt>
                <c:pt idx="1">
                  <c:v>9-32</c:v>
                </c:pt>
                <c:pt idx="2">
                  <c:v>33-66</c:v>
                </c:pt>
                <c:pt idx="3">
                  <c:v>67-306</c:v>
                </c:pt>
              </c:strCache>
            </c:strRef>
          </c:cat>
          <c:val>
            <c:numRef>
              <c:f>'[Chart in Microsoft Word]Sheet3'!$R$170:$U$170</c:f>
              <c:numCache>
                <c:formatCode>General</c:formatCode>
                <c:ptCount val="4"/>
                <c:pt idx="0">
                  <c:v>28.888888888888893</c:v>
                </c:pt>
                <c:pt idx="1">
                  <c:v>10.256410256410264</c:v>
                </c:pt>
                <c:pt idx="2">
                  <c:v>10</c:v>
                </c:pt>
                <c:pt idx="3">
                  <c:v>12.5</c:v>
                </c:pt>
              </c:numCache>
            </c:numRef>
          </c:val>
        </c:ser>
        <c:axId val="177646208"/>
        <c:axId val="178492544"/>
      </c:barChart>
      <c:catAx>
        <c:axId val="177646208"/>
        <c:scaling>
          <c:orientation val="minMax"/>
        </c:scaling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Days after LVAD implantation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37666412801517335"/>
              <c:y val="0.89316877626739022"/>
            </c:manualLayout>
          </c:layout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492544"/>
        <c:crosses val="autoZero"/>
        <c:auto val="1"/>
        <c:lblAlgn val="ctr"/>
        <c:lblOffset val="100"/>
      </c:catAx>
      <c:valAx>
        <c:axId val="178492544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0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646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0.16027</cdr:x>
      <cdr:y>0.88718</cdr:y>
    </cdr:from>
    <cdr:to>
      <cdr:x>0.91926</cdr:x>
      <cdr:y>0.88718</cdr:y>
    </cdr:to>
    <cdr:cxnSp macro="">
      <cdr:nvCxnSpPr>
        <cdr:cNvPr id="3" name="Straight Connector 2"/>
        <cdr:cNvCxnSpPr/>
      </cdr:nvCxnSpPr>
      <cdr:spPr>
        <a:xfrm xmlns:a="http://schemas.openxmlformats.org/drawingml/2006/main">
          <a:off x="763897" y="2449529"/>
          <a:ext cx="3617603" cy="0"/>
        </a:xfrm>
        <a:prstGeom xmlns:a="http://schemas.openxmlformats.org/drawingml/2006/main" prst="line">
          <a:avLst/>
        </a:prstGeom>
        <a:ln xmlns:a="http://schemas.openxmlformats.org/drawingml/2006/main" w="12700">
          <a:solidFill>
            <a:schemeClr val="tx1">
              <a:lumMod val="50000"/>
              <a:lumOff val="50000"/>
            </a:schemeClr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SHC</Company>
  <LinksUpToDate>false</LinksUpToDate>
  <CharactersWithSpaces>4302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Ouyang</dc:creator>
  <cp:lastModifiedBy>David Ouyang</cp:lastModifiedBy>
  <cp:revision>3</cp:revision>
  <dcterms:created xsi:type="dcterms:W3CDTF">2015-10-29T22:56:00Z</dcterms:created>
  <dcterms:modified xsi:type="dcterms:W3CDTF">2015-10-29T23:09:00Z</dcterms:modified>
</cp:coreProperties>
</file>