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Background</w:t>
      </w:r>
      <w:r>
        <w:rPr>
          <w:sz w:val="24"/>
          <w:szCs w:val="24"/>
        </w:rPr>
        <w:t xml:space="preserve">: </w:t>
      </w:r>
      <w:r w:rsidR="00A63508">
        <w:rPr>
          <w:sz w:val="24"/>
          <w:szCs w:val="24"/>
        </w:rPr>
        <w:t>P</w:t>
      </w:r>
      <w:r w:rsidR="00AD2A47">
        <w:rPr>
          <w:sz w:val="24"/>
          <w:szCs w:val="24"/>
        </w:rPr>
        <w:t xml:space="preserve">roposed changes to the </w:t>
      </w:r>
      <w:r w:rsidR="003C78F6">
        <w:rPr>
          <w:sz w:val="24"/>
          <w:szCs w:val="24"/>
        </w:rPr>
        <w:t>UNOS</w:t>
      </w:r>
      <w:r w:rsidR="00AD2A47">
        <w:rPr>
          <w:sz w:val="24"/>
          <w:szCs w:val="24"/>
        </w:rPr>
        <w:t xml:space="preserve"> </w:t>
      </w:r>
      <w:r w:rsidR="00A63508">
        <w:rPr>
          <w:sz w:val="24"/>
          <w:szCs w:val="24"/>
        </w:rPr>
        <w:t xml:space="preserve">heart </w:t>
      </w:r>
      <w:r w:rsidR="00AD2A47">
        <w:rPr>
          <w:sz w:val="24"/>
          <w:szCs w:val="24"/>
        </w:rPr>
        <w:t xml:space="preserve">allocation protocol </w:t>
      </w:r>
      <w:r w:rsidR="00A63508">
        <w:rPr>
          <w:sz w:val="24"/>
          <w:szCs w:val="24"/>
        </w:rPr>
        <w:t xml:space="preserve">would </w:t>
      </w:r>
      <w:r w:rsidR="00AD2A47">
        <w:rPr>
          <w:sz w:val="24"/>
          <w:szCs w:val="24"/>
        </w:rPr>
        <w:t>prioritize patients with acute circulatory support</w:t>
      </w:r>
      <w:r w:rsidR="00A63508">
        <w:rPr>
          <w:sz w:val="24"/>
          <w:szCs w:val="24"/>
        </w:rPr>
        <w:t>,</w:t>
      </w:r>
      <w:r w:rsidR="00AD2A47">
        <w:rPr>
          <w:sz w:val="24"/>
          <w:szCs w:val="24"/>
        </w:rPr>
        <w:t xml:space="preserve">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extracorporeal membrane oxygenation (ECMO), </w:t>
      </w:r>
      <w:r w:rsidR="000955F9">
        <w:rPr>
          <w:sz w:val="24"/>
          <w:szCs w:val="24"/>
        </w:rPr>
        <w:t>percutaneous ventricular assist devices (PVAD), and intra-aortic balloon pump</w:t>
      </w:r>
      <w:r w:rsidR="00A63508">
        <w:rPr>
          <w:sz w:val="24"/>
          <w:szCs w:val="24"/>
        </w:rPr>
        <w:t>s</w:t>
      </w:r>
      <w:r w:rsidR="000955F9">
        <w:rPr>
          <w:sz w:val="24"/>
          <w:szCs w:val="24"/>
        </w:rPr>
        <w:t xml:space="preserve"> (IABP). We sought to evaluate contemporary trends in the incid</w:t>
      </w:r>
      <w:r w:rsidR="005A5749">
        <w:rPr>
          <w:sz w:val="24"/>
          <w:szCs w:val="24"/>
        </w:rPr>
        <w:t xml:space="preserve">ence and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heart transplantation.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Methods</w:t>
      </w:r>
      <w:r w:rsidRPr="00DF0F40">
        <w:rPr>
          <w:sz w:val="24"/>
          <w:szCs w:val="24"/>
        </w:rPr>
        <w:t xml:space="preserve">: </w:t>
      </w:r>
      <w:r w:rsidR="00C64DBF">
        <w:rPr>
          <w:sz w:val="24"/>
          <w:szCs w:val="24"/>
        </w:rPr>
        <w:t>From</w:t>
      </w:r>
      <w:r w:rsidR="0041575F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the Nationwide Inpatient Sample (NIS) from 1998 to 2011, we </w:t>
      </w:r>
      <w:r w:rsidR="003C78F6">
        <w:rPr>
          <w:sz w:val="24"/>
          <w:szCs w:val="24"/>
        </w:rPr>
        <w:t>identified</w:t>
      </w:r>
      <w:r w:rsidRPr="00DF0F40">
        <w:rPr>
          <w:sz w:val="24"/>
          <w:szCs w:val="24"/>
        </w:rPr>
        <w:t xml:space="preserve"> </w:t>
      </w:r>
      <w:r w:rsidR="00C64DBF">
        <w:rPr>
          <w:sz w:val="24"/>
          <w:szCs w:val="24"/>
        </w:rPr>
        <w:t xml:space="preserve">5,381 </w:t>
      </w:r>
      <w:r w:rsidRPr="00DF0F40">
        <w:rPr>
          <w:sz w:val="24"/>
          <w:szCs w:val="24"/>
        </w:rPr>
        <w:t>patients who underwent</w:t>
      </w:r>
      <w:r w:rsidR="000955F9">
        <w:rPr>
          <w:sz w:val="24"/>
          <w:szCs w:val="24"/>
        </w:rPr>
        <w:t xml:space="preserve"> orthotopic hea</w:t>
      </w:r>
      <w:r w:rsidR="003C78F6">
        <w:rPr>
          <w:sz w:val="24"/>
          <w:szCs w:val="24"/>
        </w:rPr>
        <w:t xml:space="preserve">rt transplant (OHT) and determined whether the </w:t>
      </w:r>
      <w:r w:rsidR="000955F9">
        <w:rPr>
          <w:sz w:val="24"/>
          <w:szCs w:val="24"/>
        </w:rPr>
        <w:t xml:space="preserve">patient underwent </w:t>
      </w:r>
      <w:r w:rsidR="003C78F6">
        <w:rPr>
          <w:sz w:val="24"/>
          <w:szCs w:val="24"/>
        </w:rPr>
        <w:t xml:space="preserve">pre-transplant </w:t>
      </w:r>
      <w:r w:rsidR="000955F9">
        <w:rPr>
          <w:sz w:val="24"/>
          <w:szCs w:val="24"/>
        </w:rPr>
        <w:t xml:space="preserve">ECMO, PVAD, or IABP. </w:t>
      </w:r>
      <w:r w:rsidR="0041575F">
        <w:rPr>
          <w:sz w:val="24"/>
          <w:szCs w:val="24"/>
        </w:rPr>
        <w:t xml:space="preserve">We </w:t>
      </w:r>
      <w:r w:rsidR="00C64DBF">
        <w:rPr>
          <w:sz w:val="24"/>
          <w:szCs w:val="24"/>
        </w:rPr>
        <w:t>calculated</w:t>
      </w:r>
      <w:r w:rsidR="003C78F6">
        <w:rPr>
          <w:sz w:val="24"/>
          <w:szCs w:val="24"/>
        </w:rPr>
        <w:t xml:space="preserve"> baseline characteristics and </w:t>
      </w:r>
      <w:r w:rsidR="00C64DBF">
        <w:rPr>
          <w:sz w:val="24"/>
          <w:szCs w:val="24"/>
        </w:rPr>
        <w:t>time trends</w:t>
      </w:r>
      <w:r w:rsidR="00FB68CC">
        <w:rPr>
          <w:sz w:val="24"/>
          <w:szCs w:val="24"/>
        </w:rPr>
        <w:t xml:space="preserve"> in</w:t>
      </w:r>
      <w:r w:rsidR="0041575F">
        <w:rPr>
          <w:sz w:val="24"/>
          <w:szCs w:val="24"/>
        </w:rPr>
        <w:t xml:space="preserve"> </w:t>
      </w:r>
      <w:r w:rsidR="00F333D0">
        <w:rPr>
          <w:sz w:val="24"/>
          <w:szCs w:val="24"/>
        </w:rPr>
        <w:t>each subgroup.</w:t>
      </w:r>
    </w:p>
    <w:p w:rsidR="00066D57" w:rsidRDefault="0041575F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C64DBF">
        <w:rPr>
          <w:sz w:val="24"/>
          <w:szCs w:val="24"/>
        </w:rPr>
        <w:t>Of patients who underwent heart transplantation</w:t>
      </w:r>
      <w:r w:rsidR="00C81B45">
        <w:rPr>
          <w:sz w:val="24"/>
          <w:szCs w:val="24"/>
        </w:rPr>
        <w:t xml:space="preserve">, 586 (10.9%) </w:t>
      </w:r>
      <w:r w:rsidR="00C64DBF">
        <w:rPr>
          <w:sz w:val="24"/>
          <w:szCs w:val="24"/>
        </w:rPr>
        <w:t>w</w:t>
      </w:r>
      <w:r w:rsidR="00A63508">
        <w:rPr>
          <w:sz w:val="24"/>
          <w:szCs w:val="24"/>
        </w:rPr>
        <w:t>ere</w:t>
      </w:r>
      <w:r w:rsidR="00C81B45">
        <w:rPr>
          <w:sz w:val="24"/>
          <w:szCs w:val="24"/>
        </w:rPr>
        <w:t xml:space="preserve"> supported </w:t>
      </w:r>
      <w:r w:rsidR="00A63508">
        <w:rPr>
          <w:sz w:val="24"/>
          <w:szCs w:val="24"/>
        </w:rPr>
        <w:t xml:space="preserve">pre-transplant </w:t>
      </w:r>
      <w:r w:rsidR="00C81B45">
        <w:rPr>
          <w:sz w:val="24"/>
          <w:szCs w:val="24"/>
        </w:rPr>
        <w:t>by IABP, 110 (2.0%) w</w:t>
      </w:r>
      <w:r w:rsidR="00A63508">
        <w:rPr>
          <w:sz w:val="24"/>
          <w:szCs w:val="24"/>
        </w:rPr>
        <w:t>ere</w:t>
      </w:r>
      <w:r w:rsidR="00C81B45">
        <w:rPr>
          <w:sz w:val="24"/>
          <w:szCs w:val="24"/>
        </w:rPr>
        <w:t xml:space="preserve"> supported by PVAD, and 102 (1.9%) w</w:t>
      </w:r>
      <w:r w:rsidR="00A63508">
        <w:rPr>
          <w:sz w:val="24"/>
          <w:szCs w:val="24"/>
        </w:rPr>
        <w:t>ere</w:t>
      </w:r>
      <w:r w:rsidR="00C81B45">
        <w:rPr>
          <w:sz w:val="24"/>
          <w:szCs w:val="24"/>
        </w:rPr>
        <w:t xml:space="preserve"> supported</w:t>
      </w:r>
      <w:ins w:id="0" w:author="David Ouyang" w:date="2016-10-16T10:17:00Z">
        <w:r w:rsidR="00086777">
          <w:rPr>
            <w:sz w:val="24"/>
            <w:szCs w:val="24"/>
          </w:rPr>
          <w:t xml:space="preserve"> prior to transplant</w:t>
        </w:r>
      </w:ins>
      <w:r w:rsidR="00C81B45">
        <w:rPr>
          <w:sz w:val="24"/>
          <w:szCs w:val="24"/>
        </w:rPr>
        <w:t xml:space="preserve"> by ECMO. </w:t>
      </w:r>
      <w:r w:rsidR="00C64DBF">
        <w:rPr>
          <w:sz w:val="24"/>
          <w:szCs w:val="24"/>
        </w:rPr>
        <w:t>The utilization of PVAD prior to transplant increased over time (p-value for trend = 0.002)</w:t>
      </w:r>
      <w:ins w:id="1" w:author="Dipanjan Banerjee" w:date="2016-10-15T23:16:00Z">
        <w:r w:rsidR="00DA4493">
          <w:rPr>
            <w:sz w:val="24"/>
            <w:szCs w:val="24"/>
          </w:rPr>
          <w:t xml:space="preserve"> </w:t>
        </w:r>
      </w:ins>
      <w:ins w:id="2" w:author="David Ouyang" w:date="2016-10-16T10:30:00Z">
        <w:r w:rsidR="002D3AA2">
          <w:rPr>
            <w:sz w:val="24"/>
            <w:szCs w:val="24"/>
          </w:rPr>
          <w:t xml:space="preserve">with 70% of PVADs placed in the last four years of the cohort. </w:t>
        </w:r>
      </w:ins>
      <w:ins w:id="3" w:author="Dipanjan Banerjee" w:date="2016-10-15T23:16:00Z">
        <w:del w:id="4" w:author="David Ouyang" w:date="2016-10-16T10:30:00Z">
          <w:r w:rsidR="00DA4493" w:rsidDel="002D3AA2">
            <w:rPr>
              <w:sz w:val="24"/>
              <w:szCs w:val="24"/>
            </w:rPr>
            <w:delText>(can you give percentage, i.e 1 to 2%?</w:delText>
          </w:r>
        </w:del>
      </w:ins>
      <w:ins w:id="5" w:author="Dipanjan Banerjee" w:date="2016-10-15T23:18:00Z">
        <w:del w:id="6" w:author="David Ouyang" w:date="2016-10-16T10:30:00Z">
          <w:r w:rsidR="00584065" w:rsidDel="002D3AA2">
            <w:rPr>
              <w:sz w:val="24"/>
              <w:szCs w:val="24"/>
            </w:rPr>
            <w:delText xml:space="preserve"> It’s ok if you can’t due to word constraints</w:delText>
          </w:r>
        </w:del>
      </w:ins>
      <w:ins w:id="7" w:author="Dipanjan Banerjee" w:date="2016-10-15T23:36:00Z">
        <w:del w:id="8" w:author="David Ouyang" w:date="2016-10-16T10:30:00Z">
          <w:r w:rsidR="0040711B" w:rsidDel="002D3AA2">
            <w:rPr>
              <w:sz w:val="24"/>
              <w:szCs w:val="24"/>
            </w:rPr>
            <w:delText>, Also, did the overall use of acute circulatory support increase over time?</w:delText>
          </w:r>
        </w:del>
      </w:ins>
      <w:ins w:id="9" w:author="Dipanjan Banerjee" w:date="2016-10-15T23:16:00Z">
        <w:del w:id="10" w:author="David Ouyang" w:date="2016-10-16T10:30:00Z">
          <w:r w:rsidR="00DA4493" w:rsidDel="002D3AA2">
            <w:rPr>
              <w:sz w:val="24"/>
              <w:szCs w:val="24"/>
            </w:rPr>
            <w:delText>)</w:delText>
          </w:r>
        </w:del>
      </w:ins>
      <w:del w:id="11" w:author="David Ouyang" w:date="2016-10-16T10:34:00Z">
        <w:r w:rsidR="00C64DBF" w:rsidDel="002D3AA2">
          <w:rPr>
            <w:sz w:val="24"/>
            <w:szCs w:val="24"/>
          </w:rPr>
          <w:delText xml:space="preserve">, </w:delText>
        </w:r>
      </w:del>
      <w:del w:id="12" w:author="David Ouyang" w:date="2016-10-16T10:31:00Z">
        <w:r w:rsidR="00C64DBF" w:rsidDel="002D3AA2">
          <w:rPr>
            <w:sz w:val="24"/>
            <w:szCs w:val="24"/>
          </w:rPr>
          <w:delText xml:space="preserve">while </w:delText>
        </w:r>
        <w:r w:rsidR="00DA4493" w:rsidDel="002D3AA2">
          <w:rPr>
            <w:sz w:val="24"/>
            <w:szCs w:val="24"/>
          </w:rPr>
          <w:delText>neither</w:delText>
        </w:r>
      </w:del>
      <w:ins w:id="13" w:author="David Ouyang" w:date="2016-10-16T10:33:00Z">
        <w:r w:rsidR="002D3AA2">
          <w:rPr>
            <w:sz w:val="24"/>
            <w:szCs w:val="24"/>
          </w:rPr>
          <w:t xml:space="preserve">The </w:t>
        </w:r>
      </w:ins>
      <w:del w:id="14" w:author="David Ouyang" w:date="2016-10-16T10:33:00Z">
        <w:r w:rsidR="00C64DBF" w:rsidDel="002D3AA2">
          <w:rPr>
            <w:sz w:val="24"/>
            <w:szCs w:val="24"/>
          </w:rPr>
          <w:delText>the</w:delText>
        </w:r>
      </w:del>
      <w:ins w:id="15" w:author="David Ouyang" w:date="2016-10-16T10:34:00Z">
        <w:r w:rsidR="002D3AA2">
          <w:rPr>
            <w:sz w:val="24"/>
            <w:szCs w:val="24"/>
          </w:rPr>
          <w:t>overall</w:t>
        </w:r>
      </w:ins>
      <w:r w:rsidR="00C64DBF">
        <w:rPr>
          <w:sz w:val="24"/>
          <w:szCs w:val="24"/>
        </w:rPr>
        <w:t xml:space="preserve"> utilization</w:t>
      </w:r>
      <w:ins w:id="16" w:author="David Ouyang" w:date="2016-10-16T10:33:00Z">
        <w:r w:rsidR="002D3AA2">
          <w:rPr>
            <w:sz w:val="24"/>
            <w:szCs w:val="24"/>
          </w:rPr>
          <w:t xml:space="preserve"> </w:t>
        </w:r>
      </w:ins>
      <w:ins w:id="17" w:author="David Ouyang" w:date="2016-10-16T10:34:00Z">
        <w:r w:rsidR="002D3AA2">
          <w:rPr>
            <w:sz w:val="24"/>
            <w:szCs w:val="24"/>
          </w:rPr>
          <w:t xml:space="preserve">of </w:t>
        </w:r>
      </w:ins>
      <w:ins w:id="18" w:author="David Ouyang" w:date="2016-10-16T10:33:00Z">
        <w:r w:rsidR="002D3AA2">
          <w:rPr>
            <w:sz w:val="24"/>
            <w:szCs w:val="24"/>
          </w:rPr>
          <w:t xml:space="preserve">acute circulatory support, </w:t>
        </w:r>
      </w:ins>
      <w:del w:id="19" w:author="David Ouyang" w:date="2016-10-16T10:34:00Z">
        <w:r w:rsidR="00C64DBF" w:rsidDel="002D3AA2">
          <w:rPr>
            <w:sz w:val="24"/>
            <w:szCs w:val="24"/>
          </w:rPr>
          <w:delText xml:space="preserve"> of </w:delText>
        </w:r>
      </w:del>
      <w:r w:rsidR="00C64DBF">
        <w:rPr>
          <w:sz w:val="24"/>
          <w:szCs w:val="24"/>
        </w:rPr>
        <w:t>IABP</w:t>
      </w:r>
      <w:ins w:id="20" w:author="David Ouyang" w:date="2016-10-16T10:35:00Z">
        <w:r w:rsidR="002D3AA2">
          <w:rPr>
            <w:sz w:val="24"/>
            <w:szCs w:val="24"/>
          </w:rPr>
          <w:t xml:space="preserve">, </w:t>
        </w:r>
      </w:ins>
      <w:del w:id="21" w:author="David Ouyang" w:date="2016-10-16T10:35:00Z">
        <w:r w:rsidR="00C64DBF" w:rsidDel="002D3AA2">
          <w:rPr>
            <w:sz w:val="24"/>
            <w:szCs w:val="24"/>
          </w:rPr>
          <w:delText xml:space="preserve"> or </w:delText>
        </w:r>
      </w:del>
      <w:r w:rsidR="00C64DBF">
        <w:rPr>
          <w:sz w:val="24"/>
          <w:szCs w:val="24"/>
        </w:rPr>
        <w:t>ECMO</w:t>
      </w:r>
      <w:ins w:id="22" w:author="David Ouyang" w:date="2016-10-16T10:35:00Z">
        <w:r w:rsidR="002D3AA2">
          <w:rPr>
            <w:sz w:val="24"/>
            <w:szCs w:val="24"/>
          </w:rPr>
          <w:t>,</w:t>
        </w:r>
      </w:ins>
      <w:r w:rsidR="00C64DBF">
        <w:rPr>
          <w:sz w:val="24"/>
          <w:szCs w:val="24"/>
        </w:rPr>
        <w:t xml:space="preserve"> </w:t>
      </w:r>
      <w:del w:id="23" w:author="David Ouyang" w:date="2016-10-16T10:35:00Z">
        <w:r w:rsidR="00DA4493" w:rsidDel="002D3AA2">
          <w:rPr>
            <w:sz w:val="24"/>
            <w:szCs w:val="24"/>
          </w:rPr>
          <w:delText xml:space="preserve">nor </w:delText>
        </w:r>
      </w:del>
      <w:ins w:id="24" w:author="David Ouyang" w:date="2016-10-16T10:35:00Z">
        <w:r w:rsidR="002D3AA2">
          <w:rPr>
            <w:sz w:val="24"/>
            <w:szCs w:val="24"/>
          </w:rPr>
          <w:t>and</w:t>
        </w:r>
        <w:r w:rsidR="002D3AA2">
          <w:rPr>
            <w:sz w:val="24"/>
            <w:szCs w:val="24"/>
          </w:rPr>
          <w:t xml:space="preserve"> </w:t>
        </w:r>
      </w:ins>
      <w:r w:rsidR="00DA4493">
        <w:rPr>
          <w:sz w:val="24"/>
          <w:szCs w:val="24"/>
        </w:rPr>
        <w:t xml:space="preserve">the number of transplants </w:t>
      </w:r>
      <w:ins w:id="25" w:author="David Ouyang" w:date="2016-10-16T10:36:00Z">
        <w:r w:rsidR="002D3AA2">
          <w:rPr>
            <w:sz w:val="24"/>
            <w:szCs w:val="24"/>
          </w:rPr>
          <w:t xml:space="preserve">did not </w:t>
        </w:r>
      </w:ins>
      <w:r w:rsidR="00C64DBF">
        <w:rPr>
          <w:sz w:val="24"/>
          <w:szCs w:val="24"/>
        </w:rPr>
        <w:t>change</w:t>
      </w:r>
      <w:bookmarkStart w:id="26" w:name="_GoBack"/>
      <w:bookmarkEnd w:id="26"/>
      <w:del w:id="27" w:author="David Ouyang" w:date="2016-10-16T10:36:00Z">
        <w:r w:rsidR="00C64DBF" w:rsidDel="002D3AA2">
          <w:rPr>
            <w:sz w:val="24"/>
            <w:szCs w:val="24"/>
          </w:rPr>
          <w:delText>d</w:delText>
        </w:r>
      </w:del>
      <w:r w:rsidR="00C64DBF">
        <w:rPr>
          <w:sz w:val="24"/>
          <w:szCs w:val="24"/>
        </w:rPr>
        <w:t xml:space="preserve"> over time (p-value for trend =</w:t>
      </w:r>
      <w:ins w:id="28" w:author="David Ouyang" w:date="2016-10-16T10:35:00Z">
        <w:r w:rsidR="002D3AA2">
          <w:rPr>
            <w:sz w:val="24"/>
            <w:szCs w:val="24"/>
          </w:rPr>
          <w:t xml:space="preserve"> 0.409, </w:t>
        </w:r>
      </w:ins>
      <w:r w:rsidR="00C64DBF">
        <w:rPr>
          <w:sz w:val="24"/>
          <w:szCs w:val="24"/>
        </w:rPr>
        <w:t>0.803, 0.655</w:t>
      </w:r>
      <w:r w:rsidR="00DA4493">
        <w:rPr>
          <w:sz w:val="24"/>
          <w:szCs w:val="24"/>
        </w:rPr>
        <w:t>,</w:t>
      </w:r>
      <w:r w:rsidR="002B6C7B">
        <w:rPr>
          <w:sz w:val="24"/>
          <w:szCs w:val="24"/>
        </w:rPr>
        <w:t xml:space="preserve"> </w:t>
      </w:r>
      <w:r w:rsidR="00DA4493">
        <w:rPr>
          <w:sz w:val="24"/>
          <w:szCs w:val="24"/>
        </w:rPr>
        <w:t xml:space="preserve">0.749 </w:t>
      </w:r>
      <w:r w:rsidR="002B6C7B">
        <w:rPr>
          <w:sz w:val="24"/>
          <w:szCs w:val="24"/>
        </w:rPr>
        <w:t>respectively</w:t>
      </w:r>
      <w:r w:rsidR="00C64DBF">
        <w:rPr>
          <w:sz w:val="24"/>
          <w:szCs w:val="24"/>
        </w:rPr>
        <w:t>).</w:t>
      </w:r>
      <w:r w:rsidR="002B6C7B">
        <w:rPr>
          <w:sz w:val="24"/>
          <w:szCs w:val="24"/>
        </w:rPr>
        <w:t xml:space="preserve"> </w:t>
      </w:r>
      <w:r w:rsidR="00F93F8B">
        <w:rPr>
          <w:sz w:val="24"/>
          <w:szCs w:val="24"/>
        </w:rPr>
        <w:t>The rate of in-hospital mortality was significantly higher in patients with ECMO (11.8%), PVAD (14.5%), and IABP (18.1%) compared to patients without acute circulatory support (4.1%</w:t>
      </w:r>
      <w:r w:rsidR="00D43563">
        <w:rPr>
          <w:sz w:val="24"/>
          <w:szCs w:val="24"/>
        </w:rPr>
        <w:t>, p &lt; 0.001 for all comparisons</w:t>
      </w:r>
      <w:r w:rsidR="00F93F8B">
        <w:rPr>
          <w:sz w:val="24"/>
          <w:szCs w:val="24"/>
        </w:rPr>
        <w:t xml:space="preserve">). </w:t>
      </w:r>
      <w:r w:rsidR="00C71003">
        <w:rPr>
          <w:sz w:val="24"/>
          <w:szCs w:val="24"/>
        </w:rPr>
        <w:t xml:space="preserve">Patients who received acute circulatory support prior to transplant were </w:t>
      </w:r>
      <w:r w:rsidR="001C6CC8">
        <w:rPr>
          <w:sz w:val="24"/>
          <w:szCs w:val="24"/>
        </w:rPr>
        <w:t xml:space="preserve">slightly </w:t>
      </w:r>
      <w:r w:rsidR="00C71003">
        <w:rPr>
          <w:sz w:val="24"/>
          <w:szCs w:val="24"/>
        </w:rPr>
        <w:t>older (48.7 vs. 46.1 years old, p &lt; 0.001) and had a higher number of comorbid conditions (12.1 vs. 10.7 diagnoses, p &lt; 0.001).</w:t>
      </w:r>
    </w:p>
    <w:p w:rsidR="00BD2197" w:rsidRDefault="00EC0958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Conclusions</w:t>
      </w:r>
      <w:r w:rsidRPr="00DF0F40">
        <w:rPr>
          <w:sz w:val="24"/>
          <w:szCs w:val="24"/>
        </w:rPr>
        <w:t xml:space="preserve">: </w:t>
      </w:r>
      <w:r w:rsidR="00584065">
        <w:rPr>
          <w:sz w:val="24"/>
          <w:szCs w:val="24"/>
        </w:rPr>
        <w:t xml:space="preserve">In this cohort, we found that a significant proportion of patients </w:t>
      </w:r>
      <w:r w:rsidR="0040711B">
        <w:rPr>
          <w:sz w:val="24"/>
          <w:szCs w:val="24"/>
        </w:rPr>
        <w:t xml:space="preserve">received acute circulatory support prior to </w:t>
      </w:r>
      <w:r w:rsidR="00584065">
        <w:rPr>
          <w:sz w:val="24"/>
          <w:szCs w:val="24"/>
        </w:rPr>
        <w:t>heart transplantation</w:t>
      </w:r>
      <w:r w:rsidR="001C6CC8">
        <w:rPr>
          <w:sz w:val="24"/>
          <w:szCs w:val="24"/>
        </w:rPr>
        <w:t>, with the use of PVAD</w:t>
      </w:r>
      <w:r w:rsidR="0040711B">
        <w:rPr>
          <w:sz w:val="24"/>
          <w:szCs w:val="24"/>
        </w:rPr>
        <w:t xml:space="preserve"> support</w:t>
      </w:r>
      <w:r w:rsidR="001C6CC8">
        <w:rPr>
          <w:sz w:val="24"/>
          <w:szCs w:val="24"/>
        </w:rPr>
        <w:t xml:space="preserve"> increasing over time. These patients exhibited significantly increased inpatient mortality compared to those without acute circulatory support. </w:t>
      </w:r>
      <w:r w:rsidR="0040711B">
        <w:rPr>
          <w:sz w:val="24"/>
          <w:szCs w:val="24"/>
        </w:rPr>
        <w:t xml:space="preserve">Changes to the UNOS heart allocation protocol should take both this increased mortality and the trend of increased PVAD use over time into consideration. </w:t>
      </w:r>
      <w:r w:rsidR="001C6CC8">
        <w:rPr>
          <w:sz w:val="24"/>
          <w:szCs w:val="24"/>
        </w:rPr>
        <w:t xml:space="preserve">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2B6C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1ED9D" wp14:editId="10801B6E">
            <wp:extent cx="5943600" cy="450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9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lastRenderedPageBreak/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  <w:p w:rsidR="009D3467" w:rsidRPr="00CE418D" w:rsidRDefault="009D3467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4637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  <w:p w:rsidR="009D3467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586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110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102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5381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39.8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42.7 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D43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 (4.</w:t>
            </w:r>
            <w:r w:rsidR="00D43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(14.5)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(11.8)</w:t>
            </w:r>
          </w:p>
        </w:tc>
        <w:tc>
          <w:tcPr>
            <w:tcW w:w="1303" w:type="dxa"/>
            <w:vAlign w:val="center"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 (6.5)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51.6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3" w:type="dxa"/>
            <w:vAlign w:val="center"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3370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1266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(27.2)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2638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(56.9)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C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(56.7)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(13.7)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(12.6)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(14.5)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(0.3)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(22.1)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CE6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(3.8)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B6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(25.4)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(23.4)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(26.4)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(1.8)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(16.8)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C61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15.6)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(10.9)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(19.3)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286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(3.4)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(2.0)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B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B34E3" w:rsidRPr="00CE418D" w:rsidTr="000B34E3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4" w:space="0" w:color="auto"/>
            </w:tcBorders>
            <w:vAlign w:val="center"/>
            <w:hideMark/>
          </w:tcPr>
          <w:p w:rsidR="000B34E3" w:rsidRPr="00CE418D" w:rsidRDefault="000B34E3" w:rsidP="00B816F3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10.7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11.8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13.9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2.1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12.6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10.86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 ECMO, extracorporeal membrane oxygenation; PVAD, percutaneous ventricular assist devices; IABP, intra-aortic balloon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94464C" w:rsidRDefault="0094464C">
      <w:pPr>
        <w:rPr>
          <w:sz w:val="24"/>
          <w:szCs w:val="24"/>
        </w:rPr>
      </w:pPr>
    </w:p>
    <w:sectPr w:rsidR="0094464C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Ouyang">
    <w15:presenceInfo w15:providerId="Windows Live" w15:userId="e30b56a846d5657e"/>
  </w15:person>
  <w15:person w15:author="Dipanjan Banerjee">
    <w15:presenceInfo w15:providerId="None" w15:userId="Dipanjan Banerj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414AB"/>
    <w:rsid w:val="00066D57"/>
    <w:rsid w:val="00086777"/>
    <w:rsid w:val="000955F9"/>
    <w:rsid w:val="000B34E3"/>
    <w:rsid w:val="000D51E4"/>
    <w:rsid w:val="000F2FF3"/>
    <w:rsid w:val="0012716E"/>
    <w:rsid w:val="00150E55"/>
    <w:rsid w:val="001879CE"/>
    <w:rsid w:val="001C6CC8"/>
    <w:rsid w:val="00225C92"/>
    <w:rsid w:val="00261958"/>
    <w:rsid w:val="0029198A"/>
    <w:rsid w:val="0029381B"/>
    <w:rsid w:val="002B6C7B"/>
    <w:rsid w:val="002C7DD0"/>
    <w:rsid w:val="002D3AA2"/>
    <w:rsid w:val="00305687"/>
    <w:rsid w:val="00383293"/>
    <w:rsid w:val="003A4A10"/>
    <w:rsid w:val="003C1A34"/>
    <w:rsid w:val="003C78F6"/>
    <w:rsid w:val="004025CA"/>
    <w:rsid w:val="0040711B"/>
    <w:rsid w:val="0041575F"/>
    <w:rsid w:val="00420447"/>
    <w:rsid w:val="0047164F"/>
    <w:rsid w:val="004C43B5"/>
    <w:rsid w:val="004D271B"/>
    <w:rsid w:val="004D3EED"/>
    <w:rsid w:val="005024C0"/>
    <w:rsid w:val="00503E24"/>
    <w:rsid w:val="00513610"/>
    <w:rsid w:val="00522C47"/>
    <w:rsid w:val="00523553"/>
    <w:rsid w:val="00526BE8"/>
    <w:rsid w:val="00551DF4"/>
    <w:rsid w:val="00584065"/>
    <w:rsid w:val="00592DA7"/>
    <w:rsid w:val="005A5749"/>
    <w:rsid w:val="005E36F1"/>
    <w:rsid w:val="0061702F"/>
    <w:rsid w:val="00636E5E"/>
    <w:rsid w:val="0063783B"/>
    <w:rsid w:val="00652086"/>
    <w:rsid w:val="00670432"/>
    <w:rsid w:val="00674704"/>
    <w:rsid w:val="006B21E9"/>
    <w:rsid w:val="006E641A"/>
    <w:rsid w:val="006F72EB"/>
    <w:rsid w:val="00723117"/>
    <w:rsid w:val="0077093C"/>
    <w:rsid w:val="007740DD"/>
    <w:rsid w:val="0080491C"/>
    <w:rsid w:val="00813B63"/>
    <w:rsid w:val="00834FA5"/>
    <w:rsid w:val="00846B14"/>
    <w:rsid w:val="00856130"/>
    <w:rsid w:val="00886CDC"/>
    <w:rsid w:val="008D586D"/>
    <w:rsid w:val="00905DB5"/>
    <w:rsid w:val="00910A55"/>
    <w:rsid w:val="0094464C"/>
    <w:rsid w:val="00944EB1"/>
    <w:rsid w:val="00970930"/>
    <w:rsid w:val="0098240A"/>
    <w:rsid w:val="0099504A"/>
    <w:rsid w:val="009C58C2"/>
    <w:rsid w:val="009D3467"/>
    <w:rsid w:val="009F101A"/>
    <w:rsid w:val="00A118CB"/>
    <w:rsid w:val="00A53B55"/>
    <w:rsid w:val="00A63508"/>
    <w:rsid w:val="00A8337C"/>
    <w:rsid w:val="00AD2A47"/>
    <w:rsid w:val="00AD3F99"/>
    <w:rsid w:val="00AF1C93"/>
    <w:rsid w:val="00B04349"/>
    <w:rsid w:val="00B26373"/>
    <w:rsid w:val="00B34A8F"/>
    <w:rsid w:val="00B65E24"/>
    <w:rsid w:val="00B94A8F"/>
    <w:rsid w:val="00BD2197"/>
    <w:rsid w:val="00C237E4"/>
    <w:rsid w:val="00C2537F"/>
    <w:rsid w:val="00C55785"/>
    <w:rsid w:val="00C61C2A"/>
    <w:rsid w:val="00C64DBF"/>
    <w:rsid w:val="00C71003"/>
    <w:rsid w:val="00C81B45"/>
    <w:rsid w:val="00CE15F8"/>
    <w:rsid w:val="00CE6E73"/>
    <w:rsid w:val="00D10399"/>
    <w:rsid w:val="00D43563"/>
    <w:rsid w:val="00D47D29"/>
    <w:rsid w:val="00D57F96"/>
    <w:rsid w:val="00D83148"/>
    <w:rsid w:val="00DA4493"/>
    <w:rsid w:val="00DE1472"/>
    <w:rsid w:val="00DF0F40"/>
    <w:rsid w:val="00E07BD5"/>
    <w:rsid w:val="00E35000"/>
    <w:rsid w:val="00EC0958"/>
    <w:rsid w:val="00F333D0"/>
    <w:rsid w:val="00F536FA"/>
    <w:rsid w:val="00F608DC"/>
    <w:rsid w:val="00F90309"/>
    <w:rsid w:val="00F93F8B"/>
    <w:rsid w:val="00FB68CC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2016-10-16T17:36:00Z</dcterms:created>
  <dcterms:modified xsi:type="dcterms:W3CDTF">2016-10-16T17:36:00Z</dcterms:modified>
</cp:coreProperties>
</file>