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2A7" w:rsidRDefault="00F862A7" w:rsidP="00F862A7">
      <w:pPr>
        <w:tabs>
          <w:tab w:val="left" w:pos="720"/>
        </w:tabs>
        <w:jc w:val="center"/>
        <w:rPr>
          <w:rFonts w:ascii="Times New Roman" w:hAnsi="Times New Roman" w:cs="Times New Roman"/>
          <w:b/>
          <w:sz w:val="24"/>
          <w:szCs w:val="24"/>
        </w:rPr>
      </w:pPr>
      <w:r w:rsidRPr="00F11680">
        <w:rPr>
          <w:rFonts w:ascii="Times New Roman" w:hAnsi="Times New Roman" w:cs="Times New Roman"/>
          <w:b/>
          <w:sz w:val="24"/>
          <w:szCs w:val="24"/>
        </w:rPr>
        <w:t xml:space="preserve">Incidence </w:t>
      </w:r>
      <w:r>
        <w:rPr>
          <w:rFonts w:ascii="Times New Roman" w:hAnsi="Times New Roman" w:cs="Times New Roman"/>
          <w:b/>
          <w:sz w:val="24"/>
          <w:szCs w:val="24"/>
        </w:rPr>
        <w:t>of</w:t>
      </w:r>
      <w:r w:rsidRPr="00F11680">
        <w:rPr>
          <w:rFonts w:ascii="Times New Roman" w:hAnsi="Times New Roman" w:cs="Times New Roman"/>
          <w:b/>
          <w:sz w:val="24"/>
          <w:szCs w:val="24"/>
        </w:rPr>
        <w:t xml:space="preserve"> </w:t>
      </w:r>
      <w:del w:id="0" w:author="Dipanjan Banerjee" w:date="2017-10-16T22:21:00Z">
        <w:r w:rsidRPr="00F11680" w:rsidDel="003F1303">
          <w:rPr>
            <w:rFonts w:ascii="Times New Roman" w:hAnsi="Times New Roman" w:cs="Times New Roman"/>
            <w:b/>
            <w:sz w:val="24"/>
            <w:szCs w:val="24"/>
          </w:rPr>
          <w:delText xml:space="preserve">Acute </w:delText>
        </w:r>
      </w:del>
      <w:ins w:id="1" w:author="Dipanjan Banerjee" w:date="2017-10-16T22:21:00Z">
        <w:r w:rsidR="003F1303">
          <w:rPr>
            <w:rFonts w:ascii="Times New Roman" w:hAnsi="Times New Roman" w:cs="Times New Roman"/>
            <w:b/>
            <w:sz w:val="24"/>
            <w:szCs w:val="24"/>
          </w:rPr>
          <w:t>Temporary</w:t>
        </w:r>
        <w:r w:rsidR="003F1303" w:rsidRPr="00F11680">
          <w:rPr>
            <w:rFonts w:ascii="Times New Roman" w:hAnsi="Times New Roman" w:cs="Times New Roman"/>
            <w:b/>
            <w:sz w:val="24"/>
            <w:szCs w:val="24"/>
          </w:rPr>
          <w:t xml:space="preserve"> </w:t>
        </w:r>
      </w:ins>
      <w:r w:rsidRPr="00F11680">
        <w:rPr>
          <w:rFonts w:ascii="Times New Roman" w:hAnsi="Times New Roman" w:cs="Times New Roman"/>
          <w:b/>
          <w:sz w:val="24"/>
          <w:szCs w:val="24"/>
        </w:rPr>
        <w:t>Circulatory Support Prior to Heart Transplantation</w:t>
      </w:r>
      <w:r>
        <w:rPr>
          <w:rFonts w:ascii="Times New Roman" w:hAnsi="Times New Roman" w:cs="Times New Roman"/>
          <w:b/>
          <w:sz w:val="24"/>
          <w:szCs w:val="24"/>
        </w:rPr>
        <w:t xml:space="preserve"> and </w:t>
      </w:r>
      <w:ins w:id="2" w:author="Dipanjan Banerjee" w:date="2017-10-16T22:22:00Z">
        <w:r w:rsidR="003F1303">
          <w:rPr>
            <w:rFonts w:ascii="Times New Roman" w:hAnsi="Times New Roman" w:cs="Times New Roman"/>
            <w:b/>
            <w:sz w:val="24"/>
            <w:szCs w:val="24"/>
          </w:rPr>
          <w:t xml:space="preserve">Impact on </w:t>
        </w:r>
      </w:ins>
      <w:r>
        <w:rPr>
          <w:rFonts w:ascii="Times New Roman" w:hAnsi="Times New Roman" w:cs="Times New Roman"/>
          <w:b/>
          <w:sz w:val="24"/>
          <w:szCs w:val="24"/>
        </w:rPr>
        <w:t>Post-Transplant Outcomes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jc w:val="center"/>
        <w:rPr>
          <w:rFonts w:ascii="Times New Roman" w:hAnsi="Times New Roman" w:cs="Times New Roman"/>
          <w:b/>
          <w:sz w:val="24"/>
          <w:szCs w:val="24"/>
        </w:rPr>
      </w:pPr>
      <w:r w:rsidRPr="00DD4C68">
        <w:rPr>
          <w:rFonts w:ascii="Times New Roman" w:hAnsi="Times New Roman" w:cs="Times New Roman"/>
          <w:b/>
          <w:sz w:val="24"/>
          <w:szCs w:val="24"/>
        </w:rPr>
        <w:t>Running Title: Circulatory Support Prior to Transplant</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w:t>
      </w:r>
      <w:ins w:id="3" w:author="Dipanjan Banerjee" w:date="2017-10-16T20:36:00Z">
        <w:r w:rsidR="00302D8B">
          <w:rPr>
            <w:rFonts w:ascii="Times New Roman" w:hAnsi="Times New Roman" w:cs="Times New Roman"/>
            <w:sz w:val="24"/>
            <w:szCs w:val="24"/>
          </w:rPr>
          <w:t xml:space="preserve"> </w:t>
        </w:r>
      </w:ins>
      <w:r w:rsidRPr="00DD4C68">
        <w:rPr>
          <w:rFonts w:ascii="Times New Roman" w:hAnsi="Times New Roman" w:cs="Times New Roman"/>
          <w:sz w:val="24"/>
          <w:szCs w:val="24"/>
        </w:rPr>
        <w:t>2.</w:t>
      </w:r>
      <w:ins w:id="4" w:author="Dipanjan Banerjee" w:date="2017-10-16T20:36:00Z">
        <w:r w:rsidR="00302D8B">
          <w:rPr>
            <w:rFonts w:ascii="Times New Roman" w:hAnsi="Times New Roman" w:cs="Times New Roman"/>
            <w:sz w:val="24"/>
            <w:szCs w:val="24"/>
          </w:rPr>
          <w:t xml:space="preserve"> </w:t>
        </w:r>
      </w:ins>
      <w:r w:rsidRPr="00DD4C68">
        <w:rPr>
          <w:rFonts w:ascii="Times New Roman" w:hAnsi="Times New Roman" w:cs="Times New Roman"/>
          <w:color w:val="000000"/>
          <w:sz w:val="24"/>
          <w:szCs w:val="24"/>
          <w:shd w:val="clear" w:color="auto" w:fill="FFFFFF"/>
        </w:rPr>
        <w:t>Division of Adult Cardiac Surgery, Department of Cardiothoracic Surgery.</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xml:space="preserve">: Proposed changes </w:t>
      </w:r>
      <w:r>
        <w:rPr>
          <w:rFonts w:ascii="Times New Roman" w:hAnsi="Times New Roman" w:cs="Times New Roman"/>
          <w:sz w:val="24"/>
          <w:szCs w:val="24"/>
        </w:rPr>
        <w:t xml:space="preserve">in 2016 </w:t>
      </w:r>
      <w:r w:rsidRPr="00F11680">
        <w:rPr>
          <w:rFonts w:ascii="Times New Roman" w:hAnsi="Times New Roman" w:cs="Times New Roman"/>
          <w:sz w:val="24"/>
          <w:szCs w:val="24"/>
        </w:rPr>
        <w:t>to the</w:t>
      </w:r>
      <w:r>
        <w:rPr>
          <w:rFonts w:ascii="Times New Roman" w:hAnsi="Times New Roman" w:cs="Times New Roman"/>
          <w:sz w:val="24"/>
          <w:szCs w:val="24"/>
        </w:rPr>
        <w:t xml:space="preserve"> United Network for Organ Sharing (</w:t>
      </w:r>
      <w:r w:rsidRPr="00F11680">
        <w:rPr>
          <w:rFonts w:ascii="Times New Roman" w:hAnsi="Times New Roman" w:cs="Times New Roman"/>
          <w:sz w:val="24"/>
          <w:szCs w:val="24"/>
        </w:rPr>
        <w:t>UNOS</w:t>
      </w:r>
      <w:r>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r>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r>
        <w:rPr>
          <w:rFonts w:ascii="Times New Roman" w:hAnsi="Times New Roman" w:cs="Times New Roman"/>
          <w:sz w:val="24"/>
          <w:szCs w:val="24"/>
        </w:rPr>
        <w:t xml:space="preserve">will </w:t>
      </w:r>
      <w:r w:rsidRPr="00F11680">
        <w:rPr>
          <w:rFonts w:ascii="Times New Roman" w:hAnsi="Times New Roman" w:cs="Times New Roman"/>
          <w:sz w:val="24"/>
          <w:szCs w:val="24"/>
        </w:rPr>
        <w:t xml:space="preserve">prioritize patients </w:t>
      </w:r>
      <w:r>
        <w:rPr>
          <w:rFonts w:ascii="Times New Roman" w:hAnsi="Times New Roman" w:cs="Times New Roman"/>
          <w:sz w:val="24"/>
          <w:szCs w:val="24"/>
        </w:rPr>
        <w:t xml:space="preserve">receiving </w:t>
      </w:r>
      <w:r w:rsidRPr="00F11680">
        <w:rPr>
          <w:rFonts w:ascii="Times New Roman" w:hAnsi="Times New Roman" w:cs="Times New Roman"/>
          <w:sz w:val="24"/>
          <w:szCs w:val="24"/>
        </w:rPr>
        <w:t>acute circulatory support,</w:t>
      </w:r>
      <w:ins w:id="5" w:author="Dipanjan Banerjee" w:date="2017-10-16T20:36:00Z">
        <w:r w:rsidR="00302D8B">
          <w:rPr>
            <w:rFonts w:ascii="Times New Roman" w:hAnsi="Times New Roman" w:cs="Times New Roman"/>
            <w:sz w:val="24"/>
            <w:szCs w:val="24"/>
          </w:rPr>
          <w:t xml:space="preserve"> </w:t>
        </w:r>
      </w:ins>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Pr="00F11680">
        <w:rPr>
          <w:rFonts w:ascii="Times New Roman" w:hAnsi="Times New Roman" w:cs="Times New Roman"/>
          <w:sz w:val="24"/>
          <w:szCs w:val="24"/>
        </w:rPr>
        <w:t>the Nation</w:t>
      </w:r>
      <w:r>
        <w:rPr>
          <w:rFonts w:ascii="Times New Roman" w:hAnsi="Times New Roman" w:cs="Times New Roman"/>
          <w:sz w:val="24"/>
          <w:szCs w:val="24"/>
        </w:rPr>
        <w:t xml:space="preserve">al </w:t>
      </w:r>
      <w:r w:rsidRPr="00F11680">
        <w:rPr>
          <w:rFonts w:ascii="Times New Roman" w:hAnsi="Times New Roman" w:cs="Times New Roman"/>
          <w:sz w:val="24"/>
          <w:szCs w:val="24"/>
        </w:rPr>
        <w:t>Inpatient Sample (NIS) from 1998 to 201</w:t>
      </w:r>
      <w:r>
        <w:rPr>
          <w:rFonts w:ascii="Times New Roman" w:hAnsi="Times New Roman" w:cs="Times New Roman"/>
          <w:sz w:val="24"/>
          <w:szCs w:val="24"/>
        </w:rPr>
        <w:t>4</w:t>
      </w:r>
      <w:r w:rsidRPr="00F11680">
        <w:rPr>
          <w:rFonts w:ascii="Times New Roman" w:hAnsi="Times New Roman" w:cs="Times New Roman"/>
          <w:sz w:val="24"/>
          <w:szCs w:val="24"/>
        </w:rPr>
        <w:t>, we identified</w:t>
      </w:r>
      <w:r>
        <w:rPr>
          <w:rFonts w:ascii="Times New Roman" w:hAnsi="Times New Roman" w:cs="Times New Roman"/>
          <w:sz w:val="24"/>
          <w:szCs w:val="24"/>
        </w:rPr>
        <w:t xml:space="preserve"> 6,892 </w:t>
      </w:r>
      <w:r w:rsidRPr="00F11680">
        <w:rPr>
          <w:rFonts w:ascii="Times New Roman" w:hAnsi="Times New Roman" w:cs="Times New Roman"/>
          <w:sz w:val="24"/>
          <w:szCs w:val="24"/>
        </w:rPr>
        <w:t xml:space="preserve">patients who </w:t>
      </w:r>
      <w:r>
        <w:rPr>
          <w:rFonts w:ascii="Times New Roman" w:hAnsi="Times New Roman" w:cs="Times New Roman"/>
          <w:sz w:val="24"/>
          <w:szCs w:val="24"/>
        </w:rPr>
        <w:t xml:space="preserve">received an </w:t>
      </w:r>
      <w:r w:rsidRPr="00F11680">
        <w:rPr>
          <w:rFonts w:ascii="Times New Roman" w:hAnsi="Times New Roman" w:cs="Times New Roman"/>
          <w:sz w:val="24"/>
          <w:szCs w:val="24"/>
        </w:rPr>
        <w:t xml:space="preserve">orthotopic heart transplant (OHT) and </w:t>
      </w:r>
      <w:r>
        <w:rPr>
          <w:rFonts w:ascii="Times New Roman" w:hAnsi="Times New Roman" w:cs="Times New Roman"/>
          <w:sz w:val="24"/>
          <w:szCs w:val="24"/>
        </w:rPr>
        <w:t xml:space="preserve">classified them based on either </w:t>
      </w:r>
      <w:r w:rsidRPr="00F11680">
        <w:rPr>
          <w:rFonts w:ascii="Times New Roman" w:hAnsi="Times New Roman" w:cs="Times New Roman"/>
          <w:sz w:val="24"/>
          <w:szCs w:val="24"/>
        </w:rPr>
        <w:t>pre-transplant ECMO, PVAD, or IAB</w:t>
      </w:r>
      <w:r>
        <w:rPr>
          <w:rFonts w:ascii="Times New Roman" w:hAnsi="Times New Roman" w:cs="Times New Roman"/>
          <w:sz w:val="24"/>
          <w:szCs w:val="24"/>
        </w:rPr>
        <w:t>P placement or no pre-transplant acute circulatory support</w:t>
      </w:r>
      <w:r w:rsidRPr="00F11680">
        <w:rPr>
          <w:rFonts w:ascii="Times New Roman" w:hAnsi="Times New Roman" w:cs="Times New Roman"/>
          <w:sz w:val="24"/>
          <w:szCs w:val="24"/>
        </w:rPr>
        <w:t xml:space="preserve">. We </w:t>
      </w:r>
      <w:r>
        <w:rPr>
          <w:rFonts w:ascii="Times New Roman" w:hAnsi="Times New Roman" w:cs="Times New Roman"/>
          <w:sz w:val="24"/>
          <w:szCs w:val="24"/>
        </w:rPr>
        <w:t>compared</w:t>
      </w:r>
      <w:r w:rsidRPr="00F11680">
        <w:rPr>
          <w:rFonts w:ascii="Times New Roman" w:hAnsi="Times New Roman" w:cs="Times New Roman"/>
          <w:sz w:val="24"/>
          <w:szCs w:val="24"/>
        </w:rPr>
        <w:t xml:space="preserve"> baseline characteristics and </w:t>
      </w:r>
      <w:r>
        <w:rPr>
          <w:rFonts w:ascii="Times New Roman" w:hAnsi="Times New Roman" w:cs="Times New Roman"/>
          <w:sz w:val="24"/>
          <w:szCs w:val="24"/>
        </w:rPr>
        <w:t>in-hospital outcomes between patients who underwent pre-transplant ECMO, PVAD, or IABP and patients who did not receive acute circulatory support prior to heart transplantation.</w:t>
      </w: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 xml:space="preserve">: Of patients who underwent heart transplantation, </w:t>
      </w:r>
      <w:r>
        <w:rPr>
          <w:rFonts w:ascii="Times New Roman" w:hAnsi="Times New Roman" w:cs="Times New Roman"/>
          <w:sz w:val="24"/>
          <w:szCs w:val="24"/>
        </w:rPr>
        <w:t>456</w:t>
      </w:r>
      <w:ins w:id="6" w:author="David Ouyang" w:date="2017-10-14T14:01:00Z">
        <w:r w:rsidR="00B13685">
          <w:rPr>
            <w:rFonts w:ascii="Times New Roman" w:hAnsi="Times New Roman" w:cs="Times New Roman"/>
            <w:sz w:val="24"/>
            <w:szCs w:val="24"/>
          </w:rPr>
          <w:t xml:space="preserve"> </w:t>
        </w:r>
      </w:ins>
      <w:r w:rsidRPr="00F11680">
        <w:rPr>
          <w:rFonts w:ascii="Times New Roman" w:hAnsi="Times New Roman" w:cs="Times New Roman"/>
          <w:sz w:val="24"/>
          <w:szCs w:val="24"/>
        </w:rPr>
        <w:t>(</w:t>
      </w:r>
      <w:r w:rsidRPr="00DD4C68">
        <w:rPr>
          <w:rFonts w:ascii="Times New Roman" w:hAnsi="Times New Roman" w:cs="Times New Roman"/>
          <w:sz w:val="24"/>
          <w:szCs w:val="24"/>
        </w:rPr>
        <w:t>6.</w:t>
      </w:r>
      <w:r>
        <w:rPr>
          <w:rFonts w:ascii="Times New Roman" w:hAnsi="Times New Roman" w:cs="Times New Roman"/>
          <w:sz w:val="24"/>
          <w:szCs w:val="24"/>
        </w:rPr>
        <w:t>6</w:t>
      </w:r>
      <w:r w:rsidRPr="00F11680">
        <w:rPr>
          <w:rFonts w:ascii="Times New Roman" w:hAnsi="Times New Roman" w:cs="Times New Roman"/>
          <w:sz w:val="24"/>
          <w:szCs w:val="24"/>
        </w:rPr>
        <w:t xml:space="preserve">%) </w:t>
      </w:r>
      <w:r w:rsidRPr="00DD4C68">
        <w:rPr>
          <w:rFonts w:ascii="Times New Roman" w:hAnsi="Times New Roman" w:cs="Times New Roman"/>
          <w:sz w:val="24"/>
          <w:szCs w:val="24"/>
        </w:rPr>
        <w:t>patients re</w:t>
      </w:r>
      <w:r>
        <w:rPr>
          <w:rFonts w:ascii="Times New Roman" w:hAnsi="Times New Roman" w:cs="Times New Roman"/>
          <w:sz w:val="24"/>
          <w:szCs w:val="24"/>
        </w:rPr>
        <w:t xml:space="preserve">ceived </w:t>
      </w:r>
      <w:r w:rsidRPr="00DD4C68">
        <w:rPr>
          <w:rFonts w:ascii="Times New Roman" w:hAnsi="Times New Roman" w:cs="Times New Roman"/>
          <w:sz w:val="24"/>
          <w:szCs w:val="24"/>
        </w:rPr>
        <w:t>acute circulatory support prior to transplant. During the study time period, the use of acute ci</w:t>
      </w:r>
      <w:r>
        <w:rPr>
          <w:rFonts w:ascii="Times New Roman" w:hAnsi="Times New Roman" w:cs="Times New Roman"/>
          <w:sz w:val="24"/>
          <w:szCs w:val="24"/>
        </w:rPr>
        <w:t xml:space="preserve">rculatory support increased (p &lt; 0.001 for trend), more than doubling </w:t>
      </w:r>
      <w:r w:rsidRPr="00DD4C68">
        <w:rPr>
          <w:rFonts w:ascii="Times New Roman" w:hAnsi="Times New Roman" w:cs="Times New Roman"/>
          <w:sz w:val="24"/>
          <w:szCs w:val="24"/>
        </w:rPr>
        <w:t xml:space="preserve">from 17 cases per year from </w:t>
      </w:r>
      <w:r>
        <w:rPr>
          <w:rFonts w:ascii="Times New Roman" w:hAnsi="Times New Roman" w:cs="Times New Roman"/>
          <w:sz w:val="24"/>
          <w:szCs w:val="24"/>
        </w:rPr>
        <w:t>1998-</w:t>
      </w:r>
      <w:r w:rsidRPr="00360978">
        <w:rPr>
          <w:rFonts w:ascii="Times New Roman" w:hAnsi="Times New Roman" w:cs="Times New Roman"/>
          <w:sz w:val="24"/>
          <w:szCs w:val="24"/>
        </w:rPr>
        <w:t>2002</w:t>
      </w:r>
      <w:r w:rsidRPr="00DD4C68">
        <w:rPr>
          <w:rFonts w:ascii="Times New Roman" w:hAnsi="Times New Roman" w:cs="Times New Roman"/>
          <w:sz w:val="24"/>
          <w:szCs w:val="24"/>
        </w:rPr>
        <w:t xml:space="preserve">to </w:t>
      </w:r>
      <w:r>
        <w:rPr>
          <w:rFonts w:ascii="Times New Roman" w:hAnsi="Times New Roman" w:cs="Times New Roman"/>
          <w:sz w:val="24"/>
          <w:szCs w:val="24"/>
        </w:rPr>
        <w:t xml:space="preserve">40 </w:t>
      </w:r>
      <w:r w:rsidRPr="00DD4C68">
        <w:rPr>
          <w:rFonts w:ascii="Times New Roman" w:hAnsi="Times New Roman" w:cs="Times New Roman"/>
          <w:sz w:val="24"/>
          <w:szCs w:val="24"/>
        </w:rPr>
        <w:t>cases per year from 20</w:t>
      </w:r>
      <w:r>
        <w:rPr>
          <w:rFonts w:ascii="Times New Roman" w:hAnsi="Times New Roman" w:cs="Times New Roman"/>
          <w:sz w:val="24"/>
          <w:szCs w:val="24"/>
        </w:rPr>
        <w:t>12</w:t>
      </w:r>
      <w:r w:rsidRPr="00DD4C68">
        <w:rPr>
          <w:rFonts w:ascii="Times New Roman" w:hAnsi="Times New Roman" w:cs="Times New Roman"/>
          <w:sz w:val="24"/>
          <w:szCs w:val="24"/>
        </w:rPr>
        <w:t>-201</w:t>
      </w:r>
      <w:r>
        <w:rPr>
          <w:rFonts w:ascii="Times New Roman" w:hAnsi="Times New Roman" w:cs="Times New Roman"/>
          <w:sz w:val="24"/>
          <w:szCs w:val="24"/>
        </w:rPr>
        <w:t>4</w:t>
      </w:r>
      <w:r w:rsidRPr="00DD4C68">
        <w:rPr>
          <w:rFonts w:ascii="Times New Roman" w:hAnsi="Times New Roman" w:cs="Times New Roman"/>
          <w:sz w:val="24"/>
          <w:szCs w:val="24"/>
        </w:rPr>
        <w:t xml:space="preserve">. </w:t>
      </w:r>
      <w:r>
        <w:rPr>
          <w:rFonts w:ascii="Times New Roman" w:hAnsi="Times New Roman" w:cs="Times New Roman"/>
          <w:sz w:val="24"/>
          <w:szCs w:val="24"/>
        </w:rPr>
        <w:t>Of patients with acute circulatory support, 341</w:t>
      </w:r>
      <w:r w:rsidRPr="00DD4C68">
        <w:rPr>
          <w:rFonts w:ascii="Times New Roman" w:hAnsi="Times New Roman" w:cs="Times New Roman"/>
          <w:sz w:val="24"/>
          <w:szCs w:val="24"/>
        </w:rPr>
        <w:t>(</w:t>
      </w:r>
      <w:r>
        <w:rPr>
          <w:rFonts w:ascii="Times New Roman" w:hAnsi="Times New Roman" w:cs="Times New Roman"/>
          <w:sz w:val="24"/>
          <w:szCs w:val="24"/>
        </w:rPr>
        <w:t xml:space="preserve">74.8%) were </w:t>
      </w:r>
      <w:r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Pr>
          <w:rFonts w:ascii="Times New Roman" w:hAnsi="Times New Roman" w:cs="Times New Roman"/>
          <w:sz w:val="24"/>
          <w:szCs w:val="24"/>
        </w:rPr>
        <w:t xml:space="preserve">130 </w:t>
      </w:r>
      <w:r w:rsidRPr="00F11680">
        <w:rPr>
          <w:rFonts w:ascii="Times New Roman" w:hAnsi="Times New Roman" w:cs="Times New Roman"/>
          <w:sz w:val="24"/>
          <w:szCs w:val="24"/>
        </w:rPr>
        <w:t>(</w:t>
      </w:r>
      <w:r>
        <w:rPr>
          <w:rFonts w:ascii="Times New Roman" w:hAnsi="Times New Roman" w:cs="Times New Roman"/>
          <w:sz w:val="24"/>
          <w:szCs w:val="24"/>
        </w:rPr>
        <w:t>28.5</w:t>
      </w:r>
      <w:r w:rsidRPr="00F11680">
        <w:rPr>
          <w:rFonts w:ascii="Times New Roman" w:hAnsi="Times New Roman" w:cs="Times New Roman"/>
          <w:sz w:val="24"/>
          <w:szCs w:val="24"/>
        </w:rPr>
        <w:t xml:space="preserve">%) were supported by </w:t>
      </w:r>
      <w:r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Pr>
          <w:rFonts w:ascii="Times New Roman" w:hAnsi="Times New Roman" w:cs="Times New Roman"/>
          <w:sz w:val="24"/>
          <w:szCs w:val="24"/>
        </w:rPr>
        <w:t>21</w:t>
      </w:r>
      <w:r w:rsidRPr="00F11680">
        <w:rPr>
          <w:rFonts w:ascii="Times New Roman" w:hAnsi="Times New Roman" w:cs="Times New Roman"/>
          <w:sz w:val="24"/>
          <w:szCs w:val="24"/>
        </w:rPr>
        <w:t>(</w:t>
      </w:r>
      <w:r>
        <w:rPr>
          <w:rFonts w:ascii="Times New Roman" w:hAnsi="Times New Roman" w:cs="Times New Roman"/>
          <w:sz w:val="24"/>
          <w:szCs w:val="24"/>
        </w:rPr>
        <w:t>4.6</w:t>
      </w:r>
      <w:r w:rsidRPr="00F11680">
        <w:rPr>
          <w:rFonts w:ascii="Times New Roman" w:hAnsi="Times New Roman" w:cs="Times New Roman"/>
          <w:sz w:val="24"/>
          <w:szCs w:val="24"/>
        </w:rPr>
        <w:t>%) were supported</w:t>
      </w:r>
      <w:r w:rsidRPr="00DD4C68">
        <w:rPr>
          <w:rFonts w:ascii="Times New Roman" w:hAnsi="Times New Roman" w:cs="Times New Roman"/>
          <w:sz w:val="24"/>
          <w:szCs w:val="24"/>
        </w:rPr>
        <w:t xml:space="preserve"> by PVAD. </w:t>
      </w:r>
      <w:r>
        <w:rPr>
          <w:rFonts w:ascii="Times New Roman" w:hAnsi="Times New Roman" w:cs="Times New Roman"/>
          <w:sz w:val="24"/>
          <w:szCs w:val="24"/>
        </w:rPr>
        <w:t xml:space="preserve">Prior to 2007, patients who required acute circulatory support had significantly more mortality than patients who did not require circulatory support prior to </w:t>
      </w:r>
      <w:proofErr w:type="gramStart"/>
      <w:r>
        <w:rPr>
          <w:rFonts w:ascii="Times New Roman" w:hAnsi="Times New Roman" w:cs="Times New Roman"/>
          <w:sz w:val="24"/>
          <w:szCs w:val="24"/>
        </w:rPr>
        <w:t>transplant(</w:t>
      </w:r>
      <w:proofErr w:type="gramEnd"/>
      <w:r>
        <w:rPr>
          <w:rFonts w:ascii="Times New Roman" w:hAnsi="Times New Roman" w:cs="Times New Roman"/>
          <w:sz w:val="24"/>
          <w:szCs w:val="24"/>
        </w:rPr>
        <w:t xml:space="preserve">14.3% vs. 7.5%, p = 0.01). In the subsequent era (2007 to 2014), there was no statistically significant difference in mortality (4.7% vs. 5.1%, p = 0.80). There was an improvement in mortality over time for all patients, but most significantly in patients who required acute circulatory support (63% risk reduction comparing the two eras). Patients who had acute circulatory support had less comorbid diabetes, hypertension, or pre-existing renal dysfunction, but during their hospitalization had increased lengths of stays and rates of acute renal, hepatic, and respiratory failure, sepsis, bleeding complications, and surgical reoperations. </w:t>
      </w:r>
    </w:p>
    <w:p w:rsidR="00F862A7" w:rsidRDefault="00F862A7" w:rsidP="00F862A7">
      <w:pPr>
        <w:tabs>
          <w:tab w:val="left" w:pos="720"/>
        </w:tabs>
        <w:rPr>
          <w:rFonts w:ascii="Times New Roman" w:hAnsi="Times New Roman" w:cs="Times New Roman"/>
          <w:b/>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Pr>
          <w:rFonts w:ascii="Times New Roman" w:hAnsi="Times New Roman" w:cs="Times New Roman"/>
          <w:sz w:val="24"/>
          <w:szCs w:val="24"/>
        </w:rPr>
        <w:t>an increasing</w:t>
      </w:r>
      <w:r w:rsidRPr="00F11680">
        <w:rPr>
          <w:rFonts w:ascii="Times New Roman" w:hAnsi="Times New Roman" w:cs="Times New Roman"/>
          <w:sz w:val="24"/>
          <w:szCs w:val="24"/>
        </w:rPr>
        <w:t xml:space="preserve"> proportion of patients </w:t>
      </w:r>
      <w:ins w:id="7" w:author="Dipanjan Banerjee" w:date="2017-10-16T20:36:00Z">
        <w:r w:rsidR="00302D8B">
          <w:rPr>
            <w:rFonts w:ascii="Times New Roman" w:hAnsi="Times New Roman" w:cs="Times New Roman"/>
            <w:sz w:val="24"/>
            <w:szCs w:val="24"/>
          </w:rPr>
          <w:t xml:space="preserve">over time </w:t>
        </w:r>
      </w:ins>
      <w:r w:rsidRPr="00F11680">
        <w:rPr>
          <w:rFonts w:ascii="Times New Roman" w:hAnsi="Times New Roman" w:cs="Times New Roman"/>
          <w:sz w:val="24"/>
          <w:szCs w:val="24"/>
        </w:rPr>
        <w:t>receiv</w:t>
      </w:r>
      <w:r>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del w:id="8" w:author="Dipanjan Banerjee" w:date="2017-10-16T20:37:00Z">
        <w:r w:rsidDel="00302D8B">
          <w:rPr>
            <w:rFonts w:ascii="Times New Roman" w:hAnsi="Times New Roman" w:cs="Times New Roman"/>
            <w:sz w:val="24"/>
            <w:szCs w:val="24"/>
          </w:rPr>
          <w:delText xml:space="preserve"> over time</w:delText>
        </w:r>
      </w:del>
      <w:r w:rsidRPr="00F11680">
        <w:rPr>
          <w:rFonts w:ascii="Times New Roman" w:hAnsi="Times New Roman" w:cs="Times New Roman"/>
          <w:sz w:val="24"/>
          <w:szCs w:val="24"/>
        </w:rPr>
        <w:t>. These patients exhibit</w:t>
      </w:r>
      <w:r>
        <w:rPr>
          <w:rFonts w:ascii="Times New Roman" w:hAnsi="Times New Roman" w:cs="Times New Roman"/>
          <w:sz w:val="24"/>
          <w:szCs w:val="24"/>
        </w:rPr>
        <w:t xml:space="preserve">ed </w:t>
      </w:r>
      <w:r w:rsidRPr="00DD4C68">
        <w:rPr>
          <w:rFonts w:ascii="Times New Roman" w:hAnsi="Times New Roman" w:cs="Times New Roman"/>
          <w:sz w:val="24"/>
          <w:szCs w:val="24"/>
        </w:rPr>
        <w:t>longer lengths of stay</w:t>
      </w:r>
      <w:del w:id="9" w:author="Dipanjan Banerjee" w:date="2017-10-16T20:37:00Z">
        <w:r w:rsidRPr="00DD4C68" w:rsidDel="00302D8B">
          <w:rPr>
            <w:rFonts w:ascii="Times New Roman" w:hAnsi="Times New Roman" w:cs="Times New Roman"/>
            <w:sz w:val="24"/>
            <w:szCs w:val="24"/>
          </w:rPr>
          <w:delText>s</w:delText>
        </w:r>
      </w:del>
      <w:r>
        <w:rPr>
          <w:rFonts w:ascii="Times New Roman" w:hAnsi="Times New Roman" w:cs="Times New Roman"/>
          <w:sz w:val="24"/>
          <w:szCs w:val="24"/>
        </w:rPr>
        <w:t xml:space="preserve"> and increased frequency of complications</w:t>
      </w:r>
      <w:r w:rsidRPr="00F11680">
        <w:rPr>
          <w:rFonts w:ascii="Times New Roman" w:hAnsi="Times New Roman" w:cs="Times New Roman"/>
          <w:sz w:val="24"/>
          <w:szCs w:val="24"/>
        </w:rPr>
        <w:t xml:space="preserve"> compared to those without acute circulatory support</w:t>
      </w:r>
      <w:r>
        <w:rPr>
          <w:rFonts w:ascii="Times New Roman" w:hAnsi="Times New Roman" w:cs="Times New Roman"/>
          <w:sz w:val="24"/>
          <w:szCs w:val="24"/>
        </w:rPr>
        <w:t>, but mortality in the more recent era was not significantly different between the two groups</w:t>
      </w:r>
      <w:r w:rsidRPr="00F11680">
        <w:rPr>
          <w:rFonts w:ascii="Times New Roman" w:hAnsi="Times New Roman" w:cs="Times New Roman"/>
          <w:sz w:val="24"/>
          <w:szCs w:val="24"/>
        </w:rPr>
        <w:t>.</w:t>
      </w:r>
      <w:r>
        <w:rPr>
          <w:rFonts w:ascii="Times New Roman" w:hAnsi="Times New Roman" w:cs="Times New Roman"/>
          <w:sz w:val="24"/>
          <w:szCs w:val="24"/>
        </w:rPr>
        <w:t xml:space="preserve"> Changes</w:t>
      </w:r>
      <w:r w:rsidRPr="00F11680">
        <w:rPr>
          <w:rFonts w:ascii="Times New Roman" w:hAnsi="Times New Roman" w:cs="Times New Roman"/>
          <w:sz w:val="24"/>
          <w:szCs w:val="24"/>
        </w:rPr>
        <w:t xml:space="preserve"> to the UNOS heart allocation protocol </w:t>
      </w:r>
      <w:r>
        <w:rPr>
          <w:rFonts w:ascii="Times New Roman" w:hAnsi="Times New Roman" w:cs="Times New Roman"/>
          <w:sz w:val="24"/>
          <w:szCs w:val="24"/>
        </w:rPr>
        <w:t xml:space="preserve">could accelerate this trend of increased </w:t>
      </w:r>
      <w:r>
        <w:rPr>
          <w:rFonts w:ascii="Times New Roman" w:hAnsi="Times New Roman" w:cs="Times New Roman"/>
          <w:sz w:val="24"/>
          <w:szCs w:val="24"/>
        </w:rPr>
        <w:lastRenderedPageBreak/>
        <w:t xml:space="preserve">use and </w:t>
      </w:r>
      <w:r w:rsidRPr="00F11680">
        <w:rPr>
          <w:rFonts w:ascii="Times New Roman" w:hAnsi="Times New Roman" w:cs="Times New Roman"/>
          <w:sz w:val="24"/>
          <w:szCs w:val="24"/>
        </w:rPr>
        <w:t xml:space="preserve">should take </w:t>
      </w:r>
      <w:r>
        <w:rPr>
          <w:rFonts w:ascii="Times New Roman" w:hAnsi="Times New Roman" w:cs="Times New Roman"/>
          <w:sz w:val="24"/>
          <w:szCs w:val="24"/>
        </w:rPr>
        <w:t>the</w:t>
      </w:r>
      <w:r w:rsidRPr="00F11680">
        <w:rPr>
          <w:rFonts w:ascii="Times New Roman" w:hAnsi="Times New Roman" w:cs="Times New Roman"/>
          <w:sz w:val="24"/>
          <w:szCs w:val="24"/>
        </w:rPr>
        <w:t xml:space="preserve"> increased mor</w:t>
      </w:r>
      <w:r>
        <w:rPr>
          <w:rFonts w:ascii="Times New Roman" w:hAnsi="Times New Roman" w:cs="Times New Roman"/>
          <w:sz w:val="24"/>
          <w:szCs w:val="24"/>
        </w:rPr>
        <w:t xml:space="preserve">bidity of these patients after transplantation </w:t>
      </w:r>
      <w:r w:rsidRPr="00F11680">
        <w:rPr>
          <w:rFonts w:ascii="Times New Roman" w:hAnsi="Times New Roman" w:cs="Times New Roman"/>
          <w:sz w:val="24"/>
          <w:szCs w:val="24"/>
        </w:rPr>
        <w:t xml:space="preserve">into consideration. </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Introduction</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r>
      <w:r w:rsidRPr="00DD4C68">
        <w:rPr>
          <w:rFonts w:ascii="Times New Roman" w:hAnsi="Times New Roman" w:cs="Times New Roman"/>
          <w:sz w:val="24"/>
          <w:szCs w:val="24"/>
        </w:rPr>
        <w:t>Congestive heart failure is a highly morbid, common disease affecting 5.</w:t>
      </w:r>
      <w:r>
        <w:rPr>
          <w:rFonts w:ascii="Times New Roman" w:hAnsi="Times New Roman" w:cs="Times New Roman"/>
          <w:sz w:val="24"/>
          <w:szCs w:val="24"/>
        </w:rPr>
        <w:t>7</w:t>
      </w:r>
      <w:r w:rsidRPr="00DD4C68">
        <w:rPr>
          <w:rFonts w:ascii="Times New Roman" w:hAnsi="Times New Roman" w:cs="Times New Roman"/>
          <w:sz w:val="24"/>
          <w:szCs w:val="24"/>
        </w:rPr>
        <w:t xml:space="preserve"> million people and </w:t>
      </w:r>
      <w:r>
        <w:rPr>
          <w:rFonts w:ascii="Times New Roman" w:hAnsi="Times New Roman" w:cs="Times New Roman"/>
          <w:sz w:val="24"/>
          <w:szCs w:val="24"/>
        </w:rPr>
        <w:t>contributing</w:t>
      </w:r>
      <w:r w:rsidRPr="00DD4C68">
        <w:rPr>
          <w:rFonts w:ascii="Times New Roman" w:hAnsi="Times New Roman" w:cs="Times New Roman"/>
          <w:sz w:val="24"/>
          <w:szCs w:val="24"/>
        </w:rPr>
        <w:t xml:space="preserve"> to</w:t>
      </w:r>
      <w:r>
        <w:rPr>
          <w:rFonts w:ascii="Times New Roman" w:hAnsi="Times New Roman" w:cs="Times New Roman"/>
          <w:sz w:val="24"/>
          <w:szCs w:val="24"/>
        </w:rPr>
        <w:t xml:space="preserve"> over </w:t>
      </w:r>
      <w:r w:rsidRPr="00DD4C68">
        <w:rPr>
          <w:rFonts w:ascii="Times New Roman" w:hAnsi="Times New Roman" w:cs="Times New Roman"/>
          <w:sz w:val="24"/>
          <w:szCs w:val="24"/>
        </w:rPr>
        <w:t xml:space="preserve">300,000 deaths each </w:t>
      </w:r>
      <w:r>
        <w:rPr>
          <w:rFonts w:ascii="Times New Roman" w:hAnsi="Times New Roman" w:cs="Times New Roman"/>
          <w:sz w:val="24"/>
          <w:szCs w:val="24"/>
        </w:rPr>
        <w:t>year in the United States</w:t>
      </w:r>
      <w:r w:rsidR="00263D59">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sidR="00263D59">
        <w:rPr>
          <w:rFonts w:ascii="Times New Roman" w:hAnsi="Times New Roman" w:cs="Times New Roman"/>
          <w:sz w:val="24"/>
          <w:szCs w:val="24"/>
        </w:rPr>
        <w:fldChar w:fldCharType="separate"/>
      </w:r>
      <w:r w:rsidRPr="00263286">
        <w:rPr>
          <w:rFonts w:ascii="Times New Roman" w:hAnsi="Times New Roman" w:cs="Times New Roman"/>
          <w:sz w:val="24"/>
          <w:szCs w:val="24"/>
          <w:vertAlign w:val="superscript"/>
        </w:rPr>
        <w:t>1,2</w:t>
      </w:r>
      <w:r w:rsidR="00263D59">
        <w:rPr>
          <w:rFonts w:ascii="Times New Roman" w:hAnsi="Times New Roman" w:cs="Times New Roman"/>
          <w:sz w:val="24"/>
          <w:szCs w:val="24"/>
        </w:rPr>
        <w:fldChar w:fldCharType="end"/>
      </w:r>
      <w:r>
        <w:rPr>
          <w:rFonts w:ascii="Times New Roman" w:hAnsi="Times New Roman" w:cs="Times New Roman"/>
          <w:sz w:val="24"/>
          <w:szCs w:val="24"/>
        </w:rPr>
        <w:t>.For patients who are symptomatic despite maximal medical therapy, c</w:t>
      </w:r>
      <w:r w:rsidRPr="00DD4C68">
        <w:rPr>
          <w:rFonts w:ascii="Times New Roman" w:hAnsi="Times New Roman" w:cs="Times New Roman"/>
          <w:sz w:val="24"/>
          <w:szCs w:val="24"/>
        </w:rPr>
        <w:t xml:space="preserve">ardiac transplantation </w:t>
      </w:r>
      <w:r>
        <w:rPr>
          <w:rFonts w:ascii="Times New Roman" w:hAnsi="Times New Roman" w:cs="Times New Roman"/>
          <w:sz w:val="24"/>
          <w:szCs w:val="24"/>
        </w:rPr>
        <w:t>serves</w:t>
      </w:r>
      <w:r w:rsidRPr="00DD4C68">
        <w:rPr>
          <w:rFonts w:ascii="Times New Roman" w:hAnsi="Times New Roman" w:cs="Times New Roman"/>
          <w:sz w:val="24"/>
          <w:szCs w:val="24"/>
        </w:rPr>
        <w:t xml:space="preserve"> a crucial role in the treatment of end-stage heart failure.</w:t>
      </w:r>
      <w:r>
        <w:rPr>
          <w:rFonts w:ascii="Times New Roman" w:hAnsi="Times New Roman" w:cs="Times New Roman"/>
          <w:sz w:val="24"/>
          <w:szCs w:val="24"/>
        </w:rPr>
        <w:t xml:space="preserve"> Appropriate patient selection balances time on the transplant waitlist with the desire to maximize survival and clinical outcomes after cardiac transplantation.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H</w:t>
      </w:r>
      <w:r w:rsidRPr="00DD4C68">
        <w:rPr>
          <w:rFonts w:ascii="Times New Roman" w:hAnsi="Times New Roman" w:cs="Times New Roman"/>
          <w:sz w:val="24"/>
          <w:szCs w:val="24"/>
        </w:rPr>
        <w:t xml:space="preserve">eart transplantation outcomes have continuously improved from 1-year survival of less than 50% to greater than 90% in </w:t>
      </w:r>
      <w:r>
        <w:rPr>
          <w:rFonts w:ascii="Times New Roman" w:hAnsi="Times New Roman" w:cs="Times New Roman"/>
          <w:sz w:val="24"/>
          <w:szCs w:val="24"/>
        </w:rPr>
        <w:t>somecohorts</w:t>
      </w:r>
      <w:r w:rsidR="00263D59">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263D59">
        <w:rPr>
          <w:rFonts w:ascii="Times New Roman" w:hAnsi="Times New Roman" w:cs="Times New Roman"/>
          <w:sz w:val="24"/>
          <w:szCs w:val="24"/>
        </w:rPr>
        <w:fldChar w:fldCharType="separate"/>
      </w:r>
      <w:r w:rsidRPr="00263286">
        <w:rPr>
          <w:rFonts w:ascii="Times New Roman" w:hAnsi="Times New Roman" w:cs="Times New Roman"/>
          <w:sz w:val="24"/>
          <w:szCs w:val="24"/>
          <w:vertAlign w:val="superscript"/>
        </w:rPr>
        <w:t>3–5</w:t>
      </w:r>
      <w:r w:rsidR="00263D59">
        <w:rPr>
          <w:rFonts w:ascii="Times New Roman" w:hAnsi="Times New Roman" w:cs="Times New Roman"/>
          <w:sz w:val="24"/>
          <w:szCs w:val="24"/>
        </w:rPr>
        <w:fldChar w:fldCharType="end"/>
      </w:r>
      <w:r w:rsidRPr="00DD4C68">
        <w:rPr>
          <w:rFonts w:ascii="Times New Roman" w:hAnsi="Times New Roman" w:cs="Times New Roman"/>
          <w:sz w:val="24"/>
          <w:szCs w:val="24"/>
        </w:rPr>
        <w:t xml:space="preserve">. </w:t>
      </w:r>
      <w:r>
        <w:rPr>
          <w:rFonts w:ascii="Times New Roman" w:hAnsi="Times New Roman" w:cs="Times New Roman"/>
          <w:sz w:val="24"/>
          <w:szCs w:val="24"/>
        </w:rPr>
        <w:t>Heart</w:t>
      </w:r>
      <w:r w:rsidRPr="00DD4C68">
        <w:rPr>
          <w:rFonts w:ascii="Times New Roman" w:eastAsia="Times New Roman" w:hAnsi="Times New Roman" w:cs="Times New Roman"/>
          <w:color w:val="222222"/>
          <w:sz w:val="24"/>
          <w:szCs w:val="24"/>
        </w:rPr>
        <w:t xml:space="preserve"> transplant volumes have plateaued, </w:t>
      </w:r>
      <w:r>
        <w:rPr>
          <w:rFonts w:ascii="Times New Roman" w:eastAsia="Times New Roman" w:hAnsi="Times New Roman" w:cs="Times New Roman"/>
          <w:color w:val="222222"/>
          <w:sz w:val="24"/>
          <w:szCs w:val="24"/>
        </w:rPr>
        <w:t>yet</w:t>
      </w:r>
      <w:r w:rsidRPr="00DD4C68">
        <w:rPr>
          <w:rFonts w:ascii="Times New Roman" w:eastAsia="Times New Roman" w:hAnsi="Times New Roman" w:cs="Times New Roman"/>
          <w:color w:val="222222"/>
          <w:sz w:val="24"/>
          <w:szCs w:val="24"/>
        </w:rPr>
        <w:t xml:space="preserve"> there has been a tremendous increase in the number of active transplant candidates from 1,203 in 2006 to 3,008 </w:t>
      </w:r>
      <w:r>
        <w:rPr>
          <w:rFonts w:ascii="Times New Roman" w:eastAsia="Times New Roman" w:hAnsi="Times New Roman" w:cs="Times New Roman"/>
          <w:color w:val="222222"/>
          <w:sz w:val="24"/>
          <w:szCs w:val="24"/>
        </w:rPr>
        <w:t>in</w:t>
      </w:r>
      <w:r w:rsidRPr="00DD4C68">
        <w:rPr>
          <w:rFonts w:ascii="Times New Roman" w:eastAsia="Times New Roman" w:hAnsi="Times New Roman" w:cs="Times New Roman"/>
          <w:color w:val="222222"/>
          <w:sz w:val="24"/>
          <w:szCs w:val="24"/>
        </w:rPr>
        <w:t xml:space="preserve"> 2013 </w:t>
      </w:r>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6,7</w:t>
      </w:r>
      <w:r w:rsidR="00263D59">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 xml:space="preserve">. </w:t>
      </w:r>
      <w:r>
        <w:rPr>
          <w:rFonts w:ascii="Times New Roman" w:hAnsi="Times New Roman" w:cs="Times New Roman"/>
          <w:sz w:val="24"/>
          <w:szCs w:val="24"/>
        </w:rPr>
        <w:t>10</w:t>
      </w:r>
      <w:r w:rsidRPr="00DD4C68">
        <w:rPr>
          <w:rFonts w:ascii="Times New Roman" w:hAnsi="Times New Roman" w:cs="Times New Roman"/>
          <w:sz w:val="24"/>
          <w:szCs w:val="24"/>
        </w:rPr>
        <w:t xml:space="preserve">% of patients </w:t>
      </w:r>
      <w:r>
        <w:rPr>
          <w:rFonts w:ascii="Times New Roman" w:hAnsi="Times New Roman" w:cs="Times New Roman"/>
          <w:sz w:val="24"/>
          <w:szCs w:val="24"/>
        </w:rPr>
        <w:t>o</w:t>
      </w:r>
      <w:r w:rsidRPr="00DD4C68">
        <w:rPr>
          <w:rFonts w:ascii="Times New Roman" w:hAnsi="Times New Roman" w:cs="Times New Roman"/>
          <w:sz w:val="24"/>
          <w:szCs w:val="24"/>
        </w:rPr>
        <w:t xml:space="preserve">n the </w:t>
      </w:r>
      <w:r>
        <w:rPr>
          <w:rFonts w:ascii="Times New Roman" w:hAnsi="Times New Roman" w:cs="Times New Roman"/>
          <w:sz w:val="24"/>
          <w:szCs w:val="24"/>
        </w:rPr>
        <w:t xml:space="preserve">heart </w:t>
      </w:r>
      <w:r w:rsidRPr="00DD4C68">
        <w:rPr>
          <w:rFonts w:ascii="Times New Roman" w:hAnsi="Times New Roman" w:cs="Times New Roman"/>
          <w:sz w:val="24"/>
          <w:szCs w:val="24"/>
        </w:rPr>
        <w:t xml:space="preserve">transplant </w:t>
      </w:r>
      <w:r>
        <w:rPr>
          <w:rFonts w:ascii="Times New Roman" w:hAnsi="Times New Roman" w:cs="Times New Roman"/>
          <w:sz w:val="24"/>
          <w:szCs w:val="24"/>
        </w:rPr>
        <w:t>wait</w:t>
      </w:r>
      <w:r w:rsidRPr="00DD4C68">
        <w:rPr>
          <w:rFonts w:ascii="Times New Roman" w:hAnsi="Times New Roman" w:cs="Times New Roman"/>
          <w:sz w:val="24"/>
          <w:szCs w:val="24"/>
        </w:rPr>
        <w:t>list die every year due to the lack of available organs</w:t>
      </w:r>
      <w:r w:rsidR="00263D59">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Pr>
          <w:rFonts w:ascii="Times New Roman" w:hAnsi="Times New Roman" w:cs="Times New Roman" w:hint="eastAsia"/>
          <w:sz w:val="24"/>
          <w:szCs w:val="24"/>
        </w:rPr>
        <w:instrText xml:space="preserve">st-transplantation mortality.\nMethods All patients age </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sidR="00263D59">
        <w:rPr>
          <w:rFonts w:ascii="Times New Roman" w:hAnsi="Times New Roman" w:cs="Times New Roman"/>
          <w:sz w:val="24"/>
          <w:szCs w:val="24"/>
        </w:rPr>
        <w:fldChar w:fldCharType="separate"/>
      </w:r>
      <w:r w:rsidRPr="003D40E1">
        <w:rPr>
          <w:rFonts w:ascii="Times New Roman" w:hAnsi="Times New Roman" w:cs="Times New Roman"/>
          <w:sz w:val="24"/>
          <w:szCs w:val="24"/>
          <w:vertAlign w:val="superscript"/>
        </w:rPr>
        <w:t>8,9</w:t>
      </w:r>
      <w:r w:rsidR="00263D59">
        <w:rPr>
          <w:rFonts w:ascii="Times New Roman" w:hAnsi="Times New Roman" w:cs="Times New Roman"/>
          <w:sz w:val="24"/>
          <w:szCs w:val="24"/>
        </w:rPr>
        <w:fldChar w:fldCharType="end"/>
      </w:r>
      <w:r w:rsidRPr="00DD4C68">
        <w:rPr>
          <w:rFonts w:ascii="Times New Roman" w:hAnsi="Times New Roman" w:cs="Times New Roman"/>
          <w:sz w:val="24"/>
          <w:szCs w:val="24"/>
        </w:rPr>
        <w:t>.</w:t>
      </w:r>
      <w:r>
        <w:rPr>
          <w:rFonts w:ascii="Times New Roman" w:eastAsia="Times New Roman" w:hAnsi="Times New Roman" w:cs="Times New Roman"/>
          <w:color w:val="222222"/>
          <w:sz w:val="24"/>
          <w:szCs w:val="24"/>
        </w:rPr>
        <w:t>In part due to the mismatch between the number of donor organs and the number of transplant candidates</w:t>
      </w:r>
      <w:r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Pr>
          <w:rFonts w:ascii="Times New Roman" w:eastAsia="Times New Roman" w:hAnsi="Times New Roman" w:cs="Times New Roman"/>
          <w:color w:val="222222"/>
          <w:sz w:val="24"/>
          <w:szCs w:val="24"/>
        </w:rPr>
        <w:t>in</w:t>
      </w:r>
      <w:r w:rsidRPr="00DD4C68">
        <w:rPr>
          <w:rFonts w:ascii="Times New Roman" w:eastAsia="Times New Roman" w:hAnsi="Times New Roman" w:cs="Times New Roman"/>
          <w:color w:val="222222"/>
          <w:sz w:val="24"/>
          <w:szCs w:val="24"/>
        </w:rPr>
        <w:t xml:space="preserve"> 2014)</w:t>
      </w:r>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sidR="00263D59">
        <w:rPr>
          <w:rFonts w:ascii="Times New Roman" w:eastAsia="Times New Roman" w:hAnsi="Times New Roman" w:cs="Times New Roman"/>
          <w:color w:val="222222"/>
          <w:sz w:val="24"/>
          <w:szCs w:val="24"/>
        </w:rPr>
        <w:fldChar w:fldCharType="end"/>
      </w:r>
      <w:r>
        <w:rPr>
          <w:rFonts w:ascii="Times New Roman" w:eastAsia="Times New Roman" w:hAnsi="Times New Roman" w:cs="Times New Roman"/>
          <w:color w:val="222222"/>
          <w:sz w:val="24"/>
          <w:szCs w:val="24"/>
        </w:rPr>
        <w:t>.</w:t>
      </w:r>
    </w:p>
    <w:p w:rsidR="00F862A7" w:rsidRDefault="00F862A7" w:rsidP="00F862A7">
      <w:pPr>
        <w:tabs>
          <w:tab w:val="left" w:pos="720"/>
        </w:tabs>
        <w:ind w:firstLine="720"/>
        <w:rPr>
          <w:color w:val="222222"/>
        </w:rPr>
      </w:pPr>
      <w:r>
        <w:rPr>
          <w:rFonts w:ascii="Times New Roman" w:eastAsia="Times New Roman" w:hAnsi="Times New Roman" w:cs="Times New Roman"/>
          <w:color w:val="222222"/>
          <w:sz w:val="24"/>
          <w:szCs w:val="24"/>
        </w:rPr>
        <w:t>T</w:t>
      </w:r>
      <w:r w:rsidRPr="00DD4C68">
        <w:rPr>
          <w:rFonts w:ascii="Times New Roman" w:eastAsia="Times New Roman" w:hAnsi="Times New Roman" w:cs="Times New Roman"/>
          <w:color w:val="222222"/>
          <w:sz w:val="24"/>
          <w:szCs w:val="24"/>
        </w:rPr>
        <w:t xml:space="preserve">here is concern that </w:t>
      </w:r>
      <w:r>
        <w:rPr>
          <w:rFonts w:ascii="Times New Roman" w:eastAsia="Times New Roman" w:hAnsi="Times New Roman" w:cs="Times New Roman"/>
          <w:color w:val="222222"/>
          <w:sz w:val="24"/>
          <w:szCs w:val="24"/>
        </w:rPr>
        <w:t>1A</w:t>
      </w:r>
      <w:r w:rsidRPr="00DD4C68">
        <w:rPr>
          <w:rFonts w:ascii="Times New Roman" w:eastAsia="Times New Roman" w:hAnsi="Times New Roman" w:cs="Times New Roman"/>
          <w:color w:val="222222"/>
          <w:sz w:val="24"/>
          <w:szCs w:val="24"/>
        </w:rPr>
        <w:t xml:space="preserve"> classification currently groups together patients </w:t>
      </w:r>
      <w:r>
        <w:rPr>
          <w:rFonts w:ascii="Times New Roman" w:eastAsia="Times New Roman" w:hAnsi="Times New Roman" w:cs="Times New Roman"/>
          <w:color w:val="222222"/>
          <w:sz w:val="24"/>
          <w:szCs w:val="24"/>
        </w:rPr>
        <w:t xml:space="preserve">on the waitlist </w:t>
      </w:r>
      <w:r w:rsidRPr="00DD4C68">
        <w:rPr>
          <w:rFonts w:ascii="Times New Roman" w:eastAsia="Times New Roman" w:hAnsi="Times New Roman" w:cs="Times New Roman"/>
          <w:color w:val="222222"/>
          <w:sz w:val="24"/>
          <w:szCs w:val="24"/>
        </w:rPr>
        <w:t>with disparate life expectancies.</w:t>
      </w:r>
      <w:r>
        <w:rPr>
          <w:rFonts w:ascii="Times New Roman" w:eastAsia="Times New Roman" w:hAnsi="Times New Roman" w:cs="Times New Roman"/>
          <w:color w:val="222222"/>
          <w:sz w:val="24"/>
          <w:szCs w:val="24"/>
        </w:rPr>
        <w:t xml:space="preserve"> A</w:t>
      </w:r>
      <w:r w:rsidRPr="00DD4C68">
        <w:rPr>
          <w:rFonts w:ascii="Times New Roman" w:eastAsia="Times New Roman" w:hAnsi="Times New Roman" w:cs="Times New Roman"/>
          <w:color w:val="222222"/>
          <w:sz w:val="24"/>
          <w:szCs w:val="24"/>
        </w:rPr>
        <w:t>mong status 1Acandidates</w:t>
      </w:r>
      <w:r>
        <w:rPr>
          <w:rFonts w:ascii="Times New Roman" w:eastAsia="Times New Roman" w:hAnsi="Times New Roman" w:cs="Times New Roman"/>
          <w:color w:val="222222"/>
          <w:sz w:val="24"/>
          <w:szCs w:val="24"/>
        </w:rPr>
        <w:t xml:space="preserve"> for heart transplantation</w:t>
      </w:r>
      <w:r w:rsidRPr="00DD4C68">
        <w:rPr>
          <w:rFonts w:ascii="Times New Roman" w:eastAsia="Times New Roman" w:hAnsi="Times New Roman" w:cs="Times New Roman"/>
          <w:color w:val="222222"/>
          <w:sz w:val="24"/>
          <w:szCs w:val="24"/>
        </w:rPr>
        <w:t>, 6</w:t>
      </w:r>
      <w:r>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month </w:t>
      </w:r>
      <w:r>
        <w:rPr>
          <w:rFonts w:ascii="Times New Roman" w:eastAsia="Times New Roman" w:hAnsi="Times New Roman" w:cs="Times New Roman"/>
          <w:color w:val="222222"/>
          <w:sz w:val="24"/>
          <w:szCs w:val="24"/>
        </w:rPr>
        <w:t xml:space="preserve">waitlist </w:t>
      </w:r>
      <w:r w:rsidRPr="00DD4C68">
        <w:rPr>
          <w:rFonts w:ascii="Times New Roman" w:eastAsia="Times New Roman" w:hAnsi="Times New Roman" w:cs="Times New Roman"/>
          <w:color w:val="222222"/>
          <w:sz w:val="24"/>
          <w:szCs w:val="24"/>
        </w:rPr>
        <w:t xml:space="preserve">mortality ranges from 4.8% in </w:t>
      </w:r>
      <w:r>
        <w:rPr>
          <w:rFonts w:ascii="Times New Roman" w:eastAsia="Times New Roman" w:hAnsi="Times New Roman" w:cs="Times New Roman"/>
          <w:color w:val="222222"/>
          <w:sz w:val="24"/>
          <w:szCs w:val="24"/>
        </w:rPr>
        <w:t xml:space="preserve">those </w:t>
      </w:r>
      <w:r w:rsidRPr="00DD4C68">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durable mechanical circulatory support(e.g. a left ventricular assist device) </w:t>
      </w:r>
      <w:r w:rsidRPr="00DD4C68">
        <w:rPr>
          <w:rFonts w:ascii="Times New Roman" w:eastAsia="Times New Roman" w:hAnsi="Times New Roman" w:cs="Times New Roman"/>
          <w:color w:val="222222"/>
          <w:sz w:val="24"/>
          <w:szCs w:val="24"/>
        </w:rPr>
        <w:t xml:space="preserve">complicated by infection to 35.7% in candidates supported by </w:t>
      </w:r>
      <w:ins w:id="10" w:author="Ouyang, David" w:date="2017-10-12T12:14:00Z">
        <w:r w:rsidR="00B87FCD">
          <w:rPr>
            <w:rFonts w:ascii="Times New Roman" w:eastAsia="Times New Roman" w:hAnsi="Times New Roman" w:cs="Times New Roman"/>
            <w:color w:val="222222"/>
            <w:sz w:val="24"/>
            <w:szCs w:val="24"/>
          </w:rPr>
          <w:t>extracorporeal membrane oxygenation (</w:t>
        </w:r>
      </w:ins>
      <w:r w:rsidRPr="00DD4C68">
        <w:rPr>
          <w:rFonts w:ascii="Times New Roman" w:eastAsia="Times New Roman" w:hAnsi="Times New Roman" w:cs="Times New Roman"/>
          <w:color w:val="222222"/>
          <w:sz w:val="24"/>
          <w:szCs w:val="24"/>
        </w:rPr>
        <w:t>ECMO</w:t>
      </w:r>
      <w:ins w:id="11" w:author="Ouyang, David" w:date="2017-10-12T12:14:00Z">
        <w:r w:rsidR="00B87FCD">
          <w:rPr>
            <w:rFonts w:ascii="Times New Roman" w:eastAsia="Times New Roman" w:hAnsi="Times New Roman" w:cs="Times New Roman"/>
            <w:color w:val="222222"/>
            <w:sz w:val="24"/>
            <w:szCs w:val="24"/>
          </w:rPr>
          <w:t>)</w:t>
        </w:r>
      </w:ins>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6,10–14</w:t>
      </w:r>
      <w:r w:rsidR="00263D59">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w:t>
      </w:r>
      <w:r w:rsidRPr="00CC0F1F">
        <w:rPr>
          <w:rFonts w:ascii="Times New Roman" w:eastAsia="Times New Roman" w:hAnsi="Times New Roman" w:cs="Times New Roman"/>
          <w:color w:val="222222"/>
          <w:sz w:val="24"/>
          <w:szCs w:val="24"/>
        </w:rPr>
        <w:t>Roughly 40% patients are being bridged to cardiac transplantation with durable mechanical circulatory support</w:t>
      </w:r>
      <w:r w:rsidRPr="00CC0F1F">
        <w:rPr>
          <w:rFonts w:ascii="Times New Roman" w:hAnsi="Times New Roman" w:cs="Times New Roman"/>
          <w:color w:val="222222"/>
          <w:sz w:val="24"/>
          <w:szCs w:val="24"/>
        </w:rPr>
        <w:t xml:space="preserve">, but less </w:t>
      </w:r>
      <w:r w:rsidRPr="00CC0F1F">
        <w:rPr>
          <w:rFonts w:ascii="Times New Roman" w:eastAsia="Times New Roman" w:hAnsi="Times New Roman" w:cs="Times New Roman"/>
          <w:color w:val="222222"/>
          <w:sz w:val="24"/>
          <w:szCs w:val="24"/>
        </w:rPr>
        <w:t>data is available on temporary circulatory support prior to cardiac transplantation.</w:t>
      </w:r>
      <w:ins w:id="12" w:author="Ouyang, David" w:date="2017-10-12T12:14:00Z">
        <w:r w:rsidR="00B87FCD">
          <w:rPr>
            <w:rFonts w:ascii="Times New Roman" w:eastAsia="Times New Roman" w:hAnsi="Times New Roman" w:cs="Times New Roman"/>
            <w:color w:val="222222"/>
            <w:sz w:val="24"/>
            <w:szCs w:val="24"/>
          </w:rPr>
          <w:t xml:space="preserve"> There are a variety of temporary circulatory support </w:t>
        </w:r>
      </w:ins>
      <w:ins w:id="13" w:author="Ouyang, David" w:date="2017-10-12T12:15:00Z">
        <w:r w:rsidR="00B87FCD">
          <w:rPr>
            <w:rFonts w:ascii="Times New Roman" w:eastAsia="Times New Roman" w:hAnsi="Times New Roman" w:cs="Times New Roman"/>
            <w:color w:val="222222"/>
            <w:sz w:val="24"/>
            <w:szCs w:val="24"/>
          </w:rPr>
          <w:t xml:space="preserve">optionsavailable including ECMO, percutaneous ventricular assist devices (PVAD) </w:t>
        </w:r>
      </w:ins>
      <w:ins w:id="14" w:author="Ouyang, David" w:date="2017-10-12T12:16:00Z">
        <w:r w:rsidR="00B87FCD">
          <w:rPr>
            <w:rFonts w:ascii="Times New Roman" w:eastAsia="Times New Roman" w:hAnsi="Times New Roman" w:cs="Times New Roman"/>
            <w:color w:val="222222"/>
            <w:sz w:val="24"/>
            <w:szCs w:val="24"/>
          </w:rPr>
          <w:t xml:space="preserve">like </w:t>
        </w:r>
        <w:proofErr w:type="spellStart"/>
        <w:r w:rsidR="00B87FCD">
          <w:rPr>
            <w:rFonts w:ascii="Times New Roman" w:eastAsia="Times New Roman" w:hAnsi="Times New Roman" w:cs="Times New Roman"/>
            <w:color w:val="222222"/>
            <w:sz w:val="24"/>
            <w:szCs w:val="24"/>
          </w:rPr>
          <w:t>Impella</w:t>
        </w:r>
        <w:proofErr w:type="spellEnd"/>
        <w:r w:rsidR="00B87FCD">
          <w:rPr>
            <w:rFonts w:ascii="Times New Roman" w:eastAsia="Times New Roman" w:hAnsi="Times New Roman" w:cs="Times New Roman"/>
            <w:color w:val="222222"/>
            <w:sz w:val="24"/>
            <w:szCs w:val="24"/>
          </w:rPr>
          <w:t xml:space="preserve"> and </w:t>
        </w:r>
        <w:proofErr w:type="spellStart"/>
        <w:r w:rsidR="00B87FCD">
          <w:rPr>
            <w:rFonts w:ascii="Times New Roman" w:eastAsia="Times New Roman" w:hAnsi="Times New Roman" w:cs="Times New Roman"/>
            <w:color w:val="222222"/>
            <w:sz w:val="24"/>
            <w:szCs w:val="24"/>
          </w:rPr>
          <w:t>TandemHeart</w:t>
        </w:r>
        <w:proofErr w:type="spellEnd"/>
        <w:r w:rsidR="00B87FCD">
          <w:rPr>
            <w:rFonts w:ascii="Times New Roman" w:eastAsia="Times New Roman" w:hAnsi="Times New Roman" w:cs="Times New Roman"/>
            <w:color w:val="222222"/>
            <w:sz w:val="24"/>
            <w:szCs w:val="24"/>
          </w:rPr>
          <w:t xml:space="preserve">, and </w:t>
        </w:r>
        <w:r w:rsidR="00137429">
          <w:rPr>
            <w:rFonts w:ascii="Times New Roman" w:eastAsia="Times New Roman" w:hAnsi="Times New Roman" w:cs="Times New Roman"/>
            <w:color w:val="222222"/>
            <w:sz w:val="24"/>
            <w:szCs w:val="24"/>
          </w:rPr>
          <w:t xml:space="preserve">intra-aortic balloon pump (IABP). </w:t>
        </w:r>
      </w:ins>
    </w:p>
    <w:p w:rsidR="00F862A7" w:rsidRDefault="00F862A7" w:rsidP="00F862A7">
      <w:pPr>
        <w:tabs>
          <w:tab w:val="left" w:pos="720"/>
        </w:tabs>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Given this significant variation in prognosis for waitlist candidates at 1A status</w:t>
      </w:r>
      <w:r w:rsidRPr="00DD4C68">
        <w:rPr>
          <w:rFonts w:ascii="Times New Roman" w:eastAsia="Times New Roman" w:hAnsi="Times New Roman" w:cs="Times New Roman"/>
          <w:color w:val="222222"/>
          <w:sz w:val="24"/>
          <w:szCs w:val="24"/>
        </w:rPr>
        <w:t>, the Thoracic Organ Transplantation Committee of Organ Procurement and Transplantation Network</w:t>
      </w:r>
      <w:r>
        <w:rPr>
          <w:rFonts w:ascii="Times New Roman" w:eastAsia="Times New Roman" w:hAnsi="Times New Roman" w:cs="Times New Roman"/>
          <w:color w:val="222222"/>
          <w:sz w:val="24"/>
          <w:szCs w:val="24"/>
        </w:rPr>
        <w:t>(OPTN) and United Network for Organ Sharing (</w:t>
      </w:r>
      <w:r w:rsidRPr="00DD4C68">
        <w:rPr>
          <w:rFonts w:ascii="Times New Roman" w:eastAsia="Times New Roman" w:hAnsi="Times New Roman" w:cs="Times New Roman"/>
          <w:color w:val="222222"/>
          <w:sz w:val="24"/>
          <w:szCs w:val="24"/>
        </w:rPr>
        <w:t>UNOS</w:t>
      </w:r>
      <w:r>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 proposed changes </w:t>
      </w:r>
      <w:r>
        <w:rPr>
          <w:rFonts w:ascii="Times New Roman" w:eastAsia="Times New Roman" w:hAnsi="Times New Roman" w:cs="Times New Roman"/>
          <w:color w:val="222222"/>
          <w:sz w:val="24"/>
          <w:szCs w:val="24"/>
        </w:rPr>
        <w:t xml:space="preserve">in 2016 </w:t>
      </w:r>
      <w:r w:rsidRPr="00DD4C68">
        <w:rPr>
          <w:rFonts w:ascii="Times New Roman" w:eastAsia="Times New Roman" w:hAnsi="Times New Roman" w:cs="Times New Roman"/>
          <w:color w:val="222222"/>
          <w:sz w:val="24"/>
          <w:szCs w:val="24"/>
        </w:rPr>
        <w:t>to the adult heart allocation system to further stratify high urgency patients</w:t>
      </w:r>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sidR="00263D59">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By</w:t>
      </w:r>
      <w:r w:rsidRPr="00DD4C68">
        <w:rPr>
          <w:rFonts w:ascii="Times New Roman" w:eastAsia="Times New Roman" w:hAnsi="Times New Roman" w:cs="Times New Roman"/>
          <w:color w:val="222222"/>
          <w:sz w:val="24"/>
          <w:szCs w:val="24"/>
        </w:rPr>
        <w:t xml:space="preserve"> the proposed criteria, </w:t>
      </w:r>
      <w:r>
        <w:rPr>
          <w:rFonts w:ascii="Times New Roman" w:eastAsia="Times New Roman" w:hAnsi="Times New Roman" w:cs="Times New Roman"/>
          <w:color w:val="222222"/>
          <w:sz w:val="24"/>
          <w:szCs w:val="24"/>
        </w:rPr>
        <w:t>patients requiring support</w:t>
      </w:r>
      <w:r w:rsidRPr="00DD4C68">
        <w:rPr>
          <w:rFonts w:ascii="Times New Roman" w:eastAsia="Times New Roman" w:hAnsi="Times New Roman" w:cs="Times New Roman"/>
          <w:color w:val="222222"/>
          <w:sz w:val="24"/>
          <w:szCs w:val="24"/>
        </w:rPr>
        <w:t xml:space="preserve"> by ECMO</w:t>
      </w:r>
      <w:r>
        <w:rPr>
          <w:rFonts w:ascii="Times New Roman" w:eastAsia="Times New Roman" w:hAnsi="Times New Roman" w:cs="Times New Roman"/>
          <w:color w:val="222222"/>
          <w:sz w:val="24"/>
          <w:szCs w:val="24"/>
        </w:rPr>
        <w:t xml:space="preserve"> or </w:t>
      </w:r>
      <w:r w:rsidRPr="00DD4C68">
        <w:rPr>
          <w:rFonts w:ascii="Times New Roman" w:eastAsia="Times New Roman" w:hAnsi="Times New Roman" w:cs="Times New Roman"/>
          <w:color w:val="222222"/>
          <w:sz w:val="24"/>
          <w:szCs w:val="24"/>
        </w:rPr>
        <w:t xml:space="preserve">with temporary biventricular or right ventricular </w:t>
      </w:r>
      <w:r w:rsidRPr="00DD4C68">
        <w:rPr>
          <w:rFonts w:ascii="Times New Roman" w:eastAsia="Times New Roman" w:hAnsi="Times New Roman" w:cs="Times New Roman"/>
          <w:color w:val="222222"/>
          <w:sz w:val="24"/>
          <w:szCs w:val="24"/>
        </w:rPr>
        <w:lastRenderedPageBreak/>
        <w:t>assist devices</w:t>
      </w:r>
      <w:r>
        <w:rPr>
          <w:rFonts w:ascii="Times New Roman" w:eastAsia="Times New Roman" w:hAnsi="Times New Roman" w:cs="Times New Roman"/>
          <w:color w:val="222222"/>
          <w:sz w:val="24"/>
          <w:szCs w:val="24"/>
        </w:rPr>
        <w:t xml:space="preserve"> are given the highest priority, and the use of an intra-aortic balloon pump are among the criteria to be at the second highest priority, as these patients have the highest expected mortality on the waitlist. </w:t>
      </w:r>
    </w:p>
    <w:p w:rsidR="00F862A7" w:rsidRDefault="00F862A7" w:rsidP="00F862A7">
      <w:pPr>
        <w:tabs>
          <w:tab w:val="left" w:pos="720"/>
        </w:tabs>
        <w:ind w:firstLine="720"/>
        <w:rPr>
          <w:rFonts w:ascii="Times New Roman" w:hAnsi="Times New Roman" w:cs="Times New Roman"/>
          <w:sz w:val="24"/>
          <w:szCs w:val="24"/>
        </w:rPr>
      </w:pPr>
      <w:r>
        <w:rPr>
          <w:rFonts w:ascii="Times New Roman" w:eastAsia="Times New Roman" w:hAnsi="Times New Roman" w:cs="Times New Roman"/>
          <w:color w:val="222222"/>
          <w:sz w:val="24"/>
          <w:szCs w:val="24"/>
        </w:rPr>
        <w:t>There is some concern that this strategy could lead to worse outcomes post-transplant. For example, for patients undergoing ECMO support, the 6-month mortality after heart transplant is 24.0%</w:t>
      </w:r>
      <w:r w:rsidR="00263D59">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263D59">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sidR="00263D59">
        <w:rPr>
          <w:rFonts w:ascii="Times New Roman" w:eastAsia="Times New Roman" w:hAnsi="Times New Roman" w:cs="Times New Roman"/>
          <w:color w:val="222222"/>
          <w:sz w:val="24"/>
          <w:szCs w:val="24"/>
        </w:rPr>
        <w:fldChar w:fldCharType="end"/>
      </w:r>
      <w:r>
        <w:rPr>
          <w:rFonts w:ascii="Times New Roman" w:eastAsia="Times New Roman" w:hAnsi="Times New Roman" w:cs="Times New Roman"/>
          <w:color w:val="222222"/>
          <w:sz w:val="24"/>
          <w:szCs w:val="24"/>
        </w:rPr>
        <w:t xml:space="preserve">. </w:t>
      </w:r>
      <w:r w:rsidRPr="00DD4C68">
        <w:rPr>
          <w:rFonts w:ascii="Times New Roman" w:hAnsi="Times New Roman" w:cs="Times New Roman"/>
          <w:sz w:val="24"/>
          <w:szCs w:val="24"/>
        </w:rPr>
        <w:t>The desire to balance the needs of critically ill patients with long</w:t>
      </w:r>
      <w:r>
        <w:rPr>
          <w:rFonts w:ascii="Times New Roman" w:hAnsi="Times New Roman" w:cs="Times New Roman"/>
          <w:sz w:val="24"/>
          <w:szCs w:val="24"/>
        </w:rPr>
        <w:t>-</w:t>
      </w:r>
      <w:r w:rsidRPr="00DD4C68">
        <w:rPr>
          <w:rFonts w:ascii="Times New Roman" w:hAnsi="Times New Roman" w:cs="Times New Roman"/>
          <w:sz w:val="24"/>
          <w:szCs w:val="24"/>
        </w:rPr>
        <w:t xml:space="preserve">term outcomes </w:t>
      </w:r>
      <w:r>
        <w:rPr>
          <w:rFonts w:ascii="Times New Roman" w:hAnsi="Times New Roman" w:cs="Times New Roman"/>
          <w:sz w:val="24"/>
          <w:szCs w:val="24"/>
        </w:rPr>
        <w:t xml:space="preserve">after the receipt </w:t>
      </w:r>
      <w:r w:rsidRPr="00DD4C68">
        <w:rPr>
          <w:rFonts w:ascii="Times New Roman" w:hAnsi="Times New Roman" w:cs="Times New Roman"/>
          <w:sz w:val="24"/>
          <w:szCs w:val="24"/>
        </w:rPr>
        <w:t>of a limited resource suggest</w:t>
      </w:r>
      <w:r>
        <w:rPr>
          <w:rFonts w:ascii="Times New Roman" w:hAnsi="Times New Roman" w:cs="Times New Roman"/>
          <w:sz w:val="24"/>
          <w:szCs w:val="24"/>
        </w:rPr>
        <w:t xml:space="preserve">s the need for </w:t>
      </w:r>
      <w:r w:rsidRPr="00DD4C68">
        <w:rPr>
          <w:rFonts w:ascii="Times New Roman" w:hAnsi="Times New Roman" w:cs="Times New Roman"/>
          <w:sz w:val="24"/>
          <w:szCs w:val="24"/>
        </w:rPr>
        <w:t>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There is significant interest in the outcomes of </w:t>
      </w:r>
      <w:r>
        <w:rPr>
          <w:rFonts w:ascii="Times New Roman" w:hAnsi="Times New Roman" w:cs="Times New Roman"/>
          <w:sz w:val="24"/>
          <w:szCs w:val="24"/>
        </w:rPr>
        <w:t>these patients</w:t>
      </w:r>
      <w:r w:rsidRPr="00DD4C68">
        <w:rPr>
          <w:rFonts w:ascii="Times New Roman" w:hAnsi="Times New Roman" w:cs="Times New Roman"/>
          <w:sz w:val="24"/>
          <w:szCs w:val="24"/>
        </w:rPr>
        <w:t>,</w:t>
      </w:r>
      <w:r>
        <w:rPr>
          <w:rFonts w:ascii="Times New Roman" w:hAnsi="Times New Roman" w:cs="Times New Roman"/>
          <w:sz w:val="24"/>
          <w:szCs w:val="24"/>
        </w:rPr>
        <w:t xml:space="preserve"> but </w:t>
      </w:r>
      <w:r w:rsidRPr="00DD4C68">
        <w:rPr>
          <w:rFonts w:ascii="Times New Roman" w:hAnsi="Times New Roman" w:cs="Times New Roman"/>
          <w:sz w:val="24"/>
          <w:szCs w:val="24"/>
        </w:rPr>
        <w:t xml:space="preserve">there are </w:t>
      </w:r>
      <w:r>
        <w:rPr>
          <w:rFonts w:ascii="Times New Roman" w:hAnsi="Times New Roman" w:cs="Times New Roman"/>
          <w:sz w:val="24"/>
          <w:szCs w:val="24"/>
        </w:rPr>
        <w:t>few</w:t>
      </w:r>
      <w:r w:rsidRPr="00DD4C68">
        <w:rPr>
          <w:rFonts w:ascii="Times New Roman" w:hAnsi="Times New Roman" w:cs="Times New Roman"/>
          <w:sz w:val="24"/>
          <w:szCs w:val="24"/>
        </w:rPr>
        <w:t xml:space="preserve"> studies detailing </w:t>
      </w:r>
      <w:r>
        <w:rPr>
          <w:rFonts w:ascii="Times New Roman" w:hAnsi="Times New Roman" w:cs="Times New Roman"/>
          <w:sz w:val="24"/>
          <w:szCs w:val="24"/>
        </w:rPr>
        <w:t>either their</w:t>
      </w:r>
      <w:r w:rsidRPr="00DD4C68">
        <w:rPr>
          <w:rFonts w:ascii="Times New Roman" w:hAnsi="Times New Roman" w:cs="Times New Roman"/>
          <w:sz w:val="24"/>
          <w:szCs w:val="24"/>
        </w:rPr>
        <w:t xml:space="preserve"> short or long-term outcomes. In this study, we use the largest national database of hospitalizations in the United States</w:t>
      </w:r>
      <w:r>
        <w:rPr>
          <w:rFonts w:ascii="Times New Roman" w:hAnsi="Times New Roman" w:cs="Times New Roman"/>
          <w:sz w:val="24"/>
          <w:szCs w:val="24"/>
        </w:rPr>
        <w:t xml:space="preserve">, the National Inpatient Sample (NIS), </w:t>
      </w:r>
      <w:r w:rsidRPr="00DD4C68">
        <w:rPr>
          <w:rFonts w:ascii="Times New Roman" w:hAnsi="Times New Roman" w:cs="Times New Roman"/>
          <w:sz w:val="24"/>
          <w:szCs w:val="24"/>
        </w:rPr>
        <w:t>to assess the outcomes of patients who underwent acute circulatory support prior to heart transplantation</w:t>
      </w:r>
      <w:r>
        <w:rPr>
          <w:rFonts w:ascii="Times New Roman" w:hAnsi="Times New Roman" w:cs="Times New Roman"/>
          <w:sz w:val="24"/>
          <w:szCs w:val="24"/>
        </w:rPr>
        <w:t xml:space="preserve"> and compare their</w:t>
      </w:r>
      <w:r w:rsidRPr="00DD4C68">
        <w:rPr>
          <w:rFonts w:ascii="Times New Roman" w:hAnsi="Times New Roman" w:cs="Times New Roman"/>
          <w:sz w:val="24"/>
          <w:szCs w:val="24"/>
        </w:rPr>
        <w:t xml:space="preserve"> outcomes to </w:t>
      </w:r>
      <w:r>
        <w:rPr>
          <w:rFonts w:ascii="Times New Roman" w:hAnsi="Times New Roman" w:cs="Times New Roman"/>
          <w:sz w:val="24"/>
          <w:szCs w:val="24"/>
        </w:rPr>
        <w:t>patients who did not require acute circulatory support.</w:t>
      </w:r>
    </w:p>
    <w:p w:rsidR="00F862A7" w:rsidRDefault="00F862A7" w:rsidP="00F862A7">
      <w:pPr>
        <w:tabs>
          <w:tab w:val="left" w:pos="720"/>
        </w:tabs>
        <w:ind w:firstLine="720"/>
        <w:rPr>
          <w:rFonts w:ascii="Times New Roman" w:hAnsi="Times New Roman" w:cs="Times New Roman"/>
          <w:sz w:val="24"/>
          <w:szCs w:val="24"/>
        </w:rPr>
      </w:pPr>
      <w:r w:rsidRPr="000D136B">
        <w:rPr>
          <w:rFonts w:ascii="Times New Roman" w:hAnsi="Times New Roman" w:cs="Times New Roman"/>
          <w:sz w:val="24"/>
          <w:szCs w:val="24"/>
        </w:rPr>
        <w:t>We hypothesized that patients who underwent acute circulatory support prior to heart transplantation would exhibit significantly higher morbidity and mortality after cardiac transplantation than those patients who did not require acute circulatory support, and that those outcomes will vary by type of support (ECMO vs</w:t>
      </w:r>
      <w:r>
        <w:rPr>
          <w:rFonts w:ascii="Times New Roman" w:hAnsi="Times New Roman" w:cs="Times New Roman"/>
          <w:sz w:val="24"/>
          <w:szCs w:val="24"/>
        </w:rPr>
        <w:t>.</w:t>
      </w:r>
      <w:r w:rsidRPr="000D136B">
        <w:rPr>
          <w:rFonts w:ascii="Times New Roman" w:hAnsi="Times New Roman" w:cs="Times New Roman"/>
          <w:sz w:val="24"/>
          <w:szCs w:val="24"/>
        </w:rPr>
        <w:t xml:space="preserve"> PVAD vs</w:t>
      </w:r>
      <w:r>
        <w:rPr>
          <w:rFonts w:ascii="Times New Roman" w:hAnsi="Times New Roman" w:cs="Times New Roman"/>
          <w:sz w:val="24"/>
          <w:szCs w:val="24"/>
        </w:rPr>
        <w:t>.</w:t>
      </w:r>
      <w:r w:rsidRPr="000D136B">
        <w:rPr>
          <w:rFonts w:ascii="Times New Roman" w:hAnsi="Times New Roman" w:cs="Times New Roman"/>
          <w:sz w:val="24"/>
          <w:szCs w:val="24"/>
        </w:rPr>
        <w:t xml:space="preserve"> IABP). We also sought to describe trends in the prevalence of acute mechanical circulatory support prior to cardiac transplantation over time, as well as changes in outcomes.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Methods</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Data Source and Study Design</w:t>
      </w:r>
    </w:p>
    <w:p w:rsidR="00F862A7" w:rsidRDefault="00F862A7" w:rsidP="00F862A7">
      <w:pPr>
        <w:tabs>
          <w:tab w:val="left" w:pos="720"/>
        </w:tabs>
        <w:rPr>
          <w:rFonts w:ascii="Times New Roman" w:hAnsi="Times New Roman" w:cs="Times New Roman"/>
          <w:b/>
          <w:sz w:val="24"/>
          <w:szCs w:val="24"/>
        </w:rPr>
      </w:pPr>
      <w:r>
        <w:rPr>
          <w:rFonts w:ascii="Times New Roman" w:hAnsi="Times New Roman" w:cs="Times New Roman"/>
          <w:sz w:val="24"/>
          <w:szCs w:val="24"/>
        </w:rPr>
        <w:tab/>
      </w:r>
      <w:r w:rsidRPr="00DD4C68">
        <w:rPr>
          <w:rFonts w:ascii="Times New Roman" w:hAnsi="Times New Roman" w:cs="Times New Roman"/>
          <w:sz w:val="24"/>
          <w:szCs w:val="24"/>
        </w:rPr>
        <w:t xml:space="preserve">The </w:t>
      </w:r>
      <w:r>
        <w:rPr>
          <w:rFonts w:ascii="Times New Roman" w:hAnsi="Times New Roman" w:cs="Times New Roman"/>
          <w:sz w:val="24"/>
          <w:szCs w:val="24"/>
        </w:rPr>
        <w:t>National</w:t>
      </w:r>
      <w:r w:rsidRPr="00DD4C68">
        <w:rPr>
          <w:rFonts w:ascii="Times New Roman" w:hAnsi="Times New Roman" w:cs="Times New Roman"/>
          <w:sz w:val="24"/>
          <w:szCs w:val="24"/>
        </w:rPr>
        <w:t xml:space="preserv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 discharge, as well as patient demographics, hospital characteristics, and short-term complications of the hospitalization.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ab/>
      </w:r>
      <w:r w:rsidRPr="00DD4C68">
        <w:rPr>
          <w:rFonts w:ascii="Times New Roman" w:hAnsi="Times New Roman" w:cs="Times New Roman"/>
          <w:sz w:val="24"/>
          <w:szCs w:val="24"/>
        </w:rPr>
        <w:t>We identified all patients who underwent heart transplantation in the NIS</w:t>
      </w:r>
      <w:r>
        <w:rPr>
          <w:rFonts w:ascii="Times New Roman" w:hAnsi="Times New Roman" w:cs="Times New Roman"/>
          <w:sz w:val="24"/>
          <w:szCs w:val="24"/>
        </w:rPr>
        <w:t xml:space="preserve"> from 1998 to 2014</w:t>
      </w:r>
      <w:r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Pr="00DD4C68">
        <w:rPr>
          <w:rFonts w:ascii="Times New Roman" w:hAnsi="Times New Roman" w:cs="Times New Roman"/>
          <w:sz w:val="24"/>
          <w:szCs w:val="24"/>
        </w:rPr>
        <w:t xml:space="preserve">. </w:t>
      </w:r>
      <w:ins w:id="15" w:author="Ouyang, David" w:date="2017-10-12T12:18:00Z">
        <w:r w:rsidR="004D5576">
          <w:rPr>
            <w:rFonts w:ascii="Times New Roman" w:hAnsi="Times New Roman" w:cs="Times New Roman"/>
            <w:sz w:val="24"/>
            <w:szCs w:val="24"/>
          </w:rPr>
          <w:t xml:space="preserve">Surgically implanted but non-durable mechanical circulatory support such as </w:t>
        </w:r>
        <w:proofErr w:type="spellStart"/>
        <w:r w:rsidR="004D5576">
          <w:rPr>
            <w:rFonts w:ascii="Times New Roman" w:hAnsi="Times New Roman" w:cs="Times New Roman"/>
            <w:sz w:val="24"/>
            <w:szCs w:val="24"/>
          </w:rPr>
          <w:t>TandemHeart</w:t>
        </w:r>
        <w:proofErr w:type="spellEnd"/>
        <w:r w:rsidR="004D5576">
          <w:rPr>
            <w:rFonts w:ascii="Times New Roman" w:hAnsi="Times New Roman" w:cs="Times New Roman"/>
            <w:sz w:val="24"/>
            <w:szCs w:val="24"/>
          </w:rPr>
          <w:t xml:space="preserve"> devices as well as centrally cannulated ECMO were included in the study population. </w:t>
        </w:r>
      </w:ins>
      <w:ins w:id="16" w:author="David Ouyang" w:date="2017-10-11T20:49:00Z">
        <w:r w:rsidR="008B7BD2">
          <w:rPr>
            <w:rFonts w:ascii="Times New Roman" w:hAnsi="Times New Roman" w:cs="Times New Roman"/>
            <w:sz w:val="24"/>
            <w:szCs w:val="24"/>
          </w:rPr>
          <w:t xml:space="preserve">Patients for whom the date of procedures were not available or the temporal relationship between temporary mechanical circulatory support and heart transplantation could not be established were excluded. </w:t>
        </w:r>
      </w:ins>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Pr="00DD4C68">
        <w:rPr>
          <w:rFonts w:ascii="Times New Roman" w:hAnsi="Times New Roman" w:cs="Times New Roman"/>
          <w:sz w:val="24"/>
          <w:szCs w:val="24"/>
        </w:rPr>
        <w:t xml:space="preserve"> identified by </w:t>
      </w:r>
      <w:r>
        <w:rPr>
          <w:rFonts w:ascii="Times New Roman" w:hAnsi="Times New Roman" w:cs="Times New Roman"/>
          <w:sz w:val="24"/>
          <w:szCs w:val="24"/>
        </w:rPr>
        <w:t>ICD-9 code (Supplementary Table B). To determine the effect of time on outcomes in this cohort, we divided the cohort into two eras: 1998 to 2006 and 2007 to 2014 (the modern era).</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F862A7" w:rsidRDefault="00F862A7" w:rsidP="00F862A7">
      <w:pPr>
        <w:tabs>
          <w:tab w:val="left" w:pos="720"/>
        </w:tabs>
      </w:pPr>
      <w:r>
        <w:rPr>
          <w:rFonts w:ascii="Times New Roman" w:hAnsi="Times New Roman" w:cs="Times New Roman"/>
          <w:sz w:val="24"/>
          <w:szCs w:val="24"/>
        </w:rPr>
        <w:tab/>
      </w:r>
      <w:r w:rsidRPr="00DD4C68">
        <w:rPr>
          <w:rFonts w:ascii="Times New Roman" w:hAnsi="Times New Roman" w:cs="Times New Roman"/>
          <w:sz w:val="24"/>
          <w:szCs w:val="24"/>
        </w:rPr>
        <w:t xml:space="preserve">Python 2.7 (Python Software Foundation, www.python.org) and R 2.13 (R Foundation, www.r-project.org) were used for statistical analysis. </w:t>
      </w:r>
      <w:ins w:id="17" w:author="David Ouyang" w:date="2017-10-11T20:53:00Z">
        <w:r w:rsidR="008B7BD2">
          <w:rPr>
            <w:rFonts w:ascii="Times New Roman" w:hAnsi="Times New Roman" w:cs="Times New Roman"/>
            <w:sz w:val="24"/>
            <w:szCs w:val="24"/>
          </w:rPr>
          <w:t xml:space="preserve">The R packages ggplot2, </w:t>
        </w:r>
        <w:proofErr w:type="spellStart"/>
        <w:r w:rsidR="008B7BD2">
          <w:rPr>
            <w:rFonts w:ascii="Times New Roman" w:hAnsi="Times New Roman" w:cs="Times New Roman"/>
            <w:sz w:val="24"/>
            <w:szCs w:val="24"/>
          </w:rPr>
          <w:t>plyr</w:t>
        </w:r>
        <w:proofErr w:type="spellEnd"/>
        <w:r w:rsidR="008B7BD2">
          <w:rPr>
            <w:rFonts w:ascii="Times New Roman" w:hAnsi="Times New Roman" w:cs="Times New Roman"/>
            <w:sz w:val="24"/>
            <w:szCs w:val="24"/>
          </w:rPr>
          <w:t xml:space="preserve">, </w:t>
        </w:r>
        <w:proofErr w:type="spellStart"/>
        <w:r w:rsidR="008B7BD2">
          <w:rPr>
            <w:rFonts w:ascii="Times New Roman" w:hAnsi="Times New Roman" w:cs="Times New Roman"/>
            <w:sz w:val="24"/>
            <w:szCs w:val="24"/>
          </w:rPr>
          <w:t>stringr</w:t>
        </w:r>
        <w:proofErr w:type="spellEnd"/>
        <w:r w:rsidR="008B7BD2">
          <w:rPr>
            <w:rFonts w:ascii="Times New Roman" w:hAnsi="Times New Roman" w:cs="Times New Roman"/>
            <w:sz w:val="24"/>
            <w:szCs w:val="24"/>
          </w:rPr>
          <w:t xml:space="preserve">, and survival were used for data processing and statistical </w:t>
        </w:r>
      </w:ins>
      <w:ins w:id="18" w:author="David Ouyang" w:date="2017-10-11T20:54:00Z">
        <w:r w:rsidR="008B7BD2">
          <w:rPr>
            <w:rFonts w:ascii="Times New Roman" w:hAnsi="Times New Roman" w:cs="Times New Roman"/>
            <w:sz w:val="24"/>
            <w:szCs w:val="24"/>
          </w:rPr>
          <w:t xml:space="preserve">analysis. </w:t>
        </w:r>
      </w:ins>
      <w:r w:rsidRPr="00DD4C68">
        <w:rPr>
          <w:rFonts w:ascii="Times New Roman" w:hAnsi="Times New Roman" w:cs="Times New Roman"/>
          <w:sz w:val="24"/>
          <w:szCs w:val="24"/>
        </w:rPr>
        <w:t>P-values were calculated by two-sided t-tests and Chi-squared tests, respectively, with significance th</w:t>
      </w:r>
      <w:r w:rsidRPr="000D136B">
        <w:rPr>
          <w:rFonts w:ascii="Times New Roman" w:hAnsi="Times New Roman" w:cs="Times New Roman"/>
          <w:sz w:val="24"/>
          <w:szCs w:val="24"/>
        </w:rPr>
        <w:t xml:space="preserve">resholds of 0.05. Logistic regression was performed for the </w:t>
      </w:r>
      <w:del w:id="19" w:author="David Ouyang" w:date="2017-10-11T20:46:00Z">
        <w:r w:rsidRPr="000D136B" w:rsidDel="008B7BD2">
          <w:rPr>
            <w:rFonts w:ascii="Times New Roman" w:hAnsi="Times New Roman" w:cs="Times New Roman"/>
            <w:sz w:val="24"/>
            <w:szCs w:val="24"/>
          </w:rPr>
          <w:delText>multivariate</w:delText>
        </w:r>
      </w:del>
      <w:ins w:id="20" w:author="David Ouyang" w:date="2017-10-11T20:46:00Z">
        <w:r w:rsidR="008B7BD2">
          <w:rPr>
            <w:rFonts w:ascii="Times New Roman" w:hAnsi="Times New Roman" w:cs="Times New Roman"/>
            <w:sz w:val="24"/>
            <w:szCs w:val="24"/>
          </w:rPr>
          <w:t>multivariable</w:t>
        </w:r>
      </w:ins>
      <w:r w:rsidRPr="000D136B">
        <w:rPr>
          <w:rFonts w:ascii="Times New Roman" w:hAnsi="Times New Roman" w:cs="Times New Roman"/>
          <w:sz w:val="24"/>
          <w:szCs w:val="24"/>
        </w:rPr>
        <w:t xml:space="preserve"> analysis.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p>
    <w:p w:rsidR="00F862A7" w:rsidRDefault="00F862A7" w:rsidP="00F862A7">
      <w:pPr>
        <w:pStyle w:val="NoSpacing"/>
        <w:tabs>
          <w:tab w:val="left" w:pos="720"/>
          <w:tab w:val="left" w:pos="1470"/>
        </w:tabs>
        <w:spacing w:line="360" w:lineRule="auto"/>
        <w:rPr>
          <w:ins w:id="21" w:author="David Ouyang" w:date="2017-10-14T17:32:00Z"/>
          <w:rFonts w:ascii="Times New Roman" w:hAnsi="Times New Roman" w:cs="Times New Roman"/>
          <w:sz w:val="24"/>
          <w:szCs w:val="24"/>
        </w:rPr>
      </w:pPr>
      <w:r>
        <w:rPr>
          <w:rFonts w:ascii="Times New Roman" w:hAnsi="Times New Roman" w:cs="Times New Roman"/>
          <w:sz w:val="24"/>
          <w:szCs w:val="24"/>
        </w:rPr>
        <w:tab/>
        <w:t>Between 1998 and 2014</w:t>
      </w:r>
      <w:r w:rsidRPr="00DD4C68">
        <w:rPr>
          <w:rFonts w:ascii="Times New Roman" w:hAnsi="Times New Roman" w:cs="Times New Roman"/>
          <w:sz w:val="24"/>
          <w:szCs w:val="24"/>
        </w:rPr>
        <w:t xml:space="preserve">, there were </w:t>
      </w:r>
      <w:r>
        <w:rPr>
          <w:rFonts w:ascii="Times New Roman" w:hAnsi="Times New Roman" w:cs="Times New Roman"/>
          <w:sz w:val="24"/>
          <w:szCs w:val="24"/>
        </w:rPr>
        <w:t>6,892</w:t>
      </w:r>
      <w:r w:rsidRPr="00DD4C68">
        <w:rPr>
          <w:rFonts w:ascii="Times New Roman" w:hAnsi="Times New Roman" w:cs="Times New Roman"/>
          <w:sz w:val="24"/>
          <w:szCs w:val="24"/>
        </w:rPr>
        <w:t xml:space="preserve"> patients who underwent cardiac transplantation in the NIS (Table 1). The patients were predominantly male (72.</w:t>
      </w:r>
      <w:r>
        <w:rPr>
          <w:rFonts w:ascii="Times New Roman" w:hAnsi="Times New Roman" w:cs="Times New Roman"/>
          <w:sz w:val="24"/>
          <w:szCs w:val="24"/>
        </w:rPr>
        <w:t>0</w:t>
      </w:r>
      <w:r w:rsidRPr="00DD4C68">
        <w:rPr>
          <w:rFonts w:ascii="Times New Roman" w:hAnsi="Times New Roman" w:cs="Times New Roman"/>
          <w:sz w:val="24"/>
          <w:szCs w:val="24"/>
        </w:rPr>
        <w:t>%) and white (</w:t>
      </w:r>
      <w:r>
        <w:rPr>
          <w:rFonts w:ascii="Times New Roman" w:hAnsi="Times New Roman" w:cs="Times New Roman"/>
          <w:sz w:val="24"/>
          <w:szCs w:val="24"/>
        </w:rPr>
        <w:t>57.0</w:t>
      </w:r>
      <w:r w:rsidRPr="00DD4C68">
        <w:rPr>
          <w:rFonts w:ascii="Times New Roman" w:hAnsi="Times New Roman" w:cs="Times New Roman"/>
          <w:sz w:val="24"/>
          <w:szCs w:val="24"/>
        </w:rPr>
        <w:t xml:space="preserve">%) and had a mean age of </w:t>
      </w:r>
      <w:r>
        <w:rPr>
          <w:rFonts w:ascii="Times New Roman" w:hAnsi="Times New Roman" w:cs="Times New Roman"/>
          <w:sz w:val="24"/>
          <w:szCs w:val="24"/>
        </w:rPr>
        <w:t xml:space="preserve">46.5years </w:t>
      </w:r>
      <w:r w:rsidRPr="00DD4C68">
        <w:rPr>
          <w:rFonts w:ascii="Times New Roman" w:hAnsi="Times New Roman" w:cs="Times New Roman"/>
          <w:sz w:val="24"/>
          <w:szCs w:val="24"/>
        </w:rPr>
        <w:t>(SD</w:t>
      </w:r>
      <w:r>
        <w:rPr>
          <w:rFonts w:ascii="Times New Roman" w:hAnsi="Times New Roman" w:cs="Times New Roman"/>
          <w:sz w:val="24"/>
          <w:szCs w:val="24"/>
        </w:rPr>
        <w:t>: 19.0</w:t>
      </w:r>
      <w:r w:rsidRPr="00DD4C68">
        <w:rPr>
          <w:rFonts w:ascii="Times New Roman" w:hAnsi="Times New Roman" w:cs="Times New Roman"/>
          <w:sz w:val="24"/>
          <w:szCs w:val="24"/>
        </w:rPr>
        <w:t>). Most patients were hospitalized at large</w:t>
      </w:r>
      <w:r>
        <w:rPr>
          <w:rFonts w:ascii="Times New Roman" w:hAnsi="Times New Roman" w:cs="Times New Roman"/>
          <w:sz w:val="24"/>
          <w:szCs w:val="24"/>
        </w:rPr>
        <w:t xml:space="preserve">, </w:t>
      </w:r>
      <w:r w:rsidRPr="00DD4C68">
        <w:rPr>
          <w:rFonts w:ascii="Times New Roman" w:hAnsi="Times New Roman" w:cs="Times New Roman"/>
          <w:sz w:val="24"/>
          <w:szCs w:val="24"/>
        </w:rPr>
        <w:t>urban</w:t>
      </w:r>
      <w:r>
        <w:rPr>
          <w:rFonts w:ascii="Times New Roman" w:hAnsi="Times New Roman" w:cs="Times New Roman"/>
          <w:sz w:val="24"/>
          <w:szCs w:val="24"/>
        </w:rPr>
        <w:t>,</w:t>
      </w:r>
      <w:r w:rsidRPr="00DD4C68">
        <w:rPr>
          <w:rFonts w:ascii="Times New Roman" w:hAnsi="Times New Roman" w:cs="Times New Roman"/>
          <w:sz w:val="24"/>
          <w:szCs w:val="24"/>
        </w:rPr>
        <w:t xml:space="preserve"> academic hospitals and the median day of heart transplant was hospital day 17 </w:t>
      </w:r>
      <w:r w:rsidRPr="00DD4C68">
        <w:rPr>
          <w:rFonts w:ascii="Times New Roman" w:hAnsi="Times New Roman" w:cs="Times New Roman"/>
          <w:sz w:val="24"/>
          <w:szCs w:val="24"/>
        </w:rPr>
        <w:lastRenderedPageBreak/>
        <w:t xml:space="preserve">(interquartile range from day 2 to day 36). </w:t>
      </w:r>
      <w:ins w:id="22" w:author="David Ouyang" w:date="2017-10-14T17:33:00Z">
        <w:r w:rsidR="00F65355">
          <w:rPr>
            <w:rFonts w:ascii="Times New Roman" w:hAnsi="Times New Roman" w:cs="Times New Roman"/>
            <w:sz w:val="24"/>
            <w:szCs w:val="24"/>
          </w:rPr>
          <w:t xml:space="preserve">Mechanical support was initiated a median of 18 days prior to transplantation (IQR 7 to 45 days). There was no statistically significant </w:t>
        </w:r>
        <w:del w:id="23" w:author="Dipanjan Banerjee" w:date="2017-10-16T21:12:00Z">
          <w:r w:rsidR="00F65355" w:rsidDel="00793A29">
            <w:rPr>
              <w:rFonts w:ascii="Times New Roman" w:hAnsi="Times New Roman" w:cs="Times New Roman"/>
              <w:sz w:val="24"/>
              <w:szCs w:val="24"/>
            </w:rPr>
            <w:delText>change</w:delText>
          </w:r>
        </w:del>
      </w:ins>
      <w:ins w:id="24" w:author="Dipanjan Banerjee" w:date="2017-10-16T21:12:00Z">
        <w:del w:id="25" w:author="David Ouyang" w:date="2017-10-18T16:04:00Z">
          <w:r w:rsidR="00793A29" w:rsidDel="000F5BAC">
            <w:rPr>
              <w:rFonts w:ascii="Times New Roman" w:hAnsi="Times New Roman" w:cs="Times New Roman"/>
              <w:sz w:val="24"/>
              <w:szCs w:val="24"/>
            </w:rPr>
            <w:delText xml:space="preserve">difference </w:delText>
          </w:r>
        </w:del>
      </w:ins>
      <w:ins w:id="26" w:author="David Ouyang" w:date="2017-10-18T16:04:00Z">
        <w:r w:rsidR="000F5BAC">
          <w:rPr>
            <w:rFonts w:ascii="Times New Roman" w:hAnsi="Times New Roman" w:cs="Times New Roman"/>
            <w:sz w:val="24"/>
            <w:szCs w:val="24"/>
          </w:rPr>
          <w:t>difference between</w:t>
        </w:r>
      </w:ins>
      <w:ins w:id="27" w:author="David Ouyang" w:date="2017-10-14T17:33:00Z">
        <w:r w:rsidR="00F65355">
          <w:rPr>
            <w:rFonts w:ascii="Times New Roman" w:hAnsi="Times New Roman" w:cs="Times New Roman"/>
            <w:sz w:val="24"/>
            <w:szCs w:val="24"/>
          </w:rPr>
          <w:t xml:space="preserve"> eras in the time from initiation of mechanical support to transplantation. </w:t>
        </w:r>
      </w:ins>
      <w:r>
        <w:rPr>
          <w:rFonts w:ascii="Times New Roman" w:hAnsi="Times New Roman" w:cs="Times New Roman"/>
          <w:sz w:val="24"/>
          <w:szCs w:val="24"/>
        </w:rPr>
        <w:t>Consistent with the demographics of congestive heart failure overall, patients had a high proportion of ischem</w:t>
      </w:r>
      <w:bookmarkStart w:id="28" w:name="_GoBack"/>
      <w:bookmarkEnd w:id="28"/>
      <w:r>
        <w:rPr>
          <w:rFonts w:ascii="Times New Roman" w:hAnsi="Times New Roman" w:cs="Times New Roman"/>
          <w:sz w:val="24"/>
          <w:szCs w:val="24"/>
        </w:rPr>
        <w:t xml:space="preserve">ic heart disease (42.9%), hypertension (29.7%), diabetes (19.5%), and pre-existing renal dysfunction (33.2%).  </w:t>
      </w:r>
    </w:p>
    <w:p w:rsidR="00F65355" w:rsidRDefault="00F65355" w:rsidP="00F862A7">
      <w:pPr>
        <w:pStyle w:val="NoSpacing"/>
        <w:tabs>
          <w:tab w:val="left" w:pos="720"/>
          <w:tab w:val="left" w:pos="1470"/>
        </w:tabs>
        <w:spacing w:line="360" w:lineRule="auto"/>
        <w:rPr>
          <w:ins w:id="29" w:author="David Ouyang" w:date="2017-10-14T17:32:00Z"/>
          <w:rFonts w:ascii="Times New Roman" w:hAnsi="Times New Roman" w:cs="Times New Roman"/>
          <w:sz w:val="24"/>
          <w:szCs w:val="24"/>
        </w:rPr>
      </w:pPr>
    </w:p>
    <w:p w:rsidR="00F65355" w:rsidRDefault="00F65355" w:rsidP="00F862A7">
      <w:pPr>
        <w:pStyle w:val="NoSpacing"/>
        <w:tabs>
          <w:tab w:val="left" w:pos="720"/>
          <w:tab w:val="left" w:pos="1470"/>
        </w:tabs>
        <w:spacing w:line="360" w:lineRule="auto"/>
        <w:rPr>
          <w:ins w:id="30" w:author="David Ouyang" w:date="2017-10-14T17:32:00Z"/>
          <w:rFonts w:ascii="Times New Roman" w:hAnsi="Times New Roman" w:cs="Times New Roman"/>
          <w:b/>
          <w:sz w:val="24"/>
          <w:szCs w:val="24"/>
        </w:rPr>
      </w:pPr>
      <w:ins w:id="31" w:author="David Ouyang" w:date="2017-10-14T17:32:00Z">
        <w:r>
          <w:rPr>
            <w:rFonts w:ascii="Times New Roman" w:hAnsi="Times New Roman" w:cs="Times New Roman"/>
            <w:b/>
            <w:sz w:val="24"/>
            <w:szCs w:val="24"/>
          </w:rPr>
          <w:t>Temporal Trends</w:t>
        </w:r>
      </w:ins>
    </w:p>
    <w:p w:rsidR="00F65355" w:rsidRDefault="00F65355" w:rsidP="00F862A7">
      <w:pPr>
        <w:pStyle w:val="NoSpacing"/>
        <w:tabs>
          <w:tab w:val="left" w:pos="720"/>
          <w:tab w:val="left" w:pos="1470"/>
        </w:tabs>
        <w:spacing w:line="360" w:lineRule="auto"/>
        <w:rPr>
          <w:rFonts w:ascii="Times New Roman" w:hAnsi="Times New Roman" w:cs="Times New Roman"/>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Between 1998 and 2014, the use of acute circulatory support prior to cardiac transplantation increased </w:t>
      </w:r>
      <w:del w:id="32" w:author="David Ouyang" w:date="2017-10-14T14:31:00Z">
        <w:r w:rsidDel="00F14AF4">
          <w:rPr>
            <w:rFonts w:ascii="Times New Roman" w:hAnsi="Times New Roman" w:cs="Times New Roman"/>
            <w:sz w:val="24"/>
            <w:szCs w:val="24"/>
          </w:rPr>
          <w:delText xml:space="preserve">significantly </w:delText>
        </w:r>
      </w:del>
      <w:r>
        <w:rPr>
          <w:rFonts w:ascii="Times New Roman" w:hAnsi="Times New Roman" w:cs="Times New Roman"/>
          <w:sz w:val="24"/>
          <w:szCs w:val="24"/>
        </w:rPr>
        <w:t xml:space="preserve">over time, from </w:t>
      </w:r>
      <w:r w:rsidRPr="000D27A7">
        <w:rPr>
          <w:rFonts w:ascii="Times New Roman" w:hAnsi="Times New Roman" w:cs="Times New Roman"/>
          <w:sz w:val="24"/>
          <w:szCs w:val="24"/>
        </w:rPr>
        <w:t>5.9% of transplants from 1998-2006 to 8.2% from 2007-2014</w:t>
      </w:r>
      <w:r>
        <w:rPr>
          <w:rFonts w:ascii="Times New Roman" w:hAnsi="Times New Roman" w:cs="Times New Roman"/>
          <w:sz w:val="24"/>
          <w:szCs w:val="24"/>
        </w:rPr>
        <w:t xml:space="preserve"> (p &lt;0.001</w:t>
      </w:r>
      <w:del w:id="33" w:author="David Ouyang" w:date="2017-10-14T14:22:00Z">
        <w:r w:rsidDel="00F14AF4">
          <w:rPr>
            <w:rFonts w:ascii="Times New Roman" w:hAnsi="Times New Roman" w:cs="Times New Roman"/>
            <w:sz w:val="24"/>
            <w:szCs w:val="24"/>
          </w:rPr>
          <w:delText>, Figure 3</w:delText>
        </w:r>
      </w:del>
      <w:ins w:id="34" w:author="Ouyang, David" w:date="2017-10-12T12:27:00Z">
        <w:del w:id="35" w:author="David Ouyang" w:date="2017-10-14T14:22:00Z">
          <w:r w:rsidR="0056543A" w:rsidDel="00F14AF4">
            <w:rPr>
              <w:rFonts w:ascii="Times New Roman" w:hAnsi="Times New Roman" w:cs="Times New Roman"/>
              <w:sz w:val="24"/>
              <w:szCs w:val="24"/>
            </w:rPr>
            <w:delText>1</w:delText>
          </w:r>
        </w:del>
      </w:ins>
      <w:r>
        <w:rPr>
          <w:rFonts w:ascii="Times New Roman" w:hAnsi="Times New Roman" w:cs="Times New Roman"/>
          <w:sz w:val="24"/>
          <w:szCs w:val="24"/>
        </w:rPr>
        <w:t>)</w:t>
      </w:r>
      <w:r w:rsidRPr="000D27A7">
        <w:rPr>
          <w:rFonts w:ascii="Times New Roman" w:hAnsi="Times New Roman" w:cs="Times New Roman"/>
          <w:sz w:val="24"/>
          <w:szCs w:val="24"/>
        </w:rPr>
        <w:t>.</w:t>
      </w:r>
      <w:ins w:id="36" w:author="David Ouyang" w:date="2017-10-14T14:22:00Z">
        <w:r w:rsidR="00F14AF4">
          <w:rPr>
            <w:rFonts w:ascii="Times New Roman" w:hAnsi="Times New Roman" w:cs="Times New Roman"/>
            <w:sz w:val="24"/>
            <w:szCs w:val="24"/>
          </w:rPr>
          <w:t xml:space="preserve"> </w:t>
        </w:r>
      </w:ins>
      <w:r>
        <w:rPr>
          <w:rFonts w:ascii="Times New Roman" w:hAnsi="Times New Roman" w:cs="Times New Roman"/>
          <w:sz w:val="24"/>
          <w:szCs w:val="24"/>
        </w:rPr>
        <w:t xml:space="preserve">In this cohort, 456 </w:t>
      </w:r>
      <w:r w:rsidRPr="00DD4C68">
        <w:rPr>
          <w:rFonts w:ascii="Times New Roman" w:hAnsi="Times New Roman" w:cs="Times New Roman"/>
          <w:sz w:val="24"/>
          <w:szCs w:val="24"/>
        </w:rPr>
        <w:t>transplant recipients required acute circulatory support prior to heart transplantation</w:t>
      </w:r>
      <w:ins w:id="37" w:author="David Ouyang" w:date="2017-10-18T15:22:00Z">
        <w:r w:rsidR="00E40A79">
          <w:rPr>
            <w:rFonts w:ascii="Times New Roman" w:hAnsi="Times New Roman" w:cs="Times New Roman"/>
            <w:sz w:val="24"/>
            <w:szCs w:val="24"/>
          </w:rPr>
          <w:t xml:space="preserve"> (Figure 1)</w:t>
        </w:r>
      </w:ins>
      <w:r w:rsidRPr="00DD4C68">
        <w:rPr>
          <w:rFonts w:ascii="Times New Roman" w:hAnsi="Times New Roman" w:cs="Times New Roman"/>
          <w:sz w:val="24"/>
          <w:szCs w:val="24"/>
        </w:rPr>
        <w:t xml:space="preserve">, of which </w:t>
      </w:r>
      <w:r>
        <w:rPr>
          <w:rFonts w:ascii="Times New Roman" w:hAnsi="Times New Roman" w:cs="Times New Roman"/>
          <w:sz w:val="24"/>
          <w:szCs w:val="24"/>
        </w:rPr>
        <w:t>341</w:t>
      </w:r>
      <w:ins w:id="38" w:author="David Ouyang" w:date="2017-10-14T14:22:00Z">
        <w:r w:rsidR="00F14AF4">
          <w:rPr>
            <w:rFonts w:ascii="Times New Roman" w:hAnsi="Times New Roman" w:cs="Times New Roman"/>
            <w:sz w:val="24"/>
            <w:szCs w:val="24"/>
          </w:rPr>
          <w:t xml:space="preserve"> </w:t>
        </w:r>
      </w:ins>
      <w:r w:rsidRPr="00DD4C68">
        <w:rPr>
          <w:rFonts w:ascii="Times New Roman" w:hAnsi="Times New Roman" w:cs="Times New Roman"/>
          <w:sz w:val="24"/>
          <w:szCs w:val="24"/>
        </w:rPr>
        <w:t xml:space="preserve">patients had an IABP placed, </w:t>
      </w:r>
      <w:r>
        <w:rPr>
          <w:rFonts w:ascii="Times New Roman" w:hAnsi="Times New Roman" w:cs="Times New Roman"/>
          <w:sz w:val="24"/>
          <w:szCs w:val="24"/>
        </w:rPr>
        <w:t>130</w:t>
      </w:r>
      <w:ins w:id="39" w:author="David Ouyang" w:date="2017-10-14T14:22:00Z">
        <w:r w:rsidR="00F14AF4">
          <w:rPr>
            <w:rFonts w:ascii="Times New Roman" w:hAnsi="Times New Roman" w:cs="Times New Roman"/>
            <w:sz w:val="24"/>
            <w:szCs w:val="24"/>
          </w:rPr>
          <w:t xml:space="preserve"> </w:t>
        </w:r>
      </w:ins>
      <w:r w:rsidRPr="00DD4C68">
        <w:rPr>
          <w:rFonts w:ascii="Times New Roman" w:hAnsi="Times New Roman" w:cs="Times New Roman"/>
          <w:sz w:val="24"/>
          <w:szCs w:val="24"/>
        </w:rPr>
        <w:t xml:space="preserve">patients were started on ECMO, and </w:t>
      </w:r>
      <w:r>
        <w:rPr>
          <w:rFonts w:ascii="Times New Roman" w:hAnsi="Times New Roman" w:cs="Times New Roman"/>
          <w:sz w:val="24"/>
          <w:szCs w:val="24"/>
        </w:rPr>
        <w:t>21</w:t>
      </w:r>
      <w:ins w:id="40" w:author="David Ouyang" w:date="2017-10-14T14:22:00Z">
        <w:r w:rsidR="00F14AF4">
          <w:rPr>
            <w:rFonts w:ascii="Times New Roman" w:hAnsi="Times New Roman" w:cs="Times New Roman"/>
            <w:sz w:val="24"/>
            <w:szCs w:val="24"/>
          </w:rPr>
          <w:t xml:space="preserve"> </w:t>
        </w:r>
      </w:ins>
      <w:r w:rsidRPr="00DD4C68">
        <w:rPr>
          <w:rFonts w:ascii="Times New Roman" w:hAnsi="Times New Roman" w:cs="Times New Roman"/>
          <w:sz w:val="24"/>
          <w:szCs w:val="24"/>
        </w:rPr>
        <w:t xml:space="preserve">patients underwent PVAD placement. </w:t>
      </w:r>
      <w:r>
        <w:rPr>
          <w:rFonts w:ascii="Times New Roman" w:hAnsi="Times New Roman" w:cs="Times New Roman"/>
          <w:sz w:val="24"/>
          <w:szCs w:val="24"/>
        </w:rPr>
        <w:t>Twenty-seven patients had both IABP and ECMO, 9 patients had both IABP and subsequent PVAD, and 3 patients had both PVAD and ECMO. Patients requiring acute circulatory support were of similar age, sex, and average household income compared to patients who did not require acute circulatory support. For patients requiring acute circulatory support, there was a decreased rate of diabetes</w:t>
      </w:r>
      <w:del w:id="41" w:author="Ouyang, David" w:date="2017-10-12T12:29:00Z">
        <w:r w:rsidDel="0056543A">
          <w:rPr>
            <w:rFonts w:ascii="Times New Roman" w:hAnsi="Times New Roman" w:cs="Times New Roman"/>
            <w:sz w:val="24"/>
            <w:szCs w:val="24"/>
          </w:rPr>
          <w:delText xml:space="preserve"> (15.1% vs. 19.9%, p = 0.02)</w:delText>
        </w:r>
      </w:del>
      <w:r>
        <w:rPr>
          <w:rFonts w:ascii="Times New Roman" w:hAnsi="Times New Roman" w:cs="Times New Roman"/>
          <w:sz w:val="24"/>
          <w:szCs w:val="24"/>
        </w:rPr>
        <w:t>, hypertension</w:t>
      </w:r>
      <w:del w:id="42" w:author="Ouyang, David" w:date="2017-10-12T12:29:00Z">
        <w:r w:rsidDel="0056543A">
          <w:rPr>
            <w:rFonts w:ascii="Times New Roman" w:hAnsi="Times New Roman" w:cs="Times New Roman"/>
            <w:sz w:val="24"/>
            <w:szCs w:val="24"/>
          </w:rPr>
          <w:delText xml:space="preserve"> (23.2% vs. 30.2%, p = 0.002)</w:delText>
        </w:r>
      </w:del>
      <w:r>
        <w:rPr>
          <w:rFonts w:ascii="Times New Roman" w:hAnsi="Times New Roman" w:cs="Times New Roman"/>
          <w:sz w:val="24"/>
          <w:szCs w:val="24"/>
        </w:rPr>
        <w:t>, and preexisting renal dysfunction</w:t>
      </w:r>
      <w:del w:id="43" w:author="Ouyang, David" w:date="2017-10-12T12:29:00Z">
        <w:r w:rsidDel="0056543A">
          <w:rPr>
            <w:rFonts w:ascii="Times New Roman" w:hAnsi="Times New Roman" w:cs="Times New Roman"/>
            <w:sz w:val="24"/>
            <w:szCs w:val="24"/>
          </w:rPr>
          <w:delText xml:space="preserve"> (26.1% vs. 33.7%, p = 0.001)</w:delText>
        </w:r>
      </w:del>
      <w:r>
        <w:rPr>
          <w:rFonts w:ascii="Times New Roman" w:hAnsi="Times New Roman" w:cs="Times New Roman"/>
          <w:sz w:val="24"/>
          <w:szCs w:val="24"/>
        </w:rPr>
        <w:t>, but similar rates of ischemic heart disease, peripheral vascular disease, obesity, and history of smoking (</w:t>
      </w:r>
      <w:del w:id="44" w:author="Ouyang, David" w:date="2017-10-12T12:29:00Z">
        <w:r w:rsidDel="0056543A">
          <w:rPr>
            <w:rFonts w:ascii="Times New Roman" w:hAnsi="Times New Roman" w:cs="Times New Roman"/>
            <w:sz w:val="24"/>
            <w:szCs w:val="24"/>
          </w:rPr>
          <w:delText>p &gt; 0.05</w:delText>
        </w:r>
      </w:del>
      <w:ins w:id="45" w:author="Ouyang, David" w:date="2017-10-12T12:29:00Z">
        <w:r w:rsidR="0056543A">
          <w:rPr>
            <w:rFonts w:ascii="Times New Roman" w:hAnsi="Times New Roman" w:cs="Times New Roman"/>
            <w:sz w:val="24"/>
            <w:szCs w:val="24"/>
          </w:rPr>
          <w:t>Table 1</w:t>
        </w:r>
      </w:ins>
      <w:r>
        <w:rPr>
          <w:rFonts w:ascii="Times New Roman" w:hAnsi="Times New Roman" w:cs="Times New Roman"/>
          <w:sz w:val="24"/>
          <w:szCs w:val="24"/>
        </w:rPr>
        <w:t xml:space="preserve">). </w:t>
      </w:r>
    </w:p>
    <w:p w:rsidR="00F862A7" w:rsidDel="00F65355" w:rsidRDefault="00F862A7" w:rsidP="00F862A7">
      <w:pPr>
        <w:pStyle w:val="NoSpacing"/>
        <w:tabs>
          <w:tab w:val="left" w:pos="720"/>
          <w:tab w:val="left" w:pos="1470"/>
        </w:tabs>
        <w:spacing w:line="360" w:lineRule="auto"/>
        <w:rPr>
          <w:del w:id="46" w:author="David Ouyang" w:date="2017-10-14T17:32:00Z"/>
          <w:rFonts w:ascii="Times New Roman" w:hAnsi="Times New Roman" w:cs="Times New Roman"/>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del w:id="47" w:author="David Ouyang" w:date="2017-10-14T17:29:00Z">
        <w:r w:rsidRPr="00AD05F5" w:rsidDel="00F65355">
          <w:rPr>
            <w:rFonts w:ascii="Times New Roman" w:hAnsi="Times New Roman" w:cs="Times New Roman"/>
            <w:b/>
            <w:sz w:val="24"/>
            <w:szCs w:val="24"/>
          </w:rPr>
          <w:delText>Post-transplant outcomes</w:delText>
        </w:r>
      </w:del>
    </w:p>
    <w:p w:rsidR="005D73B7" w:rsidRDefault="005D73B7" w:rsidP="005D73B7">
      <w:pPr>
        <w:pStyle w:val="NoSpacing"/>
        <w:tabs>
          <w:tab w:val="left" w:pos="720"/>
          <w:tab w:val="left" w:pos="1470"/>
        </w:tabs>
        <w:spacing w:line="360" w:lineRule="auto"/>
        <w:rPr>
          <w:ins w:id="48" w:author="Dipanjan Banerjee" w:date="2017-10-16T21:44:00Z"/>
          <w:rFonts w:ascii="Times New Roman" w:hAnsi="Times New Roman" w:cs="Times New Roman"/>
          <w:b/>
          <w:sz w:val="24"/>
          <w:szCs w:val="24"/>
        </w:rPr>
      </w:pPr>
      <w:ins w:id="49" w:author="Dipanjan Banerjee" w:date="2017-10-16T21:44:00Z">
        <w:r>
          <w:rPr>
            <w:rFonts w:ascii="Times New Roman" w:hAnsi="Times New Roman" w:cs="Times New Roman"/>
            <w:b/>
            <w:sz w:val="24"/>
            <w:szCs w:val="24"/>
          </w:rPr>
          <w:t>Transplant outcomes</w:t>
        </w:r>
      </w:ins>
    </w:p>
    <w:p w:rsidR="00F862A7" w:rsidDel="00F65355" w:rsidRDefault="00F862A7" w:rsidP="00F862A7">
      <w:pPr>
        <w:pStyle w:val="NoSpacing"/>
        <w:tabs>
          <w:tab w:val="left" w:pos="720"/>
          <w:tab w:val="left" w:pos="1470"/>
        </w:tabs>
        <w:spacing w:line="360" w:lineRule="auto"/>
        <w:rPr>
          <w:del w:id="50" w:author="David Ouyang" w:date="2017-10-14T17:32:00Z"/>
        </w:rPr>
      </w:pP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In this cohort</w:t>
      </w:r>
      <w:del w:id="51" w:author="David Ouyang" w:date="2017-10-14T17:32:00Z">
        <w:r w:rsidDel="00F65355">
          <w:rPr>
            <w:rFonts w:ascii="Times New Roman" w:hAnsi="Times New Roman" w:cs="Times New Roman"/>
            <w:sz w:val="24"/>
            <w:szCs w:val="24"/>
          </w:rPr>
          <w:delText xml:space="preserve"> of heart transplant patients identified in the National Inpatient Sample</w:delText>
        </w:r>
      </w:del>
      <w:r>
        <w:rPr>
          <w:rFonts w:ascii="Times New Roman" w:hAnsi="Times New Roman" w:cs="Times New Roman"/>
          <w:sz w:val="24"/>
          <w:szCs w:val="24"/>
        </w:rPr>
        <w:t xml:space="preserve">, in-hospital mortality decreased over time from 7.9% in 1998-2006 to 5.1% in 2007-2014. Patients who required acute circulatory support had worse outcomes post-transplant compared to patients who did not require mechanical circulatory support prior to transplantation (Table 2). </w:t>
      </w:r>
      <w:r w:rsidRPr="00DD4C68">
        <w:rPr>
          <w:rFonts w:ascii="Times New Roman" w:hAnsi="Times New Roman" w:cs="Times New Roman"/>
          <w:sz w:val="24"/>
          <w:szCs w:val="24"/>
        </w:rPr>
        <w:t>Patients who required acute circulatory support had longer overall lengths of stay (</w:t>
      </w:r>
      <w:r>
        <w:rPr>
          <w:rFonts w:ascii="Times New Roman" w:hAnsi="Times New Roman" w:cs="Times New Roman"/>
          <w:sz w:val="24"/>
          <w:szCs w:val="24"/>
        </w:rPr>
        <w:t>70</w:t>
      </w:r>
      <w:r w:rsidRPr="00DD4C68">
        <w:rPr>
          <w:rFonts w:ascii="Times New Roman" w:hAnsi="Times New Roman" w:cs="Times New Roman"/>
          <w:sz w:val="24"/>
          <w:szCs w:val="24"/>
        </w:rPr>
        <w:t xml:space="preserve"> vs. </w:t>
      </w:r>
      <w:r>
        <w:rPr>
          <w:rFonts w:ascii="Times New Roman" w:hAnsi="Times New Roman" w:cs="Times New Roman"/>
          <w:sz w:val="24"/>
          <w:szCs w:val="24"/>
        </w:rPr>
        <w:t>41</w:t>
      </w:r>
      <w:r w:rsidRPr="00DD4C68">
        <w:rPr>
          <w:rFonts w:ascii="Times New Roman" w:hAnsi="Times New Roman" w:cs="Times New Roman"/>
          <w:sz w:val="24"/>
          <w:szCs w:val="24"/>
        </w:rPr>
        <w:t xml:space="preserve"> days, p &lt; 0.001) and increased</w:t>
      </w:r>
      <w:r>
        <w:rPr>
          <w:rFonts w:ascii="Times New Roman" w:hAnsi="Times New Roman" w:cs="Times New Roman"/>
          <w:sz w:val="24"/>
          <w:szCs w:val="24"/>
        </w:rPr>
        <w:t xml:space="preserve"> in-hospital </w:t>
      </w:r>
      <w:r w:rsidRPr="00DD4C68">
        <w:rPr>
          <w:rFonts w:ascii="Times New Roman" w:hAnsi="Times New Roman" w:cs="Times New Roman"/>
          <w:sz w:val="24"/>
          <w:szCs w:val="24"/>
        </w:rPr>
        <w:t>mortality (</w:t>
      </w:r>
      <w:r>
        <w:rPr>
          <w:rFonts w:ascii="Times New Roman" w:hAnsi="Times New Roman" w:cs="Times New Roman"/>
          <w:sz w:val="24"/>
          <w:szCs w:val="24"/>
        </w:rPr>
        <w:t>8.6</w:t>
      </w:r>
      <w:r w:rsidRPr="00DD4C68">
        <w:rPr>
          <w:rFonts w:ascii="Times New Roman" w:hAnsi="Times New Roman" w:cs="Times New Roman"/>
          <w:sz w:val="24"/>
          <w:szCs w:val="24"/>
        </w:rPr>
        <w:t>% vs. 6.</w:t>
      </w:r>
      <w:r>
        <w:rPr>
          <w:rFonts w:ascii="Times New Roman" w:hAnsi="Times New Roman" w:cs="Times New Roman"/>
          <w:sz w:val="24"/>
          <w:szCs w:val="24"/>
        </w:rPr>
        <w:t>2</w:t>
      </w:r>
      <w:r w:rsidRPr="00DD4C68">
        <w:rPr>
          <w:rFonts w:ascii="Times New Roman" w:hAnsi="Times New Roman" w:cs="Times New Roman"/>
          <w:sz w:val="24"/>
          <w:szCs w:val="24"/>
        </w:rPr>
        <w:t>%, p = 0.0</w:t>
      </w:r>
      <w:r>
        <w:rPr>
          <w:rFonts w:ascii="Times New Roman" w:hAnsi="Times New Roman" w:cs="Times New Roman"/>
          <w:sz w:val="24"/>
          <w:szCs w:val="24"/>
        </w:rPr>
        <w:t>5</w:t>
      </w:r>
      <w:r w:rsidRPr="00DD4C68">
        <w:rPr>
          <w:rFonts w:ascii="Times New Roman" w:hAnsi="Times New Roman" w:cs="Times New Roman"/>
          <w:sz w:val="24"/>
          <w:szCs w:val="24"/>
        </w:rPr>
        <w:t xml:space="preserve">). </w:t>
      </w:r>
      <w:ins w:id="52" w:author="David Ouyang" w:date="2017-10-11T21:19:00Z">
        <w:r w:rsidR="00044AF9">
          <w:rPr>
            <w:rFonts w:ascii="Times New Roman" w:hAnsi="Times New Roman" w:cs="Times New Roman"/>
            <w:sz w:val="24"/>
            <w:szCs w:val="24"/>
          </w:rPr>
          <w:t>Excluding lag time up to the time of transplant, there was a statistically significant longer length of stay after heart transplantation for patients who required temporary mechanical circulatory support (</w:t>
        </w:r>
      </w:ins>
      <w:ins w:id="53" w:author="David Ouyang" w:date="2017-10-11T21:20:00Z">
        <w:r w:rsidR="00044AF9">
          <w:rPr>
            <w:rFonts w:ascii="Times New Roman" w:hAnsi="Times New Roman" w:cs="Times New Roman"/>
            <w:sz w:val="24"/>
            <w:szCs w:val="24"/>
          </w:rPr>
          <w:t>69.7 vs. 41.3 days, p &lt; 0.001). This difference was mo</w:t>
        </w:r>
      </w:ins>
      <w:ins w:id="54" w:author="Dipanjan Banerjee" w:date="2017-10-16T21:10:00Z">
        <w:r w:rsidR="00793A29">
          <w:rPr>
            <w:rFonts w:ascii="Times New Roman" w:hAnsi="Times New Roman" w:cs="Times New Roman"/>
            <w:sz w:val="24"/>
            <w:szCs w:val="24"/>
          </w:rPr>
          <w:t>re</w:t>
        </w:r>
      </w:ins>
      <w:ins w:id="55" w:author="David Ouyang" w:date="2017-10-11T21:20:00Z">
        <w:del w:id="56" w:author="Dipanjan Banerjee" w:date="2017-10-16T21:10:00Z">
          <w:r w:rsidR="00044AF9" w:rsidDel="00793A29">
            <w:rPr>
              <w:rFonts w:ascii="Times New Roman" w:hAnsi="Times New Roman" w:cs="Times New Roman"/>
              <w:sz w:val="24"/>
              <w:szCs w:val="24"/>
            </w:rPr>
            <w:delText>st</w:delText>
          </w:r>
        </w:del>
        <w:r w:rsidR="00044AF9">
          <w:rPr>
            <w:rFonts w:ascii="Times New Roman" w:hAnsi="Times New Roman" w:cs="Times New Roman"/>
            <w:sz w:val="24"/>
            <w:szCs w:val="24"/>
          </w:rPr>
          <w:t xml:space="preserve"> </w:t>
        </w:r>
        <w:proofErr w:type="spellStart"/>
        <w:r w:rsidR="00044AF9">
          <w:rPr>
            <w:rFonts w:ascii="Times New Roman" w:hAnsi="Times New Roman" w:cs="Times New Roman"/>
            <w:sz w:val="24"/>
            <w:szCs w:val="24"/>
          </w:rPr>
          <w:t>s</w:t>
        </w:r>
        <w:del w:id="57" w:author="Dipanjan Banerjee" w:date="2017-10-16T21:10:00Z">
          <w:r w:rsidR="00044AF9" w:rsidDel="00793A29">
            <w:rPr>
              <w:rFonts w:ascii="Times New Roman" w:hAnsi="Times New Roman" w:cs="Times New Roman"/>
              <w:sz w:val="24"/>
              <w:szCs w:val="24"/>
            </w:rPr>
            <w:delText>ignificant</w:delText>
          </w:r>
        </w:del>
      </w:ins>
      <w:ins w:id="58" w:author="Dipanjan Banerjee" w:date="2017-10-16T21:10:00Z">
        <w:r w:rsidR="00793A29">
          <w:rPr>
            <w:rFonts w:ascii="Times New Roman" w:hAnsi="Times New Roman" w:cs="Times New Roman"/>
            <w:sz w:val="24"/>
            <w:szCs w:val="24"/>
          </w:rPr>
          <w:t>pronounced</w:t>
        </w:r>
      </w:ins>
      <w:proofErr w:type="spellEnd"/>
      <w:ins w:id="59" w:author="David Ouyang" w:date="2017-10-11T21:20:00Z">
        <w:r w:rsidR="00044AF9">
          <w:rPr>
            <w:rFonts w:ascii="Times New Roman" w:hAnsi="Times New Roman" w:cs="Times New Roman"/>
            <w:sz w:val="24"/>
            <w:szCs w:val="24"/>
          </w:rPr>
          <w:t xml:space="preserve"> in the earlier era (24.6 </w:t>
        </w:r>
      </w:ins>
      <w:ins w:id="60" w:author="David Ouyang" w:date="2017-10-11T21:24:00Z">
        <w:r w:rsidR="00044AF9">
          <w:rPr>
            <w:rFonts w:ascii="Times New Roman" w:hAnsi="Times New Roman" w:cs="Times New Roman"/>
            <w:sz w:val="24"/>
            <w:szCs w:val="24"/>
          </w:rPr>
          <w:t>vs. 18.3 days, p = 0.003) than in the modern era (</w:t>
        </w:r>
      </w:ins>
      <w:ins w:id="61" w:author="David Ouyang" w:date="2017-10-11T21:25:00Z">
        <w:r w:rsidR="00044AF9">
          <w:rPr>
            <w:rFonts w:ascii="Times New Roman" w:hAnsi="Times New Roman" w:cs="Times New Roman"/>
            <w:sz w:val="24"/>
            <w:szCs w:val="24"/>
          </w:rPr>
          <w:t xml:space="preserve">22.6 vs. 20.6, p = 0.067). </w:t>
        </w:r>
      </w:ins>
      <w:r>
        <w:rPr>
          <w:rFonts w:ascii="Times New Roman" w:hAnsi="Times New Roman" w:cs="Times New Roman"/>
          <w:sz w:val="24"/>
          <w:szCs w:val="24"/>
        </w:rPr>
        <w:t xml:space="preserve">The </w:t>
      </w:r>
      <w:r>
        <w:rPr>
          <w:rFonts w:ascii="Times New Roman" w:hAnsi="Times New Roman" w:cs="Times New Roman"/>
          <w:sz w:val="24"/>
          <w:szCs w:val="24"/>
        </w:rPr>
        <w:lastRenderedPageBreak/>
        <w:t xml:space="preserve">difference in in-hospital mortality decreased for both patients who required acute circulatory support (p &lt; 0.001 for trend), as well as patients who did not require acute circulatory support (p = 0.012 for trend), though the decline in mortality was more pronounced in patients who required acute circulatory support (Figure </w:t>
      </w:r>
      <w:del w:id="62" w:author="David Ouyang" w:date="2017-10-18T15:23:00Z">
        <w:r w:rsidDel="00E40A79">
          <w:rPr>
            <w:rFonts w:ascii="Times New Roman" w:hAnsi="Times New Roman" w:cs="Times New Roman"/>
            <w:sz w:val="24"/>
            <w:szCs w:val="24"/>
          </w:rPr>
          <w:delText>1</w:delText>
        </w:r>
      </w:del>
      <w:ins w:id="63" w:author="David Ouyang" w:date="2017-10-18T15:23:00Z">
        <w:r w:rsidR="00E40A79">
          <w:rPr>
            <w:rFonts w:ascii="Times New Roman" w:hAnsi="Times New Roman" w:cs="Times New Roman"/>
            <w:sz w:val="24"/>
            <w:szCs w:val="24"/>
          </w:rPr>
          <w:t>2</w:t>
        </w:r>
      </w:ins>
      <w:r>
        <w:rPr>
          <w:rFonts w:ascii="Times New Roman" w:hAnsi="Times New Roman" w:cs="Times New Roman"/>
          <w:sz w:val="24"/>
          <w:szCs w:val="24"/>
        </w:rPr>
        <w:t>).</w:t>
      </w:r>
    </w:p>
    <w:p w:rsidR="00F862A7" w:rsidRDefault="00F862A7" w:rsidP="00F862A7">
      <w:pPr>
        <w:pStyle w:val="NoSpacing"/>
        <w:tabs>
          <w:tab w:val="left" w:pos="720"/>
          <w:tab w:val="left" w:pos="1470"/>
        </w:tabs>
        <w:spacing w:line="360" w:lineRule="auto"/>
        <w:rPr>
          <w:ins w:id="64" w:author="David Ouyang" w:date="2017-10-14T17:29:00Z"/>
          <w:rFonts w:ascii="Times New Roman" w:hAnsi="Times New Roman" w:cs="Times New Roman"/>
          <w:sz w:val="24"/>
          <w:szCs w:val="24"/>
        </w:rPr>
      </w:pPr>
      <w:r>
        <w:rPr>
          <w:rFonts w:ascii="Times New Roman" w:hAnsi="Times New Roman" w:cs="Times New Roman"/>
          <w:sz w:val="24"/>
          <w:szCs w:val="24"/>
        </w:rPr>
        <w:tab/>
        <w:t xml:space="preserve">Comparing patients between the earlier era and the modern era, there was a </w:t>
      </w:r>
      <w:ins w:id="65" w:author="David Ouyang" w:date="2017-10-11T20:55:00Z">
        <w:r w:rsidR="00217D26">
          <w:rPr>
            <w:rFonts w:ascii="Times New Roman" w:hAnsi="Times New Roman" w:cs="Times New Roman"/>
            <w:sz w:val="24"/>
            <w:szCs w:val="24"/>
          </w:rPr>
          <w:t xml:space="preserve">relative </w:t>
        </w:r>
      </w:ins>
      <w:r>
        <w:rPr>
          <w:rFonts w:ascii="Times New Roman" w:hAnsi="Times New Roman" w:cs="Times New Roman"/>
          <w:sz w:val="24"/>
          <w:szCs w:val="24"/>
        </w:rPr>
        <w:t xml:space="preserve">63% decrease </w:t>
      </w:r>
      <w:ins w:id="66" w:author="David Ouyang" w:date="2017-10-11T20:55:00Z">
        <w:r w:rsidR="00217D26">
          <w:rPr>
            <w:rFonts w:ascii="Times New Roman" w:hAnsi="Times New Roman" w:cs="Times New Roman"/>
            <w:sz w:val="24"/>
            <w:szCs w:val="24"/>
          </w:rPr>
          <w:t>(14.</w:t>
        </w:r>
      </w:ins>
      <w:ins w:id="67" w:author="David Ouyang" w:date="2017-10-11T20:56:00Z">
        <w:r w:rsidR="00217D26">
          <w:rPr>
            <w:rFonts w:ascii="Times New Roman" w:hAnsi="Times New Roman" w:cs="Times New Roman"/>
            <w:sz w:val="24"/>
            <w:szCs w:val="24"/>
          </w:rPr>
          <w:t xml:space="preserve">3% vs. 7.5%) </w:t>
        </w:r>
      </w:ins>
      <w:r>
        <w:rPr>
          <w:rFonts w:ascii="Times New Roman" w:hAnsi="Times New Roman" w:cs="Times New Roman"/>
          <w:sz w:val="24"/>
          <w:szCs w:val="24"/>
        </w:rPr>
        <w:t>in mortality for patients who received acute circulatory support and a</w:t>
      </w:r>
      <w:ins w:id="68" w:author="David Ouyang" w:date="2017-10-11T20:55:00Z">
        <w:r w:rsidR="00217D26">
          <w:rPr>
            <w:rFonts w:ascii="Times New Roman" w:hAnsi="Times New Roman" w:cs="Times New Roman"/>
            <w:sz w:val="24"/>
            <w:szCs w:val="24"/>
          </w:rPr>
          <w:t xml:space="preserve"> relative</w:t>
        </w:r>
      </w:ins>
      <w:r w:rsidR="00217D26">
        <w:rPr>
          <w:rFonts w:ascii="Times New Roman" w:hAnsi="Times New Roman" w:cs="Times New Roman"/>
          <w:sz w:val="24"/>
          <w:szCs w:val="24"/>
        </w:rPr>
        <w:t>32</w:t>
      </w:r>
      <w:r>
        <w:rPr>
          <w:rFonts w:ascii="Times New Roman" w:hAnsi="Times New Roman" w:cs="Times New Roman"/>
          <w:sz w:val="24"/>
          <w:szCs w:val="24"/>
        </w:rPr>
        <w:t xml:space="preserve">% decrease </w:t>
      </w:r>
      <w:ins w:id="69" w:author="David Ouyang" w:date="2017-10-11T20:55:00Z">
        <w:r w:rsidR="00217D26">
          <w:rPr>
            <w:rFonts w:ascii="Times New Roman" w:hAnsi="Times New Roman" w:cs="Times New Roman"/>
            <w:sz w:val="24"/>
            <w:szCs w:val="24"/>
          </w:rPr>
          <w:t xml:space="preserve">(7.5% vs. 5.1%) </w:t>
        </w:r>
      </w:ins>
      <w:r>
        <w:rPr>
          <w:rFonts w:ascii="Times New Roman" w:hAnsi="Times New Roman" w:cs="Times New Roman"/>
          <w:sz w:val="24"/>
          <w:szCs w:val="24"/>
        </w:rPr>
        <w:t>in mortality for patients who did not. In the earlier era, patients who received circulatory support prior to transplant had an increased length of stay (70.8 vs. 43.4 days, p &lt; 0.001) and had increased mortality (14.3% vs. 7.5%, p = 0.01). In the modern era</w:t>
      </w:r>
      <w:proofErr w:type="gramStart"/>
      <w:r>
        <w:rPr>
          <w:rFonts w:ascii="Times New Roman" w:hAnsi="Times New Roman" w:cs="Times New Roman"/>
          <w:sz w:val="24"/>
          <w:szCs w:val="24"/>
        </w:rPr>
        <w:t>,  patients</w:t>
      </w:r>
      <w:proofErr w:type="gramEnd"/>
      <w:r>
        <w:rPr>
          <w:rFonts w:ascii="Times New Roman" w:hAnsi="Times New Roman" w:cs="Times New Roman"/>
          <w:sz w:val="24"/>
          <w:szCs w:val="24"/>
        </w:rPr>
        <w:t xml:space="preserve"> who received circulatory support prior to transplant still had an increased length of stay (68.9 vs. 39.2 days, p &lt; 0.001), however the difference in mortality was not statistically significant (4.7% vs. 5.1%, p = 0.80).</w:t>
      </w:r>
      <w:ins w:id="70" w:author="David Ouyang" w:date="2017-10-18T15:52:00Z">
        <w:r w:rsidR="00886778">
          <w:rPr>
            <w:rFonts w:ascii="Times New Roman" w:hAnsi="Times New Roman" w:cs="Times New Roman"/>
            <w:sz w:val="24"/>
            <w:szCs w:val="24"/>
          </w:rPr>
          <w:t xml:space="preserve"> </w:t>
        </w:r>
      </w:ins>
      <w:r>
        <w:rPr>
          <w:rFonts w:ascii="Times New Roman" w:hAnsi="Times New Roman" w:cs="Times New Roman"/>
          <w:sz w:val="24"/>
          <w:szCs w:val="24"/>
        </w:rPr>
        <w:t xml:space="preserve">In </w:t>
      </w:r>
      <w:ins w:id="71" w:author="David Ouyang" w:date="2017-10-18T15:52:00Z">
        <w:r w:rsidR="00886778">
          <w:rPr>
            <w:rFonts w:ascii="Times New Roman" w:hAnsi="Times New Roman" w:cs="Times New Roman"/>
            <w:sz w:val="24"/>
            <w:szCs w:val="24"/>
          </w:rPr>
          <w:t>our</w:t>
        </w:r>
      </w:ins>
      <w:del w:id="72" w:author="David Ouyang" w:date="2017-10-18T15:52:00Z">
        <w:r w:rsidDel="00886778">
          <w:rPr>
            <w:rFonts w:ascii="Times New Roman" w:hAnsi="Times New Roman" w:cs="Times New Roman"/>
            <w:sz w:val="24"/>
            <w:szCs w:val="24"/>
          </w:rPr>
          <w:delText>a</w:delText>
        </w:r>
      </w:del>
      <w:r>
        <w:rPr>
          <w:rFonts w:ascii="Times New Roman" w:hAnsi="Times New Roman" w:cs="Times New Roman"/>
          <w:sz w:val="24"/>
          <w:szCs w:val="24"/>
        </w:rPr>
        <w:t xml:space="preserve"> </w:t>
      </w:r>
      <w:del w:id="73" w:author="David Ouyang" w:date="2017-10-11T20:46:00Z">
        <w:r w:rsidDel="008B7BD2">
          <w:rPr>
            <w:rFonts w:ascii="Times New Roman" w:hAnsi="Times New Roman" w:cs="Times New Roman"/>
            <w:sz w:val="24"/>
            <w:szCs w:val="24"/>
          </w:rPr>
          <w:delText>multivariate</w:delText>
        </w:r>
      </w:del>
      <w:ins w:id="74"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predictors of mortality, </w:t>
      </w:r>
      <w:del w:id="75" w:author="David Ouyang" w:date="2017-10-18T15:52:00Z">
        <w:r w:rsidDel="00886778">
          <w:rPr>
            <w:rFonts w:ascii="Times New Roman" w:hAnsi="Times New Roman" w:cs="Times New Roman"/>
            <w:sz w:val="24"/>
            <w:szCs w:val="24"/>
          </w:rPr>
          <w:delText xml:space="preserve">increased age and </w:delText>
        </w:r>
      </w:del>
      <w:r>
        <w:rPr>
          <w:rFonts w:ascii="Times New Roman" w:hAnsi="Times New Roman" w:cs="Times New Roman"/>
          <w:sz w:val="24"/>
          <w:szCs w:val="24"/>
        </w:rPr>
        <w:t xml:space="preserve">increasing number of comorbid conditions was associated with increased mortality </w:t>
      </w:r>
      <w:ins w:id="76" w:author="David Ouyang" w:date="2017-10-18T15:53:00Z">
        <w:r w:rsidR="00886778">
          <w:rPr>
            <w:rFonts w:ascii="Times New Roman" w:hAnsi="Times New Roman" w:cs="Times New Roman"/>
            <w:sz w:val="24"/>
            <w:szCs w:val="24"/>
          </w:rPr>
          <w:t xml:space="preserve">while transplantation during the modern era appeared protective </w:t>
        </w:r>
      </w:ins>
      <w:r>
        <w:rPr>
          <w:rFonts w:ascii="Times New Roman" w:hAnsi="Times New Roman" w:cs="Times New Roman"/>
          <w:sz w:val="24"/>
          <w:szCs w:val="24"/>
        </w:rPr>
        <w:t xml:space="preserve">(Table 3). </w:t>
      </w:r>
      <w:del w:id="77" w:author="David Ouyang" w:date="2017-10-18T15:53:00Z">
        <w:r w:rsidDel="00886778">
          <w:rPr>
            <w:rFonts w:ascii="Times New Roman" w:hAnsi="Times New Roman" w:cs="Times New Roman"/>
            <w:sz w:val="24"/>
            <w:szCs w:val="24"/>
          </w:rPr>
          <w:delText xml:space="preserve">Conversely, transplantation during the modern era, and diagnoses of hypertension, chronic kidney disease, or diabetes appeared protective. </w:delText>
        </w:r>
      </w:del>
      <w:ins w:id="78" w:author="Dipanjan Banerjee" w:date="2017-10-16T21:45:00Z">
        <w:r w:rsidR="005D73B7">
          <w:rPr>
            <w:rFonts w:ascii="Times New Roman" w:hAnsi="Times New Roman" w:cs="Times New Roman"/>
            <w:sz w:val="24"/>
            <w:szCs w:val="24"/>
          </w:rPr>
          <w:t>The</w:t>
        </w:r>
      </w:ins>
      <w:ins w:id="79" w:author="David Ouyang" w:date="2017-10-18T15:52:00Z">
        <w:r w:rsidR="00886778">
          <w:rPr>
            <w:rFonts w:ascii="Times New Roman" w:hAnsi="Times New Roman" w:cs="Times New Roman"/>
            <w:sz w:val="24"/>
            <w:szCs w:val="24"/>
          </w:rPr>
          <w:t xml:space="preserve"> </w:t>
        </w:r>
      </w:ins>
      <w:del w:id="80" w:author="Dipanjan Banerjee" w:date="2017-10-16T21:45:00Z">
        <w:r w:rsidDel="005D73B7">
          <w:rPr>
            <w:rFonts w:ascii="Times New Roman" w:hAnsi="Times New Roman" w:cs="Times New Roman"/>
            <w:sz w:val="24"/>
            <w:szCs w:val="24"/>
          </w:rPr>
          <w:delText xml:space="preserve">There was no independent risk modification based on </w:delText>
        </w:r>
      </w:del>
      <w:r>
        <w:rPr>
          <w:rFonts w:ascii="Times New Roman" w:hAnsi="Times New Roman" w:cs="Times New Roman"/>
          <w:sz w:val="24"/>
          <w:szCs w:val="24"/>
        </w:rPr>
        <w:t>type of acute circulatory support</w:t>
      </w:r>
      <w:ins w:id="81" w:author="Dipanjan Banerjee" w:date="2017-10-16T21:45:00Z">
        <w:r w:rsidR="005D73B7">
          <w:rPr>
            <w:rFonts w:ascii="Times New Roman" w:hAnsi="Times New Roman" w:cs="Times New Roman"/>
            <w:sz w:val="24"/>
            <w:szCs w:val="24"/>
          </w:rPr>
          <w:t xml:space="preserve"> did not </w:t>
        </w:r>
      </w:ins>
      <w:ins w:id="82" w:author="David Ouyang" w:date="2017-10-18T15:53:00Z">
        <w:r w:rsidR="00886778">
          <w:rPr>
            <w:rFonts w:ascii="Times New Roman" w:hAnsi="Times New Roman" w:cs="Times New Roman"/>
            <w:sz w:val="24"/>
            <w:szCs w:val="24"/>
          </w:rPr>
          <w:t xml:space="preserve">independently </w:t>
        </w:r>
      </w:ins>
      <w:ins w:id="83" w:author="Dipanjan Banerjee" w:date="2017-10-16T21:45:00Z">
        <w:r w:rsidR="005D73B7">
          <w:rPr>
            <w:rFonts w:ascii="Times New Roman" w:hAnsi="Times New Roman" w:cs="Times New Roman"/>
            <w:sz w:val="24"/>
            <w:szCs w:val="24"/>
          </w:rPr>
          <w:t>affect mortality</w:t>
        </w:r>
      </w:ins>
      <w:r>
        <w:rPr>
          <w:rFonts w:ascii="Times New Roman" w:hAnsi="Times New Roman" w:cs="Times New Roman"/>
          <w:sz w:val="24"/>
          <w:szCs w:val="24"/>
        </w:rPr>
        <w:t xml:space="preserve">. </w:t>
      </w:r>
    </w:p>
    <w:p w:rsidR="00F65355" w:rsidDel="005D73B7" w:rsidRDefault="00F65355" w:rsidP="00F862A7">
      <w:pPr>
        <w:pStyle w:val="NoSpacing"/>
        <w:tabs>
          <w:tab w:val="left" w:pos="720"/>
          <w:tab w:val="left" w:pos="1470"/>
        </w:tabs>
        <w:spacing w:line="360" w:lineRule="auto"/>
        <w:rPr>
          <w:ins w:id="84" w:author="David Ouyang" w:date="2017-10-14T17:29:00Z"/>
          <w:del w:id="85" w:author="Dipanjan Banerjee" w:date="2017-10-16T21:44:00Z"/>
          <w:rFonts w:ascii="Times New Roman" w:hAnsi="Times New Roman" w:cs="Times New Roman"/>
          <w:b/>
          <w:sz w:val="24"/>
          <w:szCs w:val="24"/>
        </w:rPr>
      </w:pPr>
      <w:ins w:id="86" w:author="David Ouyang" w:date="2017-10-14T17:29:00Z">
        <w:del w:id="87" w:author="Dipanjan Banerjee" w:date="2017-10-16T21:44:00Z">
          <w:r w:rsidDel="005D73B7">
            <w:rPr>
              <w:rFonts w:ascii="Times New Roman" w:hAnsi="Times New Roman" w:cs="Times New Roman"/>
              <w:b/>
              <w:sz w:val="24"/>
              <w:szCs w:val="24"/>
            </w:rPr>
            <w:delText>Transplant outcomes</w:delText>
          </w:r>
        </w:del>
      </w:ins>
    </w:p>
    <w:p w:rsidR="00F65355" w:rsidRPr="00F65355" w:rsidDel="00886778" w:rsidRDefault="00F65355" w:rsidP="00F862A7">
      <w:pPr>
        <w:pStyle w:val="NoSpacing"/>
        <w:tabs>
          <w:tab w:val="left" w:pos="720"/>
          <w:tab w:val="left" w:pos="1470"/>
        </w:tabs>
        <w:spacing w:line="360" w:lineRule="auto"/>
        <w:rPr>
          <w:del w:id="88" w:author="David Ouyang" w:date="2017-10-18T15:53:00Z"/>
          <w:rFonts w:ascii="Times New Roman" w:hAnsi="Times New Roman" w:cs="Times New Roman"/>
          <w:b/>
          <w:sz w:val="24"/>
          <w:szCs w:val="24"/>
          <w:rPrChange w:id="89" w:author="David Ouyang" w:date="2017-10-14T17:29:00Z">
            <w:rPr>
              <w:del w:id="90" w:author="David Ouyang" w:date="2017-10-18T15:53:00Z"/>
              <w:rFonts w:ascii="Times New Roman" w:hAnsi="Times New Roman" w:cs="Times New Roman"/>
              <w:sz w:val="24"/>
              <w:szCs w:val="24"/>
            </w:rPr>
          </w:rPrChange>
        </w:rPr>
      </w:pP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In-hospital complications were more common in patients who required acute circulatory support, with an increased risk of acute renal failure (55.5% vs. 36.0%, p &lt; 0.001), acute liver failure (11.6% vs. 3.1%, p &lt; 0.001), acute respiratory failure (27.4% vs. 10.2%, p &lt; 0.001) as well as bleeding complications (31.8% vs. 18.3%, p &lt; 0.001), surgical complications requiring reoperation (28.3% vs. 15.4%, p &lt; 0.001), and sepsis (11.4% vs. 5.2%, p &lt; 0.001). In </w:t>
      </w:r>
      <w:del w:id="91" w:author="David Ouyang" w:date="2017-10-11T20:46:00Z">
        <w:r w:rsidDel="008B7BD2">
          <w:rPr>
            <w:rFonts w:ascii="Times New Roman" w:hAnsi="Times New Roman" w:cs="Times New Roman"/>
            <w:sz w:val="24"/>
            <w:szCs w:val="24"/>
          </w:rPr>
          <w:delText>multivariate</w:delText>
        </w:r>
      </w:del>
      <w:ins w:id="92"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predictors of renal failure, transplantation during the modern era, increasing age</w:t>
      </w:r>
      <w:ins w:id="93" w:author="David Ouyang" w:date="2017-10-18T15:54:00Z">
        <w:r w:rsidR="00886778">
          <w:rPr>
            <w:rFonts w:ascii="Times New Roman" w:hAnsi="Times New Roman" w:cs="Times New Roman"/>
            <w:sz w:val="24"/>
            <w:szCs w:val="24"/>
          </w:rPr>
          <w:t>,</w:t>
        </w:r>
      </w:ins>
      <w:r>
        <w:rPr>
          <w:rFonts w:ascii="Times New Roman" w:hAnsi="Times New Roman" w:cs="Times New Roman"/>
          <w:sz w:val="24"/>
          <w:szCs w:val="24"/>
        </w:rPr>
        <w:t xml:space="preserve"> </w:t>
      </w:r>
      <w:ins w:id="94" w:author="David Ouyang" w:date="2017-10-18T15:55:00Z">
        <w:r w:rsidR="00886778">
          <w:rPr>
            <w:rFonts w:ascii="Times New Roman" w:hAnsi="Times New Roman" w:cs="Times New Roman"/>
            <w:sz w:val="24"/>
            <w:szCs w:val="24"/>
          </w:rPr>
          <w:t xml:space="preserve">and </w:t>
        </w:r>
      </w:ins>
      <w:del w:id="95" w:author="David Ouyang" w:date="2017-10-18T15:54:00Z">
        <w:r w:rsidDel="00886778">
          <w:rPr>
            <w:rFonts w:ascii="Times New Roman" w:hAnsi="Times New Roman" w:cs="Times New Roman"/>
            <w:sz w:val="24"/>
            <w:szCs w:val="24"/>
          </w:rPr>
          <w:delText xml:space="preserve">and </w:delText>
        </w:r>
      </w:del>
      <w:r>
        <w:rPr>
          <w:rFonts w:ascii="Times New Roman" w:hAnsi="Times New Roman" w:cs="Times New Roman"/>
          <w:sz w:val="24"/>
          <w:szCs w:val="24"/>
        </w:rPr>
        <w:t xml:space="preserve">increasing number of comorbid conditions were associated with an increased risk of renal failure (Table 4). </w:t>
      </w:r>
      <w:del w:id="96" w:author="David Ouyang" w:date="2017-10-18T15:54:00Z">
        <w:r w:rsidDel="00886778">
          <w:rPr>
            <w:rFonts w:ascii="Times New Roman" w:hAnsi="Times New Roman" w:cs="Times New Roman"/>
            <w:sz w:val="24"/>
            <w:szCs w:val="24"/>
          </w:rPr>
          <w:delText xml:space="preserve">Female gender, diabetes, obesity, hypertension, smoking, chronic kidney disease, and ischemic heart disease were protective. </w:delText>
        </w:r>
      </w:del>
      <w:r>
        <w:rPr>
          <w:rFonts w:ascii="Times New Roman" w:hAnsi="Times New Roman" w:cs="Times New Roman"/>
          <w:sz w:val="24"/>
          <w:szCs w:val="24"/>
        </w:rPr>
        <w:t>In comparing the three acute circulatory support modalities, pre-transplant ECMO (RR 1.</w:t>
      </w:r>
      <w:del w:id="97" w:author="David Ouyang" w:date="2017-10-18T15:55:00Z">
        <w:r w:rsidDel="00886778">
          <w:rPr>
            <w:rFonts w:ascii="Times New Roman" w:hAnsi="Times New Roman" w:cs="Times New Roman"/>
            <w:sz w:val="24"/>
            <w:szCs w:val="24"/>
          </w:rPr>
          <w:delText>0972</w:delText>
        </w:r>
      </w:del>
      <w:ins w:id="98" w:author="David Ouyang" w:date="2017-10-18T15:55:00Z">
        <w:r w:rsidR="00886778">
          <w:rPr>
            <w:rFonts w:ascii="Times New Roman" w:hAnsi="Times New Roman" w:cs="Times New Roman"/>
            <w:sz w:val="24"/>
            <w:szCs w:val="24"/>
          </w:rPr>
          <w:t>11</w:t>
        </w:r>
      </w:ins>
      <w:r>
        <w:rPr>
          <w:rFonts w:ascii="Times New Roman" w:hAnsi="Times New Roman" w:cs="Times New Roman"/>
          <w:sz w:val="24"/>
          <w:szCs w:val="24"/>
        </w:rPr>
        <w:t xml:space="preserve">, p = </w:t>
      </w:r>
      <w:del w:id="99" w:author="David Ouyang" w:date="2017-10-18T15:55:00Z">
        <w:r w:rsidDel="00886778">
          <w:rPr>
            <w:rFonts w:ascii="Times New Roman" w:hAnsi="Times New Roman" w:cs="Times New Roman"/>
            <w:sz w:val="24"/>
            <w:szCs w:val="24"/>
          </w:rPr>
          <w:delText>0.02</w:delText>
        </w:r>
      </w:del>
      <w:ins w:id="100" w:author="David Ouyang" w:date="2017-10-18T15:55:00Z">
        <w:r w:rsidR="00886778">
          <w:rPr>
            <w:rFonts w:ascii="Times New Roman" w:hAnsi="Times New Roman" w:cs="Times New Roman"/>
            <w:sz w:val="24"/>
            <w:szCs w:val="24"/>
          </w:rPr>
          <w:t>0.007</w:t>
        </w:r>
      </w:ins>
      <w:r>
        <w:rPr>
          <w:rFonts w:ascii="Times New Roman" w:hAnsi="Times New Roman" w:cs="Times New Roman"/>
          <w:sz w:val="24"/>
          <w:szCs w:val="24"/>
        </w:rPr>
        <w:t>) and IABP (RR 1.</w:t>
      </w:r>
      <w:del w:id="101" w:author="David Ouyang" w:date="2017-10-18T15:55:00Z">
        <w:r w:rsidDel="00886778">
          <w:rPr>
            <w:rFonts w:ascii="Times New Roman" w:hAnsi="Times New Roman" w:cs="Times New Roman"/>
            <w:sz w:val="24"/>
            <w:szCs w:val="24"/>
          </w:rPr>
          <w:delText>1045</w:delText>
        </w:r>
      </w:del>
      <w:ins w:id="102" w:author="David Ouyang" w:date="2017-10-18T15:55:00Z">
        <w:r w:rsidR="00886778">
          <w:rPr>
            <w:rFonts w:ascii="Times New Roman" w:hAnsi="Times New Roman" w:cs="Times New Roman"/>
            <w:sz w:val="24"/>
            <w:szCs w:val="24"/>
          </w:rPr>
          <w:t>1</w:t>
        </w:r>
        <w:r w:rsidR="00886778">
          <w:rPr>
            <w:rFonts w:ascii="Times New Roman" w:hAnsi="Times New Roman" w:cs="Times New Roman"/>
            <w:sz w:val="24"/>
            <w:szCs w:val="24"/>
          </w:rPr>
          <w:t>3</w:t>
        </w:r>
      </w:ins>
      <w:r>
        <w:rPr>
          <w:rFonts w:ascii="Times New Roman" w:hAnsi="Times New Roman" w:cs="Times New Roman"/>
          <w:sz w:val="24"/>
          <w:szCs w:val="24"/>
        </w:rPr>
        <w:t>, p &lt; 0.001) placement conferred a statistically significant risk of renal failure. PVAD placement conferred a similar risk by odds ratio but was likely underpowered to show effect (RR 1.</w:t>
      </w:r>
      <w:del w:id="103" w:author="David Ouyang" w:date="2017-10-18T15:55:00Z">
        <w:r w:rsidDel="00886778">
          <w:rPr>
            <w:rFonts w:ascii="Times New Roman" w:hAnsi="Times New Roman" w:cs="Times New Roman"/>
            <w:sz w:val="24"/>
            <w:szCs w:val="24"/>
          </w:rPr>
          <w:delText>1089</w:delText>
        </w:r>
      </w:del>
      <w:ins w:id="104" w:author="David Ouyang" w:date="2017-10-18T15:55:00Z">
        <w:r w:rsidR="00886778">
          <w:rPr>
            <w:rFonts w:ascii="Times New Roman" w:hAnsi="Times New Roman" w:cs="Times New Roman"/>
            <w:sz w:val="24"/>
            <w:szCs w:val="24"/>
          </w:rPr>
          <w:t>1</w:t>
        </w:r>
        <w:r w:rsidR="00886778">
          <w:rPr>
            <w:rFonts w:ascii="Times New Roman" w:hAnsi="Times New Roman" w:cs="Times New Roman"/>
            <w:sz w:val="24"/>
            <w:szCs w:val="24"/>
          </w:rPr>
          <w:t>5</w:t>
        </w:r>
      </w:ins>
      <w:r>
        <w:rPr>
          <w:rFonts w:ascii="Times New Roman" w:hAnsi="Times New Roman" w:cs="Times New Roman"/>
          <w:sz w:val="24"/>
          <w:szCs w:val="24"/>
        </w:rPr>
        <w:t>, p = 0.</w:t>
      </w:r>
      <w:del w:id="105" w:author="David Ouyang" w:date="2017-10-18T15:55:00Z">
        <w:r w:rsidDel="00886778">
          <w:rPr>
            <w:rFonts w:ascii="Times New Roman" w:hAnsi="Times New Roman" w:cs="Times New Roman"/>
            <w:sz w:val="24"/>
            <w:szCs w:val="24"/>
          </w:rPr>
          <w:delText>292</w:delText>
        </w:r>
      </w:del>
      <w:ins w:id="106" w:author="David Ouyang" w:date="2017-10-18T15:55:00Z">
        <w:r w:rsidR="00886778">
          <w:rPr>
            <w:rFonts w:ascii="Times New Roman" w:hAnsi="Times New Roman" w:cs="Times New Roman"/>
            <w:sz w:val="24"/>
            <w:szCs w:val="24"/>
          </w:rPr>
          <w:t>15</w:t>
        </w:r>
      </w:ins>
      <w:r>
        <w:rPr>
          <w:rFonts w:ascii="Times New Roman" w:hAnsi="Times New Roman" w:cs="Times New Roman"/>
          <w:sz w:val="24"/>
          <w:szCs w:val="24"/>
        </w:rPr>
        <w:t xml:space="preserve">). </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frequency of strokes in both groups increased over time in general, with the rate of stroke increasing from 0.5% to 7% in those requiring acute circulatory support, and from 1.6% to 3% in those without acute circulatory support (Table 2). In </w:t>
      </w:r>
      <w:del w:id="107" w:author="David Ouyang" w:date="2017-10-11T20:46:00Z">
        <w:r w:rsidDel="008B7BD2">
          <w:rPr>
            <w:rFonts w:ascii="Times New Roman" w:hAnsi="Times New Roman" w:cs="Times New Roman"/>
            <w:sz w:val="24"/>
            <w:szCs w:val="24"/>
          </w:rPr>
          <w:delText>multivariate</w:delText>
        </w:r>
      </w:del>
      <w:ins w:id="108"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female gender and increasing number of comorbid conditions were associated with increased risk of stroke (Table 5). </w:t>
      </w:r>
      <w:del w:id="109" w:author="David Ouyang" w:date="2017-10-18T15:57:00Z">
        <w:r w:rsidDel="0097714D">
          <w:rPr>
            <w:rFonts w:ascii="Times New Roman" w:hAnsi="Times New Roman" w:cs="Times New Roman"/>
            <w:sz w:val="24"/>
            <w:szCs w:val="24"/>
          </w:rPr>
          <w:delText>Conversely, increasing age, diabetes, obesity, hypertension, and chronic kidney disease were associated with a decreased risk of stroke.</w:delText>
        </w:r>
      </w:del>
      <w:ins w:id="110" w:author="David Ouyang" w:date="2017-10-18T15:57:00Z">
        <w:r w:rsidR="0097714D">
          <w:rPr>
            <w:rFonts w:ascii="Times New Roman" w:hAnsi="Times New Roman" w:cs="Times New Roman"/>
            <w:sz w:val="24"/>
            <w:szCs w:val="24"/>
          </w:rPr>
          <w:t xml:space="preserve">Increasing age was statistically significant but not clinically significantly associated </w:t>
        </w:r>
        <w:r w:rsidR="0097714D">
          <w:rPr>
            <w:rFonts w:ascii="Times New Roman" w:hAnsi="Times New Roman" w:cs="Times New Roman"/>
            <w:sz w:val="24"/>
            <w:szCs w:val="24"/>
          </w:rPr>
          <w:lastRenderedPageBreak/>
          <w:t>with decreased risk of stroke (RR 0.9993, p &lt; 0.001).</w:t>
        </w:r>
      </w:ins>
      <w:r>
        <w:rPr>
          <w:rFonts w:ascii="Times New Roman" w:hAnsi="Times New Roman" w:cs="Times New Roman"/>
          <w:sz w:val="24"/>
          <w:szCs w:val="24"/>
        </w:rPr>
        <w:t xml:space="preserve"> </w:t>
      </w:r>
      <w:del w:id="111" w:author="David Ouyang" w:date="2017-10-18T15:58:00Z">
        <w:r w:rsidDel="00FF3556">
          <w:rPr>
            <w:rFonts w:ascii="Times New Roman" w:hAnsi="Times New Roman" w:cs="Times New Roman"/>
            <w:sz w:val="24"/>
            <w:szCs w:val="24"/>
          </w:rPr>
          <w:delText xml:space="preserve">The modern era was associated with increased risk of stroke (RR 1.008, p = 0.056), however the effect was not statistically significant. </w:delText>
        </w:r>
      </w:del>
      <w:r>
        <w:rPr>
          <w:rFonts w:ascii="Times New Roman" w:hAnsi="Times New Roman" w:cs="Times New Roman"/>
          <w:sz w:val="24"/>
          <w:szCs w:val="24"/>
        </w:rPr>
        <w:t>There was no independent risk based on the type of acute circulatory support received.</w:t>
      </w: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Discussion</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In this cohort of heart transplant patients identified in the National Inpatient Sample, in-hospital mortality decreased over time, and this trend in decreasing mortality persisted despite an increasingly elderly patient population, patients with more comorbidities, and increased use of acute circulatory support prior to heart transplantation.</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This trend held true for both patients who received acute circulatory support before transplant and patients who did not. In fact, the most significant improvement in mortality was in the cohort who received circulatory support, with a 63% reduction in mortality during the hospitalization. Although not statistically significant, in the modern era there was a modest trend towards decreased mortality in the acute circulatory support cohort.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During this time period, the use of acute circulatory support prior to transplant increased, more than doubling from 2002 to 2014. While mortality rates became similar between the two cohorts, the rate of post-transplant complications remained significantly higher in those patients who received acute circulatory support prior to transplantation, and the rates of important complications such as stroke and renal failure increased over time.</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The question of when and whether patients are "too sick" for heart transplantation is not explicitly described in the UNOS heart allocation proposal. </w:t>
      </w:r>
      <w:ins w:id="112" w:author="David Ouyang" w:date="2017-10-11T20:50:00Z">
        <w:r w:rsidR="008B7BD2">
          <w:rPr>
            <w:rFonts w:ascii="Times New Roman" w:hAnsi="Times New Roman" w:cs="Times New Roman"/>
            <w:sz w:val="24"/>
            <w:szCs w:val="24"/>
          </w:rPr>
          <w:t>Given th</w:t>
        </w:r>
      </w:ins>
      <w:ins w:id="113" w:author="David Ouyang" w:date="2017-10-11T20:51:00Z">
        <w:r w:rsidR="008B7BD2">
          <w:rPr>
            <w:rFonts w:ascii="Times New Roman" w:hAnsi="Times New Roman" w:cs="Times New Roman"/>
            <w:sz w:val="24"/>
            <w:szCs w:val="24"/>
          </w:rPr>
          <w:t xml:space="preserve">e reduction over time of mortality for patients who had temporary mechanical circulatory support, our data suggests recent changes are justified based on changing practice patterns and outcomes. </w:t>
        </w:r>
      </w:ins>
      <w:del w:id="114" w:author="David Ouyang" w:date="2017-10-11T20:51:00Z">
        <w:r w:rsidDel="008B7BD2">
          <w:rPr>
            <w:rFonts w:ascii="Times New Roman" w:hAnsi="Times New Roman" w:cs="Times New Roman"/>
            <w:sz w:val="24"/>
            <w:szCs w:val="24"/>
          </w:rPr>
          <w:delText xml:space="preserve">Based </w:delText>
        </w:r>
      </w:del>
      <w:ins w:id="115" w:author="David Ouyang" w:date="2017-10-11T20:51:00Z">
        <w:r w:rsidR="008B7BD2">
          <w:rPr>
            <w:rFonts w:ascii="Times New Roman" w:hAnsi="Times New Roman" w:cs="Times New Roman"/>
            <w:sz w:val="24"/>
            <w:szCs w:val="24"/>
          </w:rPr>
          <w:t xml:space="preserve">However, based </w:t>
        </w:r>
      </w:ins>
      <w:r>
        <w:rPr>
          <w:rFonts w:ascii="Times New Roman" w:hAnsi="Times New Roman" w:cs="Times New Roman"/>
          <w:sz w:val="24"/>
          <w:szCs w:val="24"/>
        </w:rPr>
        <w:t xml:space="preserve">on the proposed changes, there could be an acceleration of the number of patients who receive acute circulatory support prior to transplant. This could shift the overall transplant candidate population towards sicker patients prior to transplantation and lead to longer wait times for other patients on the transplant list, while also increasing post-transplant morbidity and mortality, and overall cost to the healthcare system.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The question of when patients are “too sick” also depends on the state of the art in transplantation, and has changed over time. If, as we found, the in-hospital mortality rates of transplant patients who require acute circulatory support converges with the mortality rate of </w:t>
      </w:r>
      <w:r>
        <w:rPr>
          <w:rFonts w:ascii="Times New Roman" w:hAnsi="Times New Roman" w:cs="Times New Roman"/>
          <w:sz w:val="24"/>
          <w:szCs w:val="24"/>
        </w:rPr>
        <w:lastRenderedPageBreak/>
        <w:t xml:space="preserve">patients who do not require acute circulatory support, advances in circulatory support might allow more patients to overcome critical cardiac failure and become transplant candidates.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Yet even if mortality remains similar between patients who receive acute circulatory support prior to transplant and those who do not, our finding of increased complication rates in patients receiving acute circulatory support gives one pause. As the field of mechanical circulatory support advances, the focus on improving outcomes needs to broaden beyond mortality to other acute complications, which negatively impact quality of life and cost. Thus we need ways to reduce complication rates, whether by improved management of these patients or improved technology. The new UNOS allocation scheme does suggest the use of serial hemodynamic evaluations to determine whether a patient can remain a candidate for cardiac transplantation while on acute circulatory support, and these and other measures could further refine our evaluation of patients’ candidacy while on the waitlist, potentially improving morbidity rates post transplantation in patients receiving acute circulatory support.</w:t>
      </w:r>
    </w:p>
    <w:p w:rsidR="00F862A7" w:rsidRDefault="00F862A7" w:rsidP="00F862A7">
      <w:pPr>
        <w:tabs>
          <w:tab w:val="left" w:pos="720"/>
        </w:tabs>
        <w:ind w:firstLine="720"/>
        <w:rPr>
          <w:rFonts w:ascii="Times New Roman" w:hAnsi="Times New Roman" w:cs="Times New Roman"/>
          <w:sz w:val="24"/>
          <w:szCs w:val="24"/>
        </w:rPr>
      </w:pPr>
      <w:r>
        <w:rPr>
          <w:rFonts w:ascii="Times New Roman" w:hAnsi="Times New Roman" w:cs="Times New Roman"/>
          <w:sz w:val="24"/>
          <w:szCs w:val="24"/>
        </w:rPr>
        <w:t xml:space="preserve">There are a few limitations to our study based on the design of the NIS. We are not able to explicitly determine to priority of the patients in our cohort nor the time on the transplant waiting list. Given the use of acute circulatory support, we can assume that patients were status 1A prior to transplantation. As a retrospective cohort, we are not able to ascertain why acute circulatory support was initiated and the discussion around which modality of circulatory support was chosen. The lack of hemodynamic measures in the NIS means we cannot assess changes in patient’s clinical condition prior to transplant. Additionally, the NIS also only lists same hospitalization complications and mortality and does not have information of post-hospital follow-up. Given the increased length of stay and the high rates of complications while hospitalized, including increased acute renal failure, liver failure, respiratory failure, cardiac complications, and bleeding complications, it is likely these patients would have a more challenging post-hospitalization course. </w:t>
      </w:r>
    </w:p>
    <w:p w:rsidR="00F862A7" w:rsidRDefault="00F862A7" w:rsidP="00F862A7">
      <w:pPr>
        <w:tabs>
          <w:tab w:val="left" w:pos="720"/>
        </w:tabs>
        <w:ind w:firstLine="720"/>
        <w:rPr>
          <w:rFonts w:ascii="Times New Roman" w:hAnsi="Times New Roman" w:cs="Times New Roman"/>
          <w:color w:val="000000"/>
          <w:sz w:val="24"/>
          <w:szCs w:val="24"/>
          <w:shd w:val="clear" w:color="auto" w:fill="FFFFFF"/>
        </w:rPr>
      </w:pPr>
      <w:r w:rsidRPr="00AC3A62">
        <w:rPr>
          <w:rFonts w:ascii="Times New Roman" w:hAnsi="Times New Roman" w:cs="Times New Roman"/>
          <w:sz w:val="24"/>
          <w:szCs w:val="24"/>
        </w:rPr>
        <w:t>We also paradoxically found that pre-morbid conditions such as diabetes, hypertension, and chronic kidney disease were protective against post-transplant mortality</w:t>
      </w:r>
      <w:r>
        <w:rPr>
          <w:rFonts w:ascii="Times New Roman" w:hAnsi="Times New Roman" w:cs="Times New Roman"/>
          <w:sz w:val="24"/>
          <w:szCs w:val="24"/>
        </w:rPr>
        <w:t xml:space="preserve"> and renal failure in </w:t>
      </w:r>
      <w:del w:id="116" w:author="David Ouyang" w:date="2017-10-11T20:46:00Z">
        <w:r w:rsidDel="008B7BD2">
          <w:rPr>
            <w:rFonts w:ascii="Times New Roman" w:hAnsi="Times New Roman" w:cs="Times New Roman"/>
            <w:sz w:val="24"/>
            <w:szCs w:val="24"/>
          </w:rPr>
          <w:delText>multivariate</w:delText>
        </w:r>
      </w:del>
      <w:ins w:id="117"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w:t>
      </w:r>
      <w:r w:rsidRPr="00AC3A62">
        <w:rPr>
          <w:rFonts w:ascii="Times New Roman" w:hAnsi="Times New Roman" w:cs="Times New Roman"/>
          <w:sz w:val="24"/>
          <w:szCs w:val="24"/>
        </w:rPr>
        <w:t xml:space="preserve">. These findings likely represent </w:t>
      </w:r>
      <w:r>
        <w:rPr>
          <w:rFonts w:ascii="Times New Roman" w:hAnsi="Times New Roman" w:cs="Times New Roman"/>
          <w:sz w:val="24"/>
          <w:szCs w:val="24"/>
        </w:rPr>
        <w:t xml:space="preserve">contemporary changes in management and </w:t>
      </w:r>
      <w:r w:rsidRPr="00AC3A62">
        <w:rPr>
          <w:rFonts w:ascii="Times New Roman" w:hAnsi="Times New Roman" w:cs="Times New Roman"/>
          <w:sz w:val="24"/>
          <w:szCs w:val="24"/>
        </w:rPr>
        <w:t>the limitations of the dataset, which do</w:t>
      </w:r>
      <w:r>
        <w:rPr>
          <w:rFonts w:ascii="Times New Roman" w:hAnsi="Times New Roman" w:cs="Times New Roman"/>
          <w:sz w:val="24"/>
          <w:szCs w:val="24"/>
        </w:rPr>
        <w:t>es</w:t>
      </w:r>
      <w:r w:rsidRPr="00AC3A62">
        <w:rPr>
          <w:rFonts w:ascii="Times New Roman" w:hAnsi="Times New Roman" w:cs="Times New Roman"/>
          <w:sz w:val="24"/>
          <w:szCs w:val="24"/>
        </w:rPr>
        <w:t xml:space="preserve"> not contain</w:t>
      </w:r>
      <w:r w:rsidRPr="00AC3A62">
        <w:rPr>
          <w:rFonts w:ascii="Times New Roman" w:hAnsi="Times New Roman" w:cs="Times New Roman"/>
          <w:color w:val="000000"/>
          <w:sz w:val="24"/>
          <w:szCs w:val="24"/>
          <w:shd w:val="clear" w:color="auto" w:fill="FFFFFF"/>
        </w:rPr>
        <w:t xml:space="preserve"> hemodynamic data or contemporaneous data on end-organ function at time of implant. </w:t>
      </w:r>
      <w:r>
        <w:rPr>
          <w:rFonts w:ascii="Times New Roman" w:hAnsi="Times New Roman" w:cs="Times New Roman"/>
          <w:color w:val="000000"/>
          <w:sz w:val="24"/>
          <w:szCs w:val="24"/>
          <w:shd w:val="clear" w:color="auto" w:fill="FFFFFF"/>
        </w:rPr>
        <w:t xml:space="preserve">In the modern era, hemodialysis was more common post-transplant regardless of whether patients who received pre-transplant acute </w:t>
      </w:r>
      <w:r>
        <w:rPr>
          <w:rFonts w:ascii="Times New Roman" w:hAnsi="Times New Roman" w:cs="Times New Roman"/>
          <w:color w:val="000000"/>
          <w:sz w:val="24"/>
          <w:szCs w:val="24"/>
          <w:shd w:val="clear" w:color="auto" w:fill="FFFFFF"/>
        </w:rPr>
        <w:lastRenderedPageBreak/>
        <w:t>circulatory support, potentially suggesting changing availability and threshold to initiate hemodialysis over time rather than an increasing prevalence of kidney failure in transplant patients over time. While the number of comorbid conditions was associated with worse outcomes, certain pre-existing diagnoses were protective in the model. This could be a result of variability in the coding ICD9 codes. Going forward, it would be important to obtain hemodynamic data to better risk-stratify patients for better outcomes after transplantation.</w:t>
      </w:r>
    </w:p>
    <w:p w:rsidR="00F862A7" w:rsidRDefault="00F862A7" w:rsidP="00F862A7">
      <w:pPr>
        <w:tabs>
          <w:tab w:val="left" w:pos="720"/>
        </w:tabs>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In conclusion, we found that overall morbidity and mortality after heart transplantation was increased in patients who received acute circulatory support, and though mortality rates were not significantly different in more recent years, the rates of complications increased over time in patients receiving acute circulatory support. If the use of acute circulatory support prior to heart transplantation continues to increase over time, further refinement of patient management and selection in those patients is required in order to improve outcomes.</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br/>
      </w:r>
      <w:r>
        <w:rPr>
          <w:rFonts w:ascii="Times New Roman" w:hAnsi="Times New Roman" w:cs="Times New Roman"/>
          <w:b/>
          <w:sz w:val="24"/>
          <w:szCs w:val="24"/>
        </w:rPr>
        <w:t>Acknowledgements:</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F862A7" w:rsidRDefault="00F862A7" w:rsidP="00F862A7">
      <w:pPr>
        <w:tabs>
          <w:tab w:val="left" w:pos="720"/>
        </w:tabs>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0B6FFD">
        <w:rPr>
          <w:rFonts w:ascii="Times New Roman" w:hAnsi="Times New Roman" w:cs="Times New Roman"/>
          <w:b/>
          <w:sz w:val="24"/>
          <w:szCs w:val="24"/>
        </w:rPr>
        <w:t>Figure and Table Captions</w:t>
      </w:r>
    </w:p>
    <w:p w:rsidR="00F862A7" w:rsidRDefault="00F862A7" w:rsidP="00F862A7">
      <w:pPr>
        <w:tabs>
          <w:tab w:val="left" w:pos="720"/>
        </w:tabs>
        <w:rPr>
          <w:ins w:id="118" w:author="David Ouyang" w:date="2017-10-18T15:23:00Z"/>
          <w:rFonts w:ascii="Times New Roman" w:hAnsi="Times New Roman" w:cs="Times New Roman"/>
          <w:color w:val="252525"/>
          <w:sz w:val="24"/>
          <w:szCs w:val="24"/>
          <w:shd w:val="clear" w:color="auto" w:fill="FFFFFF"/>
        </w:rPr>
      </w:pPr>
    </w:p>
    <w:p w:rsidR="00E40A79" w:rsidRDefault="00E40A79" w:rsidP="00E40A79">
      <w:pPr>
        <w:tabs>
          <w:tab w:val="left" w:pos="720"/>
        </w:tabs>
        <w:rPr>
          <w:ins w:id="119" w:author="David Ouyang" w:date="2017-10-18T15:23:00Z"/>
          <w:rFonts w:ascii="Times New Roman" w:hAnsi="Times New Roman" w:cs="Times New Roman"/>
          <w:color w:val="252525"/>
          <w:sz w:val="24"/>
          <w:szCs w:val="24"/>
          <w:shd w:val="clear" w:color="auto" w:fill="FFFFFF"/>
        </w:rPr>
      </w:pPr>
      <w:ins w:id="120" w:author="David Ouyang" w:date="2017-10-18T15:23:00Z">
        <w:r>
          <w:rPr>
            <w:rFonts w:ascii="Times New Roman" w:hAnsi="Times New Roman" w:cs="Times New Roman"/>
            <w:color w:val="252525"/>
            <w:sz w:val="24"/>
            <w:szCs w:val="24"/>
            <w:shd w:val="clear" w:color="auto" w:fill="FFFFFF"/>
          </w:rPr>
          <w:t xml:space="preserve">Figure 1: </w:t>
        </w:r>
      </w:ins>
      <w:ins w:id="121" w:author="David Ouyang" w:date="2017-10-18T15:29:00Z">
        <w:r>
          <w:rPr>
            <w:rFonts w:ascii="Times New Roman" w:hAnsi="Times New Roman" w:cs="Times New Roman"/>
            <w:color w:val="252525"/>
            <w:sz w:val="24"/>
            <w:szCs w:val="24"/>
            <w:shd w:val="clear" w:color="auto" w:fill="FFFFFF"/>
          </w:rPr>
          <w:t xml:space="preserve">A. Proportion of heart transplant </w:t>
        </w:r>
      </w:ins>
      <w:ins w:id="122" w:author="David Ouyang" w:date="2017-10-18T15:30:00Z">
        <w:r>
          <w:rPr>
            <w:rFonts w:ascii="Times New Roman" w:hAnsi="Times New Roman" w:cs="Times New Roman"/>
            <w:color w:val="252525"/>
            <w:sz w:val="24"/>
            <w:szCs w:val="24"/>
            <w:shd w:val="clear" w:color="auto" w:fill="FFFFFF"/>
          </w:rPr>
          <w:t xml:space="preserve">patients who had acute circulatory support </w:t>
        </w:r>
      </w:ins>
      <w:ins w:id="123" w:author="David Ouyang" w:date="2017-10-18T15:31:00Z">
        <w:r w:rsidR="001A2269">
          <w:rPr>
            <w:rFonts w:ascii="Times New Roman" w:hAnsi="Times New Roman" w:cs="Times New Roman"/>
            <w:color w:val="252525"/>
            <w:sz w:val="24"/>
            <w:szCs w:val="24"/>
            <w:shd w:val="clear" w:color="auto" w:fill="FFFFFF"/>
          </w:rPr>
          <w:t>between 1998 and 2014</w:t>
        </w:r>
      </w:ins>
      <w:ins w:id="124" w:author="David Ouyang" w:date="2017-10-18T15:30:00Z">
        <w:r>
          <w:rPr>
            <w:rFonts w:ascii="Times New Roman" w:hAnsi="Times New Roman" w:cs="Times New Roman"/>
            <w:color w:val="252525"/>
            <w:sz w:val="24"/>
            <w:szCs w:val="24"/>
            <w:shd w:val="clear" w:color="auto" w:fill="FFFFFF"/>
          </w:rPr>
          <w:t xml:space="preserve">. B. Type of acute circulatory support over time. </w:t>
        </w:r>
      </w:ins>
    </w:p>
    <w:p w:rsidR="00E40A79" w:rsidRDefault="00E40A79" w:rsidP="00F862A7">
      <w:pPr>
        <w:tabs>
          <w:tab w:val="left" w:pos="720"/>
        </w:tabs>
        <w:rPr>
          <w:rFonts w:ascii="Times New Roman" w:hAnsi="Times New Roman" w:cs="Times New Roman"/>
          <w:color w:val="252525"/>
          <w:sz w:val="24"/>
          <w:szCs w:val="24"/>
          <w:shd w:val="clear" w:color="auto" w:fill="FFFFFF"/>
        </w:rPr>
      </w:pPr>
    </w:p>
    <w:p w:rsidR="00F862A7" w:rsidRDefault="00F862A7" w:rsidP="00F862A7">
      <w:pPr>
        <w:tabs>
          <w:tab w:val="left" w:pos="720"/>
        </w:tabs>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 xml:space="preserve">Figure </w:t>
      </w:r>
      <w:del w:id="125" w:author="David Ouyang" w:date="2017-10-18T15:23:00Z">
        <w:r w:rsidDel="00E40A79">
          <w:rPr>
            <w:rFonts w:ascii="Times New Roman" w:hAnsi="Times New Roman" w:cs="Times New Roman"/>
            <w:color w:val="252525"/>
            <w:sz w:val="24"/>
            <w:szCs w:val="24"/>
            <w:shd w:val="clear" w:color="auto" w:fill="FFFFFF"/>
          </w:rPr>
          <w:delText>1</w:delText>
        </w:r>
      </w:del>
      <w:ins w:id="126" w:author="David Ouyang" w:date="2017-10-18T15:23:00Z">
        <w:r w:rsidR="00E40A79">
          <w:rPr>
            <w:rFonts w:ascii="Times New Roman" w:hAnsi="Times New Roman" w:cs="Times New Roman"/>
            <w:color w:val="252525"/>
            <w:sz w:val="24"/>
            <w:szCs w:val="24"/>
            <w:shd w:val="clear" w:color="auto" w:fill="FFFFFF"/>
          </w:rPr>
          <w:t>2</w:t>
        </w:r>
      </w:ins>
      <w:r>
        <w:rPr>
          <w:rFonts w:ascii="Times New Roman" w:hAnsi="Times New Roman" w:cs="Times New Roman"/>
          <w:color w:val="252525"/>
          <w:sz w:val="24"/>
          <w:szCs w:val="24"/>
          <w:shd w:val="clear" w:color="auto" w:fill="FFFFFF"/>
        </w:rPr>
        <w:t>: Time trend of mortality rate by presence of acute circulatory support prior to transplantation</w:t>
      </w:r>
      <w:ins w:id="127" w:author="David Ouyang" w:date="2017-10-18T15:31:00Z">
        <w:r w:rsidR="001A2269">
          <w:rPr>
            <w:rFonts w:ascii="Times New Roman" w:hAnsi="Times New Roman" w:cs="Times New Roman"/>
            <w:color w:val="252525"/>
            <w:sz w:val="24"/>
            <w:szCs w:val="24"/>
            <w:shd w:val="clear" w:color="auto" w:fill="FFFFFF"/>
          </w:rPr>
          <w:t xml:space="preserve"> </w:t>
        </w:r>
        <w:r w:rsidR="001A2269">
          <w:rPr>
            <w:rFonts w:ascii="Times New Roman" w:hAnsi="Times New Roman" w:cs="Times New Roman"/>
            <w:color w:val="252525"/>
            <w:sz w:val="24"/>
            <w:szCs w:val="24"/>
            <w:shd w:val="clear" w:color="auto" w:fill="FFFFFF"/>
          </w:rPr>
          <w:t>between 1998 and 2014</w:t>
        </w:r>
      </w:ins>
    </w:p>
    <w:p w:rsidR="00F862A7" w:rsidRDefault="00F862A7" w:rsidP="00F862A7">
      <w:pPr>
        <w:tabs>
          <w:tab w:val="left" w:pos="720"/>
        </w:tabs>
        <w:rPr>
          <w:rFonts w:ascii="Times New Roman" w:hAnsi="Times New Roman" w:cs="Times New Roman"/>
          <w:color w:val="252525"/>
          <w:sz w:val="24"/>
          <w:szCs w:val="24"/>
          <w:shd w:val="clear" w:color="auto" w:fill="FFFFFF"/>
        </w:rPr>
      </w:pPr>
    </w:p>
    <w:p w:rsidR="00F862A7" w:rsidRDefault="00F862A7" w:rsidP="00F862A7">
      <w:pPr>
        <w:tabs>
          <w:tab w:val="left" w:pos="720"/>
        </w:tabs>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Figure </w:t>
      </w:r>
      <w:del w:id="128" w:author="David Ouyang" w:date="2017-10-18T15:23:00Z">
        <w:r w:rsidDel="00E40A79">
          <w:rPr>
            <w:rFonts w:ascii="Times New Roman" w:hAnsi="Times New Roman" w:cs="Times New Roman"/>
            <w:color w:val="252525"/>
            <w:sz w:val="24"/>
            <w:szCs w:val="24"/>
            <w:shd w:val="clear" w:color="auto" w:fill="FFFFFF"/>
          </w:rPr>
          <w:delText>2</w:delText>
        </w:r>
      </w:del>
      <w:ins w:id="129" w:author="David Ouyang" w:date="2017-10-18T15:23:00Z">
        <w:r w:rsidR="00E40A79">
          <w:rPr>
            <w:rFonts w:ascii="Times New Roman" w:hAnsi="Times New Roman" w:cs="Times New Roman"/>
            <w:color w:val="252525"/>
            <w:sz w:val="24"/>
            <w:szCs w:val="24"/>
            <w:shd w:val="clear" w:color="auto" w:fill="FFFFFF"/>
          </w:rPr>
          <w:t>3</w:t>
        </w:r>
      </w:ins>
      <w:r>
        <w:rPr>
          <w:rFonts w:ascii="Times New Roman" w:hAnsi="Times New Roman" w:cs="Times New Roman"/>
          <w:color w:val="252525"/>
          <w:sz w:val="24"/>
          <w:szCs w:val="24"/>
          <w:shd w:val="clear" w:color="auto" w:fill="FFFFFF"/>
        </w:rPr>
        <w:t>: Time trend of renal failure rate by presence of acute circulatory support prior to transplantation</w:t>
      </w:r>
      <w:ins w:id="130" w:author="David Ouyang" w:date="2017-10-18T15:31:00Z">
        <w:r w:rsidR="001A2269">
          <w:rPr>
            <w:rFonts w:ascii="Times New Roman" w:hAnsi="Times New Roman" w:cs="Times New Roman"/>
            <w:color w:val="252525"/>
            <w:sz w:val="24"/>
            <w:szCs w:val="24"/>
            <w:shd w:val="clear" w:color="auto" w:fill="FFFFFF"/>
          </w:rPr>
          <w:t xml:space="preserve"> </w:t>
        </w:r>
        <w:r w:rsidR="001A2269">
          <w:rPr>
            <w:rFonts w:ascii="Times New Roman" w:hAnsi="Times New Roman" w:cs="Times New Roman"/>
            <w:color w:val="252525"/>
            <w:sz w:val="24"/>
            <w:szCs w:val="24"/>
            <w:shd w:val="clear" w:color="auto" w:fill="FFFFFF"/>
          </w:rPr>
          <w:t>between 1998 and 2014</w:t>
        </w:r>
      </w:ins>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color w:val="252525"/>
          <w:sz w:val="24"/>
          <w:szCs w:val="24"/>
          <w:shd w:val="clear" w:color="auto" w:fill="FFFFFF"/>
        </w:rPr>
      </w:pPr>
      <w:r w:rsidRPr="000F0FCA">
        <w:rPr>
          <w:rFonts w:ascii="Times New Roman" w:hAnsi="Times New Roman" w:cs="Times New Roman"/>
          <w:color w:val="252525"/>
          <w:sz w:val="24"/>
          <w:szCs w:val="24"/>
          <w:shd w:val="clear" w:color="auto" w:fill="FFFFFF"/>
        </w:rPr>
        <w:t xml:space="preserve">Figure </w:t>
      </w:r>
      <w:del w:id="131" w:author="David Ouyang" w:date="2017-10-18T15:23:00Z">
        <w:r w:rsidRPr="000F0FCA" w:rsidDel="00E40A79">
          <w:rPr>
            <w:rFonts w:ascii="Times New Roman" w:hAnsi="Times New Roman" w:cs="Times New Roman"/>
            <w:color w:val="252525"/>
            <w:sz w:val="24"/>
            <w:szCs w:val="24"/>
            <w:shd w:val="clear" w:color="auto" w:fill="FFFFFF"/>
          </w:rPr>
          <w:delText>3</w:delText>
        </w:r>
      </w:del>
      <w:ins w:id="132" w:author="David Ouyang" w:date="2017-10-18T15:23:00Z">
        <w:r w:rsidR="00E40A79">
          <w:rPr>
            <w:rFonts w:ascii="Times New Roman" w:hAnsi="Times New Roman" w:cs="Times New Roman"/>
            <w:color w:val="252525"/>
            <w:sz w:val="24"/>
            <w:szCs w:val="24"/>
            <w:shd w:val="clear" w:color="auto" w:fill="FFFFFF"/>
          </w:rPr>
          <w:t>4</w:t>
        </w:r>
      </w:ins>
      <w:r w:rsidRPr="000F0FCA">
        <w:rPr>
          <w:rFonts w:ascii="Times New Roman" w:hAnsi="Times New Roman" w:cs="Times New Roman"/>
          <w:color w:val="252525"/>
          <w:sz w:val="24"/>
          <w:szCs w:val="24"/>
          <w:shd w:val="clear" w:color="auto" w:fill="FFFFFF"/>
        </w:rPr>
        <w:t>: Time trend of stroke rate by presence of acute circulatory support prior to transplantation</w:t>
      </w:r>
      <w:ins w:id="133" w:author="David Ouyang" w:date="2017-10-18T15:31:00Z">
        <w:r w:rsidR="001A2269">
          <w:rPr>
            <w:rFonts w:ascii="Times New Roman" w:hAnsi="Times New Roman" w:cs="Times New Roman"/>
            <w:color w:val="252525"/>
            <w:sz w:val="24"/>
            <w:szCs w:val="24"/>
            <w:shd w:val="clear" w:color="auto" w:fill="FFFFFF"/>
          </w:rPr>
          <w:t xml:space="preserve"> </w:t>
        </w:r>
        <w:r w:rsidR="001A2269">
          <w:rPr>
            <w:rFonts w:ascii="Times New Roman" w:hAnsi="Times New Roman" w:cs="Times New Roman"/>
            <w:color w:val="252525"/>
            <w:sz w:val="24"/>
            <w:szCs w:val="24"/>
            <w:shd w:val="clear" w:color="auto" w:fill="FFFFFF"/>
          </w:rPr>
          <w:t>between 1998 and 2014</w:t>
        </w:r>
      </w:ins>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1: Baseline characteristics of patients who underwent cardiac transplant from 1998 to </w:t>
      </w:r>
      <w:r w:rsidR="00F65355">
        <w:rPr>
          <w:rFonts w:ascii="Times New Roman" w:hAnsi="Times New Roman" w:cs="Times New Roman"/>
          <w:sz w:val="24"/>
          <w:szCs w:val="24"/>
        </w:rPr>
        <w:t>2014</w:t>
      </w:r>
      <w:r>
        <w:rPr>
          <w:rFonts w:ascii="Times New Roman" w:hAnsi="Times New Roman" w:cs="Times New Roman"/>
          <w:sz w:val="24"/>
          <w:szCs w:val="24"/>
        </w:rPr>
        <w:t>, stratified by use of acute mechanical support prior to transplantation</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Table 2: Mortality, length of stay, complications in patients who underwent cardiac transplant from 1998 to 2014, by transplantation era</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3: </w:t>
      </w:r>
      <w:del w:id="134" w:author="David Ouyang" w:date="2017-10-11T20:46:00Z">
        <w:r w:rsidDel="008B7BD2">
          <w:rPr>
            <w:rFonts w:ascii="Times New Roman" w:hAnsi="Times New Roman" w:cs="Times New Roman"/>
            <w:sz w:val="24"/>
            <w:szCs w:val="24"/>
          </w:rPr>
          <w:delText>Multivariate</w:delText>
        </w:r>
      </w:del>
      <w:ins w:id="135"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risk factors for mortality</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4: </w:t>
      </w:r>
      <w:del w:id="136" w:author="David Ouyang" w:date="2017-10-11T20:46:00Z">
        <w:r w:rsidDel="008B7BD2">
          <w:rPr>
            <w:rFonts w:ascii="Times New Roman" w:hAnsi="Times New Roman" w:cs="Times New Roman"/>
            <w:sz w:val="24"/>
            <w:szCs w:val="24"/>
          </w:rPr>
          <w:delText>Multivariate</w:delText>
        </w:r>
      </w:del>
      <w:ins w:id="137"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risk factors for renal failure</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5: </w:t>
      </w:r>
      <w:del w:id="138" w:author="David Ouyang" w:date="2017-10-11T20:46:00Z">
        <w:r w:rsidDel="008B7BD2">
          <w:rPr>
            <w:rFonts w:ascii="Times New Roman" w:hAnsi="Times New Roman" w:cs="Times New Roman"/>
            <w:sz w:val="24"/>
            <w:szCs w:val="24"/>
          </w:rPr>
          <w:delText>Multivariate</w:delText>
        </w:r>
      </w:del>
      <w:ins w:id="139"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risk factors for stroke</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Pr>
          <w:rFonts w:ascii="Times New Roman" w:hAnsi="Times New Roman" w:cs="Times New Roman"/>
          <w:b/>
          <w:sz w:val="24"/>
          <w:szCs w:val="24"/>
        </w:rPr>
        <w:t>References</w:t>
      </w:r>
    </w:p>
    <w:p w:rsidR="00F862A7" w:rsidRDefault="00263D59" w:rsidP="00F862A7">
      <w:pPr>
        <w:pStyle w:val="Bibliography"/>
        <w:tabs>
          <w:tab w:val="left" w:pos="720"/>
        </w:tabs>
        <w:rPr>
          <w:rFonts w:ascii="Times New Roman" w:hAnsi="Times New Roman" w:cs="Times New Roman"/>
          <w:sz w:val="24"/>
        </w:rPr>
      </w:pPr>
      <w:r>
        <w:rPr>
          <w:b/>
        </w:rPr>
        <w:fldChar w:fldCharType="begin"/>
      </w:r>
      <w:r w:rsidR="00F862A7">
        <w:rPr>
          <w:b/>
        </w:rPr>
        <w:instrText xml:space="preserve"> ADDIN ZOTERO_BIBL {"custom":[]} CSL_BIBLIOGRAPHY </w:instrText>
      </w:r>
      <w:r>
        <w:rPr>
          <w:b/>
        </w:rPr>
        <w:fldChar w:fldCharType="separate"/>
      </w:r>
      <w:r w:rsidR="00F862A7" w:rsidRPr="003D40E1">
        <w:rPr>
          <w:rFonts w:ascii="Times New Roman" w:hAnsi="Times New Roman" w:cs="Times New Roman"/>
          <w:sz w:val="24"/>
        </w:rPr>
        <w:t xml:space="preserve">1. </w:t>
      </w:r>
      <w:r w:rsidR="00F862A7" w:rsidRPr="003D40E1">
        <w:rPr>
          <w:rFonts w:ascii="Times New Roman" w:hAnsi="Times New Roman" w:cs="Times New Roman"/>
          <w:sz w:val="24"/>
        </w:rPr>
        <w:tab/>
        <w:t xml:space="preserve">Mozaffarian D, Benjamin EJ, Go AS, et al. Heart Disease and Stroke Statistics—2016 Update. </w:t>
      </w:r>
      <w:r w:rsidR="00F862A7" w:rsidRPr="003D40E1">
        <w:rPr>
          <w:rFonts w:ascii="Times New Roman" w:hAnsi="Times New Roman" w:cs="Times New Roman"/>
          <w:i/>
          <w:iCs/>
          <w:sz w:val="24"/>
        </w:rPr>
        <w:t>Circulation</w:t>
      </w:r>
      <w:r w:rsidR="00F862A7" w:rsidRPr="003D40E1">
        <w:rPr>
          <w:rFonts w:ascii="Times New Roman" w:hAnsi="Times New Roman" w:cs="Times New Roman"/>
          <w:sz w:val="24"/>
        </w:rPr>
        <w:t>. January 2015:CIR.0000000000000350. doi:10.1161/CIR.0000000000000350.</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lastRenderedPageBreak/>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12. </w:t>
      </w:r>
      <w:r w:rsidRPr="003D40E1">
        <w:rPr>
          <w:rFonts w:ascii="Times New Roman" w:hAnsi="Times New Roman" w:cs="Times New Roman"/>
          <w:sz w:val="24"/>
        </w:rPr>
        <w:tab/>
        <w:t xml:space="preserve">Estep JD, Cordero-Reyes AM, Bhimaraj A, et al. Percutaneous Placement of an Intra-Aortic Balloon Pump in the Left Axillary/Subclavian Position Provides Safe, Ambulatory Long-Term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lastRenderedPageBreak/>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rsidR="00F862A7" w:rsidRDefault="00263D59" w:rsidP="00F862A7">
      <w:pPr>
        <w:tabs>
          <w:tab w:val="left" w:pos="720"/>
        </w:tabs>
        <w:rPr>
          <w:rFonts w:ascii="Times New Roman" w:hAnsi="Times New Roman" w:cs="Times New Roman"/>
          <w:b/>
          <w:sz w:val="24"/>
          <w:szCs w:val="24"/>
        </w:rPr>
      </w:pPr>
      <w:r>
        <w:rPr>
          <w:rFonts w:ascii="Times New Roman" w:hAnsi="Times New Roman" w:cs="Times New Roman"/>
          <w:b/>
          <w:sz w:val="24"/>
          <w:szCs w:val="24"/>
        </w:rPr>
        <w:fldChar w:fldCharType="end"/>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Supplement A: ICD-9 codes of comorbid conditions</w:t>
      </w:r>
    </w:p>
    <w:tbl>
      <w:tblPr>
        <w:tblW w:w="6750" w:type="dxa"/>
        <w:tblLook w:val="04A0" w:firstRow="1" w:lastRow="0" w:firstColumn="1" w:lastColumn="0" w:noHBand="0" w:noVBand="1"/>
      </w:tblPr>
      <w:tblGrid>
        <w:gridCol w:w="3240"/>
        <w:gridCol w:w="3510"/>
      </w:tblGrid>
      <w:tr w:rsidR="00F862A7" w:rsidRPr="00CC7296" w:rsidTr="00282A17">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firstRow="1" w:lastRow="0" w:firstColumn="1" w:lastColumn="0" w:noHBand="0" w:noVBand="1"/>
      </w:tblPr>
      <w:tblGrid>
        <w:gridCol w:w="2898"/>
        <w:gridCol w:w="6678"/>
      </w:tblGrid>
      <w:tr w:rsidR="00F862A7" w:rsidRPr="00CC7296" w:rsidTr="00282A17">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ICD-9 codes</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rPr>
              <w:t>Post Transplant Circulatory Support</w:t>
            </w:r>
            <w:r>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37.61, 37.68, 39.61</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584.5, 584.6, 584.7, 584.8, 584.9</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570</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lastRenderedPageBreak/>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518.81</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997.1, 429.4, 432.0, 432.3, 426.0</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995.91, 995.92</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340.3, 341, 347.9, 380.3</w:t>
            </w:r>
          </w:p>
        </w:tc>
      </w:tr>
      <w:tr w:rsidR="00F862A7" w:rsidRPr="00CC7296" w:rsidTr="00282A17">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p>
        </w:tc>
      </w:tr>
    </w:tbl>
    <w:p w:rsidR="00F862A7" w:rsidRDefault="00F862A7" w:rsidP="00F862A7">
      <w:pPr>
        <w:tabs>
          <w:tab w:val="left" w:pos="720"/>
        </w:tabs>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425858" w:rsidRPr="00F862A7" w:rsidRDefault="00425858" w:rsidP="00F862A7">
      <w:pPr>
        <w:rPr>
          <w:szCs w:val="24"/>
        </w:rPr>
      </w:pPr>
    </w:p>
    <w:sectPr w:rsidR="00425858" w:rsidRPr="00F862A7"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590DD0"/>
    <w:multiLevelType w:val="hybridMultilevel"/>
    <w:tmpl w:val="2D183584"/>
    <w:lvl w:ilvl="0" w:tplc="645A6514">
      <w:start w:val="1"/>
      <w:numFmt w:val="bullet"/>
      <w:lvlText w:val="•"/>
      <w:lvlJc w:val="left"/>
      <w:pPr>
        <w:tabs>
          <w:tab w:val="num" w:pos="720"/>
        </w:tabs>
        <w:ind w:left="720" w:hanging="360"/>
      </w:pPr>
      <w:rPr>
        <w:rFonts w:ascii="Arial" w:hAnsi="Arial" w:hint="default"/>
      </w:rPr>
    </w:lvl>
    <w:lvl w:ilvl="1" w:tplc="26D400D6">
      <w:start w:val="1"/>
      <w:numFmt w:val="bullet"/>
      <w:lvlText w:val="•"/>
      <w:lvlJc w:val="left"/>
      <w:pPr>
        <w:tabs>
          <w:tab w:val="num" w:pos="1440"/>
        </w:tabs>
        <w:ind w:left="1440" w:hanging="360"/>
      </w:pPr>
      <w:rPr>
        <w:rFonts w:ascii="Arial" w:hAnsi="Arial" w:hint="default"/>
      </w:rPr>
    </w:lvl>
    <w:lvl w:ilvl="2" w:tplc="550AEE5E" w:tentative="1">
      <w:start w:val="1"/>
      <w:numFmt w:val="bullet"/>
      <w:lvlText w:val="•"/>
      <w:lvlJc w:val="left"/>
      <w:pPr>
        <w:tabs>
          <w:tab w:val="num" w:pos="2160"/>
        </w:tabs>
        <w:ind w:left="2160" w:hanging="360"/>
      </w:pPr>
      <w:rPr>
        <w:rFonts w:ascii="Arial" w:hAnsi="Arial" w:hint="default"/>
      </w:rPr>
    </w:lvl>
    <w:lvl w:ilvl="3" w:tplc="1D3016B6" w:tentative="1">
      <w:start w:val="1"/>
      <w:numFmt w:val="bullet"/>
      <w:lvlText w:val="•"/>
      <w:lvlJc w:val="left"/>
      <w:pPr>
        <w:tabs>
          <w:tab w:val="num" w:pos="2880"/>
        </w:tabs>
        <w:ind w:left="2880" w:hanging="360"/>
      </w:pPr>
      <w:rPr>
        <w:rFonts w:ascii="Arial" w:hAnsi="Arial" w:hint="default"/>
      </w:rPr>
    </w:lvl>
    <w:lvl w:ilvl="4" w:tplc="C584EB8E" w:tentative="1">
      <w:start w:val="1"/>
      <w:numFmt w:val="bullet"/>
      <w:lvlText w:val="•"/>
      <w:lvlJc w:val="left"/>
      <w:pPr>
        <w:tabs>
          <w:tab w:val="num" w:pos="3600"/>
        </w:tabs>
        <w:ind w:left="3600" w:hanging="360"/>
      </w:pPr>
      <w:rPr>
        <w:rFonts w:ascii="Arial" w:hAnsi="Arial" w:hint="default"/>
      </w:rPr>
    </w:lvl>
    <w:lvl w:ilvl="5" w:tplc="50D8C842" w:tentative="1">
      <w:start w:val="1"/>
      <w:numFmt w:val="bullet"/>
      <w:lvlText w:val="•"/>
      <w:lvlJc w:val="left"/>
      <w:pPr>
        <w:tabs>
          <w:tab w:val="num" w:pos="4320"/>
        </w:tabs>
        <w:ind w:left="4320" w:hanging="360"/>
      </w:pPr>
      <w:rPr>
        <w:rFonts w:ascii="Arial" w:hAnsi="Arial" w:hint="default"/>
      </w:rPr>
    </w:lvl>
    <w:lvl w:ilvl="6" w:tplc="3BCC5FB8" w:tentative="1">
      <w:start w:val="1"/>
      <w:numFmt w:val="bullet"/>
      <w:lvlText w:val="•"/>
      <w:lvlJc w:val="left"/>
      <w:pPr>
        <w:tabs>
          <w:tab w:val="num" w:pos="5040"/>
        </w:tabs>
        <w:ind w:left="5040" w:hanging="360"/>
      </w:pPr>
      <w:rPr>
        <w:rFonts w:ascii="Arial" w:hAnsi="Arial" w:hint="default"/>
      </w:rPr>
    </w:lvl>
    <w:lvl w:ilvl="7" w:tplc="B12C5874" w:tentative="1">
      <w:start w:val="1"/>
      <w:numFmt w:val="bullet"/>
      <w:lvlText w:val="•"/>
      <w:lvlJc w:val="left"/>
      <w:pPr>
        <w:tabs>
          <w:tab w:val="num" w:pos="5760"/>
        </w:tabs>
        <w:ind w:left="5760" w:hanging="360"/>
      </w:pPr>
      <w:rPr>
        <w:rFonts w:ascii="Arial" w:hAnsi="Arial" w:hint="default"/>
      </w:rPr>
    </w:lvl>
    <w:lvl w:ilvl="8" w:tplc="D43696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912701"/>
    <w:multiLevelType w:val="hybridMultilevel"/>
    <w:tmpl w:val="F45CFDF2"/>
    <w:lvl w:ilvl="0" w:tplc="E3386C52">
      <w:start w:val="1"/>
      <w:numFmt w:val="bullet"/>
      <w:lvlText w:val="•"/>
      <w:lvlJc w:val="left"/>
      <w:pPr>
        <w:tabs>
          <w:tab w:val="num" w:pos="720"/>
        </w:tabs>
        <w:ind w:left="720" w:hanging="360"/>
      </w:pPr>
      <w:rPr>
        <w:rFonts w:ascii="Arial" w:hAnsi="Arial" w:hint="default"/>
      </w:rPr>
    </w:lvl>
    <w:lvl w:ilvl="1" w:tplc="07826D02">
      <w:numFmt w:val="bullet"/>
      <w:lvlText w:val="•"/>
      <w:lvlJc w:val="left"/>
      <w:pPr>
        <w:tabs>
          <w:tab w:val="num" w:pos="1440"/>
        </w:tabs>
        <w:ind w:left="1440" w:hanging="360"/>
      </w:pPr>
      <w:rPr>
        <w:rFonts w:ascii="Arial" w:hAnsi="Arial" w:hint="default"/>
      </w:rPr>
    </w:lvl>
    <w:lvl w:ilvl="2" w:tplc="4A8E86CC" w:tentative="1">
      <w:start w:val="1"/>
      <w:numFmt w:val="bullet"/>
      <w:lvlText w:val="•"/>
      <w:lvlJc w:val="left"/>
      <w:pPr>
        <w:tabs>
          <w:tab w:val="num" w:pos="2160"/>
        </w:tabs>
        <w:ind w:left="2160" w:hanging="360"/>
      </w:pPr>
      <w:rPr>
        <w:rFonts w:ascii="Arial" w:hAnsi="Arial" w:hint="default"/>
      </w:rPr>
    </w:lvl>
    <w:lvl w:ilvl="3" w:tplc="DA521D8A" w:tentative="1">
      <w:start w:val="1"/>
      <w:numFmt w:val="bullet"/>
      <w:lvlText w:val="•"/>
      <w:lvlJc w:val="left"/>
      <w:pPr>
        <w:tabs>
          <w:tab w:val="num" w:pos="2880"/>
        </w:tabs>
        <w:ind w:left="2880" w:hanging="360"/>
      </w:pPr>
      <w:rPr>
        <w:rFonts w:ascii="Arial" w:hAnsi="Arial" w:hint="default"/>
      </w:rPr>
    </w:lvl>
    <w:lvl w:ilvl="4" w:tplc="A9A0D988" w:tentative="1">
      <w:start w:val="1"/>
      <w:numFmt w:val="bullet"/>
      <w:lvlText w:val="•"/>
      <w:lvlJc w:val="left"/>
      <w:pPr>
        <w:tabs>
          <w:tab w:val="num" w:pos="3600"/>
        </w:tabs>
        <w:ind w:left="3600" w:hanging="360"/>
      </w:pPr>
      <w:rPr>
        <w:rFonts w:ascii="Arial" w:hAnsi="Arial" w:hint="default"/>
      </w:rPr>
    </w:lvl>
    <w:lvl w:ilvl="5" w:tplc="C362023E" w:tentative="1">
      <w:start w:val="1"/>
      <w:numFmt w:val="bullet"/>
      <w:lvlText w:val="•"/>
      <w:lvlJc w:val="left"/>
      <w:pPr>
        <w:tabs>
          <w:tab w:val="num" w:pos="4320"/>
        </w:tabs>
        <w:ind w:left="4320" w:hanging="360"/>
      </w:pPr>
      <w:rPr>
        <w:rFonts w:ascii="Arial" w:hAnsi="Arial" w:hint="default"/>
      </w:rPr>
    </w:lvl>
    <w:lvl w:ilvl="6" w:tplc="72B27470" w:tentative="1">
      <w:start w:val="1"/>
      <w:numFmt w:val="bullet"/>
      <w:lvlText w:val="•"/>
      <w:lvlJc w:val="left"/>
      <w:pPr>
        <w:tabs>
          <w:tab w:val="num" w:pos="5040"/>
        </w:tabs>
        <w:ind w:left="5040" w:hanging="360"/>
      </w:pPr>
      <w:rPr>
        <w:rFonts w:ascii="Arial" w:hAnsi="Arial" w:hint="default"/>
      </w:rPr>
    </w:lvl>
    <w:lvl w:ilvl="7" w:tplc="793ECAAA" w:tentative="1">
      <w:start w:val="1"/>
      <w:numFmt w:val="bullet"/>
      <w:lvlText w:val="•"/>
      <w:lvlJc w:val="left"/>
      <w:pPr>
        <w:tabs>
          <w:tab w:val="num" w:pos="5760"/>
        </w:tabs>
        <w:ind w:left="5760" w:hanging="360"/>
      </w:pPr>
      <w:rPr>
        <w:rFonts w:ascii="Arial" w:hAnsi="Arial" w:hint="default"/>
      </w:rPr>
    </w:lvl>
    <w:lvl w:ilvl="8" w:tplc="785262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84FC6"/>
    <w:multiLevelType w:val="hybridMultilevel"/>
    <w:tmpl w:val="2B2456C6"/>
    <w:lvl w:ilvl="0" w:tplc="3DEC0D32">
      <w:start w:val="1"/>
      <w:numFmt w:val="bullet"/>
      <w:lvlText w:val="•"/>
      <w:lvlJc w:val="left"/>
      <w:pPr>
        <w:tabs>
          <w:tab w:val="num" w:pos="720"/>
        </w:tabs>
        <w:ind w:left="720" w:hanging="360"/>
      </w:pPr>
      <w:rPr>
        <w:rFonts w:ascii="Arial" w:hAnsi="Arial" w:hint="default"/>
      </w:rPr>
    </w:lvl>
    <w:lvl w:ilvl="1" w:tplc="BBAAFF9E">
      <w:numFmt w:val="bullet"/>
      <w:lvlText w:val="•"/>
      <w:lvlJc w:val="left"/>
      <w:pPr>
        <w:tabs>
          <w:tab w:val="num" w:pos="1440"/>
        </w:tabs>
        <w:ind w:left="1440" w:hanging="360"/>
      </w:pPr>
      <w:rPr>
        <w:rFonts w:ascii="Arial" w:hAnsi="Arial" w:hint="default"/>
      </w:rPr>
    </w:lvl>
    <w:lvl w:ilvl="2" w:tplc="08C6153C" w:tentative="1">
      <w:start w:val="1"/>
      <w:numFmt w:val="bullet"/>
      <w:lvlText w:val="•"/>
      <w:lvlJc w:val="left"/>
      <w:pPr>
        <w:tabs>
          <w:tab w:val="num" w:pos="2160"/>
        </w:tabs>
        <w:ind w:left="2160" w:hanging="360"/>
      </w:pPr>
      <w:rPr>
        <w:rFonts w:ascii="Arial" w:hAnsi="Arial" w:hint="default"/>
      </w:rPr>
    </w:lvl>
    <w:lvl w:ilvl="3" w:tplc="EDC4046A" w:tentative="1">
      <w:start w:val="1"/>
      <w:numFmt w:val="bullet"/>
      <w:lvlText w:val="•"/>
      <w:lvlJc w:val="left"/>
      <w:pPr>
        <w:tabs>
          <w:tab w:val="num" w:pos="2880"/>
        </w:tabs>
        <w:ind w:left="2880" w:hanging="360"/>
      </w:pPr>
      <w:rPr>
        <w:rFonts w:ascii="Arial" w:hAnsi="Arial" w:hint="default"/>
      </w:rPr>
    </w:lvl>
    <w:lvl w:ilvl="4" w:tplc="D612099E" w:tentative="1">
      <w:start w:val="1"/>
      <w:numFmt w:val="bullet"/>
      <w:lvlText w:val="•"/>
      <w:lvlJc w:val="left"/>
      <w:pPr>
        <w:tabs>
          <w:tab w:val="num" w:pos="3600"/>
        </w:tabs>
        <w:ind w:left="3600" w:hanging="360"/>
      </w:pPr>
      <w:rPr>
        <w:rFonts w:ascii="Arial" w:hAnsi="Arial" w:hint="default"/>
      </w:rPr>
    </w:lvl>
    <w:lvl w:ilvl="5" w:tplc="56B6D930" w:tentative="1">
      <w:start w:val="1"/>
      <w:numFmt w:val="bullet"/>
      <w:lvlText w:val="•"/>
      <w:lvlJc w:val="left"/>
      <w:pPr>
        <w:tabs>
          <w:tab w:val="num" w:pos="4320"/>
        </w:tabs>
        <w:ind w:left="4320" w:hanging="360"/>
      </w:pPr>
      <w:rPr>
        <w:rFonts w:ascii="Arial" w:hAnsi="Arial" w:hint="default"/>
      </w:rPr>
    </w:lvl>
    <w:lvl w:ilvl="6" w:tplc="BB6830E8" w:tentative="1">
      <w:start w:val="1"/>
      <w:numFmt w:val="bullet"/>
      <w:lvlText w:val="•"/>
      <w:lvlJc w:val="left"/>
      <w:pPr>
        <w:tabs>
          <w:tab w:val="num" w:pos="5040"/>
        </w:tabs>
        <w:ind w:left="5040" w:hanging="360"/>
      </w:pPr>
      <w:rPr>
        <w:rFonts w:ascii="Arial" w:hAnsi="Arial" w:hint="default"/>
      </w:rPr>
    </w:lvl>
    <w:lvl w:ilvl="7" w:tplc="7F1CC784" w:tentative="1">
      <w:start w:val="1"/>
      <w:numFmt w:val="bullet"/>
      <w:lvlText w:val="•"/>
      <w:lvlJc w:val="left"/>
      <w:pPr>
        <w:tabs>
          <w:tab w:val="num" w:pos="5760"/>
        </w:tabs>
        <w:ind w:left="5760" w:hanging="360"/>
      </w:pPr>
      <w:rPr>
        <w:rFonts w:ascii="Arial" w:hAnsi="Arial" w:hint="default"/>
      </w:rPr>
    </w:lvl>
    <w:lvl w:ilvl="8" w:tplc="9AEA68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2A45D40"/>
    <w:multiLevelType w:val="hybridMultilevel"/>
    <w:tmpl w:val="7018D0EE"/>
    <w:lvl w:ilvl="0" w:tplc="C212D15E">
      <w:start w:val="1"/>
      <w:numFmt w:val="bullet"/>
      <w:lvlText w:val="•"/>
      <w:lvlJc w:val="left"/>
      <w:pPr>
        <w:tabs>
          <w:tab w:val="num" w:pos="720"/>
        </w:tabs>
        <w:ind w:left="720" w:hanging="360"/>
      </w:pPr>
      <w:rPr>
        <w:rFonts w:ascii="Arial" w:hAnsi="Arial" w:hint="default"/>
      </w:rPr>
    </w:lvl>
    <w:lvl w:ilvl="1" w:tplc="C450E036">
      <w:start w:val="1"/>
      <w:numFmt w:val="bullet"/>
      <w:lvlText w:val="•"/>
      <w:lvlJc w:val="left"/>
      <w:pPr>
        <w:tabs>
          <w:tab w:val="num" w:pos="1440"/>
        </w:tabs>
        <w:ind w:left="1440" w:hanging="360"/>
      </w:pPr>
      <w:rPr>
        <w:rFonts w:ascii="Arial" w:hAnsi="Arial" w:hint="default"/>
      </w:rPr>
    </w:lvl>
    <w:lvl w:ilvl="2" w:tplc="F488C762" w:tentative="1">
      <w:start w:val="1"/>
      <w:numFmt w:val="bullet"/>
      <w:lvlText w:val="•"/>
      <w:lvlJc w:val="left"/>
      <w:pPr>
        <w:tabs>
          <w:tab w:val="num" w:pos="2160"/>
        </w:tabs>
        <w:ind w:left="2160" w:hanging="360"/>
      </w:pPr>
      <w:rPr>
        <w:rFonts w:ascii="Arial" w:hAnsi="Arial" w:hint="default"/>
      </w:rPr>
    </w:lvl>
    <w:lvl w:ilvl="3" w:tplc="A73AC9EA" w:tentative="1">
      <w:start w:val="1"/>
      <w:numFmt w:val="bullet"/>
      <w:lvlText w:val="•"/>
      <w:lvlJc w:val="left"/>
      <w:pPr>
        <w:tabs>
          <w:tab w:val="num" w:pos="2880"/>
        </w:tabs>
        <w:ind w:left="2880" w:hanging="360"/>
      </w:pPr>
      <w:rPr>
        <w:rFonts w:ascii="Arial" w:hAnsi="Arial" w:hint="default"/>
      </w:rPr>
    </w:lvl>
    <w:lvl w:ilvl="4" w:tplc="D4F44BD8" w:tentative="1">
      <w:start w:val="1"/>
      <w:numFmt w:val="bullet"/>
      <w:lvlText w:val="•"/>
      <w:lvlJc w:val="left"/>
      <w:pPr>
        <w:tabs>
          <w:tab w:val="num" w:pos="3600"/>
        </w:tabs>
        <w:ind w:left="3600" w:hanging="360"/>
      </w:pPr>
      <w:rPr>
        <w:rFonts w:ascii="Arial" w:hAnsi="Arial" w:hint="default"/>
      </w:rPr>
    </w:lvl>
    <w:lvl w:ilvl="5" w:tplc="F424C040" w:tentative="1">
      <w:start w:val="1"/>
      <w:numFmt w:val="bullet"/>
      <w:lvlText w:val="•"/>
      <w:lvlJc w:val="left"/>
      <w:pPr>
        <w:tabs>
          <w:tab w:val="num" w:pos="4320"/>
        </w:tabs>
        <w:ind w:left="4320" w:hanging="360"/>
      </w:pPr>
      <w:rPr>
        <w:rFonts w:ascii="Arial" w:hAnsi="Arial" w:hint="default"/>
      </w:rPr>
    </w:lvl>
    <w:lvl w:ilvl="6" w:tplc="DCBCB0E6" w:tentative="1">
      <w:start w:val="1"/>
      <w:numFmt w:val="bullet"/>
      <w:lvlText w:val="•"/>
      <w:lvlJc w:val="left"/>
      <w:pPr>
        <w:tabs>
          <w:tab w:val="num" w:pos="5040"/>
        </w:tabs>
        <w:ind w:left="5040" w:hanging="360"/>
      </w:pPr>
      <w:rPr>
        <w:rFonts w:ascii="Arial" w:hAnsi="Arial" w:hint="default"/>
      </w:rPr>
    </w:lvl>
    <w:lvl w:ilvl="7" w:tplc="EEDC1BE8" w:tentative="1">
      <w:start w:val="1"/>
      <w:numFmt w:val="bullet"/>
      <w:lvlText w:val="•"/>
      <w:lvlJc w:val="left"/>
      <w:pPr>
        <w:tabs>
          <w:tab w:val="num" w:pos="5760"/>
        </w:tabs>
        <w:ind w:left="5760" w:hanging="360"/>
      </w:pPr>
      <w:rPr>
        <w:rFonts w:ascii="Arial" w:hAnsi="Arial" w:hint="default"/>
      </w:rPr>
    </w:lvl>
    <w:lvl w:ilvl="8" w:tplc="1004B2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panjan Banerjee">
    <w15:presenceInfo w15:providerId="None" w15:userId="Dipanjan Banerjee"/>
  </w15:person>
  <w15:person w15:author="David Ouyang">
    <w15:presenceInfo w15:providerId="Windows Live" w15:userId="e30b56a846d565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0403"/>
    <w:rsid w:val="00002B0A"/>
    <w:rsid w:val="00010395"/>
    <w:rsid w:val="00017D67"/>
    <w:rsid w:val="000414AB"/>
    <w:rsid w:val="00044AF9"/>
    <w:rsid w:val="00055852"/>
    <w:rsid w:val="00066D57"/>
    <w:rsid w:val="000838AD"/>
    <w:rsid w:val="00086777"/>
    <w:rsid w:val="00095258"/>
    <w:rsid w:val="000955F9"/>
    <w:rsid w:val="000B34E3"/>
    <w:rsid w:val="000B3DAB"/>
    <w:rsid w:val="000B6B87"/>
    <w:rsid w:val="000B6FFD"/>
    <w:rsid w:val="000C2160"/>
    <w:rsid w:val="000D136B"/>
    <w:rsid w:val="000D1BE2"/>
    <w:rsid w:val="000D27A7"/>
    <w:rsid w:val="000D474B"/>
    <w:rsid w:val="000D51E4"/>
    <w:rsid w:val="000E6676"/>
    <w:rsid w:val="000E7EAD"/>
    <w:rsid w:val="000F0FCA"/>
    <w:rsid w:val="000F2FF3"/>
    <w:rsid w:val="000F5BAC"/>
    <w:rsid w:val="00107EB7"/>
    <w:rsid w:val="00114D6C"/>
    <w:rsid w:val="0012716E"/>
    <w:rsid w:val="00137429"/>
    <w:rsid w:val="00150E55"/>
    <w:rsid w:val="00165A69"/>
    <w:rsid w:val="0018741F"/>
    <w:rsid w:val="001879CE"/>
    <w:rsid w:val="001A2269"/>
    <w:rsid w:val="001A63D2"/>
    <w:rsid w:val="001C6CC8"/>
    <w:rsid w:val="00217D26"/>
    <w:rsid w:val="002237A1"/>
    <w:rsid w:val="00225C92"/>
    <w:rsid w:val="0022767F"/>
    <w:rsid w:val="00261958"/>
    <w:rsid w:val="00263286"/>
    <w:rsid w:val="00263D59"/>
    <w:rsid w:val="0029198A"/>
    <w:rsid w:val="0029381B"/>
    <w:rsid w:val="002A4ECE"/>
    <w:rsid w:val="002B1A7D"/>
    <w:rsid w:val="002B5305"/>
    <w:rsid w:val="002B6C7B"/>
    <w:rsid w:val="002C2428"/>
    <w:rsid w:val="002C7572"/>
    <w:rsid w:val="002C7DD0"/>
    <w:rsid w:val="002D0091"/>
    <w:rsid w:val="002D3AA2"/>
    <w:rsid w:val="002F7417"/>
    <w:rsid w:val="00300AC9"/>
    <w:rsid w:val="00302D8B"/>
    <w:rsid w:val="00305687"/>
    <w:rsid w:val="00306354"/>
    <w:rsid w:val="00312D07"/>
    <w:rsid w:val="00312EE5"/>
    <w:rsid w:val="00333827"/>
    <w:rsid w:val="003341DE"/>
    <w:rsid w:val="00335844"/>
    <w:rsid w:val="00360978"/>
    <w:rsid w:val="0036583E"/>
    <w:rsid w:val="00372B0B"/>
    <w:rsid w:val="00383293"/>
    <w:rsid w:val="003A4A10"/>
    <w:rsid w:val="003B62AF"/>
    <w:rsid w:val="003C1A34"/>
    <w:rsid w:val="003C67D7"/>
    <w:rsid w:val="003C78F6"/>
    <w:rsid w:val="003D40E1"/>
    <w:rsid w:val="003E6BF0"/>
    <w:rsid w:val="003F1303"/>
    <w:rsid w:val="004025CA"/>
    <w:rsid w:val="0040711B"/>
    <w:rsid w:val="0041575F"/>
    <w:rsid w:val="00420447"/>
    <w:rsid w:val="00423E4B"/>
    <w:rsid w:val="00425526"/>
    <w:rsid w:val="00425858"/>
    <w:rsid w:val="00432A76"/>
    <w:rsid w:val="00446DCD"/>
    <w:rsid w:val="00451665"/>
    <w:rsid w:val="00460085"/>
    <w:rsid w:val="0047164F"/>
    <w:rsid w:val="004C29F5"/>
    <w:rsid w:val="004C3EF0"/>
    <w:rsid w:val="004C43B5"/>
    <w:rsid w:val="004D271B"/>
    <w:rsid w:val="004D3EED"/>
    <w:rsid w:val="004D40B4"/>
    <w:rsid w:val="004D5576"/>
    <w:rsid w:val="004E2C02"/>
    <w:rsid w:val="004E482B"/>
    <w:rsid w:val="005004BC"/>
    <w:rsid w:val="005024C0"/>
    <w:rsid w:val="005030CF"/>
    <w:rsid w:val="00503E24"/>
    <w:rsid w:val="00505500"/>
    <w:rsid w:val="00505DDB"/>
    <w:rsid w:val="0050719C"/>
    <w:rsid w:val="00513610"/>
    <w:rsid w:val="00522C47"/>
    <w:rsid w:val="00523553"/>
    <w:rsid w:val="00526BE8"/>
    <w:rsid w:val="00540DD7"/>
    <w:rsid w:val="00542917"/>
    <w:rsid w:val="0054595A"/>
    <w:rsid w:val="00545AC8"/>
    <w:rsid w:val="00545C32"/>
    <w:rsid w:val="00551DF4"/>
    <w:rsid w:val="00553DF0"/>
    <w:rsid w:val="0055670E"/>
    <w:rsid w:val="00565354"/>
    <w:rsid w:val="0056543A"/>
    <w:rsid w:val="00570515"/>
    <w:rsid w:val="005739E2"/>
    <w:rsid w:val="0058129B"/>
    <w:rsid w:val="00584065"/>
    <w:rsid w:val="00584812"/>
    <w:rsid w:val="00592DA7"/>
    <w:rsid w:val="005A5749"/>
    <w:rsid w:val="005D73B7"/>
    <w:rsid w:val="005E36F1"/>
    <w:rsid w:val="0061702F"/>
    <w:rsid w:val="00636E5E"/>
    <w:rsid w:val="0063783B"/>
    <w:rsid w:val="0064066C"/>
    <w:rsid w:val="006447B6"/>
    <w:rsid w:val="00652086"/>
    <w:rsid w:val="00670432"/>
    <w:rsid w:val="00674704"/>
    <w:rsid w:val="006767CE"/>
    <w:rsid w:val="00683C5E"/>
    <w:rsid w:val="00687D51"/>
    <w:rsid w:val="00692EB2"/>
    <w:rsid w:val="006B21E9"/>
    <w:rsid w:val="006B4554"/>
    <w:rsid w:val="006C4310"/>
    <w:rsid w:val="006E641A"/>
    <w:rsid w:val="006F72EB"/>
    <w:rsid w:val="00723117"/>
    <w:rsid w:val="00725B9C"/>
    <w:rsid w:val="0077093C"/>
    <w:rsid w:val="007740DD"/>
    <w:rsid w:val="0077642C"/>
    <w:rsid w:val="00783FD6"/>
    <w:rsid w:val="00793A29"/>
    <w:rsid w:val="007A7F76"/>
    <w:rsid w:val="007E5C6B"/>
    <w:rsid w:val="007E7063"/>
    <w:rsid w:val="0080491C"/>
    <w:rsid w:val="00813B63"/>
    <w:rsid w:val="00834FA5"/>
    <w:rsid w:val="00846B14"/>
    <w:rsid w:val="0085308C"/>
    <w:rsid w:val="0085360F"/>
    <w:rsid w:val="00856130"/>
    <w:rsid w:val="00860513"/>
    <w:rsid w:val="00871D6E"/>
    <w:rsid w:val="008837E2"/>
    <w:rsid w:val="00886778"/>
    <w:rsid w:val="00886CDC"/>
    <w:rsid w:val="008B7181"/>
    <w:rsid w:val="008B7BD2"/>
    <w:rsid w:val="008C3C30"/>
    <w:rsid w:val="008D4ADD"/>
    <w:rsid w:val="008D586D"/>
    <w:rsid w:val="008E6A9E"/>
    <w:rsid w:val="00900EE7"/>
    <w:rsid w:val="00905DB5"/>
    <w:rsid w:val="00910A55"/>
    <w:rsid w:val="0092319C"/>
    <w:rsid w:val="0092639E"/>
    <w:rsid w:val="00942CEF"/>
    <w:rsid w:val="00942EC0"/>
    <w:rsid w:val="0094464C"/>
    <w:rsid w:val="00944EB1"/>
    <w:rsid w:val="00970930"/>
    <w:rsid w:val="0097714D"/>
    <w:rsid w:val="0098240A"/>
    <w:rsid w:val="0099504A"/>
    <w:rsid w:val="009B687C"/>
    <w:rsid w:val="009C58C2"/>
    <w:rsid w:val="009D2E6B"/>
    <w:rsid w:val="009D3467"/>
    <w:rsid w:val="009D652C"/>
    <w:rsid w:val="009F101A"/>
    <w:rsid w:val="009F3849"/>
    <w:rsid w:val="00A02AC4"/>
    <w:rsid w:val="00A118CB"/>
    <w:rsid w:val="00A240E9"/>
    <w:rsid w:val="00A36BC2"/>
    <w:rsid w:val="00A40227"/>
    <w:rsid w:val="00A53B55"/>
    <w:rsid w:val="00A55214"/>
    <w:rsid w:val="00A57908"/>
    <w:rsid w:val="00A63508"/>
    <w:rsid w:val="00A72268"/>
    <w:rsid w:val="00A8337C"/>
    <w:rsid w:val="00A85CAB"/>
    <w:rsid w:val="00A934E3"/>
    <w:rsid w:val="00AA1A45"/>
    <w:rsid w:val="00AA2BFD"/>
    <w:rsid w:val="00AA6822"/>
    <w:rsid w:val="00AB224A"/>
    <w:rsid w:val="00AB5430"/>
    <w:rsid w:val="00AC3A62"/>
    <w:rsid w:val="00AD0153"/>
    <w:rsid w:val="00AD05F5"/>
    <w:rsid w:val="00AD2A47"/>
    <w:rsid w:val="00AD3F99"/>
    <w:rsid w:val="00AF1C93"/>
    <w:rsid w:val="00B04349"/>
    <w:rsid w:val="00B10197"/>
    <w:rsid w:val="00B13685"/>
    <w:rsid w:val="00B1416E"/>
    <w:rsid w:val="00B20DB7"/>
    <w:rsid w:val="00B2525D"/>
    <w:rsid w:val="00B26373"/>
    <w:rsid w:val="00B34A8F"/>
    <w:rsid w:val="00B65E24"/>
    <w:rsid w:val="00B71E85"/>
    <w:rsid w:val="00B821F8"/>
    <w:rsid w:val="00B8417E"/>
    <w:rsid w:val="00B87FCD"/>
    <w:rsid w:val="00B94A8F"/>
    <w:rsid w:val="00BA7AB3"/>
    <w:rsid w:val="00BD2197"/>
    <w:rsid w:val="00BE24D7"/>
    <w:rsid w:val="00C056EE"/>
    <w:rsid w:val="00C1712A"/>
    <w:rsid w:val="00C237E4"/>
    <w:rsid w:val="00C2537F"/>
    <w:rsid w:val="00C26301"/>
    <w:rsid w:val="00C36444"/>
    <w:rsid w:val="00C36AD3"/>
    <w:rsid w:val="00C37DD6"/>
    <w:rsid w:val="00C41623"/>
    <w:rsid w:val="00C439BA"/>
    <w:rsid w:val="00C46163"/>
    <w:rsid w:val="00C53CD7"/>
    <w:rsid w:val="00C55785"/>
    <w:rsid w:val="00C61C2A"/>
    <w:rsid w:val="00C64DBF"/>
    <w:rsid w:val="00C67BCF"/>
    <w:rsid w:val="00C71003"/>
    <w:rsid w:val="00C81B45"/>
    <w:rsid w:val="00C92564"/>
    <w:rsid w:val="00CA3949"/>
    <w:rsid w:val="00CA4D7C"/>
    <w:rsid w:val="00CC0F1F"/>
    <w:rsid w:val="00CC33A6"/>
    <w:rsid w:val="00CD3D7B"/>
    <w:rsid w:val="00CD4671"/>
    <w:rsid w:val="00CE15F8"/>
    <w:rsid w:val="00CE17DD"/>
    <w:rsid w:val="00CE6E73"/>
    <w:rsid w:val="00D10399"/>
    <w:rsid w:val="00D40CC2"/>
    <w:rsid w:val="00D43563"/>
    <w:rsid w:val="00D45839"/>
    <w:rsid w:val="00D47351"/>
    <w:rsid w:val="00D47D29"/>
    <w:rsid w:val="00D57F96"/>
    <w:rsid w:val="00D72387"/>
    <w:rsid w:val="00D83148"/>
    <w:rsid w:val="00DA4493"/>
    <w:rsid w:val="00DD0657"/>
    <w:rsid w:val="00DD4C68"/>
    <w:rsid w:val="00DE1472"/>
    <w:rsid w:val="00DF0F40"/>
    <w:rsid w:val="00E07A08"/>
    <w:rsid w:val="00E07BD5"/>
    <w:rsid w:val="00E100B7"/>
    <w:rsid w:val="00E15978"/>
    <w:rsid w:val="00E166E7"/>
    <w:rsid w:val="00E35000"/>
    <w:rsid w:val="00E3558A"/>
    <w:rsid w:val="00E36827"/>
    <w:rsid w:val="00E40A79"/>
    <w:rsid w:val="00E40B76"/>
    <w:rsid w:val="00E41436"/>
    <w:rsid w:val="00E5289D"/>
    <w:rsid w:val="00E62CA1"/>
    <w:rsid w:val="00E7378B"/>
    <w:rsid w:val="00EA4258"/>
    <w:rsid w:val="00EB720F"/>
    <w:rsid w:val="00EB76AE"/>
    <w:rsid w:val="00EC0958"/>
    <w:rsid w:val="00EC7DA1"/>
    <w:rsid w:val="00ED12FC"/>
    <w:rsid w:val="00EE4228"/>
    <w:rsid w:val="00F11680"/>
    <w:rsid w:val="00F14AF4"/>
    <w:rsid w:val="00F24E5D"/>
    <w:rsid w:val="00F333D0"/>
    <w:rsid w:val="00F44533"/>
    <w:rsid w:val="00F536FA"/>
    <w:rsid w:val="00F608DC"/>
    <w:rsid w:val="00F62674"/>
    <w:rsid w:val="00F65355"/>
    <w:rsid w:val="00F70214"/>
    <w:rsid w:val="00F7672E"/>
    <w:rsid w:val="00F862A7"/>
    <w:rsid w:val="00F90309"/>
    <w:rsid w:val="00F93F8B"/>
    <w:rsid w:val="00F966C6"/>
    <w:rsid w:val="00FB68CC"/>
    <w:rsid w:val="00FC1715"/>
    <w:rsid w:val="00FD50EB"/>
    <w:rsid w:val="00FE045C"/>
    <w:rsid w:val="00FF2EF4"/>
    <w:rsid w:val="00FF3556"/>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420B049-07D7-45EE-BD38-8DB64706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line="240" w:lineRule="auto"/>
    </w:pPr>
    <w:rPr>
      <w:rFonts w:eastAsiaTheme="minorHAnsi"/>
      <w:lang w:eastAsia="en-US"/>
    </w:rPr>
  </w:style>
  <w:style w:type="table" w:customStyle="1" w:styleId="PlainTable41">
    <w:name w:val="Plain Table 41"/>
    <w:basedOn w:val="TableNormal"/>
    <w:uiPriority w:val="44"/>
    <w:rsid w:val="005A574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 w:type="paragraph" w:styleId="ListParagraph">
    <w:name w:val="List Paragraph"/>
    <w:basedOn w:val="Normal"/>
    <w:uiPriority w:val="34"/>
    <w:qFormat/>
    <w:rsid w:val="00CC0F1F"/>
    <w:pPr>
      <w:spacing w:line="240" w:lineRule="auto"/>
      <w:ind w:left="720"/>
      <w:contextualSpacing/>
    </w:pPr>
    <w:rPr>
      <w:rFonts w:ascii="Times New Roman" w:eastAsia="Times New Roman" w:hAnsi="Times New Roman" w:cs="Times New Roman"/>
      <w:sz w:val="24"/>
      <w:szCs w:val="24"/>
      <w:lang w:eastAsia="en-US"/>
    </w:rPr>
  </w:style>
  <w:style w:type="paragraph" w:styleId="Revision">
    <w:name w:val="Revision"/>
    <w:hidden/>
    <w:uiPriority w:val="99"/>
    <w:semiHidden/>
    <w:rsid w:val="002237A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36137025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99">
          <w:marLeft w:val="1080"/>
          <w:marRight w:val="0"/>
          <w:marTop w:val="100"/>
          <w:marBottom w:val="0"/>
          <w:divBdr>
            <w:top w:val="none" w:sz="0" w:space="0" w:color="auto"/>
            <w:left w:val="none" w:sz="0" w:space="0" w:color="auto"/>
            <w:bottom w:val="none" w:sz="0" w:space="0" w:color="auto"/>
            <w:right w:val="none" w:sz="0" w:space="0" w:color="auto"/>
          </w:divBdr>
        </w:div>
      </w:divsChild>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65927366">
      <w:bodyDiv w:val="1"/>
      <w:marLeft w:val="0"/>
      <w:marRight w:val="0"/>
      <w:marTop w:val="0"/>
      <w:marBottom w:val="0"/>
      <w:divBdr>
        <w:top w:val="none" w:sz="0" w:space="0" w:color="auto"/>
        <w:left w:val="none" w:sz="0" w:space="0" w:color="auto"/>
        <w:bottom w:val="none" w:sz="0" w:space="0" w:color="auto"/>
        <w:right w:val="none" w:sz="0" w:space="0" w:color="auto"/>
      </w:divBdr>
      <w:divsChild>
        <w:div w:id="2078169453">
          <w:marLeft w:val="360"/>
          <w:marRight w:val="0"/>
          <w:marTop w:val="200"/>
          <w:marBottom w:val="0"/>
          <w:divBdr>
            <w:top w:val="none" w:sz="0" w:space="0" w:color="auto"/>
            <w:left w:val="none" w:sz="0" w:space="0" w:color="auto"/>
            <w:bottom w:val="none" w:sz="0" w:space="0" w:color="auto"/>
            <w:right w:val="none" w:sz="0" w:space="0" w:color="auto"/>
          </w:divBdr>
        </w:div>
        <w:div w:id="1036124224">
          <w:marLeft w:val="1080"/>
          <w:marRight w:val="0"/>
          <w:marTop w:val="10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908926618">
      <w:bodyDiv w:val="1"/>
      <w:marLeft w:val="0"/>
      <w:marRight w:val="0"/>
      <w:marTop w:val="0"/>
      <w:marBottom w:val="0"/>
      <w:divBdr>
        <w:top w:val="none" w:sz="0" w:space="0" w:color="auto"/>
        <w:left w:val="none" w:sz="0" w:space="0" w:color="auto"/>
        <w:bottom w:val="none" w:sz="0" w:space="0" w:color="auto"/>
        <w:right w:val="none" w:sz="0" w:space="0" w:color="auto"/>
      </w:divBdr>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3915351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076">
          <w:marLeft w:val="360"/>
          <w:marRight w:val="0"/>
          <w:marTop w:val="200"/>
          <w:marBottom w:val="0"/>
          <w:divBdr>
            <w:top w:val="none" w:sz="0" w:space="0" w:color="auto"/>
            <w:left w:val="none" w:sz="0" w:space="0" w:color="auto"/>
            <w:bottom w:val="none" w:sz="0" w:space="0" w:color="auto"/>
            <w:right w:val="none" w:sz="0" w:space="0" w:color="auto"/>
          </w:divBdr>
        </w:div>
        <w:div w:id="1513838334">
          <w:marLeft w:val="360"/>
          <w:marRight w:val="0"/>
          <w:marTop w:val="200"/>
          <w:marBottom w:val="0"/>
          <w:divBdr>
            <w:top w:val="none" w:sz="0" w:space="0" w:color="auto"/>
            <w:left w:val="none" w:sz="0" w:space="0" w:color="auto"/>
            <w:bottom w:val="none" w:sz="0" w:space="0" w:color="auto"/>
            <w:right w:val="none" w:sz="0" w:space="0" w:color="auto"/>
          </w:divBdr>
        </w:div>
        <w:div w:id="444619552">
          <w:marLeft w:val="1080"/>
          <w:marRight w:val="0"/>
          <w:marTop w:val="100"/>
          <w:marBottom w:val="0"/>
          <w:divBdr>
            <w:top w:val="none" w:sz="0" w:space="0" w:color="auto"/>
            <w:left w:val="none" w:sz="0" w:space="0" w:color="auto"/>
            <w:bottom w:val="none" w:sz="0" w:space="0" w:color="auto"/>
            <w:right w:val="none" w:sz="0" w:space="0" w:color="auto"/>
          </w:divBdr>
        </w:div>
        <w:div w:id="789279821">
          <w:marLeft w:val="1080"/>
          <w:marRight w:val="0"/>
          <w:marTop w:val="100"/>
          <w:marBottom w:val="0"/>
          <w:divBdr>
            <w:top w:val="none" w:sz="0" w:space="0" w:color="auto"/>
            <w:left w:val="none" w:sz="0" w:space="0" w:color="auto"/>
            <w:bottom w:val="none" w:sz="0" w:space="0" w:color="auto"/>
            <w:right w:val="none" w:sz="0" w:space="0" w:color="auto"/>
          </w:divBdr>
        </w:div>
      </w:divsChild>
    </w:div>
    <w:div w:id="1439332520">
      <w:bodyDiv w:val="1"/>
      <w:marLeft w:val="0"/>
      <w:marRight w:val="0"/>
      <w:marTop w:val="0"/>
      <w:marBottom w:val="0"/>
      <w:divBdr>
        <w:top w:val="none" w:sz="0" w:space="0" w:color="auto"/>
        <w:left w:val="none" w:sz="0" w:space="0" w:color="auto"/>
        <w:bottom w:val="none" w:sz="0" w:space="0" w:color="auto"/>
        <w:right w:val="none" w:sz="0" w:space="0" w:color="auto"/>
      </w:divBdr>
    </w:div>
    <w:div w:id="1452357197">
      <w:bodyDiv w:val="1"/>
      <w:marLeft w:val="0"/>
      <w:marRight w:val="0"/>
      <w:marTop w:val="0"/>
      <w:marBottom w:val="0"/>
      <w:divBdr>
        <w:top w:val="none" w:sz="0" w:space="0" w:color="auto"/>
        <w:left w:val="none" w:sz="0" w:space="0" w:color="auto"/>
        <w:bottom w:val="none" w:sz="0" w:space="0" w:color="auto"/>
        <w:right w:val="none" w:sz="0" w:space="0" w:color="auto"/>
      </w:divBdr>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93085508">
      <w:bodyDiv w:val="1"/>
      <w:marLeft w:val="0"/>
      <w:marRight w:val="0"/>
      <w:marTop w:val="0"/>
      <w:marBottom w:val="0"/>
      <w:divBdr>
        <w:top w:val="none" w:sz="0" w:space="0" w:color="auto"/>
        <w:left w:val="none" w:sz="0" w:space="0" w:color="auto"/>
        <w:bottom w:val="none" w:sz="0" w:space="0" w:color="auto"/>
        <w:right w:val="none" w:sz="0" w:space="0" w:color="auto"/>
      </w:divBdr>
      <w:divsChild>
        <w:div w:id="2058355538">
          <w:marLeft w:val="1080"/>
          <w:marRight w:val="0"/>
          <w:marTop w:val="100"/>
          <w:marBottom w:val="0"/>
          <w:divBdr>
            <w:top w:val="none" w:sz="0" w:space="0" w:color="auto"/>
            <w:left w:val="none" w:sz="0" w:space="0" w:color="auto"/>
            <w:bottom w:val="none" w:sz="0" w:space="0" w:color="auto"/>
            <w:right w:val="none" w:sz="0" w:space="0" w:color="auto"/>
          </w:divBdr>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 w:id="20980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14149-EEE0-44BC-84AC-7403F302B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9479</Words>
  <Characters>54032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63385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8</cp:revision>
  <dcterms:created xsi:type="dcterms:W3CDTF">2017-10-18T21:56:00Z</dcterms:created>
  <dcterms:modified xsi:type="dcterms:W3CDTF">2017-10-18T23:04:00Z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