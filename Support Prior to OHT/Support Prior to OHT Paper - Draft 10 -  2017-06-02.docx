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11680" w:rsidP="00DD4C68">
      <w:pPr>
        <w:spacing w:line="360" w:lineRule="auto"/>
        <w:rPr>
          <w:rFonts w:ascii="Times New Roman" w:hAnsi="Times New Roman" w:cs="Times New Roman"/>
          <w:b/>
          <w:sz w:val="24"/>
          <w:szCs w:val="24"/>
        </w:rPr>
      </w:pPr>
      <w:r w:rsidRPr="00F11680">
        <w:rPr>
          <w:rFonts w:ascii="Times New Roman" w:hAnsi="Times New Roman" w:cs="Times New Roman"/>
          <w:b/>
          <w:sz w:val="24"/>
          <w:szCs w:val="24"/>
        </w:rPr>
        <w:t xml:space="preserve">Incidence and </w:t>
      </w:r>
      <w:r w:rsidR="0058129B">
        <w:rPr>
          <w:rFonts w:ascii="Times New Roman" w:hAnsi="Times New Roman" w:cs="Times New Roman"/>
          <w:b/>
          <w:sz w:val="24"/>
          <w:szCs w:val="24"/>
        </w:rPr>
        <w:t>In Hospital Mortality</w:t>
      </w:r>
      <w:r w:rsidRPr="00F11680">
        <w:rPr>
          <w:rFonts w:ascii="Times New Roman" w:hAnsi="Times New Roman" w:cs="Times New Roman"/>
          <w:b/>
          <w:sz w:val="24"/>
          <w:szCs w:val="24"/>
        </w:rPr>
        <w:t>of Acute Circulatory Support Prior to Heart Transplantation</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Proposed changes to the UNOS</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sidR="00F62674">
        <w:rPr>
          <w:rFonts w:ascii="Times New Roman" w:hAnsi="Times New Roman" w:cs="Times New Roman"/>
          <w:sz w:val="24"/>
          <w:szCs w:val="24"/>
        </w:rPr>
        <w:t>w</w:t>
      </w:r>
      <w:r w:rsidR="00C41623" w:rsidRPr="00DD4C68">
        <w:rPr>
          <w:rFonts w:ascii="Times New Roman" w:hAnsi="Times New Roman" w:cs="Times New Roman"/>
          <w:sz w:val="24"/>
          <w:szCs w:val="24"/>
        </w:rPr>
        <w:t>ould</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acute circulatory support,</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 xml:space="preserve">the Nationwide Inpatient Sample (NIS) from 1998 to </w:t>
      </w:r>
      <w:r w:rsidR="00A240E9" w:rsidRPr="00F11680">
        <w:rPr>
          <w:rFonts w:ascii="Times New Roman" w:hAnsi="Times New Roman" w:cs="Times New Roman"/>
          <w:sz w:val="24"/>
          <w:szCs w:val="24"/>
        </w:rPr>
        <w:t>201</w:t>
      </w:r>
      <w:r w:rsidR="00A240E9">
        <w:rPr>
          <w:rFonts w:ascii="Times New Roman" w:hAnsi="Times New Roman" w:cs="Times New Roman"/>
          <w:sz w:val="24"/>
          <w:szCs w:val="24"/>
        </w:rPr>
        <w:t>4</w:t>
      </w:r>
      <w:r w:rsidRPr="00F11680">
        <w:rPr>
          <w:rFonts w:ascii="Times New Roman" w:hAnsi="Times New Roman" w:cs="Times New Roman"/>
          <w:sz w:val="24"/>
          <w:szCs w:val="24"/>
        </w:rPr>
        <w:t>, we identified</w:t>
      </w:r>
      <w:r w:rsidR="00360978">
        <w:rPr>
          <w:rFonts w:ascii="Times New Roman" w:hAnsi="Times New Roman" w:cs="Times New Roman"/>
          <w:sz w:val="24"/>
          <w:szCs w:val="24"/>
        </w:rPr>
        <w:t xml:space="preserve"> </w:t>
      </w:r>
      <w:r w:rsidR="0036583E">
        <w:rPr>
          <w:rFonts w:ascii="Times New Roman" w:hAnsi="Times New Roman" w:cs="Times New Roman"/>
          <w:sz w:val="24"/>
          <w:szCs w:val="24"/>
        </w:rPr>
        <w:t>6</w:t>
      </w:r>
      <w:r w:rsidR="00360978">
        <w:rPr>
          <w:rFonts w:ascii="Times New Roman" w:hAnsi="Times New Roman" w:cs="Times New Roman"/>
          <w:sz w:val="24"/>
          <w:szCs w:val="24"/>
        </w:rPr>
        <w:t xml:space="preserve">,892 </w:t>
      </w:r>
      <w:r w:rsidRPr="00F11680">
        <w:rPr>
          <w:rFonts w:ascii="Times New Roman" w:hAnsi="Times New Roman" w:cs="Times New Roman"/>
          <w:sz w:val="24"/>
          <w:szCs w:val="24"/>
        </w:rPr>
        <w:t xml:space="preserve">patients who underwent </w:t>
      </w:r>
      <w:proofErr w:type="spellStart"/>
      <w:r w:rsidRPr="00F11680">
        <w:rPr>
          <w:rFonts w:ascii="Times New Roman" w:hAnsi="Times New Roman" w:cs="Times New Roman"/>
          <w:sz w:val="24"/>
          <w:szCs w:val="24"/>
        </w:rPr>
        <w:t>orthotopic</w:t>
      </w:r>
      <w:proofErr w:type="spellEnd"/>
      <w:r w:rsidRPr="00F11680">
        <w:rPr>
          <w:rFonts w:ascii="Times New Roman" w:hAnsi="Times New Roman" w:cs="Times New Roman"/>
          <w:sz w:val="24"/>
          <w:szCs w:val="24"/>
        </w:rPr>
        <w:t xml:space="preserve"> heart transplant (OHT) and determined whether the patient underwent pre-transplant ECMO, PVAD, or IABP. We calculated baseline characteristics and </w:t>
      </w:r>
      <w:r w:rsidR="00F62674">
        <w:rPr>
          <w:rFonts w:ascii="Times New Roman" w:hAnsi="Times New Roman" w:cs="Times New Roman"/>
          <w:sz w:val="24"/>
          <w:szCs w:val="24"/>
        </w:rPr>
        <w:t xml:space="preserve">in hospital </w:t>
      </w:r>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patients who underwent acute circulatory support</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 xml:space="preserve">:Of patients who underwent heart transplantation, </w:t>
      </w:r>
      <w:r w:rsidR="00A240E9">
        <w:rPr>
          <w:rFonts w:ascii="Times New Roman" w:hAnsi="Times New Roman" w:cs="Times New Roman"/>
          <w:sz w:val="24"/>
          <w:szCs w:val="24"/>
        </w:rPr>
        <w:t>456</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w:t>
      </w:r>
      <w:r w:rsidR="00C36AD3" w:rsidRPr="00DD4C68">
        <w:rPr>
          <w:rFonts w:ascii="Times New Roman" w:hAnsi="Times New Roman" w:cs="Times New Roman"/>
          <w:sz w:val="24"/>
          <w:szCs w:val="24"/>
        </w:rPr>
        <w:t>6.</w:t>
      </w:r>
      <w:r w:rsidR="00A240E9">
        <w:rPr>
          <w:rFonts w:ascii="Times New Roman" w:hAnsi="Times New Roman" w:cs="Times New Roman"/>
          <w:sz w:val="24"/>
          <w:szCs w:val="24"/>
        </w:rPr>
        <w:t>6</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 xml:space="preserve">(p </w:t>
      </w:r>
      <w:r w:rsidR="00A240E9">
        <w:rPr>
          <w:rFonts w:ascii="Times New Roman" w:hAnsi="Times New Roman" w:cs="Times New Roman"/>
          <w:sz w:val="24"/>
          <w:szCs w:val="24"/>
        </w:rPr>
        <w:t>&lt; 0.001</w:t>
      </w:r>
      <w:r w:rsidR="0064066C">
        <w:rPr>
          <w:rFonts w:ascii="Times New Roman" w:hAnsi="Times New Roman" w:cs="Times New Roman"/>
          <w:sz w:val="24"/>
          <w:szCs w:val="24"/>
        </w:rPr>
        <w:t xml:space="preserve"> for trend), </w:t>
      </w:r>
      <w:r w:rsidR="00A240E9">
        <w:rPr>
          <w:rFonts w:ascii="Times New Roman" w:hAnsi="Times New Roman" w:cs="Times New Roman"/>
          <w:sz w:val="24"/>
          <w:szCs w:val="24"/>
        </w:rPr>
        <w:t xml:space="preserve">more than </w:t>
      </w:r>
      <w:r w:rsidR="0064066C">
        <w:rPr>
          <w:rFonts w:ascii="Times New Roman" w:hAnsi="Times New Roman" w:cs="Times New Roman"/>
          <w:sz w:val="24"/>
          <w:szCs w:val="24"/>
        </w:rPr>
        <w:t xml:space="preserve">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r w:rsidR="00AA2BFD">
        <w:rPr>
          <w:rFonts w:ascii="Times New Roman" w:hAnsi="Times New Roman" w:cs="Times New Roman"/>
          <w:sz w:val="24"/>
          <w:szCs w:val="24"/>
        </w:rPr>
        <w:t>–</w:t>
      </w:r>
      <w:r w:rsidR="00AA2BFD" w:rsidRPr="00360978">
        <w:rPr>
          <w:rFonts w:ascii="Times New Roman" w:hAnsi="Times New Roman" w:cs="Times New Roman"/>
          <w:sz w:val="24"/>
          <w:szCs w:val="24"/>
        </w:rPr>
        <w:t>2002</w:t>
      </w:r>
      <w:r w:rsidR="00360978">
        <w:rPr>
          <w:rFonts w:ascii="Times New Roman" w:hAnsi="Times New Roman" w:cs="Times New Roman"/>
          <w:color w:val="FF0000"/>
          <w:sz w:val="24"/>
          <w:szCs w:val="24"/>
        </w:rPr>
        <w:t xml:space="preserve"> </w:t>
      </w:r>
      <w:r w:rsidR="0092319C" w:rsidRPr="00DD4C68">
        <w:rPr>
          <w:rFonts w:ascii="Times New Roman" w:hAnsi="Times New Roman" w:cs="Times New Roman"/>
          <w:sz w:val="24"/>
          <w:szCs w:val="24"/>
        </w:rPr>
        <w:t xml:space="preserve">to </w:t>
      </w:r>
      <w:r w:rsidR="00A240E9">
        <w:rPr>
          <w:rFonts w:ascii="Times New Roman" w:hAnsi="Times New Roman" w:cs="Times New Roman"/>
          <w:sz w:val="24"/>
          <w:szCs w:val="24"/>
        </w:rPr>
        <w:t>40</w:t>
      </w:r>
      <w:r w:rsidR="00360978">
        <w:rPr>
          <w:rFonts w:ascii="Times New Roman" w:hAnsi="Times New Roman" w:cs="Times New Roman"/>
          <w:sz w:val="24"/>
          <w:szCs w:val="24"/>
        </w:rPr>
        <w:t xml:space="preserve"> </w:t>
      </w:r>
      <w:r w:rsidR="0092319C" w:rsidRPr="00DD4C68">
        <w:rPr>
          <w:rFonts w:ascii="Times New Roman" w:hAnsi="Times New Roman" w:cs="Times New Roman"/>
          <w:sz w:val="24"/>
          <w:szCs w:val="24"/>
        </w:rPr>
        <w:t xml:space="preserve">cases per year from </w:t>
      </w:r>
      <w:r w:rsidR="00A240E9" w:rsidRPr="00DD4C68">
        <w:rPr>
          <w:rFonts w:ascii="Times New Roman" w:hAnsi="Times New Roman" w:cs="Times New Roman"/>
          <w:sz w:val="24"/>
          <w:szCs w:val="24"/>
        </w:rPr>
        <w:t>20</w:t>
      </w:r>
      <w:r w:rsidR="00A240E9">
        <w:rPr>
          <w:rFonts w:ascii="Times New Roman" w:hAnsi="Times New Roman" w:cs="Times New Roman"/>
          <w:sz w:val="24"/>
          <w:szCs w:val="24"/>
        </w:rPr>
        <w:t>12</w:t>
      </w:r>
      <w:r w:rsidR="0092319C" w:rsidRPr="00DD4C68">
        <w:rPr>
          <w:rFonts w:ascii="Times New Roman" w:hAnsi="Times New Roman" w:cs="Times New Roman"/>
          <w:sz w:val="24"/>
          <w:szCs w:val="24"/>
        </w:rPr>
        <w:t xml:space="preserve">- </w:t>
      </w:r>
      <w:r w:rsidR="00A240E9" w:rsidRPr="00DD4C68">
        <w:rPr>
          <w:rFonts w:ascii="Times New Roman" w:hAnsi="Times New Roman" w:cs="Times New Roman"/>
          <w:sz w:val="24"/>
          <w:szCs w:val="24"/>
        </w:rPr>
        <w:t>201</w:t>
      </w:r>
      <w:r w:rsidR="00A240E9">
        <w:rPr>
          <w:rFonts w:ascii="Times New Roman" w:hAnsi="Times New Roman" w:cs="Times New Roman"/>
          <w:sz w:val="24"/>
          <w:szCs w:val="24"/>
        </w:rPr>
        <w:t>4</w:t>
      </w:r>
      <w:r w:rsidR="0092319C" w:rsidRPr="00DD4C68">
        <w:rPr>
          <w:rFonts w:ascii="Times New Roman" w:hAnsi="Times New Roman" w:cs="Times New Roman"/>
          <w:sz w:val="24"/>
          <w:szCs w:val="24"/>
        </w:rPr>
        <w:t xml:space="preserve">.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r w:rsidR="00A240E9">
        <w:rPr>
          <w:rFonts w:ascii="Times New Roman" w:hAnsi="Times New Roman" w:cs="Times New Roman"/>
          <w:sz w:val="24"/>
          <w:szCs w:val="24"/>
        </w:rPr>
        <w:t>341</w:t>
      </w:r>
      <w:r w:rsidR="00C36AD3" w:rsidRPr="00DD4C68">
        <w:rPr>
          <w:rFonts w:ascii="Times New Roman" w:hAnsi="Times New Roman" w:cs="Times New Roman"/>
          <w:sz w:val="24"/>
          <w:szCs w:val="24"/>
        </w:rPr>
        <w:t>(</w:t>
      </w:r>
      <w:r w:rsidR="00A240E9">
        <w:rPr>
          <w:rFonts w:ascii="Times New Roman" w:hAnsi="Times New Roman" w:cs="Times New Roman"/>
          <w:sz w:val="24"/>
          <w:szCs w:val="24"/>
        </w:rPr>
        <w:t>74.8</w:t>
      </w:r>
      <w:r w:rsidR="002D0091">
        <w:rPr>
          <w:rFonts w:ascii="Times New Roman" w:hAnsi="Times New Roman" w:cs="Times New Roman"/>
          <w:sz w:val="24"/>
          <w:szCs w:val="24"/>
        </w:rPr>
        <w:t>%) were</w:t>
      </w:r>
      <w:r w:rsidR="00360978">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A240E9">
        <w:rPr>
          <w:rFonts w:ascii="Times New Roman" w:hAnsi="Times New Roman" w:cs="Times New Roman"/>
          <w:sz w:val="24"/>
          <w:szCs w:val="24"/>
        </w:rPr>
        <w:t>130</w:t>
      </w:r>
      <w:ins w:id="0" w:author="David Ouyang" w:date="2017-06-02T22:24:00Z">
        <w:r w:rsidR="00360978">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A240E9">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A240E9">
        <w:rPr>
          <w:rFonts w:ascii="Times New Roman" w:hAnsi="Times New Roman" w:cs="Times New Roman"/>
          <w:sz w:val="24"/>
          <w:szCs w:val="24"/>
        </w:rPr>
        <w:t>21</w:t>
      </w:r>
      <w:r w:rsidRPr="00F11680">
        <w:rPr>
          <w:rFonts w:ascii="Times New Roman" w:hAnsi="Times New Roman" w:cs="Times New Roman"/>
          <w:sz w:val="24"/>
          <w:szCs w:val="24"/>
        </w:rPr>
        <w:t>(</w:t>
      </w:r>
      <w:r w:rsidR="00A240E9">
        <w:rPr>
          <w:rFonts w:ascii="Times New Roman" w:hAnsi="Times New Roman" w:cs="Times New Roman"/>
          <w:sz w:val="24"/>
          <w:szCs w:val="24"/>
        </w:rPr>
        <w:t>4.6</w:t>
      </w:r>
      <w:r w:rsidRPr="00F11680">
        <w:rPr>
          <w:rFonts w:ascii="Times New Roman" w:hAnsi="Times New Roman" w:cs="Times New Roman"/>
          <w:sz w:val="24"/>
          <w:szCs w:val="24"/>
        </w:rPr>
        <w:t>%) were supported</w:t>
      </w:r>
      <w:r w:rsidR="00360978">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by PVAD. Patients who required </w:t>
      </w:r>
      <w:r w:rsidR="00F966C6">
        <w:rPr>
          <w:rFonts w:ascii="Times New Roman" w:hAnsi="Times New Roman" w:cs="Times New Roman"/>
          <w:sz w:val="24"/>
          <w:szCs w:val="24"/>
        </w:rPr>
        <w:t xml:space="preserve">acute </w:t>
      </w:r>
      <w:r w:rsidR="00C36AD3" w:rsidRPr="00DD4C68">
        <w:rPr>
          <w:rFonts w:ascii="Times New Roman" w:hAnsi="Times New Roman" w:cs="Times New Roman"/>
          <w:sz w:val="24"/>
          <w:szCs w:val="24"/>
        </w:rPr>
        <w:t>circulatory support had increased length of stay (69.</w:t>
      </w:r>
      <w:r w:rsidR="00A240E9">
        <w:rPr>
          <w:rFonts w:ascii="Times New Roman" w:hAnsi="Times New Roman" w:cs="Times New Roman"/>
          <w:sz w:val="24"/>
          <w:szCs w:val="24"/>
        </w:rPr>
        <w:t>7</w:t>
      </w:r>
      <w:r w:rsidR="00C36AD3" w:rsidRPr="00DD4C68">
        <w:rPr>
          <w:rFonts w:ascii="Times New Roman" w:hAnsi="Times New Roman" w:cs="Times New Roman"/>
          <w:sz w:val="24"/>
          <w:szCs w:val="24"/>
        </w:rPr>
        <w:t xml:space="preserve">vs. </w:t>
      </w:r>
      <w:r w:rsidR="00A240E9">
        <w:rPr>
          <w:rFonts w:ascii="Times New Roman" w:hAnsi="Times New Roman" w:cs="Times New Roman"/>
          <w:sz w:val="24"/>
          <w:szCs w:val="24"/>
        </w:rPr>
        <w:t xml:space="preserve">41.3 </w:t>
      </w:r>
      <w:r w:rsidR="00C36AD3" w:rsidRPr="00DD4C68">
        <w:rPr>
          <w:rFonts w:ascii="Times New Roman" w:hAnsi="Times New Roman" w:cs="Times New Roman"/>
          <w:sz w:val="24"/>
          <w:szCs w:val="24"/>
        </w:rPr>
        <w:t xml:space="preserve"> days, p &lt; 0.001) and  in-hospital mortality (</w:t>
      </w:r>
      <w:r w:rsidR="00A240E9">
        <w:rPr>
          <w:rFonts w:ascii="Times New Roman" w:hAnsi="Times New Roman" w:cs="Times New Roman"/>
          <w:sz w:val="24"/>
          <w:szCs w:val="24"/>
        </w:rPr>
        <w:t>8.6</w:t>
      </w:r>
      <w:r w:rsidR="00C36AD3" w:rsidRPr="00DD4C68">
        <w:rPr>
          <w:rFonts w:ascii="Times New Roman" w:hAnsi="Times New Roman" w:cs="Times New Roman"/>
          <w:sz w:val="24"/>
          <w:szCs w:val="24"/>
        </w:rPr>
        <w:t>% vs. 6.</w:t>
      </w:r>
      <w:r w:rsidR="00A240E9">
        <w:rPr>
          <w:rFonts w:ascii="Times New Roman" w:hAnsi="Times New Roman" w:cs="Times New Roman"/>
          <w:sz w:val="24"/>
          <w:szCs w:val="24"/>
        </w:rPr>
        <w:t>2</w:t>
      </w:r>
      <w:r w:rsidR="00C36AD3" w:rsidRPr="00DD4C68">
        <w:rPr>
          <w:rFonts w:ascii="Times New Roman" w:hAnsi="Times New Roman" w:cs="Times New Roman"/>
          <w:sz w:val="24"/>
          <w:szCs w:val="24"/>
        </w:rPr>
        <w:t>%, p = 0.</w:t>
      </w:r>
      <w:r w:rsidR="00A240E9" w:rsidRPr="00DD4C68">
        <w:rPr>
          <w:rFonts w:ascii="Times New Roman" w:hAnsi="Times New Roman" w:cs="Times New Roman"/>
          <w:sz w:val="24"/>
          <w:szCs w:val="24"/>
        </w:rPr>
        <w:t>0</w:t>
      </w:r>
      <w:r w:rsidR="00F966C6">
        <w:rPr>
          <w:rFonts w:ascii="Times New Roman" w:hAnsi="Times New Roman" w:cs="Times New Roman"/>
          <w:sz w:val="24"/>
          <w:szCs w:val="24"/>
        </w:rPr>
        <w:t>5</w:t>
      </w:r>
      <w:r w:rsidR="00C36AD3" w:rsidRPr="00DD4C68">
        <w:rPr>
          <w:rFonts w:ascii="Times New Roman" w:hAnsi="Times New Roman" w:cs="Times New Roman"/>
          <w:sz w:val="24"/>
          <w:szCs w:val="24"/>
        </w:rPr>
        <w:t xml:space="preserve">). </w:t>
      </w:r>
      <w:r w:rsidR="008B7181">
        <w:rPr>
          <w:rFonts w:ascii="Times New Roman" w:hAnsi="Times New Roman" w:cs="Times New Roman"/>
          <w:sz w:val="24"/>
          <w:szCs w:val="24"/>
        </w:rPr>
        <w:t xml:space="preserve">Over time, there </w:t>
      </w:r>
      <w:r w:rsidR="00F966C6">
        <w:rPr>
          <w:rFonts w:ascii="Times New Roman" w:hAnsi="Times New Roman" w:cs="Times New Roman"/>
          <w:sz w:val="24"/>
          <w:szCs w:val="24"/>
        </w:rPr>
        <w:t>was</w:t>
      </w:r>
      <w:r w:rsidR="00360978">
        <w:rPr>
          <w:rFonts w:ascii="Times New Roman" w:hAnsi="Times New Roman" w:cs="Times New Roman"/>
          <w:sz w:val="24"/>
          <w:szCs w:val="24"/>
        </w:rPr>
        <w:t xml:space="preserve"> </w:t>
      </w:r>
      <w:r w:rsidR="008B7181">
        <w:rPr>
          <w:rFonts w:ascii="Times New Roman" w:hAnsi="Times New Roman" w:cs="Times New Roman"/>
          <w:sz w:val="24"/>
          <w:szCs w:val="24"/>
        </w:rPr>
        <w:t>an improvement in in-hospital mortality rate for all patients, but most significantly in patients who require acute circulatory support</w:t>
      </w:r>
      <w:r w:rsidR="00F966C6">
        <w:rPr>
          <w:rFonts w:ascii="Times New Roman" w:hAnsi="Times New Roman" w:cs="Times New Roman"/>
          <w:sz w:val="24"/>
          <w:szCs w:val="24"/>
        </w:rPr>
        <w:t xml:space="preserve"> (4.7% for acute circulatory support vs 5.1% for those without support prior to transplant from 2007-2014)</w:t>
      </w:r>
      <w:r w:rsidR="008B7181">
        <w:rPr>
          <w:rFonts w:ascii="Times New Roman" w:hAnsi="Times New Roman" w:cs="Times New Roman"/>
          <w:sz w:val="24"/>
          <w:szCs w:val="24"/>
        </w:rPr>
        <w:t>.</w:t>
      </w:r>
      <w:ins w:id="1" w:author="David Ouyang" w:date="2017-06-02T22:24:00Z">
        <w:r w:rsidR="00360978">
          <w:rPr>
            <w:rFonts w:ascii="Times New Roman" w:hAnsi="Times New Roman" w:cs="Times New Roman"/>
            <w:sz w:val="24"/>
            <w:szCs w:val="24"/>
          </w:rPr>
          <w:t xml:space="preserve"> </w:t>
        </w:r>
      </w:ins>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 hospitalization had increased </w:t>
      </w:r>
      <w:r w:rsidR="00F62674">
        <w:rPr>
          <w:rFonts w:ascii="Times New Roman" w:hAnsi="Times New Roman" w:cs="Times New Roman"/>
          <w:sz w:val="24"/>
          <w:szCs w:val="24"/>
        </w:rPr>
        <w:t xml:space="preserve">rates of complications including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r w:rsidR="00000403">
        <w:rPr>
          <w:rFonts w:ascii="Times New Roman" w:hAnsi="Times New Roman" w:cs="Times New Roman"/>
          <w:sz w:val="24"/>
          <w:szCs w:val="24"/>
        </w:rPr>
        <w:t xml:space="preserve">respiratory failure, cardiac complications, bleeding complications, and surgical complications requiring reoperation. </w:t>
      </w:r>
    </w:p>
    <w:p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xml:space="preserve">. These patients </w:t>
      </w:r>
      <w:r w:rsidR="008B7181" w:rsidRPr="00F11680">
        <w:rPr>
          <w:rFonts w:ascii="Times New Roman" w:hAnsi="Times New Roman" w:cs="Times New Roman"/>
          <w:sz w:val="24"/>
          <w:szCs w:val="24"/>
        </w:rPr>
        <w:t>exhibit</w:t>
      </w:r>
      <w:r w:rsidR="00F966C6">
        <w:rPr>
          <w:rFonts w:ascii="Times New Roman" w:hAnsi="Times New Roman" w:cs="Times New Roman"/>
          <w:sz w:val="24"/>
          <w:szCs w:val="24"/>
        </w:rPr>
        <w:t>ed</w:t>
      </w:r>
      <w:r w:rsidR="008B7181" w:rsidRPr="00F11680">
        <w:rPr>
          <w:rFonts w:ascii="Times New Roman" w:hAnsi="Times New Roman" w:cs="Times New Roman"/>
          <w:sz w:val="24"/>
          <w:szCs w:val="24"/>
        </w:rPr>
        <w:t xml:space="preserve"> increased</w:t>
      </w:r>
      <w:r w:rsidRPr="00F11680">
        <w:rPr>
          <w:rFonts w:ascii="Times New Roman" w:hAnsi="Times New Roman" w:cs="Times New Roman"/>
          <w:sz w:val="24"/>
          <w:szCs w:val="24"/>
        </w:rPr>
        <w:t xml:space="preserve">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w:t>
      </w:r>
      <w:r w:rsidR="008B7181">
        <w:rPr>
          <w:rFonts w:ascii="Times New Roman" w:hAnsi="Times New Roman" w:cs="Times New Roman"/>
          <w:sz w:val="24"/>
          <w:szCs w:val="24"/>
        </w:rPr>
        <w:t xml:space="preserve">, </w:t>
      </w:r>
      <w:r w:rsidR="00F966C6">
        <w:rPr>
          <w:rFonts w:ascii="Times New Roman" w:hAnsi="Times New Roman" w:cs="Times New Roman"/>
          <w:sz w:val="24"/>
          <w:szCs w:val="24"/>
        </w:rPr>
        <w:t>but mortality</w:t>
      </w:r>
      <w:ins w:id="2" w:author="David Ouyang" w:date="2017-06-02T22:25:00Z">
        <w:r w:rsidR="00360978">
          <w:rPr>
            <w:rFonts w:ascii="Times New Roman" w:hAnsi="Times New Roman" w:cs="Times New Roman"/>
            <w:sz w:val="24"/>
            <w:szCs w:val="24"/>
          </w:rPr>
          <w:t xml:space="preserve"> </w:t>
        </w:r>
      </w:ins>
      <w:r w:rsidR="00F966C6">
        <w:rPr>
          <w:rFonts w:ascii="Times New Roman" w:hAnsi="Times New Roman" w:cs="Times New Roman"/>
          <w:sz w:val="24"/>
          <w:szCs w:val="24"/>
        </w:rPr>
        <w:t>in the more recent era was not significantly different from those not receiving acute circulatory support prior to transplantation.</w:t>
      </w:r>
      <w:r w:rsidRPr="00F11680">
        <w:rPr>
          <w:rFonts w:ascii="Times New Roman" w:hAnsi="Times New Roman" w:cs="Times New Roman"/>
          <w:sz w:val="24"/>
          <w:szCs w:val="24"/>
        </w:rPr>
        <w:t xml:space="preserve">. </w:t>
      </w:r>
      <w:r w:rsidR="00000403">
        <w:rPr>
          <w:rFonts w:ascii="Times New Roman" w:hAnsi="Times New Roman" w:cs="Times New Roman"/>
          <w:sz w:val="24"/>
          <w:szCs w:val="24"/>
        </w:rPr>
        <w:lastRenderedPageBreak/>
        <w:t>Changes</w:t>
      </w:r>
      <w:r w:rsidRPr="00F11680">
        <w:rPr>
          <w:rFonts w:ascii="Times New Roman" w:hAnsi="Times New Roman" w:cs="Times New Roman"/>
          <w:sz w:val="24"/>
          <w:szCs w:val="24"/>
        </w:rPr>
        <w:t xml:space="preserve"> to the UNOS heart allocation protocol </w:t>
      </w:r>
      <w:r w:rsidR="00F966C6">
        <w:rPr>
          <w:rFonts w:ascii="Times New Roman" w:hAnsi="Times New Roman" w:cs="Times New Roman"/>
          <w:sz w:val="24"/>
          <w:szCs w:val="24"/>
        </w:rPr>
        <w:t>could accelerate this</w:t>
      </w:r>
      <w:r w:rsidR="00542917">
        <w:rPr>
          <w:rFonts w:ascii="Times New Roman" w:hAnsi="Times New Roman" w:cs="Times New Roman"/>
          <w:sz w:val="24"/>
          <w:szCs w:val="24"/>
        </w:rPr>
        <w:t xml:space="preserv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sidR="00F966C6">
        <w:rPr>
          <w:rFonts w:ascii="Times New Roman" w:hAnsi="Times New Roman" w:cs="Times New Roman"/>
          <w:sz w:val="24"/>
          <w:szCs w:val="24"/>
        </w:rPr>
        <w:t>bidity</w:t>
      </w:r>
      <w:r w:rsidR="00A40227">
        <w:rPr>
          <w:rFonts w:ascii="Times New Roman" w:hAnsi="Times New Roman" w:cs="Times New Roman"/>
          <w:sz w:val="24"/>
          <w:szCs w:val="24"/>
        </w:rPr>
        <w:t xml:space="preserve"> of these patients</w:t>
      </w:r>
      <w:ins w:id="3" w:author="David Ouyang" w:date="2017-06-02T22:25:00Z">
        <w:r w:rsidR="00360978">
          <w:rPr>
            <w:rFonts w:ascii="Times New Roman" w:hAnsi="Times New Roman" w:cs="Times New Roman"/>
            <w:sz w:val="24"/>
            <w:szCs w:val="24"/>
          </w:rPr>
          <w:t xml:space="preserve"> </w:t>
        </w:r>
      </w:ins>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p>
    <w:p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AA6822">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AA6822">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AA6822">
        <w:rPr>
          <w:rFonts w:ascii="Times New Roman" w:hAnsi="Times New Roman" w:cs="Times New Roman"/>
          <w:sz w:val="24"/>
          <w:szCs w:val="24"/>
        </w:rPr>
        <w:fldChar w:fldCharType="end"/>
      </w:r>
      <w:r w:rsidR="00263286">
        <w:rPr>
          <w:rFonts w:ascii="Times New Roman" w:hAnsi="Times New Roman" w:cs="Times New Roman"/>
          <w:sz w:val="24"/>
          <w:szCs w:val="24"/>
        </w:rPr>
        <w:t>.</w:t>
      </w:r>
      <w:ins w:id="4" w:author="David Ouyang" w:date="2017-06-02T22:25:00Z">
        <w:r w:rsidR="00360978">
          <w:rPr>
            <w:rFonts w:ascii="Times New Roman" w:hAnsi="Times New Roman" w:cs="Times New Roman"/>
            <w:sz w:val="24"/>
            <w:szCs w:val="24"/>
          </w:rPr>
          <w:t xml:space="preserve"> </w:t>
        </w:r>
      </w:ins>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r w:rsidR="00EB76AE">
        <w:rPr>
          <w:rFonts w:ascii="Times New Roman" w:hAnsi="Times New Roman" w:cs="Times New Roman"/>
          <w:sz w:val="24"/>
          <w:szCs w:val="24"/>
        </w:rPr>
        <w:t>serves</w:t>
      </w:r>
      <w:ins w:id="5" w:author="David Ouyang" w:date="2017-06-02T22:25:00Z">
        <w:r w:rsidR="00360978">
          <w:rPr>
            <w:rFonts w:ascii="Times New Roman" w:hAnsi="Times New Roman" w:cs="Times New Roman"/>
            <w:sz w:val="24"/>
            <w:szCs w:val="24"/>
          </w:rPr>
          <w:t xml:space="preserve"> </w:t>
        </w:r>
      </w:ins>
      <w:r w:rsidR="00B20DB7" w:rsidRPr="00DD4C68">
        <w:rPr>
          <w:rFonts w:ascii="Times New Roman" w:hAnsi="Times New Roman" w:cs="Times New Roman"/>
          <w:sz w:val="24"/>
          <w:szCs w:val="24"/>
        </w:rPr>
        <w:t>a crucial role in the treatment of end-stage heart failure.</w:t>
      </w:r>
      <w:r w:rsidR="00E5289D">
        <w:rPr>
          <w:rFonts w:ascii="Times New Roman" w:hAnsi="Times New Roman" w:cs="Times New Roman"/>
          <w:sz w:val="24"/>
          <w:szCs w:val="24"/>
        </w:rPr>
        <w:t xml:space="preserve"> Appropriate patient selection balances </w:t>
      </w:r>
      <w:r w:rsidR="00EB76AE">
        <w:rPr>
          <w:rFonts w:ascii="Times New Roman" w:hAnsi="Times New Roman" w:cs="Times New Roman"/>
          <w:sz w:val="24"/>
          <w:szCs w:val="24"/>
        </w:rPr>
        <w:t>survival 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ins w:id="6" w:author="David Ouyang" w:date="2017-06-02T22:25:00Z">
        <w:r w:rsidR="00360978">
          <w:rPr>
            <w:rFonts w:ascii="Times New Roman" w:hAnsi="Times New Roman" w:cs="Times New Roman"/>
            <w:sz w:val="24"/>
            <w:szCs w:val="24"/>
          </w:rPr>
          <w:t xml:space="preserve"> </w:t>
        </w:r>
      </w:ins>
      <w:r w:rsidR="00EB76AE">
        <w:rPr>
          <w:rFonts w:ascii="Times New Roman" w:hAnsi="Times New Roman" w:cs="Times New Roman"/>
          <w:sz w:val="24"/>
          <w:szCs w:val="24"/>
        </w:rPr>
        <w:t>cohorts</w:t>
      </w:r>
      <w:r w:rsidR="00AA6822">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AA6822">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AA6822">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r w:rsidR="00AD05F5">
        <w:rPr>
          <w:rFonts w:ascii="Times New Roman" w:hAnsi="Times New Roman" w:cs="Times New Roman"/>
          <w:sz w:val="24"/>
          <w:szCs w:val="24"/>
        </w:rPr>
        <w:t>Heart</w:t>
      </w:r>
      <w:ins w:id="7" w:author="David Ouyang" w:date="2017-06-02T22:25:00Z">
        <w:r w:rsidR="00360978">
          <w:rPr>
            <w:rFonts w:ascii="Times New Roman" w:hAnsi="Times New Roman" w:cs="Times New Roman"/>
            <w:sz w:val="24"/>
            <w:szCs w:val="24"/>
          </w:rPr>
          <w:t xml:space="preserve"> </w:t>
        </w:r>
      </w:ins>
      <w:r w:rsidR="0077642C" w:rsidRPr="00DD4C68">
        <w:rPr>
          <w:rFonts w:ascii="Times New Roman" w:eastAsia="Times New Roman" w:hAnsi="Times New Roman" w:cs="Times New Roman"/>
          <w:color w:val="222222"/>
          <w:sz w:val="24"/>
          <w:szCs w:val="24"/>
        </w:rPr>
        <w:t xml:space="preserve">transplant volumes have </w:t>
      </w:r>
      <w:proofErr w:type="spellStart"/>
      <w:r w:rsidR="0077642C" w:rsidRPr="00DD4C68">
        <w:rPr>
          <w:rFonts w:ascii="Times New Roman" w:eastAsia="Times New Roman" w:hAnsi="Times New Roman" w:cs="Times New Roman"/>
          <w:color w:val="222222"/>
          <w:sz w:val="24"/>
          <w:szCs w:val="24"/>
        </w:rPr>
        <w:t>plateaued</w:t>
      </w:r>
      <w:proofErr w:type="spellEnd"/>
      <w:r w:rsidR="0077642C" w:rsidRPr="00DD4C68">
        <w:rPr>
          <w:rFonts w:ascii="Times New Roman" w:eastAsia="Times New Roman" w:hAnsi="Times New Roman" w:cs="Times New Roman"/>
          <w:color w:val="222222"/>
          <w:sz w:val="24"/>
          <w:szCs w:val="24"/>
        </w:rPr>
        <w:t>, </w:t>
      </w:r>
      <w:r w:rsidR="00AD05F5">
        <w:rPr>
          <w:rFonts w:ascii="Times New Roman" w:eastAsia="Times New Roman" w:hAnsi="Times New Roman" w:cs="Times New Roman"/>
          <w:color w:val="222222"/>
          <w:sz w:val="24"/>
          <w:szCs w:val="24"/>
        </w:rPr>
        <w:t>yet</w:t>
      </w:r>
      <w:ins w:id="8" w:author="David Ouyang" w:date="2017-06-02T22:25:00Z">
        <w:r w:rsidR="00360978">
          <w:rPr>
            <w:rFonts w:ascii="Times New Roman" w:eastAsia="Times New Roman" w:hAnsi="Times New Roman" w:cs="Times New Roman"/>
            <w:color w:val="222222"/>
            <w:sz w:val="24"/>
            <w:szCs w:val="24"/>
          </w:rPr>
          <w:t xml:space="preserve"> </w:t>
        </w:r>
      </w:ins>
      <w:r w:rsidR="0077642C" w:rsidRPr="00DD4C68">
        <w:rPr>
          <w:rFonts w:ascii="Times New Roman" w:eastAsia="Times New Roman" w:hAnsi="Times New Roman" w:cs="Times New Roman"/>
          <w:color w:val="222222"/>
          <w:sz w:val="24"/>
          <w:szCs w:val="24"/>
        </w:rPr>
        <w:t xml:space="preserve">there has been a tremendous increase in the number of active transplant candidates from 1,203 candidates in 2006 to 3,008 candidates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AA6822">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AA6822">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AA6822">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AA6822">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ins w:id="9" w:author="David Ouyang" w:date="2017-06-02T22:25:00Z">
        <w:r w:rsidR="00360978">
          <w:rPr>
            <w:rFonts w:ascii="Times New Roman" w:hAnsi="Times New Roman" w:cs="Times New Roman"/>
            <w:sz w:val="24"/>
            <w:szCs w:val="24"/>
          </w:rPr>
          <w:t xml:space="preserve"> </w:t>
        </w:r>
      </w:ins>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r w:rsidR="00CC0F1F">
        <w:rPr>
          <w:rFonts w:ascii="Times New Roman" w:eastAsia="Times New Roman" w:hAnsi="Times New Roman" w:cs="Times New Roman"/>
          <w:color w:val="222222"/>
          <w:sz w:val="24"/>
          <w:szCs w:val="24"/>
        </w:rPr>
        <w:t>.</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A6822">
        <w:rPr>
          <w:rFonts w:ascii="Times New Roman" w:eastAsia="Times New Roman" w:hAnsi="Times New Roman" w:cs="Times New Roman"/>
          <w:color w:val="222222"/>
          <w:sz w:val="24"/>
          <w:szCs w:val="24"/>
        </w:rPr>
        <w:fldChar w:fldCharType="end"/>
      </w:r>
    </w:p>
    <w:p w:rsidR="00DD4C68" w:rsidRPr="00CC0F1F" w:rsidRDefault="00E15978" w:rsidP="00CC0F1F">
      <w:pPr>
        <w:spacing w:line="360" w:lineRule="auto"/>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sidR="00F7672E">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w:t>
      </w:r>
      <w:ins w:id="10" w:author="David Ouyang" w:date="2017-06-02T22:25:00Z">
        <w:r w:rsidR="00360978">
          <w:rPr>
            <w:rFonts w:ascii="Times New Roman" w:eastAsia="Times New Roman" w:hAnsi="Times New Roman" w:cs="Times New Roman"/>
            <w:color w:val="222222"/>
            <w:sz w:val="24"/>
            <w:szCs w:val="24"/>
          </w:rPr>
          <w:t xml:space="preserve"> </w:t>
        </w:r>
      </w:ins>
      <w:r w:rsidRPr="00DD4C68">
        <w:rPr>
          <w:rFonts w:ascii="Times New Roman" w:eastAsia="Times New Roman" w:hAnsi="Times New Roman" w:cs="Times New Roman"/>
          <w:color w:val="222222"/>
          <w:sz w:val="24"/>
          <w:szCs w:val="24"/>
        </w:rPr>
        <w:t>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xml:space="preserve">, 6 month </w:t>
      </w:r>
      <w:r w:rsidR="002B5305">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sidR="000B6B87">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r>
        <w:rPr>
          <w:rFonts w:ascii="Times New Roman" w:eastAsia="Times New Roman" w:hAnsi="Times New Roman" w:cs="Times New Roman"/>
          <w:color w:val="222222"/>
          <w:sz w:val="24"/>
          <w:szCs w:val="24"/>
        </w:rPr>
        <w:t xml:space="preserve">(e.g. a left ventricular assist device) </w:t>
      </w:r>
      <w:r w:rsidRPr="00DD4C68">
        <w:rPr>
          <w:rFonts w:ascii="Times New Roman" w:eastAsia="Times New Roman" w:hAnsi="Times New Roman" w:cs="Times New Roman"/>
          <w:color w:val="222222"/>
          <w:sz w:val="24"/>
          <w:szCs w:val="24"/>
        </w:rPr>
        <w:t>complicated by infection</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 to 35.7% in candidates supported by ECMO</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AA6822">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ins w:id="11" w:author="David Ouyang" w:date="2017-06-02T22:26:00Z">
        <w:r w:rsidR="00360978">
          <w:rPr>
            <w:rFonts w:ascii="Times New Roman" w:eastAsia="Times New Roman" w:hAnsi="Times New Roman" w:cs="Times New Roman"/>
            <w:color w:val="222222"/>
            <w:sz w:val="24"/>
            <w:szCs w:val="24"/>
          </w:rPr>
          <w:t xml:space="preserve"> </w:t>
        </w:r>
      </w:ins>
      <w:r w:rsidR="00CC0F1F" w:rsidRPr="00CC0F1F">
        <w:rPr>
          <w:rFonts w:ascii="Times New Roman" w:eastAsia="Times New Roman" w:hAnsi="Times New Roman" w:cs="Times New Roman"/>
          <w:color w:val="222222"/>
          <w:sz w:val="24"/>
          <w:szCs w:val="24"/>
        </w:rPr>
        <w:t xml:space="preserve">Roughly 40% </w:t>
      </w:r>
      <w:r w:rsidR="00EE4228" w:rsidRPr="00CC0F1F">
        <w:rPr>
          <w:rFonts w:ascii="Times New Roman" w:eastAsia="Times New Roman" w:hAnsi="Times New Roman" w:cs="Times New Roman"/>
          <w:color w:val="222222"/>
          <w:sz w:val="24"/>
          <w:szCs w:val="24"/>
        </w:rPr>
        <w:t xml:space="preserve">patients are being bridged to cardiac transplantation with </w:t>
      </w:r>
      <w:r w:rsidR="00CC0F1F" w:rsidRPr="00CC0F1F">
        <w:rPr>
          <w:rFonts w:ascii="Times New Roman" w:eastAsia="Times New Roman" w:hAnsi="Times New Roman" w:cs="Times New Roman"/>
          <w:color w:val="222222"/>
          <w:sz w:val="24"/>
          <w:szCs w:val="24"/>
        </w:rPr>
        <w:t xml:space="preserve">durable </w:t>
      </w:r>
      <w:r w:rsidR="00EE4228" w:rsidRPr="00CC0F1F">
        <w:rPr>
          <w:rFonts w:ascii="Times New Roman" w:eastAsia="Times New Roman" w:hAnsi="Times New Roman" w:cs="Times New Roman"/>
          <w:color w:val="222222"/>
          <w:sz w:val="24"/>
          <w:szCs w:val="24"/>
        </w:rPr>
        <w:t>mechanical circulatory support</w:t>
      </w:r>
      <w:r w:rsidR="00CC0F1F" w:rsidRPr="00CC0F1F">
        <w:rPr>
          <w:rFonts w:ascii="Times New Roman" w:hAnsi="Times New Roman" w:cs="Times New Roman"/>
          <w:color w:val="222222"/>
          <w:sz w:val="24"/>
          <w:szCs w:val="24"/>
        </w:rPr>
        <w:t xml:space="preserve">, but less </w:t>
      </w:r>
      <w:r w:rsidR="00CC0F1F" w:rsidRPr="00CC0F1F">
        <w:rPr>
          <w:rFonts w:ascii="Times New Roman" w:eastAsia="Times New Roman" w:hAnsi="Times New Roman" w:cs="Times New Roman"/>
          <w:color w:val="222222"/>
          <w:sz w:val="24"/>
          <w:szCs w:val="24"/>
        </w:rPr>
        <w:t>data is available on temporary circulatory support prior to cardiac transplantation.</w:t>
      </w:r>
    </w:p>
    <w:p w:rsidR="000B6B87"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A6822">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w:t>
      </w:r>
      <w:r w:rsidR="002B5305">
        <w:rPr>
          <w:rFonts w:ascii="Times New Roman" w:eastAsia="Times New Roman" w:hAnsi="Times New Roman" w:cs="Times New Roman"/>
          <w:color w:val="222222"/>
          <w:sz w:val="24"/>
          <w:szCs w:val="24"/>
        </w:rPr>
        <w:t>By</w:t>
      </w:r>
      <w:r w:rsidR="00DD4C68" w:rsidRPr="00DD4C68">
        <w:rPr>
          <w:rFonts w:ascii="Times New Roman" w:eastAsia="Times New Roman" w:hAnsi="Times New Roman" w:cs="Times New Roman"/>
          <w:color w:val="222222"/>
          <w:sz w:val="24"/>
          <w:szCs w:val="24"/>
        </w:rPr>
        <w:t xml:space="preserve">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rsidR="000838AD" w:rsidRDefault="002B5305" w:rsidP="00AD05F5">
      <w:pPr>
        <w:spacing w:after="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Given</w:t>
      </w:r>
      <w:r w:rsidR="000838AD">
        <w:rPr>
          <w:rFonts w:ascii="Times New Roman" w:eastAsia="Times New Roman" w:hAnsi="Times New Roman" w:cs="Times New Roman"/>
          <w:color w:val="222222"/>
          <w:sz w:val="24"/>
          <w:szCs w:val="24"/>
        </w:rPr>
        <w:t xml:space="preserve"> the</w:t>
      </w:r>
      <w:ins w:id="12" w:author="David Ouyang" w:date="2017-06-02T22:26:00Z">
        <w:r w:rsidR="00360978">
          <w:rPr>
            <w:rFonts w:ascii="Times New Roman" w:eastAsia="Times New Roman" w:hAnsi="Times New Roman" w:cs="Times New Roman"/>
            <w:color w:val="222222"/>
            <w:sz w:val="24"/>
            <w:szCs w:val="24"/>
          </w:rPr>
          <w:t xml:space="preserve"> </w:t>
        </w:r>
      </w:ins>
      <w:r w:rsidR="000838AD">
        <w:rPr>
          <w:rFonts w:ascii="Times New Roman" w:eastAsia="Times New Roman" w:hAnsi="Times New Roman" w:cs="Times New Roman"/>
          <w:color w:val="222222"/>
          <w:sz w:val="24"/>
          <w:szCs w:val="24"/>
        </w:rPr>
        <w:t xml:space="preserve">severity of illness in these patient populations, </w:t>
      </w:r>
      <w:r>
        <w:rPr>
          <w:rFonts w:ascii="Times New Roman" w:eastAsia="Times New Roman" w:hAnsi="Times New Roman" w:cs="Times New Roman"/>
          <w:color w:val="222222"/>
          <w:sz w:val="24"/>
          <w:szCs w:val="24"/>
        </w:rPr>
        <w:t>many recognize</w:t>
      </w:r>
      <w:r w:rsidR="00545C32">
        <w:rPr>
          <w:rFonts w:ascii="Times New Roman" w:eastAsia="Times New Roman" w:hAnsi="Times New Roman" w:cs="Times New Roman"/>
          <w:color w:val="222222"/>
          <w:sz w:val="24"/>
          <w:szCs w:val="24"/>
        </w:rPr>
        <w:t xml:space="preserve">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example,for </w:t>
      </w:r>
      <w:r w:rsidR="00545C32">
        <w:rPr>
          <w:rFonts w:ascii="Times New Roman" w:eastAsia="Times New Roman" w:hAnsi="Times New Roman" w:cs="Times New Roman"/>
          <w:color w:val="222222"/>
          <w:sz w:val="24"/>
          <w:szCs w:val="24"/>
        </w:rPr>
        <w:t xml:space="preserve">patients undergoing ECMO support,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A6822">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p>
    <w:p w:rsidR="000D136B" w:rsidRDefault="0092639E" w:rsidP="000D136B">
      <w:pPr>
        <w:spacing w:line="360" w:lineRule="auto"/>
        <w:ind w:firstLine="360"/>
        <w:rPr>
          <w:rFonts w:ascii="Times New Roman" w:hAnsi="Times New Roman" w:cs="Times New Roman"/>
          <w:sz w:val="24"/>
          <w:szCs w:val="24"/>
        </w:rPr>
      </w:pPr>
      <w:r w:rsidRPr="00DD4C68">
        <w:rPr>
          <w:rFonts w:ascii="Times New Roman" w:hAnsi="Times New Roman" w:cs="Times New Roman"/>
          <w:sz w:val="24"/>
          <w:szCs w:val="24"/>
        </w:rPr>
        <w:t xml:space="preserve">The desire to balance the needs of critically ill patients with long term outcomes </w:t>
      </w:r>
      <w:r w:rsidR="000B6B87">
        <w:rPr>
          <w:rFonts w:ascii="Times New Roman" w:hAnsi="Times New Roman" w:cs="Times New Roman"/>
          <w:sz w:val="24"/>
          <w:szCs w:val="24"/>
        </w:rPr>
        <w:t xml:space="preserve">after the receipt </w:t>
      </w:r>
      <w:r w:rsidRPr="00DD4C68">
        <w:rPr>
          <w:rFonts w:ascii="Times New Roman" w:hAnsi="Times New Roman" w:cs="Times New Roman"/>
          <w:sz w:val="24"/>
          <w:szCs w:val="24"/>
        </w:rPr>
        <w:t xml:space="preserve">of a limited resource suggest </w:t>
      </w:r>
      <w:r w:rsidR="000B6B87">
        <w:rPr>
          <w:rFonts w:ascii="Times New Roman" w:hAnsi="Times New Roman" w:cs="Times New Roman"/>
          <w:sz w:val="24"/>
          <w:szCs w:val="24"/>
        </w:rPr>
        <w:t xml:space="preserve">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ins w:id="13" w:author="David Ouyang" w:date="2017-06-02T22:26:00Z">
        <w:r w:rsidR="00360978">
          <w:rPr>
            <w:rFonts w:ascii="Times New Roman" w:hAnsi="Times New Roman" w:cs="Times New Roman"/>
            <w:sz w:val="24"/>
            <w:szCs w:val="24"/>
          </w:rPr>
          <w:t xml:space="preserve"> </w:t>
        </w:r>
      </w:ins>
      <w:r w:rsidR="000B6B87">
        <w:rPr>
          <w:rFonts w:ascii="Times New Roman" w:hAnsi="Times New Roman" w:cs="Times New Roman"/>
          <w:sz w:val="24"/>
          <w:szCs w:val="24"/>
        </w:rPr>
        <w:t>but</w:t>
      </w:r>
      <w:ins w:id="14" w:author="David Ouyang" w:date="2017-06-02T22:26:00Z">
        <w:r w:rsidR="00360978">
          <w:rPr>
            <w:rFonts w:ascii="Times New Roman" w:hAnsi="Times New Roman" w:cs="Times New Roman"/>
            <w:sz w:val="24"/>
            <w:szCs w:val="24"/>
          </w:rPr>
          <w:t xml:space="preserve"> </w:t>
        </w:r>
      </w:ins>
      <w:r w:rsidR="00D47351" w:rsidRPr="00DD4C68">
        <w:rPr>
          <w:rFonts w:ascii="Times New Roman" w:hAnsi="Times New Roman" w:cs="Times New Roman"/>
          <w:sz w:val="24"/>
          <w:szCs w:val="24"/>
        </w:rPr>
        <w:t xml:space="preserve">there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w:t>
      </w:r>
      <w:r w:rsidR="000B6B87">
        <w:rPr>
          <w:rFonts w:ascii="Times New Roman" w:hAnsi="Times New Roman" w:cs="Times New Roman"/>
          <w:sz w:val="24"/>
          <w:szCs w:val="24"/>
        </w:rPr>
        <w:t xml:space="preserve"> their</w:t>
      </w:r>
      <w:ins w:id="15" w:author="David Ouyang" w:date="2017-06-02T22:26:00Z">
        <w:r w:rsidR="00360978">
          <w:rPr>
            <w:rFonts w:ascii="Times New Roman" w:hAnsi="Times New Roman" w:cs="Times New Roman"/>
            <w:sz w:val="24"/>
            <w:szCs w:val="24"/>
          </w:rPr>
          <w:t xml:space="preserve"> </w:t>
        </w:r>
      </w:ins>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In this study, we use the largest national database of hospitalizations in the United States to assess the outcomes of patients who underwent acute circulatory support prior to heart transplantation</w:t>
      </w:r>
      <w:r w:rsidR="000B6B87">
        <w:rPr>
          <w:rFonts w:ascii="Times New Roman" w:hAnsi="Times New Roman" w:cs="Times New Roman"/>
          <w:sz w:val="24"/>
          <w:szCs w:val="24"/>
        </w:rPr>
        <w:t xml:space="preserve">, </w:t>
      </w:r>
      <w:r w:rsidR="002B5305">
        <w:rPr>
          <w:rFonts w:ascii="Times New Roman" w:hAnsi="Times New Roman" w:cs="Times New Roman"/>
          <w:sz w:val="24"/>
          <w:szCs w:val="24"/>
        </w:rPr>
        <w:t>and compare their</w:t>
      </w:r>
      <w:r w:rsidR="00E40B76"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rsidR="00D47351" w:rsidRPr="000D136B" w:rsidRDefault="000D136B" w:rsidP="000D136B">
      <w:pPr>
        <w:spacing w:line="360" w:lineRule="auto"/>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w:t>
      </w:r>
      <w:r w:rsidR="00EE4228" w:rsidRPr="000D136B">
        <w:rPr>
          <w:rFonts w:ascii="Times New Roman" w:hAnsi="Times New Roman" w:cs="Times New Roman"/>
          <w:sz w:val="24"/>
          <w:szCs w:val="24"/>
        </w:rPr>
        <w:t xml:space="preserve"> acute circulatory support pri</w:t>
      </w:r>
      <w:r w:rsidRPr="000D136B">
        <w:rPr>
          <w:rFonts w:ascii="Times New Roman" w:hAnsi="Times New Roman" w:cs="Times New Roman"/>
          <w:sz w:val="24"/>
          <w:szCs w:val="24"/>
        </w:rPr>
        <w:t>or to heart transplantation would</w:t>
      </w:r>
      <w:r w:rsidR="00EE4228" w:rsidRPr="000D136B">
        <w:rPr>
          <w:rFonts w:ascii="Times New Roman" w:hAnsi="Times New Roman" w:cs="Times New Roman"/>
          <w:sz w:val="24"/>
          <w:szCs w:val="24"/>
        </w:rPr>
        <w:t xml:space="preserve"> exhibit significantly higher morbidity and mortality after cardiac transplantati</w:t>
      </w:r>
      <w:r w:rsidRPr="000D136B">
        <w:rPr>
          <w:rFonts w:ascii="Times New Roman" w:hAnsi="Times New Roman" w:cs="Times New Roman"/>
          <w:sz w:val="24"/>
          <w:szCs w:val="24"/>
        </w:rPr>
        <w:t>on than those patients who did</w:t>
      </w:r>
      <w:r w:rsidR="00EE4228" w:rsidRPr="000D136B">
        <w:rPr>
          <w:rFonts w:ascii="Times New Roman" w:hAnsi="Times New Roman" w:cs="Times New Roman"/>
          <w:sz w:val="24"/>
          <w:szCs w:val="24"/>
        </w:rPr>
        <w:t xml:space="preserve"> not require acute circulatory support, and </w:t>
      </w:r>
      <w:r w:rsidRPr="000D136B">
        <w:rPr>
          <w:rFonts w:ascii="Times New Roman" w:hAnsi="Times New Roman" w:cs="Times New Roman"/>
          <w:sz w:val="24"/>
          <w:szCs w:val="24"/>
        </w:rPr>
        <w:t>that tho</w:t>
      </w:r>
      <w:r w:rsidR="00EE4228" w:rsidRPr="000D136B">
        <w:rPr>
          <w:rFonts w:ascii="Times New Roman" w:hAnsi="Times New Roman" w:cs="Times New Roman"/>
          <w:sz w:val="24"/>
          <w:szCs w:val="24"/>
        </w:rPr>
        <w:t>se outcomes will vary by type of support (ECMO vs PVAD vs IABP)</w:t>
      </w:r>
      <w:r w:rsidRPr="000D136B">
        <w:rPr>
          <w:rFonts w:ascii="Times New Roman" w:hAnsi="Times New Roman" w:cs="Times New Roman"/>
          <w:sz w:val="24"/>
          <w:szCs w:val="24"/>
        </w:rPr>
        <w:t>. We also sought to d</w:t>
      </w:r>
      <w:r w:rsidR="00EE4228" w:rsidRPr="000D136B">
        <w:rPr>
          <w:rFonts w:ascii="Times New Roman" w:hAnsi="Times New Roman" w:cs="Times New Roman"/>
          <w:sz w:val="24"/>
          <w:szCs w:val="24"/>
        </w:rPr>
        <w:t>escribe trends in the prevalence of acute mechanical circulatory support prior to cardiac transplantation over time</w:t>
      </w:r>
      <w:r w:rsidRPr="000D136B">
        <w:rPr>
          <w:rFonts w:ascii="Times New Roman" w:hAnsi="Times New Roman" w:cs="Times New Roman"/>
          <w:sz w:val="24"/>
          <w:szCs w:val="24"/>
        </w:rPr>
        <w:t>, as well as changes in outcomes after time.</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w:t>
      </w:r>
      <w:r w:rsidR="00C41623" w:rsidRPr="00DD4C68">
        <w:rPr>
          <w:rFonts w:ascii="Times New Roman" w:hAnsi="Times New Roman" w:cs="Times New Roman"/>
          <w:sz w:val="24"/>
          <w:szCs w:val="24"/>
        </w:rPr>
        <w:lastRenderedPageBreak/>
        <w:t>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w:t>
      </w:r>
      <w:ins w:id="16" w:author="David Ouyang" w:date="2017-06-02T22:26:00Z">
        <w:r w:rsidR="00360978">
          <w:rPr>
            <w:rFonts w:ascii="Times New Roman" w:hAnsi="Times New Roman" w:cs="Times New Roman"/>
            <w:sz w:val="24"/>
            <w:szCs w:val="24"/>
          </w:rPr>
          <w:t xml:space="preserve"> </w:t>
        </w:r>
      </w:ins>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2B5305">
        <w:rPr>
          <w:rFonts w:ascii="Times New Roman" w:hAnsi="Times New Roman" w:cs="Times New Roman"/>
          <w:sz w:val="24"/>
          <w:szCs w:val="24"/>
        </w:rPr>
        <w:t xml:space="preserve"> from 1988 to 2014</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AA6822" w:rsidRPr="000D136B" w:rsidRDefault="002F7417" w:rsidP="000D136B">
      <w:pPr>
        <w:spacing w:line="360" w:lineRule="auto"/>
      </w:pPr>
      <w:ins w:id="17" w:author="David Ouyang" w:date="2017-06-02T22:32:00Z">
        <w:r>
          <w:rPr>
            <w:rFonts w:ascii="Times New Roman" w:hAnsi="Times New Roman" w:cs="Times New Roman"/>
            <w:sz w:val="24"/>
            <w:szCs w:val="24"/>
          </w:rPr>
          <w:tab/>
        </w:r>
      </w:ins>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w:t>
      </w:r>
      <w:r w:rsidR="00C41623" w:rsidRPr="000D136B">
        <w:rPr>
          <w:rFonts w:ascii="Times New Roman" w:hAnsi="Times New Roman" w:cs="Times New Roman"/>
          <w:sz w:val="24"/>
          <w:szCs w:val="24"/>
        </w:rPr>
        <w:t xml:space="preserve">resholds of 0.05. </w:t>
      </w:r>
      <w:r w:rsidR="00EE4228" w:rsidRPr="000D136B">
        <w:rPr>
          <w:rFonts w:ascii="Times New Roman" w:hAnsi="Times New Roman" w:cs="Times New Roman"/>
          <w:sz w:val="24"/>
          <w:szCs w:val="24"/>
        </w:rPr>
        <w:t>Logistic regression was performed for the multivariate analysis.</w:t>
      </w:r>
    </w:p>
    <w:p w:rsidR="00C41623" w:rsidRPr="00DD4C68" w:rsidRDefault="00C41623" w:rsidP="00DD4C68">
      <w:pPr>
        <w:spacing w:line="360" w:lineRule="auto"/>
        <w:rPr>
          <w:rFonts w:ascii="Times New Roman" w:hAnsi="Times New Roman" w:cs="Times New Roman"/>
          <w:sz w:val="24"/>
          <w:szCs w:val="24"/>
        </w:rPr>
      </w:pPr>
    </w:p>
    <w:p w:rsidR="00460085" w:rsidRPr="00DD4C68" w:rsidRDefault="00460085" w:rsidP="00DD4C68">
      <w:pPr>
        <w:spacing w:line="360" w:lineRule="auto"/>
        <w:rPr>
          <w:rFonts w:ascii="Times New Roman" w:hAnsi="Times New Roman" w:cs="Times New Roman"/>
          <w:b/>
          <w:sz w:val="24"/>
          <w:szCs w:val="24"/>
        </w:rPr>
      </w:pPr>
    </w:p>
    <w:p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24E5D" w:rsidRDefault="00F24E5D" w:rsidP="00DD4C68">
      <w:pPr>
        <w:pStyle w:val="NoSpacing"/>
        <w:tabs>
          <w:tab w:val="left" w:pos="1470"/>
        </w:tabs>
        <w:spacing w:line="360" w:lineRule="auto"/>
        <w:rPr>
          <w:rFonts w:ascii="Times New Roman" w:hAnsi="Times New Roman" w:cs="Times New Roman"/>
          <w:sz w:val="24"/>
          <w:szCs w:val="24"/>
        </w:rPr>
      </w:pPr>
    </w:p>
    <w:p w:rsidR="009D2E6B" w:rsidRPr="00DD4C68" w:rsidRDefault="002F7417" w:rsidP="00F24E5D">
      <w:pPr>
        <w:pStyle w:val="NoSpacing"/>
        <w:tabs>
          <w:tab w:val="left" w:pos="1470"/>
        </w:tabs>
        <w:spacing w:line="360" w:lineRule="auto"/>
        <w:rPr>
          <w:rFonts w:ascii="Times New Roman" w:hAnsi="Times New Roman" w:cs="Times New Roman"/>
          <w:sz w:val="24"/>
          <w:szCs w:val="24"/>
        </w:rPr>
      </w:pPr>
      <w:ins w:id="18" w:author="David Ouyang" w:date="2017-06-02T22:32:00Z">
        <w:r>
          <w:rPr>
            <w:rFonts w:ascii="Times New Roman" w:hAnsi="Times New Roman" w:cs="Times New Roman"/>
            <w:sz w:val="24"/>
            <w:szCs w:val="24"/>
          </w:rPr>
          <w:t xml:space="preserve">            </w:t>
        </w:r>
      </w:ins>
      <w:ins w:id="19" w:author="David Ouyang" w:date="2017-06-02T22:33:00Z">
        <w:r>
          <w:rPr>
            <w:rFonts w:ascii="Times New Roman" w:hAnsi="Times New Roman" w:cs="Times New Roman"/>
            <w:sz w:val="24"/>
            <w:szCs w:val="24"/>
          </w:rPr>
          <w:t xml:space="preserve"> </w:t>
        </w:r>
      </w:ins>
      <w:r w:rsidR="002B5305">
        <w:rPr>
          <w:rFonts w:ascii="Times New Roman" w:hAnsi="Times New Roman" w:cs="Times New Roman"/>
          <w:sz w:val="24"/>
          <w:szCs w:val="24"/>
        </w:rPr>
        <w:t>Between 1998 and 2014</w:t>
      </w:r>
      <w:r w:rsidR="00871D6E" w:rsidRPr="00DD4C68">
        <w:rPr>
          <w:rFonts w:ascii="Times New Roman" w:hAnsi="Times New Roman" w:cs="Times New Roman"/>
          <w:sz w:val="24"/>
          <w:szCs w:val="24"/>
        </w:rPr>
        <w:t xml:space="preserve">, there were </w:t>
      </w:r>
      <w:r w:rsidR="00312EE5">
        <w:rPr>
          <w:rFonts w:ascii="Times New Roman" w:hAnsi="Times New Roman" w:cs="Times New Roman"/>
          <w:sz w:val="24"/>
          <w:szCs w:val="24"/>
        </w:rPr>
        <w:t>6,892</w:t>
      </w:r>
      <w:r w:rsidR="00871D6E" w:rsidRPr="00DD4C68">
        <w:rPr>
          <w:rFonts w:ascii="Times New Roman" w:hAnsi="Times New Roman" w:cs="Times New Roman"/>
          <w:sz w:val="24"/>
          <w:szCs w:val="24"/>
        </w:rPr>
        <w:t xml:space="preserve"> patients who underwent cardiac transplantationin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w:t>
      </w:r>
      <w:r w:rsidR="00312EE5">
        <w:rPr>
          <w:rFonts w:ascii="Times New Roman" w:hAnsi="Times New Roman" w:cs="Times New Roman"/>
          <w:sz w:val="24"/>
          <w:szCs w:val="24"/>
        </w:rPr>
        <w:t>0</w:t>
      </w:r>
      <w:r w:rsidR="00A85CAB" w:rsidRPr="00DD4C68">
        <w:rPr>
          <w:rFonts w:ascii="Times New Roman" w:hAnsi="Times New Roman" w:cs="Times New Roman"/>
          <w:sz w:val="24"/>
          <w:szCs w:val="24"/>
        </w:rPr>
        <w:t>%) and white (</w:t>
      </w:r>
      <w:r w:rsidR="00312EE5">
        <w:rPr>
          <w:rFonts w:ascii="Times New Roman" w:hAnsi="Times New Roman" w:cs="Times New Roman"/>
          <w:sz w:val="24"/>
          <w:szCs w:val="24"/>
        </w:rPr>
        <w:t>57.0</w:t>
      </w:r>
      <w:r w:rsidR="00A85CAB" w:rsidRPr="00DD4C68">
        <w:rPr>
          <w:rFonts w:ascii="Times New Roman" w:hAnsi="Times New Roman" w:cs="Times New Roman"/>
          <w:sz w:val="24"/>
          <w:szCs w:val="24"/>
        </w:rPr>
        <w:t xml:space="preserve">%) and had a mean age of </w:t>
      </w:r>
      <w:r w:rsidR="00312EE5">
        <w:rPr>
          <w:rFonts w:ascii="Times New Roman" w:hAnsi="Times New Roman" w:cs="Times New Roman"/>
          <w:sz w:val="24"/>
          <w:szCs w:val="24"/>
        </w:rPr>
        <w:t>46.5</w:t>
      </w:r>
      <w:r w:rsidR="00360978">
        <w:rPr>
          <w:rFonts w:ascii="Times New Roman" w:hAnsi="Times New Roman" w:cs="Times New Roman"/>
          <w:sz w:val="24"/>
          <w:szCs w:val="24"/>
        </w:rPr>
        <w:t xml:space="preserve"> </w:t>
      </w:r>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 xml:space="preserve">(SD </w:t>
      </w:r>
      <w:r w:rsidR="00312EE5">
        <w:rPr>
          <w:rFonts w:ascii="Times New Roman" w:hAnsi="Times New Roman" w:cs="Times New Roman"/>
          <w:sz w:val="24"/>
          <w:szCs w:val="24"/>
        </w:rPr>
        <w:t>19.0</w:t>
      </w:r>
      <w:r w:rsidR="00A85CAB" w:rsidRPr="00DD4C68">
        <w:rPr>
          <w:rFonts w:ascii="Times New Roman" w:hAnsi="Times New Roman" w:cs="Times New Roman"/>
          <w:sz w:val="24"/>
          <w:szCs w:val="24"/>
        </w:rPr>
        <w:t>). Most patients were hospitalized at large</w:t>
      </w:r>
      <w:r w:rsidR="00312EE5">
        <w:rPr>
          <w:rFonts w:ascii="Times New Roman" w:hAnsi="Times New Roman" w:cs="Times New Roman"/>
          <w:sz w:val="24"/>
          <w:szCs w:val="24"/>
        </w:rPr>
        <w:t xml:space="preserve">, </w:t>
      </w:r>
      <w:r w:rsidR="00312EE5" w:rsidRPr="00DD4C68">
        <w:rPr>
          <w:rFonts w:ascii="Times New Roman" w:hAnsi="Times New Roman" w:cs="Times New Roman"/>
          <w:sz w:val="24"/>
          <w:szCs w:val="24"/>
        </w:rPr>
        <w:lastRenderedPageBreak/>
        <w:t>urban</w:t>
      </w:r>
      <w:r w:rsidR="00312EE5">
        <w:rPr>
          <w:rFonts w:ascii="Times New Roman" w:hAnsi="Times New Roman" w:cs="Times New Roman"/>
          <w:sz w:val="24"/>
          <w:szCs w:val="24"/>
        </w:rPr>
        <w:t>,</w:t>
      </w:r>
      <w:ins w:id="20" w:author="David Ouyang" w:date="2017-06-02T22:27:00Z">
        <w:r w:rsidR="00360978">
          <w:rPr>
            <w:rFonts w:ascii="Times New Roman" w:hAnsi="Times New Roman" w:cs="Times New Roman"/>
            <w:sz w:val="24"/>
            <w:szCs w:val="24"/>
          </w:rPr>
          <w:t xml:space="preserve"> </w:t>
        </w:r>
      </w:ins>
      <w:r w:rsidR="00A85CAB" w:rsidRPr="00DD4C68">
        <w:rPr>
          <w:rFonts w:ascii="Times New Roman" w:hAnsi="Times New Roman" w:cs="Times New Roman"/>
          <w:sz w:val="24"/>
          <w:szCs w:val="24"/>
        </w:rPr>
        <w:t>academic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Consistent with the demographics of congestive heart failure overall, patients had a high proportion of ischemic heart disease (</w:t>
      </w:r>
      <w:r w:rsidR="00312EE5">
        <w:rPr>
          <w:rFonts w:ascii="Times New Roman" w:hAnsi="Times New Roman" w:cs="Times New Roman"/>
          <w:sz w:val="24"/>
          <w:szCs w:val="24"/>
        </w:rPr>
        <w:t>42.9</w:t>
      </w:r>
      <w:r w:rsidR="00725B9C">
        <w:rPr>
          <w:rFonts w:ascii="Times New Roman" w:hAnsi="Times New Roman" w:cs="Times New Roman"/>
          <w:sz w:val="24"/>
          <w:szCs w:val="24"/>
        </w:rPr>
        <w:t>%), hypertension (</w:t>
      </w:r>
      <w:r w:rsidR="00312EE5">
        <w:rPr>
          <w:rFonts w:ascii="Times New Roman" w:hAnsi="Times New Roman" w:cs="Times New Roman"/>
          <w:sz w:val="24"/>
          <w:szCs w:val="24"/>
        </w:rPr>
        <w:t>29.7</w:t>
      </w:r>
      <w:r w:rsidR="00725B9C">
        <w:rPr>
          <w:rFonts w:ascii="Times New Roman" w:hAnsi="Times New Roman" w:cs="Times New Roman"/>
          <w:sz w:val="24"/>
          <w:szCs w:val="24"/>
        </w:rPr>
        <w:t>%), diabetes (19.5%), and pre-existing renal dysfunction (</w:t>
      </w:r>
      <w:r w:rsidR="00312EE5">
        <w:rPr>
          <w:rFonts w:ascii="Times New Roman" w:hAnsi="Times New Roman" w:cs="Times New Roman"/>
          <w:sz w:val="24"/>
          <w:szCs w:val="24"/>
        </w:rPr>
        <w:t>33.2</w:t>
      </w:r>
      <w:r w:rsidR="00725B9C">
        <w:rPr>
          <w:rFonts w:ascii="Times New Roman" w:hAnsi="Times New Roman" w:cs="Times New Roman"/>
          <w:sz w:val="24"/>
          <w:szCs w:val="24"/>
        </w:rPr>
        <w:t xml:space="preserve">%).  </w:t>
      </w:r>
    </w:p>
    <w:p w:rsidR="00725B9C" w:rsidRDefault="00725B9C"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In this cohort, </w:t>
      </w:r>
      <w:r w:rsidR="00312EE5">
        <w:rPr>
          <w:rFonts w:ascii="Times New Roman" w:hAnsi="Times New Roman" w:cs="Times New Roman"/>
          <w:sz w:val="24"/>
          <w:szCs w:val="24"/>
        </w:rPr>
        <w:t xml:space="preserve">456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w:t>
      </w:r>
      <w:r w:rsidR="00312EE5">
        <w:rPr>
          <w:rFonts w:ascii="Times New Roman" w:hAnsi="Times New Roman" w:cs="Times New Roman"/>
          <w:sz w:val="24"/>
          <w:szCs w:val="24"/>
        </w:rPr>
        <w:t>341</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had an IABP placed, </w:t>
      </w:r>
      <w:r w:rsidR="00312EE5">
        <w:rPr>
          <w:rFonts w:ascii="Times New Roman" w:hAnsi="Times New Roman" w:cs="Times New Roman"/>
          <w:sz w:val="24"/>
          <w:szCs w:val="24"/>
        </w:rPr>
        <w:t>130</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were started on ECMO, and </w:t>
      </w:r>
      <w:r w:rsidR="00312EE5">
        <w:rPr>
          <w:rFonts w:ascii="Times New Roman" w:hAnsi="Times New Roman" w:cs="Times New Roman"/>
          <w:sz w:val="24"/>
          <w:szCs w:val="24"/>
        </w:rPr>
        <w:t>21</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underwent PVAD placement. </w:t>
      </w:r>
      <w:r>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For patients requiring acute circulatory support, there was a decreased rate of diabetes (1</w:t>
      </w:r>
      <w:r w:rsidR="00312EE5">
        <w:rPr>
          <w:rFonts w:ascii="Times New Roman" w:hAnsi="Times New Roman" w:cs="Times New Roman"/>
          <w:sz w:val="24"/>
          <w:szCs w:val="24"/>
        </w:rPr>
        <w:t>5</w:t>
      </w:r>
      <w:r w:rsidR="00565354">
        <w:rPr>
          <w:rFonts w:ascii="Times New Roman" w:hAnsi="Times New Roman" w:cs="Times New Roman"/>
          <w:sz w:val="24"/>
          <w:szCs w:val="24"/>
        </w:rPr>
        <w:t>.</w:t>
      </w:r>
      <w:r w:rsidR="00312EE5">
        <w:rPr>
          <w:rFonts w:ascii="Times New Roman" w:hAnsi="Times New Roman" w:cs="Times New Roman"/>
          <w:sz w:val="24"/>
          <w:szCs w:val="24"/>
        </w:rPr>
        <w:t>1</w:t>
      </w:r>
      <w:r w:rsidR="00565354">
        <w:rPr>
          <w:rFonts w:ascii="Times New Roman" w:hAnsi="Times New Roman" w:cs="Times New Roman"/>
          <w:sz w:val="24"/>
          <w:szCs w:val="24"/>
        </w:rPr>
        <w:t>% vs. 19.9%, p = 0.</w:t>
      </w:r>
      <w:r w:rsidR="00312EE5">
        <w:rPr>
          <w:rFonts w:ascii="Times New Roman" w:hAnsi="Times New Roman" w:cs="Times New Roman"/>
          <w:sz w:val="24"/>
          <w:szCs w:val="24"/>
        </w:rPr>
        <w:t>02</w:t>
      </w:r>
      <w:r w:rsidR="00565354">
        <w:rPr>
          <w:rFonts w:ascii="Times New Roman" w:hAnsi="Times New Roman" w:cs="Times New Roman"/>
          <w:sz w:val="24"/>
          <w:szCs w:val="24"/>
        </w:rPr>
        <w:t>), hypertension (</w:t>
      </w:r>
      <w:r w:rsidR="00312EE5">
        <w:rPr>
          <w:rFonts w:ascii="Times New Roman" w:hAnsi="Times New Roman" w:cs="Times New Roman"/>
          <w:sz w:val="24"/>
          <w:szCs w:val="24"/>
        </w:rPr>
        <w:t>23.2</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30.2</w:t>
      </w:r>
      <w:r w:rsidR="00565354">
        <w:rPr>
          <w:rFonts w:ascii="Times New Roman" w:hAnsi="Times New Roman" w:cs="Times New Roman"/>
          <w:sz w:val="24"/>
          <w:szCs w:val="24"/>
        </w:rPr>
        <w:t>%, p = 0.00</w:t>
      </w:r>
      <w:r w:rsidR="00312EE5">
        <w:rPr>
          <w:rFonts w:ascii="Times New Roman" w:hAnsi="Times New Roman" w:cs="Times New Roman"/>
          <w:sz w:val="24"/>
          <w:szCs w:val="24"/>
        </w:rPr>
        <w:t>2</w:t>
      </w:r>
      <w:r w:rsidR="00565354">
        <w:rPr>
          <w:rFonts w:ascii="Times New Roman" w:hAnsi="Times New Roman" w:cs="Times New Roman"/>
          <w:sz w:val="24"/>
          <w:szCs w:val="24"/>
        </w:rPr>
        <w:t>), and preexisting renal dysfunction (</w:t>
      </w:r>
      <w:r w:rsidR="00312EE5">
        <w:rPr>
          <w:rFonts w:ascii="Times New Roman" w:hAnsi="Times New Roman" w:cs="Times New Roman"/>
          <w:sz w:val="24"/>
          <w:szCs w:val="24"/>
        </w:rPr>
        <w:t>26.1</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33.7</w:t>
      </w:r>
      <w:r w:rsidR="00565354">
        <w:rPr>
          <w:rFonts w:ascii="Times New Roman" w:hAnsi="Times New Roman" w:cs="Times New Roman"/>
          <w:sz w:val="24"/>
          <w:szCs w:val="24"/>
        </w:rPr>
        <w:t xml:space="preserve">%, p </w:t>
      </w:r>
      <w:r w:rsidR="00312EE5">
        <w:rPr>
          <w:rFonts w:ascii="Times New Roman" w:hAnsi="Times New Roman" w:cs="Times New Roman"/>
          <w:sz w:val="24"/>
          <w:szCs w:val="24"/>
        </w:rPr>
        <w:t>=</w:t>
      </w:r>
      <w:r w:rsidR="00565354">
        <w:rPr>
          <w:rFonts w:ascii="Times New Roman" w:hAnsi="Times New Roman" w:cs="Times New Roman"/>
          <w:sz w:val="24"/>
          <w:szCs w:val="24"/>
        </w:rPr>
        <w:t xml:space="preserve"> 0.001), </w:t>
      </w:r>
      <w:r w:rsidR="002B5305">
        <w:rPr>
          <w:rFonts w:ascii="Times New Roman" w:hAnsi="Times New Roman" w:cs="Times New Roman"/>
          <w:sz w:val="24"/>
          <w:szCs w:val="24"/>
        </w:rPr>
        <w:t>but</w:t>
      </w:r>
      <w:r w:rsidR="00565354">
        <w:rPr>
          <w:rFonts w:ascii="Times New Roman" w:hAnsi="Times New Roman" w:cs="Times New Roman"/>
          <w:sz w:val="24"/>
          <w:szCs w:val="24"/>
        </w:rPr>
        <w:t xml:space="preserve"> similar rates of ischemic heart disease, peripheral vascular disease, obesity, and history of smoking. </w:t>
      </w:r>
    </w:p>
    <w:p w:rsidR="000D474B" w:rsidRDefault="000D474B" w:rsidP="00DD4C68">
      <w:pPr>
        <w:pStyle w:val="NoSpacing"/>
        <w:tabs>
          <w:tab w:val="left" w:pos="1470"/>
        </w:tabs>
        <w:spacing w:line="360" w:lineRule="auto"/>
        <w:rPr>
          <w:rFonts w:ascii="Times New Roman" w:hAnsi="Times New Roman" w:cs="Times New Roman"/>
          <w:sz w:val="24"/>
          <w:szCs w:val="24"/>
        </w:rPr>
      </w:pPr>
    </w:p>
    <w:p w:rsidR="000D474B" w:rsidRPr="00AD05F5" w:rsidRDefault="00AD05F5" w:rsidP="00DD4C68">
      <w:pPr>
        <w:pStyle w:val="NoSpacing"/>
        <w:tabs>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rsidR="000D474B" w:rsidRDefault="000D474B" w:rsidP="00DD4C68">
      <w:pPr>
        <w:pStyle w:val="NoSpacing"/>
        <w:tabs>
          <w:tab w:val="left" w:pos="1470"/>
        </w:tabs>
        <w:spacing w:line="360" w:lineRule="auto"/>
        <w:rPr>
          <w:rFonts w:ascii="Times New Roman" w:hAnsi="Times New Roman" w:cs="Times New Roman"/>
          <w:sz w:val="24"/>
          <w:szCs w:val="24"/>
        </w:rPr>
      </w:pPr>
    </w:p>
    <w:p w:rsidR="004D40B4" w:rsidRDefault="002F7417" w:rsidP="00DD4C68">
      <w:pPr>
        <w:pStyle w:val="NoSpacing"/>
        <w:tabs>
          <w:tab w:val="left" w:pos="1470"/>
        </w:tabs>
        <w:spacing w:line="360" w:lineRule="auto"/>
        <w:rPr>
          <w:ins w:id="21" w:author="David Ouyang" w:date="2017-06-08T21:19:00Z"/>
          <w:rFonts w:ascii="Times New Roman" w:hAnsi="Times New Roman" w:cs="Times New Roman"/>
          <w:sz w:val="24"/>
          <w:szCs w:val="24"/>
        </w:rPr>
      </w:pPr>
      <w:ins w:id="22" w:author="David Ouyang" w:date="2017-06-02T22:33:00Z">
        <w:r>
          <w:rPr>
            <w:rFonts w:ascii="Times New Roman" w:hAnsi="Times New Roman" w:cs="Times New Roman"/>
            <w:sz w:val="24"/>
            <w:szCs w:val="24"/>
          </w:rPr>
          <w:t xml:space="preserve">             </w:t>
        </w:r>
      </w:ins>
      <w:r w:rsidR="00CA3949">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sidR="00CA3949">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w:t>
      </w:r>
      <w:r w:rsidR="0054595A">
        <w:rPr>
          <w:rFonts w:ascii="Times New Roman" w:hAnsi="Times New Roman" w:cs="Times New Roman"/>
          <w:sz w:val="24"/>
          <w:szCs w:val="24"/>
        </w:rPr>
        <w:t>70</w:t>
      </w:r>
      <w:r w:rsidR="00C37DD6" w:rsidRPr="00DD4C68">
        <w:rPr>
          <w:rFonts w:ascii="Times New Roman" w:hAnsi="Times New Roman" w:cs="Times New Roman"/>
          <w:sz w:val="24"/>
          <w:szCs w:val="24"/>
        </w:rPr>
        <w:t xml:space="preserve"> vs. </w:t>
      </w:r>
      <w:r w:rsidR="00312EE5">
        <w:rPr>
          <w:rFonts w:ascii="Times New Roman" w:hAnsi="Times New Roman" w:cs="Times New Roman"/>
          <w:sz w:val="24"/>
          <w:szCs w:val="24"/>
        </w:rPr>
        <w:t>41</w:t>
      </w:r>
      <w:r w:rsidR="00C37DD6" w:rsidRPr="00DD4C68">
        <w:rPr>
          <w:rFonts w:ascii="Times New Roman" w:hAnsi="Times New Roman" w:cs="Times New Roman"/>
          <w:sz w:val="24"/>
          <w:szCs w:val="24"/>
        </w:rPr>
        <w:t xml:space="preserve"> days, p &lt; 0.001) and</w:t>
      </w:r>
      <w:ins w:id="23" w:author="David Ouyang" w:date="2017-06-08T21:19:00Z">
        <w:r w:rsidR="004D40B4">
          <w:rPr>
            <w:rFonts w:ascii="Times New Roman" w:hAnsi="Times New Roman" w:cs="Times New Roman"/>
            <w:sz w:val="24"/>
            <w:szCs w:val="24"/>
          </w:rPr>
          <w:t xml:space="preserve"> </w:t>
        </w:r>
      </w:ins>
      <w:r w:rsidR="00C37DD6" w:rsidRPr="00DD4C68">
        <w:rPr>
          <w:rFonts w:ascii="Times New Roman" w:hAnsi="Times New Roman" w:cs="Times New Roman"/>
          <w:sz w:val="24"/>
          <w:szCs w:val="24"/>
        </w:rPr>
        <w:t xml:space="preserve">increased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r w:rsidR="00312EE5">
        <w:rPr>
          <w:rFonts w:ascii="Times New Roman" w:hAnsi="Times New Roman" w:cs="Times New Roman"/>
          <w:sz w:val="24"/>
          <w:szCs w:val="24"/>
        </w:rPr>
        <w:t>8.6</w:t>
      </w:r>
      <w:r w:rsidR="00C37DD6" w:rsidRPr="00DD4C68">
        <w:rPr>
          <w:rFonts w:ascii="Times New Roman" w:hAnsi="Times New Roman" w:cs="Times New Roman"/>
          <w:sz w:val="24"/>
          <w:szCs w:val="24"/>
        </w:rPr>
        <w:t>% vs. 6.</w:t>
      </w:r>
      <w:r w:rsidR="00312EE5">
        <w:rPr>
          <w:rFonts w:ascii="Times New Roman" w:hAnsi="Times New Roman" w:cs="Times New Roman"/>
          <w:sz w:val="24"/>
          <w:szCs w:val="24"/>
        </w:rPr>
        <w:t>2</w:t>
      </w:r>
      <w:r w:rsidR="00C37DD6" w:rsidRPr="00DD4C68">
        <w:rPr>
          <w:rFonts w:ascii="Times New Roman" w:hAnsi="Times New Roman" w:cs="Times New Roman"/>
          <w:sz w:val="24"/>
          <w:szCs w:val="24"/>
        </w:rPr>
        <w:t>%, p = 0.</w:t>
      </w:r>
      <w:r w:rsidR="00312EE5" w:rsidRPr="00DD4C68">
        <w:rPr>
          <w:rFonts w:ascii="Times New Roman" w:hAnsi="Times New Roman" w:cs="Times New Roman"/>
          <w:sz w:val="24"/>
          <w:szCs w:val="24"/>
        </w:rPr>
        <w:t>0</w:t>
      </w:r>
      <w:r w:rsidR="00107EB7">
        <w:rPr>
          <w:rFonts w:ascii="Times New Roman" w:hAnsi="Times New Roman" w:cs="Times New Roman"/>
          <w:sz w:val="24"/>
          <w:szCs w:val="24"/>
        </w:rPr>
        <w:t>5</w:t>
      </w:r>
      <w:r w:rsidR="00C37DD6" w:rsidRPr="00DD4C68">
        <w:rPr>
          <w:rFonts w:ascii="Times New Roman" w:hAnsi="Times New Roman" w:cs="Times New Roman"/>
          <w:sz w:val="24"/>
          <w:szCs w:val="24"/>
        </w:rPr>
        <w:t xml:space="preserve">). </w:t>
      </w:r>
      <w:r w:rsidR="00312EE5">
        <w:rPr>
          <w:rFonts w:ascii="Times New Roman" w:hAnsi="Times New Roman" w:cs="Times New Roman"/>
          <w:sz w:val="24"/>
          <w:szCs w:val="24"/>
        </w:rPr>
        <w:t xml:space="preserve">The difference in in-hospital mortality decreased for both patients who required acute circulatory support (p &lt; 0.001 for trend) as well as patients who did not require acute circulatory support (p = 0.012 for trend), </w:t>
      </w:r>
      <w:r w:rsidR="0054595A">
        <w:rPr>
          <w:rFonts w:ascii="Times New Roman" w:hAnsi="Times New Roman" w:cs="Times New Roman"/>
          <w:sz w:val="24"/>
          <w:szCs w:val="24"/>
        </w:rPr>
        <w:t>though</w:t>
      </w:r>
      <w:r w:rsidR="00312EE5">
        <w:rPr>
          <w:rFonts w:ascii="Times New Roman" w:hAnsi="Times New Roman" w:cs="Times New Roman"/>
          <w:sz w:val="24"/>
          <w:szCs w:val="24"/>
        </w:rPr>
        <w:t xml:space="preserve"> the decline in mortality was more pronounced in patients who required acute circulatory support (Figure 1).</w:t>
      </w:r>
      <w:r w:rsidR="00360978">
        <w:rPr>
          <w:rFonts w:ascii="Times New Roman" w:hAnsi="Times New Roman" w:cs="Times New Roman"/>
          <w:sz w:val="24"/>
          <w:szCs w:val="24"/>
        </w:rPr>
        <w:t xml:space="preserve"> </w:t>
      </w:r>
      <w:del w:id="24" w:author="David Ouyang" w:date="2017-06-08T21:19:00Z">
        <w:r w:rsidR="00107EB7" w:rsidDel="004D40B4">
          <w:rPr>
            <w:rFonts w:ascii="Times New Roman" w:hAnsi="Times New Roman" w:cs="Times New Roman"/>
            <w:sz w:val="24"/>
            <w:szCs w:val="24"/>
          </w:rPr>
          <w:delText>As a result, in</w:delText>
        </w:r>
      </w:del>
      <w:ins w:id="25" w:author="David Ouyang" w:date="2017-06-08T21:19:00Z">
        <w:r w:rsidR="004D40B4">
          <w:rPr>
            <w:rFonts w:ascii="Times New Roman" w:hAnsi="Times New Roman" w:cs="Times New Roman"/>
            <w:sz w:val="24"/>
            <w:szCs w:val="24"/>
          </w:rPr>
          <w:t>In</w:t>
        </w:r>
      </w:ins>
      <w:r w:rsidR="00107EB7">
        <w:rPr>
          <w:rFonts w:ascii="Times New Roman" w:hAnsi="Times New Roman" w:cs="Times New Roman"/>
          <w:sz w:val="24"/>
          <w:szCs w:val="24"/>
        </w:rPr>
        <w:t xml:space="preserve"> </w:t>
      </w:r>
      <w:ins w:id="26" w:author="David Ouyang" w:date="2017-06-08T21:19:00Z">
        <w:r w:rsidR="004D40B4">
          <w:rPr>
            <w:rFonts w:ascii="Times New Roman" w:hAnsi="Times New Roman" w:cs="Times New Roman"/>
            <w:sz w:val="24"/>
            <w:szCs w:val="24"/>
          </w:rPr>
          <w:t xml:space="preserve">modern era, </w:t>
        </w:r>
      </w:ins>
      <w:r w:rsidR="00107EB7">
        <w:rPr>
          <w:rFonts w:ascii="Times New Roman" w:hAnsi="Times New Roman" w:cs="Times New Roman"/>
          <w:sz w:val="24"/>
          <w:szCs w:val="24"/>
        </w:rPr>
        <w:t xml:space="preserve">the years 2007-2014, the difference in mortality was not </w:t>
      </w:r>
      <w:r w:rsidR="00360978">
        <w:rPr>
          <w:rFonts w:ascii="Times New Roman" w:hAnsi="Times New Roman" w:cs="Times New Roman"/>
          <w:sz w:val="24"/>
          <w:szCs w:val="24"/>
        </w:rPr>
        <w:t xml:space="preserve">statistically </w:t>
      </w:r>
      <w:r w:rsidR="00107EB7">
        <w:rPr>
          <w:rFonts w:ascii="Times New Roman" w:hAnsi="Times New Roman" w:cs="Times New Roman"/>
          <w:sz w:val="24"/>
          <w:szCs w:val="24"/>
        </w:rPr>
        <w:t>significant between the two groups</w:t>
      </w:r>
      <w:r>
        <w:rPr>
          <w:rFonts w:ascii="Times New Roman" w:hAnsi="Times New Roman" w:cs="Times New Roman"/>
          <w:sz w:val="24"/>
          <w:szCs w:val="24"/>
        </w:rPr>
        <w:t xml:space="preserve"> (p = 0.80)</w:t>
      </w:r>
      <w:r w:rsidR="00107EB7">
        <w:rPr>
          <w:rFonts w:ascii="Times New Roman" w:hAnsi="Times New Roman" w:cs="Times New Roman"/>
          <w:sz w:val="24"/>
          <w:szCs w:val="24"/>
        </w:rPr>
        <w:t>.</w:t>
      </w:r>
      <w:r w:rsidR="000D136B">
        <w:rPr>
          <w:rFonts w:ascii="Times New Roman" w:hAnsi="Times New Roman" w:cs="Times New Roman"/>
          <w:sz w:val="24"/>
          <w:szCs w:val="24"/>
        </w:rPr>
        <w:t xml:space="preserve"> </w:t>
      </w:r>
    </w:p>
    <w:p w:rsidR="004D40B4" w:rsidRDefault="004D40B4" w:rsidP="00DD4C68">
      <w:pPr>
        <w:pStyle w:val="NoSpacing"/>
        <w:tabs>
          <w:tab w:val="left" w:pos="1470"/>
        </w:tabs>
        <w:spacing w:line="360" w:lineRule="auto"/>
        <w:rPr>
          <w:ins w:id="27" w:author="David Ouyang" w:date="2017-06-08T21:24:00Z"/>
          <w:rFonts w:ascii="Times New Roman" w:hAnsi="Times New Roman" w:cs="Times New Roman"/>
          <w:sz w:val="24"/>
          <w:szCs w:val="24"/>
        </w:rPr>
      </w:pPr>
      <w:ins w:id="28" w:author="David Ouyang" w:date="2017-06-08T21:20:00Z">
        <w:r>
          <w:rPr>
            <w:rFonts w:ascii="Times New Roman" w:hAnsi="Times New Roman" w:cs="Times New Roman"/>
            <w:sz w:val="24"/>
            <w:szCs w:val="24"/>
          </w:rPr>
          <w:t xml:space="preserve">             </w:t>
        </w:r>
      </w:ins>
      <w:r w:rsidR="000D136B">
        <w:rPr>
          <w:rFonts w:ascii="Times New Roman" w:hAnsi="Times New Roman" w:cs="Times New Roman"/>
          <w:sz w:val="24"/>
          <w:szCs w:val="24"/>
        </w:rPr>
        <w:t>In a multivariate analysis</w:t>
      </w:r>
      <w:ins w:id="29" w:author="David Ouyang" w:date="2017-06-08T21:21:00Z">
        <w:r>
          <w:rPr>
            <w:rFonts w:ascii="Times New Roman" w:hAnsi="Times New Roman" w:cs="Times New Roman"/>
            <w:sz w:val="24"/>
            <w:szCs w:val="24"/>
          </w:rPr>
          <w:t xml:space="preserve"> of predictors of mortality</w:t>
        </w:r>
      </w:ins>
      <w:r w:rsidR="000D136B">
        <w:rPr>
          <w:rFonts w:ascii="Times New Roman" w:hAnsi="Times New Roman" w:cs="Times New Roman"/>
          <w:sz w:val="24"/>
          <w:szCs w:val="24"/>
        </w:rPr>
        <w:t xml:space="preserve">, </w:t>
      </w:r>
      <w:ins w:id="30" w:author="David Ouyang" w:date="2017-06-08T21:21:00Z">
        <w:r>
          <w:rPr>
            <w:rFonts w:ascii="Times New Roman" w:hAnsi="Times New Roman" w:cs="Times New Roman"/>
            <w:sz w:val="24"/>
            <w:szCs w:val="24"/>
          </w:rPr>
          <w:t xml:space="preserve">increased age and increasing number of </w:t>
        </w:r>
        <w:proofErr w:type="spellStart"/>
        <w:r>
          <w:rPr>
            <w:rFonts w:ascii="Times New Roman" w:hAnsi="Times New Roman" w:cs="Times New Roman"/>
            <w:sz w:val="24"/>
            <w:szCs w:val="24"/>
          </w:rPr>
          <w:t>comorbid</w:t>
        </w:r>
        <w:proofErr w:type="spellEnd"/>
        <w:r>
          <w:rPr>
            <w:rFonts w:ascii="Times New Roman" w:hAnsi="Times New Roman" w:cs="Times New Roman"/>
            <w:sz w:val="24"/>
            <w:szCs w:val="24"/>
          </w:rPr>
          <w:t xml:space="preserve"> conditions was associated with increased mortality, whereas </w:t>
        </w:r>
      </w:ins>
      <w:ins w:id="31" w:author="David Ouyang" w:date="2017-06-08T21:22:00Z">
        <w:r>
          <w:rPr>
            <w:rFonts w:ascii="Times New Roman" w:hAnsi="Times New Roman" w:cs="Times New Roman"/>
            <w:sz w:val="24"/>
            <w:szCs w:val="24"/>
          </w:rPr>
          <w:t>transplantation during the modern era, a prior diagnosis of hypertension, chronic kidney disease, or diabetes appeared protective</w:t>
        </w:r>
      </w:ins>
      <w:ins w:id="32" w:author="David Ouyang" w:date="2017-06-08T21:24:00Z">
        <w:r>
          <w:rPr>
            <w:rFonts w:ascii="Times New Roman" w:hAnsi="Times New Roman" w:cs="Times New Roman"/>
            <w:sz w:val="24"/>
            <w:szCs w:val="24"/>
          </w:rPr>
          <w:t xml:space="preserve"> (Table 3)</w:t>
        </w:r>
      </w:ins>
      <w:ins w:id="33" w:author="David Ouyang" w:date="2017-06-08T21:22:00Z">
        <w:r>
          <w:rPr>
            <w:rFonts w:ascii="Times New Roman" w:hAnsi="Times New Roman" w:cs="Times New Roman"/>
            <w:sz w:val="24"/>
            <w:szCs w:val="24"/>
          </w:rPr>
          <w:t xml:space="preserve">. </w:t>
        </w:r>
      </w:ins>
      <w:ins w:id="34" w:author="David Ouyang" w:date="2017-06-08T21:23:00Z">
        <w:r>
          <w:rPr>
            <w:rFonts w:ascii="Times New Roman" w:hAnsi="Times New Roman" w:cs="Times New Roman"/>
            <w:sz w:val="24"/>
            <w:szCs w:val="24"/>
          </w:rPr>
          <w:t xml:space="preserve">Consistent with the convergence in the mortality rate between patients who required acute circulatory support with patients who did not require acute circulatory support, there was no statistically significant association for </w:t>
        </w:r>
      </w:ins>
      <w:ins w:id="35" w:author="David Ouyang" w:date="2017-06-08T21:24:00Z">
        <w:r>
          <w:rPr>
            <w:rFonts w:ascii="Times New Roman" w:hAnsi="Times New Roman" w:cs="Times New Roman"/>
            <w:sz w:val="24"/>
            <w:szCs w:val="24"/>
          </w:rPr>
          <w:t xml:space="preserve">any of the circulatory support modalities. </w:t>
        </w:r>
      </w:ins>
    </w:p>
    <w:p w:rsidR="000D136B" w:rsidDel="004D40B4" w:rsidRDefault="000D136B" w:rsidP="00DD4C68">
      <w:pPr>
        <w:pStyle w:val="NoSpacing"/>
        <w:tabs>
          <w:tab w:val="left" w:pos="1470"/>
        </w:tabs>
        <w:spacing w:line="360" w:lineRule="auto"/>
        <w:rPr>
          <w:del w:id="36" w:author="David Ouyang" w:date="2017-06-08T21:24:00Z"/>
          <w:rFonts w:ascii="Times New Roman" w:hAnsi="Times New Roman" w:cs="Times New Roman"/>
          <w:sz w:val="24"/>
          <w:szCs w:val="24"/>
        </w:rPr>
      </w:pPr>
      <w:del w:id="37" w:author="David Ouyang" w:date="2017-06-02T22:30:00Z">
        <w:r w:rsidDel="002F7417">
          <w:rPr>
            <w:rFonts w:ascii="Times New Roman" w:hAnsi="Times New Roman" w:cs="Times New Roman"/>
            <w:sz w:val="24"/>
            <w:szCs w:val="24"/>
          </w:rPr>
          <w:lastRenderedPageBreak/>
          <w:delText xml:space="preserve">predictors of mortality after transplant included age, while </w:delText>
        </w:r>
      </w:del>
      <w:del w:id="38" w:author="David Ouyang" w:date="2017-06-08T21:24:00Z">
        <w:r w:rsidDel="004D40B4">
          <w:rPr>
            <w:rFonts w:ascii="Times New Roman" w:hAnsi="Times New Roman" w:cs="Times New Roman"/>
            <w:sz w:val="24"/>
            <w:szCs w:val="24"/>
          </w:rPr>
          <w:delText xml:space="preserve">the presence of comorbid diabetes, chronic kidney disease, </w:delText>
        </w:r>
      </w:del>
      <w:del w:id="39" w:author="David Ouyang" w:date="2017-06-02T22:31:00Z">
        <w:r w:rsidDel="002F7417">
          <w:rPr>
            <w:rFonts w:ascii="Times New Roman" w:hAnsi="Times New Roman" w:cs="Times New Roman"/>
            <w:sz w:val="24"/>
            <w:szCs w:val="24"/>
          </w:rPr>
          <w:delText xml:space="preserve">or </w:delText>
        </w:r>
      </w:del>
      <w:del w:id="40" w:author="David Ouyang" w:date="2017-06-08T21:24:00Z">
        <w:r w:rsidDel="004D40B4">
          <w:rPr>
            <w:rFonts w:ascii="Times New Roman" w:hAnsi="Times New Roman" w:cs="Times New Roman"/>
            <w:sz w:val="24"/>
            <w:szCs w:val="24"/>
          </w:rPr>
          <w:delText>hypertension prior to transplant appeared to be protective against mortality</w:delText>
        </w:r>
      </w:del>
      <w:del w:id="41" w:author="David Ouyang" w:date="2017-06-02T22:31:00Z">
        <w:r w:rsidR="00AC3A62" w:rsidDel="002F7417">
          <w:rPr>
            <w:rFonts w:ascii="Times New Roman" w:hAnsi="Times New Roman" w:cs="Times New Roman"/>
            <w:sz w:val="24"/>
            <w:szCs w:val="24"/>
          </w:rPr>
          <w:delText>, while the number of comorbid diagnoses was predictive of mortality (OR 1.01, p = ?)</w:delText>
        </w:r>
        <w:r w:rsidDel="002F7417">
          <w:rPr>
            <w:rFonts w:ascii="Times New Roman" w:hAnsi="Times New Roman" w:cs="Times New Roman"/>
            <w:sz w:val="24"/>
            <w:szCs w:val="24"/>
          </w:rPr>
          <w:delText>.</w:delText>
        </w:r>
      </w:del>
      <w:del w:id="42" w:author="David Ouyang" w:date="2017-06-08T21:24:00Z">
        <w:r w:rsidR="0054595A" w:rsidDel="004D40B4">
          <w:rPr>
            <w:rFonts w:ascii="Times New Roman" w:hAnsi="Times New Roman" w:cs="Times New Roman"/>
            <w:sz w:val="24"/>
            <w:szCs w:val="24"/>
          </w:rPr>
          <w:delText xml:space="preserve"> (Table 3). </w:delText>
        </w:r>
        <w:r w:rsidDel="004D40B4">
          <w:rPr>
            <w:rFonts w:ascii="Times New Roman" w:hAnsi="Times New Roman" w:cs="Times New Roman"/>
            <w:sz w:val="24"/>
            <w:szCs w:val="24"/>
          </w:rPr>
          <w:delText>The presence of acute circulatory support at the time of transplant was not a predictor of morta</w:delText>
        </w:r>
        <w:r w:rsidR="0054595A" w:rsidDel="004D40B4">
          <w:rPr>
            <w:rFonts w:ascii="Times New Roman" w:hAnsi="Times New Roman" w:cs="Times New Roman"/>
            <w:sz w:val="24"/>
            <w:szCs w:val="24"/>
          </w:rPr>
          <w:delText>lity after transplant</w:delText>
        </w:r>
      </w:del>
      <w:del w:id="43" w:author="David Ouyang" w:date="2017-06-02T22:32:00Z">
        <w:r w:rsidR="0054595A" w:rsidDel="002F7417">
          <w:rPr>
            <w:rFonts w:ascii="Times New Roman" w:hAnsi="Times New Roman" w:cs="Times New Roman"/>
            <w:sz w:val="24"/>
            <w:szCs w:val="24"/>
          </w:rPr>
          <w:delText xml:space="preserve"> (OR = </w:delText>
        </w:r>
        <w:r w:rsidR="00AC3A62" w:rsidDel="002F7417">
          <w:rPr>
            <w:rFonts w:ascii="Times New Roman" w:hAnsi="Times New Roman" w:cs="Times New Roman"/>
            <w:sz w:val="24"/>
            <w:szCs w:val="24"/>
          </w:rPr>
          <w:delText>1.00</w:delText>
        </w:r>
        <w:r w:rsidR="0054595A" w:rsidDel="002F7417">
          <w:rPr>
            <w:rFonts w:ascii="Times New Roman" w:hAnsi="Times New Roman" w:cs="Times New Roman"/>
            <w:sz w:val="24"/>
            <w:szCs w:val="24"/>
          </w:rPr>
          <w:delText>, p =0.98)</w:delText>
        </w:r>
        <w:r w:rsidDel="002F7417">
          <w:rPr>
            <w:rFonts w:ascii="Times New Roman" w:hAnsi="Times New Roman" w:cs="Times New Roman"/>
            <w:sz w:val="24"/>
            <w:szCs w:val="24"/>
          </w:rPr>
          <w:delText>).</w:delText>
        </w:r>
      </w:del>
      <w:del w:id="44" w:author="David Ouyang" w:date="2017-06-08T21:24:00Z">
        <w:r w:rsidDel="004D40B4">
          <w:rPr>
            <w:rFonts w:ascii="Times New Roman" w:hAnsi="Times New Roman" w:cs="Times New Roman"/>
            <w:sz w:val="24"/>
            <w:szCs w:val="24"/>
          </w:rPr>
          <w:delText xml:space="preserve"> </w:delText>
        </w:r>
      </w:del>
    </w:p>
    <w:p w:rsidR="00107EB7" w:rsidDel="004D40B4" w:rsidRDefault="00107EB7" w:rsidP="00DD4C68">
      <w:pPr>
        <w:pStyle w:val="NoSpacing"/>
        <w:tabs>
          <w:tab w:val="left" w:pos="1470"/>
        </w:tabs>
        <w:spacing w:line="360" w:lineRule="auto"/>
        <w:rPr>
          <w:del w:id="45" w:author="David Ouyang" w:date="2017-06-08T21:24:00Z"/>
          <w:rFonts w:ascii="Times New Roman" w:hAnsi="Times New Roman" w:cs="Times New Roman"/>
          <w:sz w:val="24"/>
          <w:szCs w:val="24"/>
        </w:rPr>
      </w:pPr>
    </w:p>
    <w:p w:rsidR="00871D6E" w:rsidDel="004D40B4" w:rsidRDefault="002F7417" w:rsidP="00DD4C68">
      <w:pPr>
        <w:pStyle w:val="NoSpacing"/>
        <w:tabs>
          <w:tab w:val="left" w:pos="1470"/>
        </w:tabs>
        <w:spacing w:line="360" w:lineRule="auto"/>
        <w:rPr>
          <w:del w:id="46" w:author="David Ouyang" w:date="2017-06-04T22:34:00Z"/>
          <w:rFonts w:ascii="Times New Roman" w:hAnsi="Times New Roman" w:cs="Times New Roman"/>
          <w:color w:val="FF0000"/>
          <w:sz w:val="24"/>
          <w:szCs w:val="24"/>
        </w:rPr>
      </w:pPr>
      <w:r>
        <w:rPr>
          <w:rFonts w:ascii="Times New Roman" w:hAnsi="Times New Roman" w:cs="Times New Roman"/>
          <w:sz w:val="24"/>
          <w:szCs w:val="24"/>
        </w:rPr>
        <w:t xml:space="preserve">             </w:t>
      </w:r>
      <w:r w:rsidR="009B687C">
        <w:rPr>
          <w:rFonts w:ascii="Times New Roman" w:hAnsi="Times New Roman" w:cs="Times New Roman"/>
          <w:sz w:val="24"/>
          <w:szCs w:val="24"/>
        </w:rPr>
        <w:t>In-hospital complications were more common in patients who required acute circulatory support, with an increased risk of acute renal failure (</w:t>
      </w:r>
      <w:r w:rsidR="00312EE5">
        <w:rPr>
          <w:rFonts w:ascii="Times New Roman" w:hAnsi="Times New Roman" w:cs="Times New Roman"/>
          <w:sz w:val="24"/>
          <w:szCs w:val="24"/>
        </w:rPr>
        <w:t>55.5</w:t>
      </w:r>
      <w:r w:rsidR="009B687C">
        <w:rPr>
          <w:rFonts w:ascii="Times New Roman" w:hAnsi="Times New Roman" w:cs="Times New Roman"/>
          <w:sz w:val="24"/>
          <w:szCs w:val="24"/>
        </w:rPr>
        <w:t xml:space="preserve">% vs. </w:t>
      </w:r>
      <w:ins w:id="47" w:author="David Ouyang" w:date="2017-03-23T15:29:00Z">
        <w:r w:rsidR="00312EE5">
          <w:rPr>
            <w:rFonts w:ascii="Times New Roman" w:hAnsi="Times New Roman" w:cs="Times New Roman"/>
            <w:sz w:val="24"/>
            <w:szCs w:val="24"/>
          </w:rPr>
          <w:t>36.0</w:t>
        </w:r>
      </w:ins>
      <w:r w:rsidR="009B687C">
        <w:rPr>
          <w:rFonts w:ascii="Times New Roman" w:hAnsi="Times New Roman" w:cs="Times New Roman"/>
          <w:sz w:val="24"/>
          <w:szCs w:val="24"/>
        </w:rPr>
        <w:t>%, p &lt; 0.001), acute liver failure (</w:t>
      </w:r>
      <w:del w:id="48" w:author="David Ouyang" w:date="2017-03-23T15:29:00Z">
        <w:r w:rsidR="009B687C" w:rsidDel="00312EE5">
          <w:rPr>
            <w:rFonts w:ascii="Times New Roman" w:hAnsi="Times New Roman" w:cs="Times New Roman"/>
            <w:sz w:val="24"/>
            <w:szCs w:val="24"/>
          </w:rPr>
          <w:delText>9.2</w:delText>
        </w:r>
      </w:del>
      <w:ins w:id="49" w:author="David Ouyang" w:date="2017-03-23T15:29:00Z">
        <w:r w:rsidR="00312EE5">
          <w:rPr>
            <w:rFonts w:ascii="Times New Roman" w:hAnsi="Times New Roman" w:cs="Times New Roman"/>
            <w:sz w:val="24"/>
            <w:szCs w:val="24"/>
          </w:rPr>
          <w:t>11.6</w:t>
        </w:r>
      </w:ins>
      <w:r w:rsidR="009B687C">
        <w:rPr>
          <w:rFonts w:ascii="Times New Roman" w:hAnsi="Times New Roman" w:cs="Times New Roman"/>
          <w:sz w:val="24"/>
          <w:szCs w:val="24"/>
        </w:rPr>
        <w:t xml:space="preserve">% vs. </w:t>
      </w:r>
      <w:del w:id="50" w:author="David Ouyang" w:date="2017-03-23T15:29:00Z">
        <w:r w:rsidR="009B687C" w:rsidDel="00312EE5">
          <w:rPr>
            <w:rFonts w:ascii="Times New Roman" w:hAnsi="Times New Roman" w:cs="Times New Roman"/>
            <w:sz w:val="24"/>
            <w:szCs w:val="24"/>
          </w:rPr>
          <w:delText>2.5</w:delText>
        </w:r>
      </w:del>
      <w:ins w:id="51" w:author="David Ouyang" w:date="2017-03-23T15:29:00Z">
        <w:r w:rsidR="00312EE5">
          <w:rPr>
            <w:rFonts w:ascii="Times New Roman" w:hAnsi="Times New Roman" w:cs="Times New Roman"/>
            <w:sz w:val="24"/>
            <w:szCs w:val="24"/>
          </w:rPr>
          <w:t>3.1</w:t>
        </w:r>
      </w:ins>
      <w:r w:rsidR="009B687C">
        <w:rPr>
          <w:rFonts w:ascii="Times New Roman" w:hAnsi="Times New Roman" w:cs="Times New Roman"/>
          <w:sz w:val="24"/>
          <w:szCs w:val="24"/>
        </w:rPr>
        <w:t>%, p &lt; 0.001), acute respiratory failure (</w:t>
      </w:r>
      <w:del w:id="52" w:author="David Ouyang" w:date="2017-03-23T15:29:00Z">
        <w:r w:rsidR="009B687C" w:rsidDel="00312EE5">
          <w:rPr>
            <w:rFonts w:ascii="Times New Roman" w:hAnsi="Times New Roman" w:cs="Times New Roman"/>
            <w:sz w:val="24"/>
            <w:szCs w:val="24"/>
          </w:rPr>
          <w:delText>28.8</w:delText>
        </w:r>
      </w:del>
      <w:ins w:id="53" w:author="David Ouyang" w:date="2017-03-23T15:29:00Z">
        <w:r w:rsidR="00312EE5">
          <w:rPr>
            <w:rFonts w:ascii="Times New Roman" w:hAnsi="Times New Roman" w:cs="Times New Roman"/>
            <w:sz w:val="24"/>
            <w:szCs w:val="24"/>
          </w:rPr>
          <w:t>27.</w:t>
        </w:r>
      </w:ins>
      <w:ins w:id="54" w:author="David Ouyang" w:date="2017-03-23T15:30:00Z">
        <w:r w:rsidR="00312EE5">
          <w:rPr>
            <w:rFonts w:ascii="Times New Roman" w:hAnsi="Times New Roman" w:cs="Times New Roman"/>
            <w:sz w:val="24"/>
            <w:szCs w:val="24"/>
          </w:rPr>
          <w:t>4</w:t>
        </w:r>
      </w:ins>
      <w:r w:rsidR="009B687C">
        <w:rPr>
          <w:rFonts w:ascii="Times New Roman" w:hAnsi="Times New Roman" w:cs="Times New Roman"/>
          <w:sz w:val="24"/>
          <w:szCs w:val="24"/>
        </w:rPr>
        <w:t xml:space="preserve">% vs. </w:t>
      </w:r>
      <w:del w:id="55" w:author="David Ouyang" w:date="2017-03-23T15:30:00Z">
        <w:r w:rsidR="009B687C" w:rsidDel="00312EE5">
          <w:rPr>
            <w:rFonts w:ascii="Times New Roman" w:hAnsi="Times New Roman" w:cs="Times New Roman"/>
            <w:sz w:val="24"/>
            <w:szCs w:val="24"/>
          </w:rPr>
          <w:delText>9.4</w:delText>
        </w:r>
      </w:del>
      <w:ins w:id="56" w:author="David Ouyang" w:date="2017-03-23T15:30:00Z">
        <w:r w:rsidR="00312EE5">
          <w:rPr>
            <w:rFonts w:ascii="Times New Roman" w:hAnsi="Times New Roman" w:cs="Times New Roman"/>
            <w:sz w:val="24"/>
            <w:szCs w:val="24"/>
          </w:rPr>
          <w:t>10.2</w:t>
        </w:r>
      </w:ins>
      <w:r w:rsidR="009B687C">
        <w:rPr>
          <w:rFonts w:ascii="Times New Roman" w:hAnsi="Times New Roman" w:cs="Times New Roman"/>
          <w:sz w:val="24"/>
          <w:szCs w:val="24"/>
        </w:rPr>
        <w:t>%, p &lt; 0.001) as well as bleeding complications (</w:t>
      </w:r>
      <w:del w:id="57" w:author="David Ouyang" w:date="2017-03-23T15:30:00Z">
        <w:r w:rsidR="009B687C" w:rsidDel="00312EE5">
          <w:rPr>
            <w:rFonts w:ascii="Times New Roman" w:hAnsi="Times New Roman" w:cs="Times New Roman"/>
            <w:sz w:val="24"/>
            <w:szCs w:val="24"/>
          </w:rPr>
          <w:delText>34.7</w:delText>
        </w:r>
      </w:del>
      <w:ins w:id="58" w:author="David Ouyang" w:date="2017-03-23T15:30:00Z">
        <w:r w:rsidR="00312EE5">
          <w:rPr>
            <w:rFonts w:ascii="Times New Roman" w:hAnsi="Times New Roman" w:cs="Times New Roman"/>
            <w:sz w:val="24"/>
            <w:szCs w:val="24"/>
          </w:rPr>
          <w:t>31.8</w:t>
        </w:r>
      </w:ins>
      <w:r w:rsidR="009B687C">
        <w:rPr>
          <w:rFonts w:ascii="Times New Roman" w:hAnsi="Times New Roman" w:cs="Times New Roman"/>
          <w:sz w:val="24"/>
          <w:szCs w:val="24"/>
        </w:rPr>
        <w:t>% vs. 18.</w:t>
      </w:r>
      <w:del w:id="59" w:author="David Ouyang" w:date="2017-03-23T15:30:00Z">
        <w:r w:rsidR="009B687C" w:rsidDel="00312EE5">
          <w:rPr>
            <w:rFonts w:ascii="Times New Roman" w:hAnsi="Times New Roman" w:cs="Times New Roman"/>
            <w:sz w:val="24"/>
            <w:szCs w:val="24"/>
          </w:rPr>
          <w:delText>6</w:delText>
        </w:r>
      </w:del>
      <w:ins w:id="60" w:author="David Ouyang" w:date="2017-03-23T15:30:00Z">
        <w:r w:rsidR="00312EE5">
          <w:rPr>
            <w:rFonts w:ascii="Times New Roman" w:hAnsi="Times New Roman" w:cs="Times New Roman"/>
            <w:sz w:val="24"/>
            <w:szCs w:val="24"/>
          </w:rPr>
          <w:t>3</w:t>
        </w:r>
      </w:ins>
      <w:r w:rsidR="009B687C">
        <w:rPr>
          <w:rFonts w:ascii="Times New Roman" w:hAnsi="Times New Roman" w:cs="Times New Roman"/>
          <w:sz w:val="24"/>
          <w:szCs w:val="24"/>
        </w:rPr>
        <w:t>%, p &lt; 0.001), surgical complications requiring reoperation (</w:t>
      </w:r>
      <w:del w:id="61" w:author="David Ouyang" w:date="2017-03-23T15:30:00Z">
        <w:r w:rsidR="009B687C" w:rsidDel="00312EE5">
          <w:rPr>
            <w:rFonts w:ascii="Times New Roman" w:hAnsi="Times New Roman" w:cs="Times New Roman"/>
            <w:sz w:val="24"/>
            <w:szCs w:val="24"/>
          </w:rPr>
          <w:delText>26.7</w:delText>
        </w:r>
      </w:del>
      <w:ins w:id="62" w:author="David Ouyang" w:date="2017-03-23T15:30:00Z">
        <w:r w:rsidR="00312EE5">
          <w:rPr>
            <w:rFonts w:ascii="Times New Roman" w:hAnsi="Times New Roman" w:cs="Times New Roman"/>
            <w:sz w:val="24"/>
            <w:szCs w:val="24"/>
          </w:rPr>
          <w:t>28.3</w:t>
        </w:r>
      </w:ins>
      <w:r w:rsidR="009B687C">
        <w:rPr>
          <w:rFonts w:ascii="Times New Roman" w:hAnsi="Times New Roman" w:cs="Times New Roman"/>
          <w:sz w:val="24"/>
          <w:szCs w:val="24"/>
        </w:rPr>
        <w:t xml:space="preserve">% vs. </w:t>
      </w:r>
      <w:del w:id="63" w:author="David Ouyang" w:date="2017-03-23T15:30:00Z">
        <w:r w:rsidR="009B687C" w:rsidDel="00312EE5">
          <w:rPr>
            <w:rFonts w:ascii="Times New Roman" w:hAnsi="Times New Roman" w:cs="Times New Roman"/>
            <w:sz w:val="24"/>
            <w:szCs w:val="24"/>
          </w:rPr>
          <w:delText>13.7</w:delText>
        </w:r>
      </w:del>
      <w:ins w:id="64" w:author="David Ouyang" w:date="2017-03-23T15:30:00Z">
        <w:r w:rsidR="00312EE5">
          <w:rPr>
            <w:rFonts w:ascii="Times New Roman" w:hAnsi="Times New Roman" w:cs="Times New Roman"/>
            <w:sz w:val="24"/>
            <w:szCs w:val="24"/>
          </w:rPr>
          <w:t>15.4</w:t>
        </w:r>
      </w:ins>
      <w:r w:rsidR="009B687C">
        <w:rPr>
          <w:rFonts w:ascii="Times New Roman" w:hAnsi="Times New Roman" w:cs="Times New Roman"/>
          <w:sz w:val="24"/>
          <w:szCs w:val="24"/>
        </w:rPr>
        <w:t xml:space="preserve">%, p &lt; 0.001), </w:t>
      </w:r>
      <w:r w:rsidR="00BE24D7">
        <w:rPr>
          <w:rFonts w:ascii="Times New Roman" w:hAnsi="Times New Roman" w:cs="Times New Roman"/>
          <w:sz w:val="24"/>
          <w:szCs w:val="24"/>
        </w:rPr>
        <w:t>and sepsis (</w:t>
      </w:r>
      <w:del w:id="65" w:author="David Ouyang" w:date="2017-03-23T15:30:00Z">
        <w:r w:rsidR="00BE24D7" w:rsidDel="00312EE5">
          <w:rPr>
            <w:rFonts w:ascii="Times New Roman" w:hAnsi="Times New Roman" w:cs="Times New Roman"/>
            <w:sz w:val="24"/>
            <w:szCs w:val="24"/>
          </w:rPr>
          <w:delText>9.8</w:delText>
        </w:r>
      </w:del>
      <w:ins w:id="66" w:author="David Ouyang" w:date="2017-03-23T15:30:00Z">
        <w:r w:rsidR="00312EE5">
          <w:rPr>
            <w:rFonts w:ascii="Times New Roman" w:hAnsi="Times New Roman" w:cs="Times New Roman"/>
            <w:sz w:val="24"/>
            <w:szCs w:val="24"/>
          </w:rPr>
          <w:t>11.4</w:t>
        </w:r>
      </w:ins>
      <w:r w:rsidR="00BE24D7">
        <w:rPr>
          <w:rFonts w:ascii="Times New Roman" w:hAnsi="Times New Roman" w:cs="Times New Roman"/>
          <w:sz w:val="24"/>
          <w:szCs w:val="24"/>
        </w:rPr>
        <w:t xml:space="preserve">% vs. </w:t>
      </w:r>
      <w:del w:id="67" w:author="David Ouyang" w:date="2017-03-23T15:30:00Z">
        <w:r w:rsidR="00BE24D7" w:rsidDel="00312EE5">
          <w:rPr>
            <w:rFonts w:ascii="Times New Roman" w:hAnsi="Times New Roman" w:cs="Times New Roman"/>
            <w:sz w:val="24"/>
            <w:szCs w:val="24"/>
          </w:rPr>
          <w:delText>4.0</w:delText>
        </w:r>
      </w:del>
      <w:ins w:id="68" w:author="David Ouyang" w:date="2017-03-23T15:30:00Z">
        <w:r w:rsidR="00312EE5">
          <w:rPr>
            <w:rFonts w:ascii="Times New Roman" w:hAnsi="Times New Roman" w:cs="Times New Roman"/>
            <w:sz w:val="24"/>
            <w:szCs w:val="24"/>
          </w:rPr>
          <w:t>5.2</w:t>
        </w:r>
      </w:ins>
      <w:r w:rsidR="00BE24D7">
        <w:rPr>
          <w:rFonts w:ascii="Times New Roman" w:hAnsi="Times New Roman" w:cs="Times New Roman"/>
          <w:sz w:val="24"/>
          <w:szCs w:val="24"/>
        </w:rPr>
        <w:t xml:space="preserve">%, p &lt; 0.001). </w:t>
      </w:r>
      <w:r w:rsidR="00107EB7">
        <w:rPr>
          <w:rFonts w:ascii="Times New Roman" w:hAnsi="Times New Roman" w:cs="Times New Roman"/>
          <w:sz w:val="24"/>
          <w:szCs w:val="24"/>
        </w:rPr>
        <w:t>The frequency of complications in both groups increased over time in general, with the rate of stroke increasing from 0.5% to 7% in those requiring acute circulatory support, and from 1.6% to 3% in those without acute circulatory support (Figure 2).</w:t>
      </w:r>
      <w:ins w:id="69" w:author="David Ouyang" w:date="2017-06-04T22:34:00Z">
        <w:r w:rsidR="00333827">
          <w:rPr>
            <w:rFonts w:ascii="Times New Roman" w:hAnsi="Times New Roman" w:cs="Times New Roman"/>
            <w:color w:val="FF0000"/>
            <w:sz w:val="24"/>
            <w:szCs w:val="24"/>
          </w:rPr>
          <w:t xml:space="preserve"> </w:t>
        </w:r>
      </w:ins>
    </w:p>
    <w:p w:rsidR="004D40B4" w:rsidRDefault="004D40B4" w:rsidP="00DD4C68">
      <w:pPr>
        <w:pStyle w:val="NoSpacing"/>
        <w:tabs>
          <w:tab w:val="left" w:pos="1470"/>
        </w:tabs>
        <w:spacing w:line="360" w:lineRule="auto"/>
        <w:rPr>
          <w:ins w:id="70" w:author="David Ouyang" w:date="2017-06-08T21:27:00Z"/>
          <w:rFonts w:ascii="Times New Roman" w:hAnsi="Times New Roman" w:cs="Times New Roman"/>
          <w:sz w:val="24"/>
          <w:szCs w:val="24"/>
        </w:rPr>
      </w:pPr>
      <w:ins w:id="71" w:author="David Ouyang" w:date="2017-06-08T21:27:00Z">
        <w:r>
          <w:rPr>
            <w:rFonts w:ascii="Times New Roman" w:hAnsi="Times New Roman" w:cs="Times New Roman"/>
            <w:sz w:val="24"/>
            <w:szCs w:val="24"/>
          </w:rPr>
          <w:t xml:space="preserve">             </w:t>
        </w:r>
        <w:r>
          <w:rPr>
            <w:rFonts w:ascii="Times New Roman" w:hAnsi="Times New Roman" w:cs="Times New Roman"/>
            <w:sz w:val="24"/>
            <w:szCs w:val="24"/>
          </w:rPr>
          <w:t xml:space="preserve">In multivariate analysis of predictors of renal failure, </w:t>
        </w:r>
      </w:ins>
      <w:ins w:id="72" w:author="David Ouyang" w:date="2017-06-08T21:38:00Z">
        <w:r w:rsidR="008C3C30">
          <w:rPr>
            <w:rFonts w:ascii="Times New Roman" w:hAnsi="Times New Roman" w:cs="Times New Roman"/>
            <w:sz w:val="24"/>
            <w:szCs w:val="24"/>
          </w:rPr>
          <w:t xml:space="preserve">transplantation during the modern era, </w:t>
        </w:r>
      </w:ins>
      <w:ins w:id="73" w:author="David Ouyang" w:date="2017-06-08T21:28:00Z">
        <w:r>
          <w:rPr>
            <w:rFonts w:ascii="Times New Roman" w:hAnsi="Times New Roman" w:cs="Times New Roman"/>
            <w:sz w:val="24"/>
            <w:szCs w:val="24"/>
          </w:rPr>
          <w:t>increasing age</w:t>
        </w:r>
      </w:ins>
      <w:ins w:id="74" w:author="David Ouyang" w:date="2017-06-08T21:37:00Z">
        <w:r w:rsidR="008C3C30">
          <w:rPr>
            <w:rFonts w:ascii="Times New Roman" w:hAnsi="Times New Roman" w:cs="Times New Roman"/>
            <w:sz w:val="24"/>
            <w:szCs w:val="24"/>
          </w:rPr>
          <w:t xml:space="preserve"> and increasing number of </w:t>
        </w:r>
        <w:proofErr w:type="spellStart"/>
        <w:r w:rsidR="008C3C30">
          <w:rPr>
            <w:rFonts w:ascii="Times New Roman" w:hAnsi="Times New Roman" w:cs="Times New Roman"/>
            <w:sz w:val="24"/>
            <w:szCs w:val="24"/>
          </w:rPr>
          <w:t>comorbid</w:t>
        </w:r>
        <w:proofErr w:type="spellEnd"/>
        <w:r w:rsidR="008C3C30">
          <w:rPr>
            <w:rFonts w:ascii="Times New Roman" w:hAnsi="Times New Roman" w:cs="Times New Roman"/>
            <w:sz w:val="24"/>
            <w:szCs w:val="24"/>
          </w:rPr>
          <w:t xml:space="preserve"> conditions were associated with decreased incidence of renal failure (Table 4)</w:t>
        </w:r>
      </w:ins>
      <w:ins w:id="75" w:author="David Ouyang" w:date="2017-06-08T21:38:00Z">
        <w:r w:rsidR="008C3C30">
          <w:rPr>
            <w:rFonts w:ascii="Times New Roman" w:hAnsi="Times New Roman" w:cs="Times New Roman"/>
            <w:sz w:val="24"/>
            <w:szCs w:val="24"/>
          </w:rPr>
          <w:t xml:space="preserve">. Female gender, diabetes, obesity, hypertension, smoking, chronic kidney disease, and ischemic heart disease were protective. In comparing the </w:t>
        </w:r>
      </w:ins>
      <w:ins w:id="76" w:author="David Ouyang" w:date="2017-06-08T21:39:00Z">
        <w:r w:rsidR="008C3C30">
          <w:rPr>
            <w:rFonts w:ascii="Times New Roman" w:hAnsi="Times New Roman" w:cs="Times New Roman"/>
            <w:sz w:val="24"/>
            <w:szCs w:val="24"/>
          </w:rPr>
          <w:t>three acute circulatory support modalities, pre-transplant ECMO</w:t>
        </w:r>
      </w:ins>
      <w:ins w:id="77" w:author="David Ouyang" w:date="2017-06-08T21:40:00Z">
        <w:r w:rsidR="00002B0A">
          <w:rPr>
            <w:rFonts w:ascii="Times New Roman" w:hAnsi="Times New Roman" w:cs="Times New Roman"/>
            <w:sz w:val="24"/>
            <w:szCs w:val="24"/>
          </w:rPr>
          <w:t xml:space="preserve"> </w:t>
        </w:r>
        <w:r w:rsidR="00002B0A">
          <w:rPr>
            <w:rFonts w:ascii="Times New Roman" w:hAnsi="Times New Roman" w:cs="Times New Roman"/>
            <w:sz w:val="24"/>
            <w:szCs w:val="24"/>
          </w:rPr>
          <w:t>(OR 1.0972, p = 0.02)</w:t>
        </w:r>
      </w:ins>
      <w:ins w:id="78" w:author="David Ouyang" w:date="2017-06-08T21:39:00Z">
        <w:r w:rsidR="008C3C30">
          <w:rPr>
            <w:rFonts w:ascii="Times New Roman" w:hAnsi="Times New Roman" w:cs="Times New Roman"/>
            <w:sz w:val="24"/>
            <w:szCs w:val="24"/>
          </w:rPr>
          <w:t xml:space="preserve"> and IABP </w:t>
        </w:r>
      </w:ins>
      <w:ins w:id="79" w:author="David Ouyang" w:date="2017-06-08T21:40:00Z">
        <w:r w:rsidR="00002B0A">
          <w:rPr>
            <w:rFonts w:ascii="Times New Roman" w:hAnsi="Times New Roman" w:cs="Times New Roman"/>
            <w:sz w:val="24"/>
            <w:szCs w:val="24"/>
          </w:rPr>
          <w:t>(OR 1.</w:t>
        </w:r>
        <w:r w:rsidR="00002B0A">
          <w:rPr>
            <w:rFonts w:ascii="Times New Roman" w:hAnsi="Times New Roman" w:cs="Times New Roman"/>
            <w:sz w:val="24"/>
            <w:szCs w:val="24"/>
          </w:rPr>
          <w:t>1045</w:t>
        </w:r>
        <w:r w:rsidR="00002B0A">
          <w:rPr>
            <w:rFonts w:ascii="Times New Roman" w:hAnsi="Times New Roman" w:cs="Times New Roman"/>
            <w:sz w:val="24"/>
            <w:szCs w:val="24"/>
          </w:rPr>
          <w:t xml:space="preserve">, p </w:t>
        </w:r>
        <w:r w:rsidR="00002B0A">
          <w:rPr>
            <w:rFonts w:ascii="Times New Roman" w:hAnsi="Times New Roman" w:cs="Times New Roman"/>
            <w:sz w:val="24"/>
            <w:szCs w:val="24"/>
          </w:rPr>
          <w:t>&lt; 0.001</w:t>
        </w:r>
        <w:r w:rsidR="00002B0A">
          <w:rPr>
            <w:rFonts w:ascii="Times New Roman" w:hAnsi="Times New Roman" w:cs="Times New Roman"/>
            <w:sz w:val="24"/>
            <w:szCs w:val="24"/>
          </w:rPr>
          <w:t>)</w:t>
        </w:r>
        <w:r w:rsidR="00002B0A">
          <w:rPr>
            <w:rFonts w:ascii="Times New Roman" w:hAnsi="Times New Roman" w:cs="Times New Roman"/>
            <w:sz w:val="24"/>
            <w:szCs w:val="24"/>
          </w:rPr>
          <w:t xml:space="preserve"> </w:t>
        </w:r>
      </w:ins>
      <w:ins w:id="80" w:author="David Ouyang" w:date="2017-06-08T21:39:00Z">
        <w:r w:rsidR="008C3C30">
          <w:rPr>
            <w:rFonts w:ascii="Times New Roman" w:hAnsi="Times New Roman" w:cs="Times New Roman"/>
            <w:sz w:val="24"/>
            <w:szCs w:val="24"/>
          </w:rPr>
          <w:t xml:space="preserve">had statistically significant </w:t>
        </w:r>
        <w:r w:rsidR="00002B0A">
          <w:rPr>
            <w:rFonts w:ascii="Times New Roman" w:hAnsi="Times New Roman" w:cs="Times New Roman"/>
            <w:sz w:val="24"/>
            <w:szCs w:val="24"/>
          </w:rPr>
          <w:t>risk elevation in renal failure</w:t>
        </w:r>
      </w:ins>
      <w:ins w:id="81" w:author="David Ouyang" w:date="2017-06-08T21:40:00Z">
        <w:r w:rsidR="00002B0A">
          <w:rPr>
            <w:rFonts w:ascii="Times New Roman" w:hAnsi="Times New Roman" w:cs="Times New Roman"/>
            <w:sz w:val="24"/>
            <w:szCs w:val="24"/>
          </w:rPr>
          <w:t>, although PVAD had a similar odds ratio but might be underpowered to show effect (</w:t>
        </w:r>
      </w:ins>
      <w:ins w:id="82" w:author="David Ouyang" w:date="2017-06-08T21:41:00Z">
        <w:r w:rsidR="00002B0A">
          <w:rPr>
            <w:rFonts w:ascii="Times New Roman" w:hAnsi="Times New Roman" w:cs="Times New Roman"/>
            <w:sz w:val="24"/>
            <w:szCs w:val="24"/>
          </w:rPr>
          <w:t xml:space="preserve">OR </w:t>
        </w:r>
      </w:ins>
      <w:ins w:id="83" w:author="David Ouyang" w:date="2017-06-08T21:40:00Z">
        <w:r w:rsidR="00002B0A">
          <w:rPr>
            <w:rFonts w:ascii="Times New Roman" w:hAnsi="Times New Roman" w:cs="Times New Roman"/>
            <w:sz w:val="24"/>
            <w:szCs w:val="24"/>
          </w:rPr>
          <w:t>1.10</w:t>
        </w:r>
      </w:ins>
      <w:ins w:id="84" w:author="David Ouyang" w:date="2017-06-08T21:41:00Z">
        <w:r w:rsidR="00002B0A">
          <w:rPr>
            <w:rFonts w:ascii="Times New Roman" w:hAnsi="Times New Roman" w:cs="Times New Roman"/>
            <w:sz w:val="24"/>
            <w:szCs w:val="24"/>
          </w:rPr>
          <w:t xml:space="preserve">89, p = 0.292). </w:t>
        </w:r>
      </w:ins>
    </w:p>
    <w:p w:rsidR="0054595A" w:rsidRPr="0054595A" w:rsidRDefault="0054595A" w:rsidP="00DD4C68">
      <w:pPr>
        <w:pStyle w:val="NoSpacing"/>
        <w:tabs>
          <w:tab w:val="left" w:pos="1470"/>
        </w:tabs>
        <w:spacing w:line="360" w:lineRule="auto"/>
        <w:rPr>
          <w:rFonts w:ascii="Times New Roman" w:hAnsi="Times New Roman" w:cs="Times New Roman"/>
          <w:b/>
          <w:sz w:val="24"/>
          <w:szCs w:val="24"/>
        </w:rPr>
      </w:pPr>
    </w:p>
    <w:p w:rsidR="00107EB7" w:rsidRPr="0054595A" w:rsidRDefault="0054595A" w:rsidP="00DD4C68">
      <w:pPr>
        <w:pStyle w:val="NoSpacing"/>
        <w:tabs>
          <w:tab w:val="left" w:pos="1470"/>
        </w:tabs>
        <w:spacing w:line="360" w:lineRule="auto"/>
        <w:rPr>
          <w:rFonts w:ascii="Times New Roman" w:hAnsi="Times New Roman" w:cs="Times New Roman"/>
          <w:b/>
          <w:sz w:val="24"/>
          <w:szCs w:val="24"/>
        </w:rPr>
      </w:pPr>
      <w:r w:rsidRPr="0054595A">
        <w:rPr>
          <w:rFonts w:ascii="Times New Roman" w:hAnsi="Times New Roman" w:cs="Times New Roman"/>
          <w:b/>
          <w:sz w:val="24"/>
          <w:szCs w:val="24"/>
        </w:rPr>
        <w:t>Prevalence of acute circulatory supp</w:t>
      </w:r>
      <w:r>
        <w:rPr>
          <w:rFonts w:ascii="Times New Roman" w:hAnsi="Times New Roman" w:cs="Times New Roman"/>
          <w:b/>
          <w:sz w:val="24"/>
          <w:szCs w:val="24"/>
        </w:rPr>
        <w:t>ort prior to cardiac transplant</w:t>
      </w:r>
      <w:r w:rsidRPr="0054595A">
        <w:rPr>
          <w:rFonts w:ascii="Times New Roman" w:hAnsi="Times New Roman" w:cs="Times New Roman"/>
          <w:b/>
          <w:sz w:val="24"/>
          <w:szCs w:val="24"/>
        </w:rPr>
        <w:t>ation</w:t>
      </w:r>
      <w:r w:rsidR="00107EB7" w:rsidRPr="0054595A">
        <w:rPr>
          <w:rFonts w:ascii="Times New Roman" w:hAnsi="Times New Roman" w:cs="Times New Roman"/>
          <w:b/>
          <w:sz w:val="24"/>
          <w:szCs w:val="24"/>
        </w:rPr>
        <w:tab/>
      </w:r>
    </w:p>
    <w:p w:rsidR="0054595A" w:rsidRDefault="000D474B"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AA6822" w:rsidRPr="0054595A" w:rsidRDefault="002F7417" w:rsidP="0054595A">
      <w:pPr>
        <w:pStyle w:val="NoSpacing"/>
        <w:tabs>
          <w:tab w:val="left" w:pos="1470"/>
        </w:tabs>
        <w:spacing w:line="360" w:lineRule="auto"/>
      </w:pPr>
      <w:ins w:id="85" w:author="David Ouyang" w:date="2017-06-02T22:34:00Z">
        <w:r>
          <w:rPr>
            <w:rFonts w:ascii="Times New Roman" w:hAnsi="Times New Roman" w:cs="Times New Roman"/>
            <w:sz w:val="24"/>
            <w:szCs w:val="24"/>
          </w:rPr>
          <w:t xml:space="preserve">             </w:t>
        </w:r>
      </w:ins>
      <w:r w:rsidR="0054595A">
        <w:rPr>
          <w:rFonts w:ascii="Times New Roman" w:hAnsi="Times New Roman" w:cs="Times New Roman"/>
          <w:sz w:val="24"/>
          <w:szCs w:val="24"/>
        </w:rPr>
        <w:t xml:space="preserve">The use of acute circulatory support prior to cardiac transplantation increased </w:t>
      </w:r>
      <w:r w:rsidR="000D27A7">
        <w:rPr>
          <w:rFonts w:ascii="Times New Roman" w:hAnsi="Times New Roman" w:cs="Times New Roman"/>
          <w:sz w:val="24"/>
          <w:szCs w:val="24"/>
        </w:rPr>
        <w:t>significantly</w:t>
      </w:r>
      <w:r w:rsidR="0054595A">
        <w:rPr>
          <w:rFonts w:ascii="Times New Roman" w:hAnsi="Times New Roman" w:cs="Times New Roman"/>
          <w:sz w:val="24"/>
          <w:szCs w:val="24"/>
        </w:rPr>
        <w:t xml:space="preserve">over time, from </w:t>
      </w:r>
      <w:r w:rsidR="00EE4228" w:rsidRPr="000D27A7">
        <w:rPr>
          <w:rFonts w:ascii="Times New Roman" w:hAnsi="Times New Roman" w:cs="Times New Roman"/>
          <w:sz w:val="24"/>
          <w:szCs w:val="24"/>
        </w:rPr>
        <w:t xml:space="preserve">5.9% </w:t>
      </w:r>
      <w:r w:rsidR="0054595A" w:rsidRPr="000D27A7">
        <w:rPr>
          <w:rFonts w:ascii="Times New Roman" w:hAnsi="Times New Roman" w:cs="Times New Roman"/>
          <w:sz w:val="24"/>
          <w:szCs w:val="24"/>
        </w:rPr>
        <w:t>of transplants from 1998-2006 to</w:t>
      </w:r>
      <w:r w:rsidR="00EE4228" w:rsidRPr="000D27A7">
        <w:rPr>
          <w:rFonts w:ascii="Times New Roman" w:hAnsi="Times New Roman" w:cs="Times New Roman"/>
          <w:sz w:val="24"/>
          <w:szCs w:val="24"/>
        </w:rPr>
        <w:t xml:space="preserve"> 8.2% from 2007-2014</w:t>
      </w:r>
      <w:r w:rsidR="000D27A7">
        <w:rPr>
          <w:rFonts w:ascii="Times New Roman" w:hAnsi="Times New Roman" w:cs="Times New Roman"/>
          <w:sz w:val="24"/>
          <w:szCs w:val="24"/>
        </w:rPr>
        <w:t xml:space="preserve"> (p &lt; .0001, Figure 3)</w:t>
      </w:r>
      <w:r w:rsidR="0054595A" w:rsidRPr="000D27A7">
        <w:rPr>
          <w:rFonts w:ascii="Times New Roman" w:hAnsi="Times New Roman" w:cs="Times New Roman"/>
          <w:sz w:val="24"/>
          <w:szCs w:val="24"/>
        </w:rPr>
        <w:t>.</w:t>
      </w:r>
    </w:p>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9D652C"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transplant patients identified in the National Inpatient Samp</w:t>
      </w:r>
      <w:r w:rsidR="009D652C">
        <w:rPr>
          <w:rFonts w:ascii="Times New Roman" w:hAnsi="Times New Roman" w:cs="Times New Roman"/>
          <w:sz w:val="24"/>
          <w:szCs w:val="24"/>
        </w:rPr>
        <w:t xml:space="preserve">le, we discovered an increased </w:t>
      </w:r>
      <w:r>
        <w:rPr>
          <w:rFonts w:ascii="Times New Roman" w:hAnsi="Times New Roman" w:cs="Times New Roman"/>
          <w:sz w:val="24"/>
          <w:szCs w:val="24"/>
        </w:rPr>
        <w:t xml:space="preserve">use </w:t>
      </w:r>
      <w:r w:rsidR="009D652C">
        <w:rPr>
          <w:rFonts w:ascii="Times New Roman" w:hAnsi="Times New Roman" w:cs="Times New Roman"/>
          <w:sz w:val="24"/>
          <w:szCs w:val="24"/>
        </w:rPr>
        <w:t xml:space="preserve">over time </w:t>
      </w:r>
      <w:r>
        <w:rPr>
          <w:rFonts w:ascii="Times New Roman" w:hAnsi="Times New Roman" w:cs="Times New Roman"/>
          <w:sz w:val="24"/>
          <w:szCs w:val="24"/>
        </w:rPr>
        <w:t xml:space="preserve">of acute circulatory support prior to heart transplantation. </w:t>
      </w:r>
      <w:r w:rsidR="00E36827">
        <w:rPr>
          <w:rFonts w:ascii="Times New Roman" w:hAnsi="Times New Roman" w:cs="Times New Roman"/>
          <w:sz w:val="24"/>
          <w:szCs w:val="24"/>
        </w:rPr>
        <w:t xml:space="preserve">From 17 cases per year between 1998 </w:t>
      </w:r>
      <w:r w:rsidR="00E36827" w:rsidRPr="002F7417">
        <w:rPr>
          <w:rFonts w:ascii="Times New Roman" w:hAnsi="Times New Roman" w:cs="Times New Roman"/>
          <w:sz w:val="24"/>
          <w:szCs w:val="24"/>
        </w:rPr>
        <w:t xml:space="preserve">to </w:t>
      </w:r>
      <w:r w:rsidR="00AA2BFD" w:rsidRPr="002F7417">
        <w:rPr>
          <w:rFonts w:ascii="Times New Roman" w:hAnsi="Times New Roman" w:cs="Times New Roman"/>
          <w:sz w:val="24"/>
          <w:szCs w:val="24"/>
          <w:rPrChange w:id="86" w:author="David Ouyang" w:date="2017-06-02T22:35:00Z">
            <w:rPr>
              <w:rFonts w:ascii="Times New Roman" w:hAnsi="Times New Roman" w:cs="Times New Roman"/>
              <w:color w:val="FF0000"/>
              <w:sz w:val="24"/>
              <w:szCs w:val="24"/>
            </w:rPr>
          </w:rPrChange>
        </w:rPr>
        <w:t>2002</w:t>
      </w:r>
      <w:del w:id="87" w:author="David Ouyang" w:date="2017-06-02T22:35:00Z">
        <w:r w:rsidR="00AA2BFD" w:rsidDel="002F7417">
          <w:rPr>
            <w:rFonts w:ascii="Times New Roman" w:hAnsi="Times New Roman" w:cs="Times New Roman"/>
            <w:color w:val="FF0000"/>
            <w:sz w:val="24"/>
            <w:szCs w:val="24"/>
          </w:rPr>
          <w:delText>?</w:delText>
        </w:r>
      </w:del>
      <w:r w:rsidR="00E36827">
        <w:rPr>
          <w:rFonts w:ascii="Times New Roman" w:hAnsi="Times New Roman" w:cs="Times New Roman"/>
          <w:sz w:val="24"/>
          <w:szCs w:val="24"/>
        </w:rPr>
        <w:t xml:space="preserve"> to an average of </w:t>
      </w:r>
      <w:del w:id="88" w:author="David Ouyang" w:date="2017-03-23T15:30:00Z">
        <w:r w:rsidR="00E36827" w:rsidDel="00312EE5">
          <w:rPr>
            <w:rFonts w:ascii="Times New Roman" w:hAnsi="Times New Roman" w:cs="Times New Roman"/>
            <w:sz w:val="24"/>
            <w:szCs w:val="24"/>
          </w:rPr>
          <w:delText xml:space="preserve">33 </w:delText>
        </w:r>
      </w:del>
      <w:ins w:id="89" w:author="David Ouyang" w:date="2017-03-23T15:30:00Z">
        <w:r w:rsidR="00312EE5">
          <w:rPr>
            <w:rFonts w:ascii="Times New Roman" w:hAnsi="Times New Roman" w:cs="Times New Roman"/>
            <w:sz w:val="24"/>
            <w:szCs w:val="24"/>
          </w:rPr>
          <w:t xml:space="preserve">40 </w:t>
        </w:r>
      </w:ins>
      <w:r w:rsidR="00E36827">
        <w:rPr>
          <w:rFonts w:ascii="Times New Roman" w:hAnsi="Times New Roman" w:cs="Times New Roman"/>
          <w:sz w:val="24"/>
          <w:szCs w:val="24"/>
        </w:rPr>
        <w:t xml:space="preserve">cases per year between </w:t>
      </w:r>
      <w:del w:id="90" w:author="David Ouyang" w:date="2017-03-23T15:30:00Z">
        <w:r w:rsidR="00E36827" w:rsidDel="00312EE5">
          <w:rPr>
            <w:rFonts w:ascii="Times New Roman" w:hAnsi="Times New Roman" w:cs="Times New Roman"/>
            <w:sz w:val="24"/>
            <w:szCs w:val="24"/>
          </w:rPr>
          <w:delText xml:space="preserve">2009 </w:delText>
        </w:r>
      </w:del>
      <w:ins w:id="91" w:author="David Ouyang" w:date="2017-03-23T15:30:00Z">
        <w:r w:rsidR="00312EE5">
          <w:rPr>
            <w:rFonts w:ascii="Times New Roman" w:hAnsi="Times New Roman" w:cs="Times New Roman"/>
            <w:sz w:val="24"/>
            <w:szCs w:val="24"/>
          </w:rPr>
          <w:t xml:space="preserve">2012 </w:t>
        </w:r>
      </w:ins>
      <w:r w:rsidR="00E36827">
        <w:rPr>
          <w:rFonts w:ascii="Times New Roman" w:hAnsi="Times New Roman" w:cs="Times New Roman"/>
          <w:sz w:val="24"/>
          <w:szCs w:val="24"/>
        </w:rPr>
        <w:t>to</w:t>
      </w:r>
      <w:del w:id="92" w:author="David Ouyang" w:date="2017-03-23T15:30:00Z">
        <w:r w:rsidR="00E36827" w:rsidRPr="00DD4C68" w:rsidDel="00312EE5">
          <w:rPr>
            <w:rFonts w:ascii="Times New Roman" w:hAnsi="Times New Roman" w:cs="Times New Roman"/>
            <w:sz w:val="24"/>
            <w:szCs w:val="24"/>
          </w:rPr>
          <w:delText>2011</w:delText>
        </w:r>
      </w:del>
      <w:ins w:id="93" w:author="David Ouyang" w:date="2017-03-23T15:30:00Z">
        <w:r w:rsidR="00312EE5" w:rsidRPr="00DD4C68">
          <w:rPr>
            <w:rFonts w:ascii="Times New Roman" w:hAnsi="Times New Roman" w:cs="Times New Roman"/>
            <w:sz w:val="24"/>
            <w:szCs w:val="24"/>
          </w:rPr>
          <w:t>201</w:t>
        </w:r>
        <w:r w:rsidR="00312EE5">
          <w:rPr>
            <w:rFonts w:ascii="Times New Roman" w:hAnsi="Times New Roman" w:cs="Times New Roman"/>
            <w:sz w:val="24"/>
            <w:szCs w:val="24"/>
          </w:rPr>
          <w:t>4</w:t>
        </w:r>
      </w:ins>
      <w:r w:rsidR="00E36827">
        <w:rPr>
          <w:rFonts w:ascii="Times New Roman" w:hAnsi="Times New Roman" w:cs="Times New Roman"/>
          <w:sz w:val="24"/>
          <w:szCs w:val="24"/>
        </w:rPr>
        <w:t xml:space="preserve">, the rate of acute circulatory support prior to transplant has </w:t>
      </w:r>
      <w:del w:id="94" w:author="David Ouyang" w:date="2017-03-23T15:30:00Z">
        <w:r w:rsidR="00E36827" w:rsidDel="00312EE5">
          <w:rPr>
            <w:rFonts w:ascii="Times New Roman" w:hAnsi="Times New Roman" w:cs="Times New Roman"/>
            <w:sz w:val="24"/>
            <w:szCs w:val="24"/>
          </w:rPr>
          <w:delText xml:space="preserve">almost </w:delText>
        </w:r>
      </w:del>
      <w:ins w:id="95" w:author="David Ouyang" w:date="2017-03-23T15:30:00Z">
        <w:r w:rsidR="00312EE5">
          <w:rPr>
            <w:rFonts w:ascii="Times New Roman" w:hAnsi="Times New Roman" w:cs="Times New Roman"/>
            <w:sz w:val="24"/>
            <w:szCs w:val="24"/>
          </w:rPr>
          <w:t xml:space="preserve">more than </w:t>
        </w:r>
      </w:ins>
      <w:r w:rsidR="00E36827">
        <w:rPr>
          <w:rFonts w:ascii="Times New Roman" w:hAnsi="Times New Roman" w:cs="Times New Roman"/>
          <w:sz w:val="24"/>
          <w:szCs w:val="24"/>
        </w:rPr>
        <w:t>doubled. As a population</w:t>
      </w:r>
      <w:r>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r w:rsidR="000D474B">
        <w:rPr>
          <w:rFonts w:ascii="Times New Roman" w:hAnsi="Times New Roman" w:cs="Times New Roman"/>
          <w:sz w:val="24"/>
          <w:szCs w:val="24"/>
        </w:rPr>
        <w:t>. Despite this</w:t>
      </w:r>
      <w:r w:rsidR="003D40E1">
        <w:rPr>
          <w:rFonts w:ascii="Times New Roman" w:hAnsi="Times New Roman" w:cs="Times New Roman"/>
          <w:sz w:val="24"/>
          <w:szCs w:val="24"/>
        </w:rPr>
        <w:t>, they</w:t>
      </w:r>
      <w:ins w:id="96" w:author="David Ouyang" w:date="2017-06-02T22:35:00Z">
        <w:r w:rsidR="002F7417">
          <w:rPr>
            <w:rFonts w:ascii="Times New Roman" w:hAnsi="Times New Roman" w:cs="Times New Roman"/>
            <w:sz w:val="24"/>
            <w:szCs w:val="24"/>
          </w:rPr>
          <w:t xml:space="preserve"> </w:t>
        </w:r>
      </w:ins>
      <w:r w:rsidR="00AB5430">
        <w:rPr>
          <w:rFonts w:ascii="Times New Roman" w:hAnsi="Times New Roman" w:cs="Times New Roman"/>
          <w:sz w:val="24"/>
          <w:szCs w:val="24"/>
        </w:rPr>
        <w:t xml:space="preserve">had increased in-hospital mortality, increased </w:t>
      </w:r>
      <w:r w:rsidR="006B4554">
        <w:rPr>
          <w:rFonts w:ascii="Times New Roman" w:hAnsi="Times New Roman" w:cs="Times New Roman"/>
          <w:sz w:val="24"/>
          <w:szCs w:val="24"/>
        </w:rPr>
        <w:t>po</w:t>
      </w:r>
      <w:r w:rsidR="009D652C">
        <w:rPr>
          <w:rFonts w:ascii="Times New Roman" w:hAnsi="Times New Roman" w:cs="Times New Roman"/>
          <w:sz w:val="24"/>
          <w:szCs w:val="24"/>
        </w:rPr>
        <w:t>st-</w:t>
      </w:r>
      <w:r w:rsidR="006B4554">
        <w:rPr>
          <w:rFonts w:ascii="Times New Roman" w:hAnsi="Times New Roman" w:cs="Times New Roman"/>
          <w:sz w:val="24"/>
          <w:szCs w:val="24"/>
        </w:rPr>
        <w:t xml:space="preserve">transplant </w:t>
      </w:r>
      <w:r w:rsidR="00AB5430">
        <w:rPr>
          <w:rFonts w:ascii="Times New Roman" w:hAnsi="Times New Roman" w:cs="Times New Roman"/>
          <w:sz w:val="24"/>
          <w:szCs w:val="24"/>
        </w:rPr>
        <w:t xml:space="preserve">length of stays, and a higher proportion of a variety of post-transplant complications. </w:t>
      </w:r>
      <w:r w:rsidR="00AA2BFD">
        <w:rPr>
          <w:rFonts w:ascii="Times New Roman" w:hAnsi="Times New Roman" w:cs="Times New Roman"/>
          <w:sz w:val="24"/>
          <w:szCs w:val="24"/>
        </w:rPr>
        <w:t>Over time, while mortality</w:t>
      </w:r>
      <w:r w:rsidR="009D652C">
        <w:rPr>
          <w:rFonts w:ascii="Times New Roman" w:hAnsi="Times New Roman" w:cs="Times New Roman"/>
          <w:sz w:val="24"/>
          <w:szCs w:val="24"/>
        </w:rPr>
        <w:t xml:space="preserve"> rates</w:t>
      </w:r>
      <w:r w:rsidR="00AA2BFD">
        <w:rPr>
          <w:rFonts w:ascii="Times New Roman" w:hAnsi="Times New Roman" w:cs="Times New Roman"/>
          <w:sz w:val="24"/>
          <w:szCs w:val="24"/>
        </w:rPr>
        <w:t xml:space="preserve"> became similar between the two cohorts, the rate of post-transplant complications remained significantly higher in those patients who received acute circul</w:t>
      </w:r>
      <w:r w:rsidR="006B4554">
        <w:rPr>
          <w:rFonts w:ascii="Times New Roman" w:hAnsi="Times New Roman" w:cs="Times New Roman"/>
          <w:sz w:val="24"/>
          <w:szCs w:val="24"/>
        </w:rPr>
        <w:t>atory support prior to transpla</w:t>
      </w:r>
      <w:r w:rsidR="00AA2BFD">
        <w:rPr>
          <w:rFonts w:ascii="Times New Roman" w:hAnsi="Times New Roman" w:cs="Times New Roman"/>
          <w:sz w:val="24"/>
          <w:szCs w:val="24"/>
        </w:rPr>
        <w:t>ntation.</w:t>
      </w:r>
    </w:p>
    <w:p w:rsidR="0058129B"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w:t>
      </w:r>
      <w:r w:rsidR="009D652C">
        <w:rPr>
          <w:rFonts w:ascii="Times New Roman" w:hAnsi="Times New Roman" w:cs="Times New Roman"/>
          <w:sz w:val="24"/>
          <w:szCs w:val="24"/>
        </w:rPr>
        <w:t>We saw</w:t>
      </w:r>
      <w:r w:rsidR="0058129B">
        <w:rPr>
          <w:rFonts w:ascii="Times New Roman" w:hAnsi="Times New Roman" w:cs="Times New Roman"/>
          <w:sz w:val="24"/>
          <w:szCs w:val="24"/>
        </w:rPr>
        <w:t xml:space="preserve"> over the last twenty years that more patients re</w:t>
      </w:r>
      <w:r w:rsidR="009D652C">
        <w:rPr>
          <w:rFonts w:ascii="Times New Roman" w:hAnsi="Times New Roman" w:cs="Times New Roman"/>
          <w:sz w:val="24"/>
          <w:szCs w:val="24"/>
        </w:rPr>
        <w:t>ceived</w:t>
      </w:r>
      <w:r w:rsidR="0058129B">
        <w:rPr>
          <w:rFonts w:ascii="Times New Roman" w:hAnsi="Times New Roman" w:cs="Times New Roman"/>
          <w:sz w:val="24"/>
          <w:szCs w:val="24"/>
        </w:rPr>
        <w:t xml:space="preserve"> acute circulatory support prior to transplant. This could shift the overall transplant candidate population towards sicker patients prior to transplantation and lead to longer wait times for other patients on the transplant list. </w:t>
      </w:r>
      <w:r w:rsidR="00312EE5">
        <w:rPr>
          <w:rFonts w:ascii="Times New Roman" w:hAnsi="Times New Roman" w:cs="Times New Roman"/>
          <w:sz w:val="24"/>
          <w:szCs w:val="24"/>
        </w:rPr>
        <w:t xml:space="preserve">Additionally, the question of when patients are “too sick” also depends on the state of the art in transplantation and has changed over time. As the in-hospital mortality rates of </w:t>
      </w:r>
      <w:r w:rsidR="00900EE7">
        <w:rPr>
          <w:rFonts w:ascii="Times New Roman" w:hAnsi="Times New Roman" w:cs="Times New Roman"/>
          <w:sz w:val="24"/>
          <w:szCs w:val="24"/>
        </w:rPr>
        <w:t xml:space="preserve">transplant </w:t>
      </w:r>
      <w:r w:rsidR="00312EE5">
        <w:rPr>
          <w:rFonts w:ascii="Times New Roman" w:hAnsi="Times New Roman" w:cs="Times New Roman"/>
          <w:sz w:val="24"/>
          <w:szCs w:val="24"/>
        </w:rPr>
        <w:t xml:space="preserve">patients who required acute circulatory support </w:t>
      </w:r>
      <w:r w:rsidR="00900EE7">
        <w:rPr>
          <w:rFonts w:ascii="Times New Roman" w:hAnsi="Times New Roman" w:cs="Times New Roman"/>
          <w:sz w:val="24"/>
          <w:szCs w:val="24"/>
        </w:rPr>
        <w:t>converges with the mortality rate of</w:t>
      </w:r>
      <w:r w:rsidR="00312EE5">
        <w:rPr>
          <w:rFonts w:ascii="Times New Roman" w:hAnsi="Times New Roman" w:cs="Times New Roman"/>
          <w:sz w:val="24"/>
          <w:szCs w:val="24"/>
        </w:rPr>
        <w:t xml:space="preserve"> patients who did not require acute circulator</w:t>
      </w:r>
      <w:r w:rsidR="00900EE7">
        <w:rPr>
          <w:rFonts w:ascii="Times New Roman" w:hAnsi="Times New Roman" w:cs="Times New Roman"/>
          <w:sz w:val="24"/>
          <w:szCs w:val="24"/>
        </w:rPr>
        <w:t>y support, advances in circulatory support might allow patients to overcome critical cardiac failure.</w:t>
      </w:r>
      <w:r w:rsidR="009D652C">
        <w:rPr>
          <w:rFonts w:ascii="Times New Roman" w:hAnsi="Times New Roman" w:cs="Times New Roman"/>
          <w:sz w:val="24"/>
          <w:szCs w:val="24"/>
        </w:rPr>
        <w:t>The new allocation scheme does suggest the use of hemodynamics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w:t>
      </w:r>
    </w:p>
    <w:p w:rsidR="00AB5430" w:rsidRDefault="00E36827" w:rsidP="00AD05F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are a few limitations to our study based on the design of the NIS. We are not able to explicitly determine to priority of the patients in our cohort</w:t>
      </w:r>
      <w:r w:rsidR="00553DF0">
        <w:rPr>
          <w:rFonts w:ascii="Times New Roman" w:hAnsi="Times New Roman" w:cs="Times New Roman"/>
          <w:sz w:val="24"/>
          <w:szCs w:val="24"/>
        </w:rPr>
        <w:t>,</w:t>
      </w:r>
      <w:r>
        <w:rPr>
          <w:rFonts w:ascii="Times New Roman" w:hAnsi="Times New Roman" w:cs="Times New Roman"/>
          <w:sz w:val="24"/>
          <w:szCs w:val="24"/>
        </w:rPr>
        <w:t xml:space="preserve"> nor the time on the transplant waiting list</w:t>
      </w:r>
      <w:r w:rsidR="00553DF0">
        <w:rPr>
          <w:rFonts w:ascii="Times New Roman" w:hAnsi="Times New Roman" w:cs="Times New Roman"/>
          <w:sz w:val="24"/>
          <w:szCs w:val="24"/>
        </w:rPr>
        <w:t>. Given</w:t>
      </w:r>
      <w:r>
        <w:rPr>
          <w:rFonts w:ascii="Times New Roman" w:hAnsi="Times New Roman" w:cs="Times New Roman"/>
          <w:sz w:val="24"/>
          <w:szCs w:val="24"/>
        </w:rPr>
        <w:t xml:space="preserve"> the use of acute circulatory support, we can confidently assume that patients were status 1A prior to transplantation. The NIS only lists same hospitalization complications </w:t>
      </w:r>
      <w:r>
        <w:rPr>
          <w:rFonts w:ascii="Times New Roman" w:hAnsi="Times New Roman" w:cs="Times New Roman"/>
          <w:sz w:val="24"/>
          <w:szCs w:val="24"/>
        </w:rPr>
        <w:lastRenderedPageBreak/>
        <w:t xml:space="preserve">and mortality, and does not have information of post-hospital follow-up. </w:t>
      </w:r>
      <w:r w:rsidR="00553DF0">
        <w:rPr>
          <w:rFonts w:ascii="Times New Roman" w:hAnsi="Times New Roman" w:cs="Times New Roman"/>
          <w:sz w:val="24"/>
          <w:szCs w:val="24"/>
        </w:rPr>
        <w:t>With</w:t>
      </w:r>
      <w:r>
        <w:rPr>
          <w:rFonts w:ascii="Times New Roman" w:hAnsi="Times New Roman" w:cs="Times New Roman"/>
          <w:sz w:val="24"/>
          <w:szCs w:val="24"/>
        </w:rPr>
        <w:t xml:space="preserve"> an in-hospital mortality </w:t>
      </w:r>
      <w:r w:rsidR="00FF414B">
        <w:rPr>
          <w:rFonts w:ascii="Times New Roman" w:hAnsi="Times New Roman" w:cs="Times New Roman"/>
          <w:sz w:val="24"/>
          <w:szCs w:val="24"/>
        </w:rPr>
        <w:t xml:space="preserve">rate </w:t>
      </w:r>
      <w:r>
        <w:rPr>
          <w:rFonts w:ascii="Times New Roman" w:hAnsi="Times New Roman" w:cs="Times New Roman"/>
          <w:sz w:val="24"/>
          <w:szCs w:val="24"/>
        </w:rPr>
        <w:t>of</w:t>
      </w:r>
      <w:r w:rsidR="002F7417">
        <w:rPr>
          <w:rFonts w:ascii="Times New Roman" w:hAnsi="Times New Roman" w:cs="Times New Roman"/>
          <w:sz w:val="24"/>
          <w:szCs w:val="24"/>
        </w:rPr>
        <w:t xml:space="preserve"> 8.6</w:t>
      </w:r>
      <w:r>
        <w:rPr>
          <w:rFonts w:ascii="Times New Roman" w:hAnsi="Times New Roman" w:cs="Times New Roman"/>
          <w:sz w:val="24"/>
          <w:szCs w:val="24"/>
        </w:rPr>
        <w:t xml:space="preserve">% for patients requiring acute circulatory support, </w:t>
      </w:r>
      <w:r w:rsidR="00FF414B">
        <w:rPr>
          <w:rFonts w:ascii="Times New Roman" w:hAnsi="Times New Roman" w:cs="Times New Roman"/>
          <w:sz w:val="24"/>
          <w:szCs w:val="24"/>
        </w:rPr>
        <w:t>the mortality rate already exceeds the overall 1</w:t>
      </w:r>
      <w:r w:rsidR="002F7417">
        <w:rPr>
          <w:rFonts w:ascii="Times New Roman" w:hAnsi="Times New Roman" w:cs="Times New Roman"/>
          <w:sz w:val="24"/>
          <w:szCs w:val="24"/>
        </w:rPr>
        <w:t>-</w:t>
      </w:r>
      <w:r w:rsidR="00FF414B">
        <w:rPr>
          <w:rFonts w:ascii="Times New Roman" w:hAnsi="Times New Roman" w:cs="Times New Roman"/>
          <w:sz w:val="24"/>
          <w:szCs w:val="24"/>
        </w:rPr>
        <w:t>year mortality of some large academic transplant centers</w:t>
      </w:r>
      <w:r w:rsidR="00AA6822">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AA6822">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4,5</w:t>
      </w:r>
      <w:r w:rsidR="00AA6822">
        <w:rPr>
          <w:rFonts w:ascii="Times New Roman" w:hAnsi="Times New Roman" w:cs="Times New Roman"/>
          <w:sz w:val="24"/>
          <w:szCs w:val="24"/>
        </w:rPr>
        <w:fldChar w:fldCharType="end"/>
      </w:r>
      <w:r w:rsidR="00FF414B">
        <w:rPr>
          <w:rFonts w:ascii="Times New Roman" w:hAnsi="Times New Roman" w:cs="Times New Roman"/>
          <w:sz w:val="24"/>
          <w:szCs w:val="24"/>
        </w:rPr>
        <w:t xml:space="preserve">. Given the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w:t>
      </w:r>
      <w:r w:rsidR="00553DF0">
        <w:rPr>
          <w:rFonts w:ascii="Times New Roman" w:hAnsi="Times New Roman" w:cs="Times New Roman"/>
          <w:sz w:val="24"/>
          <w:szCs w:val="24"/>
        </w:rPr>
        <w:t xml:space="preserve">more challenging </w:t>
      </w:r>
      <w:r w:rsidR="00FF414B">
        <w:rPr>
          <w:rFonts w:ascii="Times New Roman" w:hAnsi="Times New Roman" w:cs="Times New Roman"/>
          <w:sz w:val="24"/>
          <w:szCs w:val="24"/>
        </w:rPr>
        <w:t xml:space="preserve">post-hospitalization course. </w:t>
      </w:r>
    </w:p>
    <w:p w:rsidR="00553DF0" w:rsidRDefault="00017D67" w:rsidP="00AD05F5">
      <w:pPr>
        <w:spacing w:line="360" w:lineRule="auto"/>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ins w:id="97" w:author="David Ouyang" w:date="2017-06-08T21:26:00Z">
        <w:r w:rsidR="004D40B4">
          <w:rPr>
            <w:rFonts w:ascii="Times New Roman" w:hAnsi="Times New Roman" w:cs="Times New Roman"/>
            <w:sz w:val="24"/>
            <w:szCs w:val="24"/>
          </w:rPr>
          <w:t xml:space="preserve"> and renal failure in multivariate analysis</w:t>
        </w:r>
      </w:ins>
      <w:r w:rsidRPr="00AC3A62">
        <w:rPr>
          <w:rFonts w:ascii="Times New Roman" w:hAnsi="Times New Roman" w:cs="Times New Roman"/>
          <w:sz w:val="24"/>
          <w:szCs w:val="24"/>
        </w:rPr>
        <w:t xml:space="preserve">. </w:t>
      </w:r>
      <w:r w:rsidR="00AC3A62" w:rsidRPr="00AC3A62">
        <w:rPr>
          <w:rFonts w:ascii="Times New Roman" w:hAnsi="Times New Roman" w:cs="Times New Roman"/>
          <w:sz w:val="24"/>
          <w:szCs w:val="24"/>
        </w:rPr>
        <w:t xml:space="preserve">These findings likely represent </w:t>
      </w:r>
      <w:ins w:id="98" w:author="David Ouyang" w:date="2017-06-08T21:29:00Z">
        <w:r w:rsidR="004D40B4">
          <w:rPr>
            <w:rFonts w:ascii="Times New Roman" w:hAnsi="Times New Roman" w:cs="Times New Roman"/>
            <w:sz w:val="24"/>
            <w:szCs w:val="24"/>
          </w:rPr>
          <w:t xml:space="preserve">contemporary changes in management and </w:t>
        </w:r>
      </w:ins>
      <w:r w:rsidR="00AC3A62" w:rsidRPr="00AC3A62">
        <w:rPr>
          <w:rFonts w:ascii="Times New Roman" w:hAnsi="Times New Roman" w:cs="Times New Roman"/>
          <w:sz w:val="24"/>
          <w:szCs w:val="24"/>
        </w:rPr>
        <w:t xml:space="preserve">the limitations of the dataset, which </w:t>
      </w:r>
      <w:ins w:id="99" w:author="David Ouyang" w:date="2017-06-04T22:35:00Z">
        <w:r w:rsidR="00333827">
          <w:rPr>
            <w:rFonts w:ascii="Times New Roman" w:hAnsi="Times New Roman" w:cs="Times New Roman"/>
            <w:sz w:val="24"/>
            <w:szCs w:val="24"/>
          </w:rPr>
          <w:t xml:space="preserve">is a retrospective cohort and </w:t>
        </w:r>
      </w:ins>
      <w:r w:rsidR="00AC3A62" w:rsidRPr="00AC3A62">
        <w:rPr>
          <w:rFonts w:ascii="Times New Roman" w:hAnsi="Times New Roman" w:cs="Times New Roman"/>
          <w:sz w:val="24"/>
          <w:szCs w:val="24"/>
        </w:rPr>
        <w:t>do not contain</w:t>
      </w:r>
      <w:r w:rsidRPr="00AC3A62">
        <w:rPr>
          <w:rFonts w:ascii="Times New Roman" w:hAnsi="Times New Roman" w:cs="Times New Roman"/>
          <w:color w:val="000000"/>
          <w:sz w:val="24"/>
          <w:szCs w:val="24"/>
          <w:shd w:val="clear" w:color="auto" w:fill="FFFFFF"/>
        </w:rPr>
        <w:t xml:space="preserve"> hemodynamic </w:t>
      </w:r>
      <w:r w:rsidR="00AC3A62" w:rsidRPr="00AC3A62">
        <w:rPr>
          <w:rFonts w:ascii="Times New Roman" w:hAnsi="Times New Roman" w:cs="Times New Roman"/>
          <w:color w:val="000000"/>
          <w:sz w:val="24"/>
          <w:szCs w:val="24"/>
          <w:shd w:val="clear" w:color="auto" w:fill="FFFFFF"/>
        </w:rPr>
        <w:t xml:space="preserve">data </w:t>
      </w:r>
      <w:r w:rsidRPr="00AC3A62">
        <w:rPr>
          <w:rFonts w:ascii="Times New Roman" w:hAnsi="Times New Roman" w:cs="Times New Roman"/>
          <w:color w:val="000000"/>
          <w:sz w:val="24"/>
          <w:szCs w:val="24"/>
          <w:shd w:val="clear" w:color="auto" w:fill="FFFFFF"/>
        </w:rPr>
        <w:t xml:space="preserve">or contemporaneous data on </w:t>
      </w:r>
      <w:r w:rsidR="00AC3A62" w:rsidRPr="00AC3A62">
        <w:rPr>
          <w:rFonts w:ascii="Times New Roman" w:hAnsi="Times New Roman" w:cs="Times New Roman"/>
          <w:color w:val="000000"/>
          <w:sz w:val="24"/>
          <w:szCs w:val="24"/>
          <w:shd w:val="clear" w:color="auto" w:fill="FFFFFF"/>
        </w:rPr>
        <w:t>end-organ function</w:t>
      </w:r>
      <w:r w:rsidRPr="00AC3A62">
        <w:rPr>
          <w:rFonts w:ascii="Times New Roman" w:hAnsi="Times New Roman" w:cs="Times New Roman"/>
          <w:color w:val="000000"/>
          <w:sz w:val="24"/>
          <w:szCs w:val="24"/>
          <w:shd w:val="clear" w:color="auto" w:fill="FFFFFF"/>
        </w:rPr>
        <w:t xml:space="preserve"> at time of implant</w:t>
      </w:r>
      <w:r w:rsidR="00AC3A62" w:rsidRPr="00AC3A62">
        <w:rPr>
          <w:rFonts w:ascii="Times New Roman" w:hAnsi="Times New Roman" w:cs="Times New Roman"/>
          <w:color w:val="000000"/>
          <w:sz w:val="24"/>
          <w:szCs w:val="24"/>
          <w:shd w:val="clear" w:color="auto" w:fill="FFFFFF"/>
        </w:rPr>
        <w:t xml:space="preserve">. </w:t>
      </w:r>
      <w:ins w:id="100" w:author="David Ouyang" w:date="2017-06-08T21:29:00Z">
        <w:r w:rsidR="008C3C30">
          <w:rPr>
            <w:rFonts w:ascii="Times New Roman" w:hAnsi="Times New Roman" w:cs="Times New Roman"/>
            <w:color w:val="000000"/>
            <w:sz w:val="24"/>
            <w:szCs w:val="24"/>
            <w:shd w:val="clear" w:color="auto" w:fill="FFFFFF"/>
          </w:rPr>
          <w:t xml:space="preserve">In the modern era, </w:t>
        </w:r>
      </w:ins>
      <w:proofErr w:type="spellStart"/>
      <w:ins w:id="101" w:author="David Ouyang" w:date="2017-06-08T21:30:00Z">
        <w:r w:rsidR="008C3C30">
          <w:rPr>
            <w:rFonts w:ascii="Times New Roman" w:hAnsi="Times New Roman" w:cs="Times New Roman"/>
            <w:color w:val="000000"/>
            <w:sz w:val="24"/>
            <w:szCs w:val="24"/>
            <w:shd w:val="clear" w:color="auto" w:fill="FFFFFF"/>
          </w:rPr>
          <w:t>hemodialysis</w:t>
        </w:r>
        <w:proofErr w:type="spellEnd"/>
        <w:r w:rsidR="008C3C30">
          <w:rPr>
            <w:rFonts w:ascii="Times New Roman" w:hAnsi="Times New Roman" w:cs="Times New Roman"/>
            <w:color w:val="000000"/>
            <w:sz w:val="24"/>
            <w:szCs w:val="24"/>
            <w:shd w:val="clear" w:color="auto" w:fill="FFFFFF"/>
          </w:rPr>
          <w:t xml:space="preserve"> was more common post-transplant regardless of whether patients who received pre-transplant acute circulatory support, </w:t>
        </w:r>
      </w:ins>
      <w:ins w:id="102" w:author="David Ouyang" w:date="2017-06-08T21:31:00Z">
        <w:r w:rsidR="008C3C30">
          <w:rPr>
            <w:rFonts w:ascii="Times New Roman" w:hAnsi="Times New Roman" w:cs="Times New Roman"/>
            <w:color w:val="000000"/>
            <w:sz w:val="24"/>
            <w:szCs w:val="24"/>
            <w:shd w:val="clear" w:color="auto" w:fill="FFFFFF"/>
          </w:rPr>
          <w:t xml:space="preserve">potentially </w:t>
        </w:r>
      </w:ins>
      <w:ins w:id="103" w:author="David Ouyang" w:date="2017-06-08T21:30:00Z">
        <w:r w:rsidR="008C3C30">
          <w:rPr>
            <w:rFonts w:ascii="Times New Roman" w:hAnsi="Times New Roman" w:cs="Times New Roman"/>
            <w:color w:val="000000"/>
            <w:sz w:val="24"/>
            <w:szCs w:val="24"/>
            <w:shd w:val="clear" w:color="auto" w:fill="FFFFFF"/>
          </w:rPr>
          <w:t xml:space="preserve">suggesting changing availability and threshold to initiate </w:t>
        </w:r>
        <w:proofErr w:type="spellStart"/>
        <w:r w:rsidR="008C3C30">
          <w:rPr>
            <w:rFonts w:ascii="Times New Roman" w:hAnsi="Times New Roman" w:cs="Times New Roman"/>
            <w:color w:val="000000"/>
            <w:sz w:val="24"/>
            <w:szCs w:val="24"/>
            <w:shd w:val="clear" w:color="auto" w:fill="FFFFFF"/>
          </w:rPr>
          <w:t>hemodialysis</w:t>
        </w:r>
        <w:proofErr w:type="spellEnd"/>
        <w:r w:rsidR="008C3C30">
          <w:rPr>
            <w:rFonts w:ascii="Times New Roman" w:hAnsi="Times New Roman" w:cs="Times New Roman"/>
            <w:color w:val="000000"/>
            <w:sz w:val="24"/>
            <w:szCs w:val="24"/>
            <w:shd w:val="clear" w:color="auto" w:fill="FFFFFF"/>
          </w:rPr>
          <w:t xml:space="preserve"> </w:t>
        </w:r>
      </w:ins>
      <w:ins w:id="104" w:author="David Ouyang" w:date="2017-06-08T21:31:00Z">
        <w:r w:rsidR="008C3C30">
          <w:rPr>
            <w:rFonts w:ascii="Times New Roman" w:hAnsi="Times New Roman" w:cs="Times New Roman"/>
            <w:color w:val="000000"/>
            <w:sz w:val="24"/>
            <w:szCs w:val="24"/>
            <w:shd w:val="clear" w:color="auto" w:fill="FFFFFF"/>
          </w:rPr>
          <w:t xml:space="preserve">over time </w:t>
        </w:r>
      </w:ins>
      <w:ins w:id="105" w:author="David Ouyang" w:date="2017-06-08T21:30:00Z">
        <w:r w:rsidR="008C3C30">
          <w:rPr>
            <w:rFonts w:ascii="Times New Roman" w:hAnsi="Times New Roman" w:cs="Times New Roman"/>
            <w:color w:val="000000"/>
            <w:sz w:val="24"/>
            <w:szCs w:val="24"/>
            <w:shd w:val="clear" w:color="auto" w:fill="FFFFFF"/>
          </w:rPr>
          <w:t xml:space="preserve">rather than </w:t>
        </w:r>
      </w:ins>
      <w:ins w:id="106" w:author="David Ouyang" w:date="2017-06-08T21:31:00Z">
        <w:r w:rsidR="008C3C30">
          <w:rPr>
            <w:rFonts w:ascii="Times New Roman" w:hAnsi="Times New Roman" w:cs="Times New Roman"/>
            <w:color w:val="000000"/>
            <w:sz w:val="24"/>
            <w:szCs w:val="24"/>
            <w:shd w:val="clear" w:color="auto" w:fill="FFFFFF"/>
          </w:rPr>
          <w:t>worsening kidney failure in transplant patients over time.</w:t>
        </w:r>
      </w:ins>
      <w:ins w:id="107" w:author="David Ouyang" w:date="2017-06-08T21:30:00Z">
        <w:r w:rsidR="008C3C30">
          <w:rPr>
            <w:rFonts w:ascii="Times New Roman" w:hAnsi="Times New Roman" w:cs="Times New Roman"/>
            <w:color w:val="000000"/>
            <w:sz w:val="24"/>
            <w:szCs w:val="24"/>
            <w:shd w:val="clear" w:color="auto" w:fill="FFFFFF"/>
          </w:rPr>
          <w:t xml:space="preserve"> </w:t>
        </w:r>
      </w:ins>
      <w:ins w:id="108" w:author="David Ouyang" w:date="2017-06-08T21:32:00Z">
        <w:r w:rsidR="008C3C30">
          <w:rPr>
            <w:rFonts w:ascii="Times New Roman" w:hAnsi="Times New Roman" w:cs="Times New Roman"/>
            <w:color w:val="000000"/>
            <w:sz w:val="24"/>
            <w:szCs w:val="24"/>
            <w:shd w:val="clear" w:color="auto" w:fill="FFFFFF"/>
          </w:rPr>
          <w:t xml:space="preserve">While the number of </w:t>
        </w:r>
        <w:proofErr w:type="spellStart"/>
        <w:r w:rsidR="008C3C30">
          <w:rPr>
            <w:rFonts w:ascii="Times New Roman" w:hAnsi="Times New Roman" w:cs="Times New Roman"/>
            <w:color w:val="000000"/>
            <w:sz w:val="24"/>
            <w:szCs w:val="24"/>
            <w:shd w:val="clear" w:color="auto" w:fill="FFFFFF"/>
          </w:rPr>
          <w:t>comorbid</w:t>
        </w:r>
        <w:proofErr w:type="spellEnd"/>
        <w:r w:rsidR="008C3C30">
          <w:rPr>
            <w:rFonts w:ascii="Times New Roman" w:hAnsi="Times New Roman" w:cs="Times New Roman"/>
            <w:color w:val="000000"/>
            <w:sz w:val="24"/>
            <w:szCs w:val="24"/>
            <w:shd w:val="clear" w:color="auto" w:fill="FFFFFF"/>
          </w:rPr>
          <w:t xml:space="preserve"> conditions was associated with worse outcomes, certain pre-existing diagnoses were protective</w:t>
        </w:r>
      </w:ins>
      <w:ins w:id="109" w:author="David Ouyang" w:date="2017-06-08T21:33:00Z">
        <w:r w:rsidR="008C3C30">
          <w:rPr>
            <w:rFonts w:ascii="Times New Roman" w:hAnsi="Times New Roman" w:cs="Times New Roman"/>
            <w:color w:val="000000"/>
            <w:sz w:val="24"/>
            <w:szCs w:val="24"/>
            <w:shd w:val="clear" w:color="auto" w:fill="FFFFFF"/>
          </w:rPr>
          <w:t xml:space="preserve"> in the model. This could be </w:t>
        </w:r>
      </w:ins>
      <w:ins w:id="110" w:author="David Ouyang" w:date="2017-06-08T21:34:00Z">
        <w:r w:rsidR="008C3C30">
          <w:rPr>
            <w:rFonts w:ascii="Times New Roman" w:hAnsi="Times New Roman" w:cs="Times New Roman"/>
            <w:color w:val="000000"/>
            <w:sz w:val="24"/>
            <w:szCs w:val="24"/>
            <w:shd w:val="clear" w:color="auto" w:fill="FFFFFF"/>
          </w:rPr>
          <w:t xml:space="preserve">a result of variability in the practice of coding ICD9 codes (for example providers </w:t>
        </w:r>
      </w:ins>
      <w:ins w:id="111" w:author="David Ouyang" w:date="2017-06-08T21:35:00Z">
        <w:r w:rsidR="008C3C30">
          <w:rPr>
            <w:rFonts w:ascii="Times New Roman" w:hAnsi="Times New Roman" w:cs="Times New Roman"/>
            <w:color w:val="000000"/>
            <w:sz w:val="24"/>
            <w:szCs w:val="24"/>
            <w:shd w:val="clear" w:color="auto" w:fill="FFFFFF"/>
          </w:rPr>
          <w:t>less likely</w:t>
        </w:r>
      </w:ins>
      <w:ins w:id="112" w:author="David Ouyang" w:date="2017-06-08T21:34:00Z">
        <w:r w:rsidR="008C3C30">
          <w:rPr>
            <w:rFonts w:ascii="Times New Roman" w:hAnsi="Times New Roman" w:cs="Times New Roman"/>
            <w:color w:val="000000"/>
            <w:sz w:val="24"/>
            <w:szCs w:val="24"/>
            <w:shd w:val="clear" w:color="auto" w:fill="FFFFFF"/>
          </w:rPr>
          <w:t xml:space="preserve"> coding for </w:t>
        </w:r>
      </w:ins>
      <w:ins w:id="113" w:author="David Ouyang" w:date="2017-06-08T21:35:00Z">
        <w:r w:rsidR="008C3C30">
          <w:rPr>
            <w:rFonts w:ascii="Times New Roman" w:hAnsi="Times New Roman" w:cs="Times New Roman"/>
            <w:color w:val="000000"/>
            <w:sz w:val="24"/>
            <w:szCs w:val="24"/>
            <w:shd w:val="clear" w:color="auto" w:fill="FFFFFF"/>
          </w:rPr>
          <w:t xml:space="preserve">a history of smoking in a patient who had a complicated hospital stay requiring dialysis, suffering from infectious complications, and prolonged </w:t>
        </w:r>
      </w:ins>
      <w:ins w:id="114" w:author="David Ouyang" w:date="2017-06-08T21:36:00Z">
        <w:r w:rsidR="008C3C30">
          <w:rPr>
            <w:rFonts w:ascii="Times New Roman" w:hAnsi="Times New Roman" w:cs="Times New Roman"/>
            <w:color w:val="000000"/>
            <w:sz w:val="24"/>
            <w:szCs w:val="24"/>
            <w:shd w:val="clear" w:color="auto" w:fill="FFFFFF"/>
          </w:rPr>
          <w:t>respiratory failure than a patient who had an uncomplicated hospitalization and relatively few comorbidities.)</w:t>
        </w:r>
      </w:ins>
      <w:ins w:id="115" w:author="David Ouyang" w:date="2017-06-08T21:32:00Z">
        <w:r w:rsidR="008C3C30">
          <w:rPr>
            <w:rFonts w:ascii="Times New Roman" w:hAnsi="Times New Roman" w:cs="Times New Roman"/>
            <w:color w:val="000000"/>
            <w:sz w:val="24"/>
            <w:szCs w:val="24"/>
            <w:shd w:val="clear" w:color="auto" w:fill="FFFFFF"/>
          </w:rPr>
          <w:t xml:space="preserve"> </w:t>
        </w:r>
      </w:ins>
      <w:r w:rsidR="00AC3A62">
        <w:rPr>
          <w:rFonts w:ascii="Times New Roman" w:hAnsi="Times New Roman" w:cs="Times New Roman"/>
          <w:color w:val="000000"/>
          <w:sz w:val="24"/>
          <w:szCs w:val="24"/>
          <w:shd w:val="clear" w:color="auto" w:fill="FFFFFF"/>
        </w:rPr>
        <w:t>Going forward, it would be important to obtain such data to better risk stratify patients for better outcomes after transplantation</w:t>
      </w:r>
      <w:ins w:id="116" w:author="David Ouyang" w:date="2017-06-08T21:34:00Z">
        <w:r w:rsidR="008C3C30">
          <w:rPr>
            <w:rFonts w:ascii="Times New Roman" w:hAnsi="Times New Roman" w:cs="Times New Roman"/>
            <w:color w:val="000000"/>
            <w:sz w:val="24"/>
            <w:szCs w:val="24"/>
            <w:shd w:val="clear" w:color="auto" w:fill="FFFFFF"/>
          </w:rPr>
          <w:t>.</w:t>
        </w:r>
      </w:ins>
      <w:del w:id="117" w:author="David Ouyang" w:date="2017-06-08T21:34:00Z">
        <w:r w:rsidR="00AC3A62" w:rsidDel="008C3C30">
          <w:rPr>
            <w:rFonts w:ascii="Times New Roman" w:hAnsi="Times New Roman" w:cs="Times New Roman"/>
            <w:color w:val="000000"/>
            <w:sz w:val="24"/>
            <w:szCs w:val="24"/>
            <w:shd w:val="clear" w:color="auto" w:fill="FFFFFF"/>
          </w:rPr>
          <w:delText>, as mentioned above</w:delText>
        </w:r>
      </w:del>
      <w:r w:rsidR="00AC3A62">
        <w:rPr>
          <w:rFonts w:ascii="Times New Roman" w:hAnsi="Times New Roman" w:cs="Times New Roman"/>
          <w:color w:val="000000"/>
          <w:sz w:val="24"/>
          <w:szCs w:val="24"/>
          <w:shd w:val="clear" w:color="auto" w:fill="FFFFFF"/>
        </w:rPr>
        <w:t>.</w:t>
      </w:r>
    </w:p>
    <w:p w:rsidR="00AC3A62" w:rsidRPr="00AC3A62" w:rsidRDefault="00AC3A62" w:rsidP="00AD05F5">
      <w:pPr>
        <w:spacing w:line="36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conclusion, </w:t>
      </w:r>
      <w:r w:rsidR="005004BC">
        <w:rPr>
          <w:rFonts w:ascii="Times New Roman" w:hAnsi="Times New Roman" w:cs="Times New Roman"/>
          <w:color w:val="000000"/>
          <w:sz w:val="24"/>
          <w:szCs w:val="24"/>
          <w:shd w:val="clear" w:color="auto" w:fill="FFFFFF"/>
        </w:rPr>
        <w:t>we found that overall morbidity and mortality after heart transplantation was increased in patients who received acute circulatory support, though mortality rates were not significantly different in more recent years. As the use of acute circulatory support prior to heart transplantation has increased</w:t>
      </w:r>
      <w:bookmarkStart w:id="118" w:name="_GoBack"/>
      <w:bookmarkEnd w:id="118"/>
      <w:r w:rsidR="005004BC">
        <w:rPr>
          <w:rFonts w:ascii="Times New Roman" w:hAnsi="Times New Roman" w:cs="Times New Roman"/>
          <w:color w:val="000000"/>
          <w:sz w:val="24"/>
          <w:szCs w:val="24"/>
          <w:shd w:val="clear" w:color="auto" w:fill="FFFFFF"/>
        </w:rPr>
        <w:t xml:space="preserve"> over time, further refinement of patient management and selection in those patients is required in order to improve outcomes.</w:t>
      </w:r>
    </w:p>
    <w:p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p>
    <w:p w:rsidR="00FF414B" w:rsidRPr="00F24E5D" w:rsidRDefault="00FF414B" w:rsidP="00FF414B">
      <w:pPr>
        <w:spacing w:line="360" w:lineRule="auto"/>
        <w:rPr>
          <w:rFonts w:ascii="Times New Roman" w:hAnsi="Times New Roman" w:cs="Times New Roman"/>
          <w:sz w:val="24"/>
          <w:szCs w:val="24"/>
        </w:rPr>
      </w:pPr>
    </w:p>
    <w:p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br/>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Pr="00DD4C68"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 xml:space="preserve">Figure 1: Time </w:t>
      </w:r>
      <w:r w:rsidR="008B7181">
        <w:rPr>
          <w:rFonts w:ascii="Times New Roman" w:hAnsi="Times New Roman" w:cs="Times New Roman"/>
          <w:color w:val="252525"/>
          <w:sz w:val="24"/>
          <w:szCs w:val="24"/>
          <w:shd w:val="clear" w:color="auto" w:fill="FFFFFF"/>
        </w:rPr>
        <w:t xml:space="preserve">trend </w:t>
      </w:r>
      <w:r>
        <w:rPr>
          <w:rFonts w:ascii="Times New Roman" w:hAnsi="Times New Roman" w:cs="Times New Roman"/>
          <w:color w:val="252525"/>
          <w:sz w:val="24"/>
          <w:szCs w:val="24"/>
          <w:shd w:val="clear" w:color="auto" w:fill="FFFFFF"/>
        </w:rPr>
        <w:t xml:space="preserve">of </w:t>
      </w:r>
      <w:r w:rsidR="008B7181">
        <w:rPr>
          <w:rFonts w:ascii="Times New Roman" w:hAnsi="Times New Roman" w:cs="Times New Roman"/>
          <w:color w:val="252525"/>
          <w:sz w:val="24"/>
          <w:szCs w:val="24"/>
          <w:shd w:val="clear" w:color="auto" w:fill="FFFFFF"/>
        </w:rPr>
        <w:t xml:space="preserve">mortality by presence of </w:t>
      </w:r>
      <w:r>
        <w:rPr>
          <w:rFonts w:ascii="Times New Roman" w:hAnsi="Times New Roman" w:cs="Times New Roman"/>
          <w:color w:val="252525"/>
          <w:sz w:val="24"/>
          <w:szCs w:val="24"/>
          <w:shd w:val="clear" w:color="auto" w:fill="FFFFFF"/>
        </w:rPr>
        <w:t>acute circulatory support prior to transplantation</w:t>
      </w:r>
    </w:p>
    <w:p w:rsidR="005A5749" w:rsidRPr="00DD4C68" w:rsidRDefault="005A5749" w:rsidP="00DD4C68">
      <w:pPr>
        <w:spacing w:line="360" w:lineRule="auto"/>
        <w:rPr>
          <w:rFonts w:ascii="Times New Roman" w:hAnsi="Times New Roman" w:cs="Times New Roman"/>
          <w:sz w:val="24"/>
          <w:szCs w:val="24"/>
        </w:rPr>
      </w:pPr>
    </w:p>
    <w:p w:rsidR="002B6C7B" w:rsidRDefault="002B6C7B" w:rsidP="00DD4C68">
      <w:pPr>
        <w:spacing w:line="360" w:lineRule="auto"/>
        <w:rPr>
          <w:rFonts w:ascii="Times New Roman" w:hAnsi="Times New Roman" w:cs="Times New Roman"/>
          <w:sz w:val="24"/>
          <w:szCs w:val="24"/>
        </w:rPr>
      </w:pPr>
    </w:p>
    <w:p w:rsidR="00C92564" w:rsidRDefault="00002B0A" w:rsidP="00DD4C68">
      <w:pPr>
        <w:spacing w:line="360" w:lineRule="auto"/>
        <w:rPr>
          <w:rFonts w:ascii="Times New Roman" w:hAnsi="Times New Roman" w:cs="Times New Roman"/>
          <w:sz w:val="24"/>
          <w:szCs w:val="24"/>
        </w:rPr>
      </w:pPr>
      <w:ins w:id="119" w:author="David Ouyang" w:date="2017-03-23T12:20:00Z">
        <w:r>
          <w:rPr>
            <w:noProof/>
          </w:rPr>
          <w:lastRenderedPageBreak/>
          <w:drawing>
            <wp:inline distT="0" distB="0" distL="0" distR="0">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0565"/>
                      </a:xfrm>
                      <a:prstGeom prst="rect">
                        <a:avLst/>
                      </a:prstGeom>
                    </pic:spPr>
                  </pic:pic>
                </a:graphicData>
              </a:graphic>
            </wp:inline>
          </w:drawing>
        </w:r>
      </w:ins>
    </w:p>
    <w:p w:rsidR="002C7572" w:rsidRDefault="002C757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p w:rsidR="00F24E5D" w:rsidRDefault="00F24E5D"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w:t>
      </w:r>
      <w:r w:rsidR="00C056EE">
        <w:rPr>
          <w:rFonts w:ascii="Times New Roman" w:hAnsi="Times New Roman" w:cs="Times New Roman"/>
          <w:sz w:val="24"/>
          <w:szCs w:val="24"/>
        </w:rPr>
        <w:t>iac transplant from 1998 to 2014</w:t>
      </w:r>
      <w:r w:rsidR="000B3DAB">
        <w:rPr>
          <w:rFonts w:ascii="Times New Roman" w:hAnsi="Times New Roman" w:cs="Times New Roman"/>
          <w:sz w:val="24"/>
          <w:szCs w:val="24"/>
        </w:rPr>
        <w:t>, divided by use of acute mechanical support prior to transplantation</w:t>
      </w: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3D40E1" w:rsidRPr="003D40E1" w:rsidRDefault="00AA6822" w:rsidP="003D40E1">
      <w:pPr>
        <w:pStyle w:val="Bibliography"/>
        <w:rPr>
          <w:rFonts w:ascii="Times New Roman" w:hAnsi="Times New Roman" w:cs="Times New Roman"/>
          <w:sz w:val="24"/>
        </w:rPr>
      </w:pPr>
      <w:r w:rsidRPr="00AA6822">
        <w:rPr>
          <w:b/>
        </w:rPr>
        <w:fldChar w:fldCharType="begin"/>
      </w:r>
      <w:r w:rsidR="003D40E1">
        <w:rPr>
          <w:b/>
        </w:rPr>
        <w:instrText xml:space="preserve"> ADDIN ZOTERO_BIBL {"custom":[]} CSL_BIBLIOGRAPHY </w:instrText>
      </w:r>
      <w:r w:rsidRPr="00AA6822">
        <w:rPr>
          <w:b/>
        </w:rPr>
        <w:fldChar w:fldCharType="separate"/>
      </w:r>
      <w:r w:rsidR="003D40E1" w:rsidRPr="003D40E1">
        <w:rPr>
          <w:rFonts w:ascii="Times New Roman" w:hAnsi="Times New Roman" w:cs="Times New Roman"/>
          <w:sz w:val="24"/>
        </w:rPr>
        <w:t xml:space="preserve">1. </w:t>
      </w:r>
      <w:r w:rsidR="003D40E1" w:rsidRPr="003D40E1">
        <w:rPr>
          <w:rFonts w:ascii="Times New Roman" w:hAnsi="Times New Roman" w:cs="Times New Roman"/>
          <w:sz w:val="24"/>
        </w:rPr>
        <w:tab/>
        <w:t xml:space="preserve">Mozaffarian D, Benjamin EJ, Go AS, et al. Heart Disease and Stroke Statistics—2016 Update. </w:t>
      </w:r>
      <w:r w:rsidR="003D40E1" w:rsidRPr="003D40E1">
        <w:rPr>
          <w:rFonts w:ascii="Times New Roman" w:hAnsi="Times New Roman" w:cs="Times New Roman"/>
          <w:i/>
          <w:iCs/>
          <w:sz w:val="24"/>
        </w:rPr>
        <w:t>Circulation</w:t>
      </w:r>
      <w:r w:rsidR="003D40E1" w:rsidRPr="003D40E1">
        <w:rPr>
          <w:rFonts w:ascii="Times New Roman" w:hAnsi="Times New Roman" w:cs="Times New Roman"/>
          <w:sz w:val="24"/>
        </w:rPr>
        <w:t>. January 2015:CIR.0000000000000350. doi:10.1161/CIR.0000000000000350.</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lastRenderedPageBreak/>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3D40E1" w:rsidRPr="003D40E1" w:rsidRDefault="00AA6822" w:rsidP="00DD4C68">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F24E5D" w:rsidRPr="00DD4C68" w:rsidRDefault="00F24E5D" w:rsidP="00DD4C68">
      <w:pPr>
        <w:spacing w:line="360" w:lineRule="auto"/>
        <w:rPr>
          <w:rFonts w:ascii="Times New Roman" w:hAnsi="Times New Roman" w:cs="Times New Roman"/>
          <w:sz w:val="24"/>
          <w:szCs w:val="24"/>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lastRenderedPageBreak/>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
      </w:pPr>
    </w:p>
    <w:p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94464C" w:rsidRDefault="0094464C"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00403"/>
    <w:rsid w:val="00002B0A"/>
    <w:rsid w:val="00010395"/>
    <w:rsid w:val="00017D67"/>
    <w:rsid w:val="000414AB"/>
    <w:rsid w:val="00055852"/>
    <w:rsid w:val="00066D57"/>
    <w:rsid w:val="000838AD"/>
    <w:rsid w:val="00086777"/>
    <w:rsid w:val="00095258"/>
    <w:rsid w:val="000955F9"/>
    <w:rsid w:val="000B34E3"/>
    <w:rsid w:val="000B3DAB"/>
    <w:rsid w:val="000B6B87"/>
    <w:rsid w:val="000D136B"/>
    <w:rsid w:val="000D27A7"/>
    <w:rsid w:val="000D474B"/>
    <w:rsid w:val="000D51E4"/>
    <w:rsid w:val="000F2FF3"/>
    <w:rsid w:val="00107EB7"/>
    <w:rsid w:val="0012716E"/>
    <w:rsid w:val="00150E55"/>
    <w:rsid w:val="001879CE"/>
    <w:rsid w:val="001A63D2"/>
    <w:rsid w:val="001C6CC8"/>
    <w:rsid w:val="00225C92"/>
    <w:rsid w:val="0022767F"/>
    <w:rsid w:val="00261958"/>
    <w:rsid w:val="00263286"/>
    <w:rsid w:val="0029198A"/>
    <w:rsid w:val="0029381B"/>
    <w:rsid w:val="002B1A7D"/>
    <w:rsid w:val="002B5305"/>
    <w:rsid w:val="002B6C7B"/>
    <w:rsid w:val="002C7572"/>
    <w:rsid w:val="002C7DD0"/>
    <w:rsid w:val="002D0091"/>
    <w:rsid w:val="002D3AA2"/>
    <w:rsid w:val="002F7417"/>
    <w:rsid w:val="00305687"/>
    <w:rsid w:val="00306354"/>
    <w:rsid w:val="00312D07"/>
    <w:rsid w:val="00312EE5"/>
    <w:rsid w:val="00333827"/>
    <w:rsid w:val="003341DE"/>
    <w:rsid w:val="00360978"/>
    <w:rsid w:val="0036583E"/>
    <w:rsid w:val="00383293"/>
    <w:rsid w:val="003A4A10"/>
    <w:rsid w:val="003C1A34"/>
    <w:rsid w:val="003C78F6"/>
    <w:rsid w:val="003D40E1"/>
    <w:rsid w:val="004025CA"/>
    <w:rsid w:val="0040711B"/>
    <w:rsid w:val="0041575F"/>
    <w:rsid w:val="00420447"/>
    <w:rsid w:val="00423E4B"/>
    <w:rsid w:val="00425526"/>
    <w:rsid w:val="00446DCD"/>
    <w:rsid w:val="00451665"/>
    <w:rsid w:val="00460085"/>
    <w:rsid w:val="0047164F"/>
    <w:rsid w:val="004C29F5"/>
    <w:rsid w:val="004C43B5"/>
    <w:rsid w:val="004D271B"/>
    <w:rsid w:val="004D3EED"/>
    <w:rsid w:val="004D40B4"/>
    <w:rsid w:val="004E2C02"/>
    <w:rsid w:val="004E482B"/>
    <w:rsid w:val="005004BC"/>
    <w:rsid w:val="005024C0"/>
    <w:rsid w:val="005030CF"/>
    <w:rsid w:val="00503E24"/>
    <w:rsid w:val="00505DDB"/>
    <w:rsid w:val="0050719C"/>
    <w:rsid w:val="00513610"/>
    <w:rsid w:val="00522C47"/>
    <w:rsid w:val="00523553"/>
    <w:rsid w:val="00526BE8"/>
    <w:rsid w:val="00542917"/>
    <w:rsid w:val="0054595A"/>
    <w:rsid w:val="00545AC8"/>
    <w:rsid w:val="00545C32"/>
    <w:rsid w:val="00551DF4"/>
    <w:rsid w:val="00553DF0"/>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92EB2"/>
    <w:rsid w:val="006B21E9"/>
    <w:rsid w:val="006B4554"/>
    <w:rsid w:val="006C4310"/>
    <w:rsid w:val="006E641A"/>
    <w:rsid w:val="006F72EB"/>
    <w:rsid w:val="00723117"/>
    <w:rsid w:val="00725B9C"/>
    <w:rsid w:val="0077093C"/>
    <w:rsid w:val="007740DD"/>
    <w:rsid w:val="0077642C"/>
    <w:rsid w:val="007E5C6B"/>
    <w:rsid w:val="007E7063"/>
    <w:rsid w:val="0080491C"/>
    <w:rsid w:val="00813B63"/>
    <w:rsid w:val="00834FA5"/>
    <w:rsid w:val="00846B14"/>
    <w:rsid w:val="00856130"/>
    <w:rsid w:val="00860513"/>
    <w:rsid w:val="00871D6E"/>
    <w:rsid w:val="00886CDC"/>
    <w:rsid w:val="008B7181"/>
    <w:rsid w:val="008C3C30"/>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63508"/>
    <w:rsid w:val="00A8337C"/>
    <w:rsid w:val="00A85CAB"/>
    <w:rsid w:val="00AA1A45"/>
    <w:rsid w:val="00AA2BFD"/>
    <w:rsid w:val="00AA6822"/>
    <w:rsid w:val="00AB5430"/>
    <w:rsid w:val="00AC3A62"/>
    <w:rsid w:val="00AD05F5"/>
    <w:rsid w:val="00AD2A47"/>
    <w:rsid w:val="00AD3F99"/>
    <w:rsid w:val="00AF1C93"/>
    <w:rsid w:val="00B04349"/>
    <w:rsid w:val="00B20DB7"/>
    <w:rsid w:val="00B26373"/>
    <w:rsid w:val="00B34A8F"/>
    <w:rsid w:val="00B65E24"/>
    <w:rsid w:val="00B8417E"/>
    <w:rsid w:val="00B94A8F"/>
    <w:rsid w:val="00BA7AB3"/>
    <w:rsid w:val="00BD2197"/>
    <w:rsid w:val="00BE24D7"/>
    <w:rsid w:val="00C056EE"/>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C0F1F"/>
    <w:rsid w:val="00CC33A6"/>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00B7"/>
    <w:rsid w:val="00E15978"/>
    <w:rsid w:val="00E35000"/>
    <w:rsid w:val="00E3558A"/>
    <w:rsid w:val="00E36827"/>
    <w:rsid w:val="00E40B76"/>
    <w:rsid w:val="00E41436"/>
    <w:rsid w:val="00E5289D"/>
    <w:rsid w:val="00EB720F"/>
    <w:rsid w:val="00EB76AE"/>
    <w:rsid w:val="00EC0958"/>
    <w:rsid w:val="00ED12FC"/>
    <w:rsid w:val="00EE4228"/>
    <w:rsid w:val="00F11680"/>
    <w:rsid w:val="00F24E5D"/>
    <w:rsid w:val="00F333D0"/>
    <w:rsid w:val="00F44533"/>
    <w:rsid w:val="00F536FA"/>
    <w:rsid w:val="00F608DC"/>
    <w:rsid w:val="00F62674"/>
    <w:rsid w:val="00F70214"/>
    <w:rsid w:val="00F7672E"/>
    <w:rsid w:val="00F90309"/>
    <w:rsid w:val="00F93F8B"/>
    <w:rsid w:val="00F966C6"/>
    <w:rsid w:val="00FB68CC"/>
    <w:rsid w:val="00FC1715"/>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5EAAC-E2CE-4671-BB8F-3086A465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8602</TotalTime>
  <Pages>16</Pages>
  <Words>9454</Words>
  <Characters>53888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2017-06-03T05:20:00Z</dcterms:created>
  <dcterms:modified xsi:type="dcterms:W3CDTF">2017-06-09T04:42:00Z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