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AA9AF" w14:textId="1D4C47C6"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 xml:space="preserve">Incidence and </w:t>
      </w:r>
      <w:r w:rsidR="0058129B">
        <w:rPr>
          <w:rFonts w:ascii="Times New Roman" w:hAnsi="Times New Roman" w:cs="Times New Roman"/>
          <w:b/>
          <w:sz w:val="24"/>
          <w:szCs w:val="24"/>
        </w:rPr>
        <w:t>In Hospital Mortality</w:t>
      </w:r>
      <w:r w:rsidR="0058129B" w:rsidRPr="00F11680">
        <w:rPr>
          <w:rFonts w:ascii="Times New Roman" w:hAnsi="Times New Roman" w:cs="Times New Roman"/>
          <w:b/>
          <w:sz w:val="24"/>
          <w:szCs w:val="24"/>
        </w:rPr>
        <w:t xml:space="preserve"> </w:t>
      </w:r>
      <w:r w:rsidRPr="00F11680">
        <w:rPr>
          <w:rFonts w:ascii="Times New Roman" w:hAnsi="Times New Roman" w:cs="Times New Roman"/>
          <w:b/>
          <w:sz w:val="24"/>
          <w:szCs w:val="24"/>
        </w:rPr>
        <w:t>of Acute Circulatory Support Prior to Heart Transplantation</w:t>
      </w:r>
    </w:p>
    <w:p w14:paraId="5ABC60E2" w14:textId="77777777" w:rsidR="00C41623" w:rsidRPr="00DD4C68" w:rsidRDefault="00C41623" w:rsidP="00DD4C68">
      <w:pPr>
        <w:spacing w:line="360" w:lineRule="auto"/>
        <w:rPr>
          <w:rFonts w:ascii="Times New Roman" w:hAnsi="Times New Roman" w:cs="Times New Roman"/>
          <w:b/>
          <w:sz w:val="24"/>
          <w:szCs w:val="24"/>
        </w:rPr>
      </w:pPr>
    </w:p>
    <w:p w14:paraId="07DDB4CB" w14:textId="77777777"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14:paraId="5F6D786E" w14:textId="77777777" w:rsidR="00C41623" w:rsidRPr="00DD4C68" w:rsidRDefault="00C41623" w:rsidP="00DD4C68">
      <w:pPr>
        <w:spacing w:line="360" w:lineRule="auto"/>
        <w:rPr>
          <w:rFonts w:ascii="Times New Roman" w:hAnsi="Times New Roman" w:cs="Times New Roman"/>
          <w:b/>
          <w:sz w:val="24"/>
          <w:szCs w:val="24"/>
        </w:rPr>
      </w:pPr>
    </w:p>
    <w:p w14:paraId="05B20601" w14:textId="77777777"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Gunsagar</w:t>
      </w:r>
      <w:proofErr w:type="spellEnd"/>
      <w:r w:rsidRPr="00DD4C68">
        <w:rPr>
          <w:rFonts w:ascii="Times New Roman" w:hAnsi="Times New Roman" w:cs="Times New Roman"/>
          <w:sz w:val="24"/>
          <w:szCs w:val="24"/>
        </w:rPr>
        <w:t xml:space="preserve">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14:paraId="199D1960" w14:textId="26F0E9F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E36827">
        <w:rPr>
          <w:rFonts w:ascii="Times New Roman" w:hAnsi="Times New Roman" w:cs="Times New Roman"/>
          <w:sz w:val="24"/>
          <w:szCs w:val="24"/>
        </w:rPr>
        <w:t xml:space="preserve"> </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14:paraId="3AE33684" w14:textId="77777777" w:rsidR="00C41623" w:rsidRPr="00DD4C68" w:rsidRDefault="00C41623" w:rsidP="00DD4C68">
      <w:pPr>
        <w:spacing w:line="360" w:lineRule="auto"/>
        <w:rPr>
          <w:rFonts w:ascii="Times New Roman" w:hAnsi="Times New Roman" w:cs="Times New Roman"/>
          <w:b/>
          <w:sz w:val="24"/>
          <w:szCs w:val="24"/>
        </w:rPr>
      </w:pPr>
    </w:p>
    <w:p w14:paraId="39AF3A19" w14:textId="77777777" w:rsidR="00C41623" w:rsidRPr="00DD4C68" w:rsidRDefault="00C41623" w:rsidP="00DD4C68">
      <w:pPr>
        <w:spacing w:line="360" w:lineRule="auto"/>
        <w:rPr>
          <w:rFonts w:ascii="Times New Roman" w:hAnsi="Times New Roman" w:cs="Times New Roman"/>
          <w:b/>
          <w:sz w:val="24"/>
          <w:szCs w:val="24"/>
        </w:rPr>
      </w:pPr>
    </w:p>
    <w:p w14:paraId="1254AA40" w14:textId="77777777" w:rsidR="00C41623" w:rsidRPr="00DD4C68" w:rsidRDefault="00C41623" w:rsidP="00DD4C68">
      <w:pPr>
        <w:spacing w:line="360" w:lineRule="auto"/>
        <w:rPr>
          <w:rFonts w:ascii="Times New Roman" w:hAnsi="Times New Roman" w:cs="Times New Roman"/>
          <w:b/>
          <w:sz w:val="24"/>
          <w:szCs w:val="24"/>
        </w:rPr>
      </w:pPr>
    </w:p>
    <w:p w14:paraId="55141292" w14:textId="77777777" w:rsidR="00C41623" w:rsidRPr="00DD4C68" w:rsidRDefault="00C41623" w:rsidP="00DD4C68">
      <w:pPr>
        <w:spacing w:line="360" w:lineRule="auto"/>
        <w:rPr>
          <w:rFonts w:ascii="Times New Roman" w:hAnsi="Times New Roman" w:cs="Times New Roman"/>
          <w:b/>
          <w:sz w:val="24"/>
          <w:szCs w:val="24"/>
        </w:rPr>
      </w:pPr>
    </w:p>
    <w:p w14:paraId="7E194327" w14:textId="77777777" w:rsidR="00C41623" w:rsidRPr="00DD4C68" w:rsidRDefault="00C41623" w:rsidP="00DD4C68">
      <w:pPr>
        <w:spacing w:line="360" w:lineRule="auto"/>
        <w:rPr>
          <w:rFonts w:ascii="Times New Roman" w:hAnsi="Times New Roman" w:cs="Times New Roman"/>
          <w:b/>
          <w:sz w:val="24"/>
          <w:szCs w:val="24"/>
        </w:rPr>
      </w:pPr>
    </w:p>
    <w:p w14:paraId="2A322063" w14:textId="77777777" w:rsidR="00C41623" w:rsidRPr="00DD4C68" w:rsidRDefault="00C41623" w:rsidP="00DD4C68">
      <w:pPr>
        <w:spacing w:line="360" w:lineRule="auto"/>
        <w:rPr>
          <w:rFonts w:ascii="Times New Roman" w:hAnsi="Times New Roman" w:cs="Times New Roman"/>
          <w:b/>
          <w:sz w:val="24"/>
          <w:szCs w:val="24"/>
        </w:rPr>
      </w:pPr>
    </w:p>
    <w:p w14:paraId="60113B1F"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14:paraId="10160734"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14:paraId="381F21CB"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14:paraId="1D6042AA"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14:paraId="10EA260A"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14:paraId="01C1FC8B"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14:paraId="0A0208BC"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14:paraId="0B15DC89" w14:textId="20D0E5D1"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F62674">
        <w:rPr>
          <w:rFonts w:ascii="Times New Roman" w:hAnsi="Times New Roman" w:cs="Times New Roman"/>
          <w:sz w:val="24"/>
          <w:szCs w:val="24"/>
        </w:rPr>
        <w:t>w</w:t>
      </w:r>
      <w:r w:rsidR="00C41623" w:rsidRPr="00DD4C68">
        <w:rPr>
          <w:rFonts w:ascii="Times New Roman" w:hAnsi="Times New Roman" w:cs="Times New Roman"/>
          <w:sz w:val="24"/>
          <w:szCs w:val="24"/>
        </w:rPr>
        <w:t>ould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r w:rsidR="00F62674" w:rsidRPr="00F11680">
        <w:rPr>
          <w:rFonts w:ascii="Times New Roman" w:hAnsi="Times New Roman" w:cs="Times New Roman"/>
          <w:sz w:val="24"/>
          <w:szCs w:val="24"/>
        </w:rPr>
        <w:t xml:space="preserve"> </w:t>
      </w:r>
      <w:r w:rsidRPr="00F11680">
        <w:rPr>
          <w:rFonts w:ascii="Times New Roman" w:hAnsi="Times New Roman" w:cs="Times New Roman"/>
          <w:sz w:val="24"/>
          <w:szCs w:val="24"/>
        </w:rPr>
        <w:t>acute circulatory support,</w:t>
      </w:r>
      <w:r w:rsidR="0064066C">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14:paraId="60BA1BC5" w14:textId="2013B991"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Nationwide Inpatient Sample (NIS) from 1998 to </w:t>
      </w:r>
      <w:bookmarkStart w:id="0" w:name="_GoBack"/>
      <w:del w:id="1" w:author="David Ouyang" w:date="2017-03-23T12:07:00Z">
        <w:r w:rsidRPr="00F11680" w:rsidDel="00A240E9">
          <w:rPr>
            <w:rFonts w:ascii="Times New Roman" w:hAnsi="Times New Roman" w:cs="Times New Roman"/>
            <w:sz w:val="24"/>
            <w:szCs w:val="24"/>
          </w:rPr>
          <w:delText>2011</w:delText>
        </w:r>
      </w:del>
      <w:bookmarkEnd w:id="0"/>
      <w:ins w:id="2" w:author="David Ouyang" w:date="2017-03-23T12:07:00Z">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ins>
      <w:r w:rsidRPr="00F11680">
        <w:rPr>
          <w:rFonts w:ascii="Times New Roman" w:hAnsi="Times New Roman" w:cs="Times New Roman"/>
          <w:sz w:val="24"/>
          <w:szCs w:val="24"/>
        </w:rPr>
        <w:t>, we identified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5,381 patients who underwent orthotopic heart transplant (OHT) and determined whether the patient underwent pre-transplant ECMO, PVAD, or IABP. We calculated baseline characteristics and </w:t>
      </w:r>
      <w:r w:rsidR="00F62674">
        <w:rPr>
          <w:rFonts w:ascii="Times New Roman" w:hAnsi="Times New Roman" w:cs="Times New Roman"/>
          <w:sz w:val="24"/>
          <w:szCs w:val="24"/>
        </w:rPr>
        <w:t xml:space="preserve">in hospital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 xml:space="preserve">patients who underwent acute circulatory support </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14:paraId="5EC8455C" w14:textId="0736C890"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del w:id="3" w:author="David Ouyang" w:date="2017-03-23T12:07:00Z">
        <w:r w:rsidR="00312D07" w:rsidRPr="00DD4C68" w:rsidDel="00A240E9">
          <w:rPr>
            <w:rFonts w:ascii="Times New Roman" w:hAnsi="Times New Roman" w:cs="Times New Roman"/>
            <w:sz w:val="24"/>
            <w:szCs w:val="24"/>
          </w:rPr>
          <w:delText>337</w:delText>
        </w:r>
        <w:r w:rsidRPr="00F11680" w:rsidDel="00A240E9">
          <w:rPr>
            <w:rFonts w:ascii="Times New Roman" w:hAnsi="Times New Roman" w:cs="Times New Roman"/>
            <w:sz w:val="24"/>
            <w:szCs w:val="24"/>
          </w:rPr>
          <w:delText xml:space="preserve"> </w:delText>
        </w:r>
      </w:del>
      <w:ins w:id="4" w:author="David Ouyang" w:date="2017-03-23T12:07:00Z">
        <w:r w:rsidR="00A240E9">
          <w:rPr>
            <w:rFonts w:ascii="Times New Roman" w:hAnsi="Times New Roman" w:cs="Times New Roman"/>
            <w:sz w:val="24"/>
            <w:szCs w:val="24"/>
          </w:rPr>
          <w:t>456</w:t>
        </w:r>
        <w:r w:rsidR="00A240E9"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del w:id="5" w:author="David Ouyang" w:date="2017-03-23T12:08:00Z">
        <w:r w:rsidR="00312D07" w:rsidRPr="00DD4C68" w:rsidDel="00A240E9">
          <w:rPr>
            <w:rFonts w:ascii="Times New Roman" w:hAnsi="Times New Roman" w:cs="Times New Roman"/>
            <w:sz w:val="24"/>
            <w:szCs w:val="24"/>
          </w:rPr>
          <w:delText>3</w:delText>
        </w:r>
      </w:del>
      <w:ins w:id="6" w:author="David Ouyang" w:date="2017-03-23T12:08:00Z">
        <w:r w:rsidR="00A240E9">
          <w:rPr>
            <w:rFonts w:ascii="Times New Roman" w:hAnsi="Times New Roman" w:cs="Times New Roman"/>
            <w:sz w:val="24"/>
            <w:szCs w:val="24"/>
          </w:rPr>
          <w:t>6</w:t>
        </w:r>
      </w:ins>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w:t>
      </w:r>
      <w:del w:id="7" w:author="David Ouyang" w:date="2017-03-23T12:08:00Z">
        <w:r w:rsidR="0064066C" w:rsidDel="00A240E9">
          <w:rPr>
            <w:rFonts w:ascii="Times New Roman" w:hAnsi="Times New Roman" w:cs="Times New Roman"/>
            <w:sz w:val="24"/>
            <w:szCs w:val="24"/>
          </w:rPr>
          <w:delText>= 0.003</w:delText>
        </w:r>
      </w:del>
      <w:ins w:id="8" w:author="David Ouyang" w:date="2017-03-23T12:08:00Z">
        <w:r w:rsidR="00A240E9">
          <w:rPr>
            <w:rFonts w:ascii="Times New Roman" w:hAnsi="Times New Roman" w:cs="Times New Roman"/>
            <w:sz w:val="24"/>
            <w:szCs w:val="24"/>
          </w:rPr>
          <w:t>&lt; 0.001</w:t>
        </w:r>
      </w:ins>
      <w:r w:rsidR="0064066C">
        <w:rPr>
          <w:rFonts w:ascii="Times New Roman" w:hAnsi="Times New Roman" w:cs="Times New Roman"/>
          <w:sz w:val="24"/>
          <w:szCs w:val="24"/>
        </w:rPr>
        <w:t xml:space="preserve"> for trend), </w:t>
      </w:r>
      <w:ins w:id="9" w:author="David Ouyang" w:date="2017-03-23T12:10:00Z">
        <w:r w:rsidR="00A240E9">
          <w:rPr>
            <w:rFonts w:ascii="Times New Roman" w:hAnsi="Times New Roman" w:cs="Times New Roman"/>
            <w:sz w:val="24"/>
            <w:szCs w:val="24"/>
          </w:rPr>
          <w:t xml:space="preserve">more than </w:t>
        </w:r>
      </w:ins>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E36827">
        <w:rPr>
          <w:rFonts w:ascii="Times New Roman" w:hAnsi="Times New Roman" w:cs="Times New Roman"/>
          <w:sz w:val="24"/>
          <w:szCs w:val="24"/>
        </w:rPr>
        <w:t xml:space="preserve"> </w:t>
      </w:r>
      <w:r w:rsidR="0092319C" w:rsidRPr="00DD4C68">
        <w:rPr>
          <w:rFonts w:ascii="Times New Roman" w:hAnsi="Times New Roman" w:cs="Times New Roman"/>
          <w:sz w:val="24"/>
          <w:szCs w:val="24"/>
        </w:rPr>
        <w:t>-</w:t>
      </w:r>
      <w:r w:rsidR="00E36827">
        <w:rPr>
          <w:rFonts w:ascii="Times New Roman" w:hAnsi="Times New Roman" w:cs="Times New Roman"/>
          <w:sz w:val="24"/>
          <w:szCs w:val="24"/>
        </w:rPr>
        <w:t xml:space="preserve"> </w:t>
      </w:r>
      <w:r w:rsidR="0064066C">
        <w:rPr>
          <w:rFonts w:ascii="Times New Roman" w:hAnsi="Times New Roman" w:cs="Times New Roman"/>
          <w:sz w:val="24"/>
          <w:szCs w:val="24"/>
        </w:rPr>
        <w:t>1990</w:t>
      </w:r>
      <w:r w:rsidR="0092319C" w:rsidRPr="00DD4C68">
        <w:rPr>
          <w:rFonts w:ascii="Times New Roman" w:hAnsi="Times New Roman" w:cs="Times New Roman"/>
          <w:sz w:val="24"/>
          <w:szCs w:val="24"/>
        </w:rPr>
        <w:t xml:space="preserve"> to </w:t>
      </w:r>
      <w:del w:id="10" w:author="David Ouyang" w:date="2017-03-23T12:10:00Z">
        <w:r w:rsidR="0092319C" w:rsidRPr="00DD4C68" w:rsidDel="00A240E9">
          <w:rPr>
            <w:rFonts w:ascii="Times New Roman" w:hAnsi="Times New Roman" w:cs="Times New Roman"/>
            <w:sz w:val="24"/>
            <w:szCs w:val="24"/>
          </w:rPr>
          <w:delText xml:space="preserve">33 </w:delText>
        </w:r>
      </w:del>
      <w:ins w:id="11" w:author="David Ouyang" w:date="2017-03-23T12:10:00Z">
        <w:r w:rsidR="00A240E9">
          <w:rPr>
            <w:rFonts w:ascii="Times New Roman" w:hAnsi="Times New Roman" w:cs="Times New Roman"/>
            <w:sz w:val="24"/>
            <w:szCs w:val="24"/>
          </w:rPr>
          <w:t>40</w:t>
        </w:r>
        <w:r w:rsidR="00A240E9" w:rsidRPr="00DD4C68">
          <w:rPr>
            <w:rFonts w:ascii="Times New Roman" w:hAnsi="Times New Roman" w:cs="Times New Roman"/>
            <w:sz w:val="24"/>
            <w:szCs w:val="24"/>
          </w:rPr>
          <w:t xml:space="preserve"> </w:t>
        </w:r>
      </w:ins>
      <w:r w:rsidR="0092319C" w:rsidRPr="00DD4C68">
        <w:rPr>
          <w:rFonts w:ascii="Times New Roman" w:hAnsi="Times New Roman" w:cs="Times New Roman"/>
          <w:sz w:val="24"/>
          <w:szCs w:val="24"/>
        </w:rPr>
        <w:t xml:space="preserve">cases per year from </w:t>
      </w:r>
      <w:del w:id="12" w:author="David Ouyang" w:date="2017-03-23T12:09:00Z">
        <w:r w:rsidR="0092319C" w:rsidRPr="00DD4C68" w:rsidDel="00A240E9">
          <w:rPr>
            <w:rFonts w:ascii="Times New Roman" w:hAnsi="Times New Roman" w:cs="Times New Roman"/>
            <w:sz w:val="24"/>
            <w:szCs w:val="24"/>
          </w:rPr>
          <w:delText xml:space="preserve">2009 </w:delText>
        </w:r>
      </w:del>
      <w:ins w:id="13" w:author="David Ouyang" w:date="2017-03-23T12:09:00Z">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r w:rsidR="00A240E9" w:rsidRPr="00DD4C68">
          <w:rPr>
            <w:rFonts w:ascii="Times New Roman" w:hAnsi="Times New Roman" w:cs="Times New Roman"/>
            <w:sz w:val="24"/>
            <w:szCs w:val="24"/>
          </w:rPr>
          <w:t xml:space="preserve"> </w:t>
        </w:r>
      </w:ins>
      <w:r w:rsidR="0092319C" w:rsidRPr="00DD4C68">
        <w:rPr>
          <w:rFonts w:ascii="Times New Roman" w:hAnsi="Times New Roman" w:cs="Times New Roman"/>
          <w:sz w:val="24"/>
          <w:szCs w:val="24"/>
        </w:rPr>
        <w:t xml:space="preserve">- </w:t>
      </w:r>
      <w:del w:id="14" w:author="David Ouyang" w:date="2017-03-23T12:09:00Z">
        <w:r w:rsidR="0092319C" w:rsidRPr="00DD4C68" w:rsidDel="00A240E9">
          <w:rPr>
            <w:rFonts w:ascii="Times New Roman" w:hAnsi="Times New Roman" w:cs="Times New Roman"/>
            <w:sz w:val="24"/>
            <w:szCs w:val="24"/>
          </w:rPr>
          <w:delText>2011</w:delText>
        </w:r>
      </w:del>
      <w:ins w:id="15" w:author="David Ouyang" w:date="2017-03-23T12:09:00Z">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ins>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del w:id="16" w:author="David Ouyang" w:date="2017-03-23T12:10:00Z">
        <w:r w:rsidR="00C36AD3" w:rsidRPr="00DD4C68" w:rsidDel="00A240E9">
          <w:rPr>
            <w:rFonts w:ascii="Times New Roman" w:hAnsi="Times New Roman" w:cs="Times New Roman"/>
            <w:sz w:val="24"/>
            <w:szCs w:val="24"/>
          </w:rPr>
          <w:delText xml:space="preserve">253 </w:delText>
        </w:r>
      </w:del>
      <w:ins w:id="17" w:author="David Ouyang" w:date="2017-03-23T12:10:00Z">
        <w:r w:rsidR="00A240E9">
          <w:rPr>
            <w:rFonts w:ascii="Times New Roman" w:hAnsi="Times New Roman" w:cs="Times New Roman"/>
            <w:sz w:val="24"/>
            <w:szCs w:val="24"/>
          </w:rPr>
          <w:t>341</w:t>
        </w:r>
        <w:r w:rsidR="00A240E9" w:rsidRPr="00DD4C68">
          <w:rPr>
            <w:rFonts w:ascii="Times New Roman" w:hAnsi="Times New Roman" w:cs="Times New Roman"/>
            <w:sz w:val="24"/>
            <w:szCs w:val="24"/>
          </w:rPr>
          <w:t xml:space="preserve"> </w:t>
        </w:r>
      </w:ins>
      <w:r w:rsidR="00C36AD3" w:rsidRPr="00DD4C68">
        <w:rPr>
          <w:rFonts w:ascii="Times New Roman" w:hAnsi="Times New Roman" w:cs="Times New Roman"/>
          <w:sz w:val="24"/>
          <w:szCs w:val="24"/>
        </w:rPr>
        <w:t>(</w:t>
      </w:r>
      <w:del w:id="18" w:author="David Ouyang" w:date="2017-03-23T12:11:00Z">
        <w:r w:rsidR="00C36AD3" w:rsidRPr="00DD4C68" w:rsidDel="00A240E9">
          <w:rPr>
            <w:rFonts w:ascii="Times New Roman" w:hAnsi="Times New Roman" w:cs="Times New Roman"/>
            <w:sz w:val="24"/>
            <w:szCs w:val="24"/>
          </w:rPr>
          <w:delText>7</w:delText>
        </w:r>
        <w:r w:rsidR="00312D07" w:rsidRPr="00DD4C68" w:rsidDel="00A240E9">
          <w:rPr>
            <w:rFonts w:ascii="Times New Roman" w:hAnsi="Times New Roman" w:cs="Times New Roman"/>
            <w:sz w:val="24"/>
            <w:szCs w:val="24"/>
          </w:rPr>
          <w:delText>5</w:delText>
        </w:r>
        <w:r w:rsidR="00C36AD3" w:rsidRPr="00DD4C68" w:rsidDel="00A240E9">
          <w:rPr>
            <w:rFonts w:ascii="Times New Roman" w:hAnsi="Times New Roman" w:cs="Times New Roman"/>
            <w:sz w:val="24"/>
            <w:szCs w:val="24"/>
          </w:rPr>
          <w:delText>.</w:delText>
        </w:r>
        <w:r w:rsidR="00312D07" w:rsidRPr="00DD4C68" w:rsidDel="00A240E9">
          <w:rPr>
            <w:rFonts w:ascii="Times New Roman" w:hAnsi="Times New Roman" w:cs="Times New Roman"/>
            <w:sz w:val="24"/>
            <w:szCs w:val="24"/>
          </w:rPr>
          <w:delText>1</w:delText>
        </w:r>
      </w:del>
      <w:ins w:id="19" w:author="David Ouyang" w:date="2017-03-23T12:11:00Z">
        <w:r w:rsidR="00A240E9">
          <w:rPr>
            <w:rFonts w:ascii="Times New Roman" w:hAnsi="Times New Roman" w:cs="Times New Roman"/>
            <w:sz w:val="24"/>
            <w:szCs w:val="24"/>
          </w:rPr>
          <w:t>74.8</w:t>
        </w:r>
      </w:ins>
      <w:r w:rsidR="002D0091">
        <w:rPr>
          <w:rFonts w:ascii="Times New Roman" w:hAnsi="Times New Roman" w:cs="Times New Roman"/>
          <w:sz w:val="24"/>
          <w:szCs w:val="24"/>
        </w:rPr>
        <w:t>%) were</w:t>
      </w:r>
      <w:r w:rsidR="0054291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del w:id="20" w:author="David Ouyang" w:date="2017-03-23T12:10:00Z">
        <w:r w:rsidR="00C36AD3" w:rsidRPr="00DD4C68" w:rsidDel="00A240E9">
          <w:rPr>
            <w:rFonts w:ascii="Times New Roman" w:hAnsi="Times New Roman" w:cs="Times New Roman"/>
            <w:sz w:val="24"/>
            <w:szCs w:val="24"/>
          </w:rPr>
          <w:delText>102</w:delText>
        </w:r>
        <w:r w:rsidRPr="00F11680" w:rsidDel="00A240E9">
          <w:rPr>
            <w:rFonts w:ascii="Times New Roman" w:hAnsi="Times New Roman" w:cs="Times New Roman"/>
            <w:sz w:val="24"/>
            <w:szCs w:val="24"/>
          </w:rPr>
          <w:delText xml:space="preserve"> </w:delText>
        </w:r>
      </w:del>
      <w:ins w:id="21" w:author="David Ouyang" w:date="2017-03-23T12:10:00Z">
        <w:r w:rsidR="00A240E9">
          <w:rPr>
            <w:rFonts w:ascii="Times New Roman" w:hAnsi="Times New Roman" w:cs="Times New Roman"/>
            <w:sz w:val="24"/>
            <w:szCs w:val="24"/>
          </w:rPr>
          <w:t>130</w:t>
        </w:r>
        <w:r w:rsidR="00A240E9"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w:t>
      </w:r>
      <w:del w:id="22" w:author="David Ouyang" w:date="2017-03-23T12:11:00Z">
        <w:r w:rsidR="00312D07" w:rsidRPr="00DD4C68" w:rsidDel="00A240E9">
          <w:rPr>
            <w:rFonts w:ascii="Times New Roman" w:hAnsi="Times New Roman" w:cs="Times New Roman"/>
            <w:sz w:val="24"/>
            <w:szCs w:val="24"/>
          </w:rPr>
          <w:delText>30.3</w:delText>
        </w:r>
      </w:del>
      <w:ins w:id="23" w:author="David Ouyang" w:date="2017-03-23T12:11:00Z">
        <w:r w:rsidR="00A240E9">
          <w:rPr>
            <w:rFonts w:ascii="Times New Roman" w:hAnsi="Times New Roman" w:cs="Times New Roman"/>
            <w:sz w:val="24"/>
            <w:szCs w:val="24"/>
          </w:rPr>
          <w:t>28.5</w:t>
        </w:r>
      </w:ins>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del w:id="24" w:author="David Ouyang" w:date="2017-03-23T12:10:00Z">
        <w:r w:rsidR="00C36AD3" w:rsidRPr="00DD4C68" w:rsidDel="00A240E9">
          <w:rPr>
            <w:rFonts w:ascii="Times New Roman" w:hAnsi="Times New Roman" w:cs="Times New Roman"/>
            <w:sz w:val="24"/>
            <w:szCs w:val="24"/>
          </w:rPr>
          <w:delText>4</w:delText>
        </w:r>
        <w:r w:rsidRPr="00F11680" w:rsidDel="00A240E9">
          <w:rPr>
            <w:rFonts w:ascii="Times New Roman" w:hAnsi="Times New Roman" w:cs="Times New Roman"/>
            <w:sz w:val="24"/>
            <w:szCs w:val="24"/>
          </w:rPr>
          <w:delText xml:space="preserve"> </w:delText>
        </w:r>
      </w:del>
      <w:ins w:id="25" w:author="David Ouyang" w:date="2017-03-23T12:10:00Z">
        <w:r w:rsidR="00A240E9">
          <w:rPr>
            <w:rFonts w:ascii="Times New Roman" w:hAnsi="Times New Roman" w:cs="Times New Roman"/>
            <w:sz w:val="24"/>
            <w:szCs w:val="24"/>
          </w:rPr>
          <w:t>21</w:t>
        </w:r>
        <w:r w:rsidR="00A240E9" w:rsidRPr="00F11680">
          <w:rPr>
            <w:rFonts w:ascii="Times New Roman" w:hAnsi="Times New Roman" w:cs="Times New Roman"/>
            <w:sz w:val="24"/>
            <w:szCs w:val="24"/>
          </w:rPr>
          <w:t xml:space="preserve"> </w:t>
        </w:r>
      </w:ins>
      <w:r w:rsidRPr="00F11680">
        <w:rPr>
          <w:rFonts w:ascii="Times New Roman" w:hAnsi="Times New Roman" w:cs="Times New Roman"/>
          <w:sz w:val="24"/>
          <w:szCs w:val="24"/>
        </w:rPr>
        <w:t>(</w:t>
      </w:r>
      <w:del w:id="26" w:author="David Ouyang" w:date="2017-03-23T12:11:00Z">
        <w:r w:rsidRPr="00F11680" w:rsidDel="00A240E9">
          <w:rPr>
            <w:rFonts w:ascii="Times New Roman" w:hAnsi="Times New Roman" w:cs="Times New Roman"/>
            <w:sz w:val="24"/>
            <w:szCs w:val="24"/>
          </w:rPr>
          <w:delText>1.</w:delText>
        </w:r>
        <w:r w:rsidR="00312D07" w:rsidRPr="00DD4C68" w:rsidDel="00A240E9">
          <w:rPr>
            <w:rFonts w:ascii="Times New Roman" w:hAnsi="Times New Roman" w:cs="Times New Roman"/>
            <w:sz w:val="24"/>
            <w:szCs w:val="24"/>
          </w:rPr>
          <w:delText>2</w:delText>
        </w:r>
      </w:del>
      <w:ins w:id="27" w:author="David Ouyang" w:date="2017-03-23T12:11:00Z">
        <w:r w:rsidR="00A240E9">
          <w:rPr>
            <w:rFonts w:ascii="Times New Roman" w:hAnsi="Times New Roman" w:cs="Times New Roman"/>
            <w:sz w:val="24"/>
            <w:szCs w:val="24"/>
          </w:rPr>
          <w:t>4.6</w:t>
        </w:r>
      </w:ins>
      <w:r w:rsidRPr="00F11680">
        <w:rPr>
          <w:rFonts w:ascii="Times New Roman" w:hAnsi="Times New Roman" w:cs="Times New Roman"/>
          <w:sz w:val="24"/>
          <w:szCs w:val="24"/>
        </w:rPr>
        <w:t>%) were supported</w:t>
      </w:r>
      <w:r w:rsidR="0064066C">
        <w:rPr>
          <w:rFonts w:ascii="Times New Roman" w:hAnsi="Times New Roman" w:cs="Times New Roman"/>
          <w:sz w:val="24"/>
          <w:szCs w:val="24"/>
        </w:rPr>
        <w:t xml:space="preserve"> </w:t>
      </w:r>
      <w:r w:rsidR="00C36AD3" w:rsidRPr="00DD4C68">
        <w:rPr>
          <w:rFonts w:ascii="Times New Roman" w:hAnsi="Times New Roman" w:cs="Times New Roman"/>
          <w:sz w:val="24"/>
          <w:szCs w:val="24"/>
        </w:rPr>
        <w:t>by PVAD. Patients who required circulatory support had increased length of stay (69.</w:t>
      </w:r>
      <w:del w:id="28" w:author="David Ouyang" w:date="2017-03-23T12:11:00Z">
        <w:r w:rsidR="00C36AD3" w:rsidRPr="00DD4C68" w:rsidDel="00A240E9">
          <w:rPr>
            <w:rFonts w:ascii="Times New Roman" w:hAnsi="Times New Roman" w:cs="Times New Roman"/>
            <w:sz w:val="24"/>
            <w:szCs w:val="24"/>
          </w:rPr>
          <w:delText xml:space="preserve">2 </w:delText>
        </w:r>
      </w:del>
      <w:ins w:id="29" w:author="David Ouyang" w:date="2017-03-23T12:11:00Z">
        <w:r w:rsidR="00A240E9">
          <w:rPr>
            <w:rFonts w:ascii="Times New Roman" w:hAnsi="Times New Roman" w:cs="Times New Roman"/>
            <w:sz w:val="24"/>
            <w:szCs w:val="24"/>
          </w:rPr>
          <w:t>7</w:t>
        </w:r>
        <w:r w:rsidR="00A240E9" w:rsidRPr="00DD4C68">
          <w:rPr>
            <w:rFonts w:ascii="Times New Roman" w:hAnsi="Times New Roman" w:cs="Times New Roman"/>
            <w:sz w:val="24"/>
            <w:szCs w:val="24"/>
          </w:rPr>
          <w:t xml:space="preserve"> </w:t>
        </w:r>
      </w:ins>
      <w:r w:rsidR="00C36AD3" w:rsidRPr="00DD4C68">
        <w:rPr>
          <w:rFonts w:ascii="Times New Roman" w:hAnsi="Times New Roman" w:cs="Times New Roman"/>
          <w:sz w:val="24"/>
          <w:szCs w:val="24"/>
        </w:rPr>
        <w:t xml:space="preserve">vs. </w:t>
      </w:r>
      <w:del w:id="30" w:author="David Ouyang" w:date="2017-03-23T12:11:00Z">
        <w:r w:rsidR="00C36AD3" w:rsidRPr="00DD4C68" w:rsidDel="00A240E9">
          <w:rPr>
            <w:rFonts w:ascii="Times New Roman" w:hAnsi="Times New Roman" w:cs="Times New Roman"/>
            <w:sz w:val="24"/>
            <w:szCs w:val="24"/>
          </w:rPr>
          <w:delText>40.9</w:delText>
        </w:r>
      </w:del>
      <w:proofErr w:type="gramStart"/>
      <w:ins w:id="31" w:author="David Ouyang" w:date="2017-03-23T12:11:00Z">
        <w:r w:rsidR="00A240E9">
          <w:rPr>
            <w:rFonts w:ascii="Times New Roman" w:hAnsi="Times New Roman" w:cs="Times New Roman"/>
            <w:sz w:val="24"/>
            <w:szCs w:val="24"/>
          </w:rPr>
          <w:t xml:space="preserve">41.3 </w:t>
        </w:r>
      </w:ins>
      <w:r w:rsidR="00C36AD3" w:rsidRPr="00DD4C68">
        <w:rPr>
          <w:rFonts w:ascii="Times New Roman" w:hAnsi="Times New Roman" w:cs="Times New Roman"/>
          <w:sz w:val="24"/>
          <w:szCs w:val="24"/>
        </w:rPr>
        <w:t xml:space="preserve"> days</w:t>
      </w:r>
      <w:proofErr w:type="gramEnd"/>
      <w:r w:rsidR="00C36AD3" w:rsidRPr="00DD4C68">
        <w:rPr>
          <w:rFonts w:ascii="Times New Roman" w:hAnsi="Times New Roman" w:cs="Times New Roman"/>
          <w:sz w:val="24"/>
          <w:szCs w:val="24"/>
        </w:rPr>
        <w:t xml:space="preserve">, p &lt; 0.001) and </w:t>
      </w:r>
      <w:ins w:id="32" w:author="David Ouyang" w:date="2017-03-23T12:12:00Z">
        <w:r w:rsidR="00A240E9">
          <w:rPr>
            <w:rFonts w:ascii="Times New Roman" w:hAnsi="Times New Roman" w:cs="Times New Roman"/>
            <w:sz w:val="24"/>
            <w:szCs w:val="24"/>
          </w:rPr>
          <w:t xml:space="preserve">trended towards </w:t>
        </w:r>
      </w:ins>
      <w:r w:rsidR="00C36AD3" w:rsidRPr="00DD4C68">
        <w:rPr>
          <w:rFonts w:ascii="Times New Roman" w:hAnsi="Times New Roman" w:cs="Times New Roman"/>
          <w:sz w:val="24"/>
          <w:szCs w:val="24"/>
        </w:rPr>
        <w:t>increased in-hospital mortality (</w:t>
      </w:r>
      <w:del w:id="33" w:author="David Ouyang" w:date="2017-03-23T12:12:00Z">
        <w:r w:rsidR="0092319C" w:rsidRPr="00DD4C68" w:rsidDel="00A240E9">
          <w:rPr>
            <w:rFonts w:ascii="Times New Roman" w:hAnsi="Times New Roman" w:cs="Times New Roman"/>
            <w:sz w:val="24"/>
            <w:szCs w:val="24"/>
          </w:rPr>
          <w:delText>10.1</w:delText>
        </w:r>
      </w:del>
      <w:ins w:id="34" w:author="David Ouyang" w:date="2017-03-23T12:12:00Z">
        <w:r w:rsidR="00A240E9">
          <w:rPr>
            <w:rFonts w:ascii="Times New Roman" w:hAnsi="Times New Roman" w:cs="Times New Roman"/>
            <w:sz w:val="24"/>
            <w:szCs w:val="24"/>
          </w:rPr>
          <w:t>8.6</w:t>
        </w:r>
      </w:ins>
      <w:r w:rsidR="00C36AD3" w:rsidRPr="00DD4C68">
        <w:rPr>
          <w:rFonts w:ascii="Times New Roman" w:hAnsi="Times New Roman" w:cs="Times New Roman"/>
          <w:sz w:val="24"/>
          <w:szCs w:val="24"/>
        </w:rPr>
        <w:t>% vs. 6.</w:t>
      </w:r>
      <w:del w:id="35" w:author="David Ouyang" w:date="2017-03-23T12:12:00Z">
        <w:r w:rsidR="00C36AD3" w:rsidRPr="00DD4C68" w:rsidDel="00A240E9">
          <w:rPr>
            <w:rFonts w:ascii="Times New Roman" w:hAnsi="Times New Roman" w:cs="Times New Roman"/>
            <w:sz w:val="24"/>
            <w:szCs w:val="24"/>
          </w:rPr>
          <w:delText>3</w:delText>
        </w:r>
      </w:del>
      <w:ins w:id="36" w:author="David Ouyang" w:date="2017-03-23T12:12:00Z">
        <w:r w:rsidR="00A240E9">
          <w:rPr>
            <w:rFonts w:ascii="Times New Roman" w:hAnsi="Times New Roman" w:cs="Times New Roman"/>
            <w:sz w:val="24"/>
            <w:szCs w:val="24"/>
          </w:rPr>
          <w:t>2</w:t>
        </w:r>
      </w:ins>
      <w:r w:rsidR="00C36AD3" w:rsidRPr="00DD4C68">
        <w:rPr>
          <w:rFonts w:ascii="Times New Roman" w:hAnsi="Times New Roman" w:cs="Times New Roman"/>
          <w:sz w:val="24"/>
          <w:szCs w:val="24"/>
        </w:rPr>
        <w:t>%, p = 0.</w:t>
      </w:r>
      <w:del w:id="37" w:author="David Ouyang" w:date="2017-03-23T12:12:00Z">
        <w:r w:rsidR="00C36AD3" w:rsidRPr="00DD4C68" w:rsidDel="00A240E9">
          <w:rPr>
            <w:rFonts w:ascii="Times New Roman" w:hAnsi="Times New Roman" w:cs="Times New Roman"/>
            <w:sz w:val="24"/>
            <w:szCs w:val="24"/>
          </w:rPr>
          <w:delText>0</w:delText>
        </w:r>
        <w:r w:rsidR="00312D07" w:rsidRPr="00DD4C68" w:rsidDel="00A240E9">
          <w:rPr>
            <w:rFonts w:ascii="Times New Roman" w:hAnsi="Times New Roman" w:cs="Times New Roman"/>
            <w:sz w:val="24"/>
            <w:szCs w:val="24"/>
          </w:rPr>
          <w:delText>09</w:delText>
        </w:r>
      </w:del>
      <w:ins w:id="38" w:author="David Ouyang" w:date="2017-03-23T12:12:00Z">
        <w:r w:rsidR="00A240E9" w:rsidRPr="00DD4C68">
          <w:rPr>
            <w:rFonts w:ascii="Times New Roman" w:hAnsi="Times New Roman" w:cs="Times New Roman"/>
            <w:sz w:val="24"/>
            <w:szCs w:val="24"/>
          </w:rPr>
          <w:t>0</w:t>
        </w:r>
        <w:r w:rsidR="00A240E9">
          <w:rPr>
            <w:rFonts w:ascii="Times New Roman" w:hAnsi="Times New Roman" w:cs="Times New Roman"/>
            <w:sz w:val="24"/>
            <w:szCs w:val="24"/>
          </w:rPr>
          <w:t>6</w:t>
        </w:r>
      </w:ins>
      <w:r w:rsidR="00C36AD3" w:rsidRPr="00DD4C68">
        <w:rPr>
          <w:rFonts w:ascii="Times New Roman" w:hAnsi="Times New Roman" w:cs="Times New Roman"/>
          <w:sz w:val="24"/>
          <w:szCs w:val="24"/>
        </w:rPr>
        <w:t xml:space="preserve">). </w:t>
      </w:r>
      <w:ins w:id="39" w:author="David Ouyang" w:date="2017-03-23T12:18:00Z">
        <w:r w:rsidR="008B7181">
          <w:rPr>
            <w:rFonts w:ascii="Times New Roman" w:hAnsi="Times New Roman" w:cs="Times New Roman"/>
            <w:sz w:val="24"/>
            <w:szCs w:val="24"/>
          </w:rPr>
          <w:t xml:space="preserve">Over time, there has been </w:t>
        </w:r>
      </w:ins>
      <w:ins w:id="40" w:author="David Ouyang" w:date="2017-03-23T12:19:00Z">
        <w:r w:rsidR="008B7181">
          <w:rPr>
            <w:rFonts w:ascii="Times New Roman" w:hAnsi="Times New Roman" w:cs="Times New Roman"/>
            <w:sz w:val="24"/>
            <w:szCs w:val="24"/>
          </w:rPr>
          <w:t>an improvement in in-hospital mortality rate for all patients, but most significantly in patients who require acute circulatory suppor</w:t>
        </w:r>
      </w:ins>
      <w:ins w:id="41" w:author="David Ouyang" w:date="2017-03-23T12:20:00Z">
        <w:r w:rsidR="008B7181">
          <w:rPr>
            <w:rFonts w:ascii="Times New Roman" w:hAnsi="Times New Roman" w:cs="Times New Roman"/>
            <w:sz w:val="24"/>
            <w:szCs w:val="24"/>
          </w:rPr>
          <w:t>t .</w:t>
        </w:r>
      </w:ins>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 hospitalization had increased </w:t>
      </w:r>
      <w:r w:rsidR="00F62674">
        <w:rPr>
          <w:rFonts w:ascii="Times New Roman" w:hAnsi="Times New Roman" w:cs="Times New Roman"/>
          <w:sz w:val="24"/>
          <w:szCs w:val="24"/>
        </w:rPr>
        <w:t xml:space="preserve">rates of 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r w:rsidR="00AD05F5">
        <w:rPr>
          <w:rFonts w:ascii="Times New Roman" w:hAnsi="Times New Roman" w:cs="Times New Roman"/>
          <w:sz w:val="24"/>
          <w:szCs w:val="24"/>
        </w:rPr>
        <w:t xml:space="preserve"> </w:t>
      </w:r>
      <w:r w:rsidR="00000403">
        <w:rPr>
          <w:rFonts w:ascii="Times New Roman" w:hAnsi="Times New Roman" w:cs="Times New Roman"/>
          <w:sz w:val="24"/>
          <w:szCs w:val="24"/>
        </w:rPr>
        <w:t xml:space="preserve">respiratory failure, cardiac complications, bleeding complications, and surgical complications requiring reoperation. </w:t>
      </w:r>
    </w:p>
    <w:p w14:paraId="4419C9D7" w14:textId="43B76AE1"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r w:rsidR="00542917">
        <w:rPr>
          <w:rFonts w:ascii="Times New Roman" w:hAnsi="Times New Roman" w:cs="Times New Roman"/>
          <w:sz w:val="24"/>
          <w:szCs w:val="24"/>
        </w:rPr>
        <w:t xml:space="preserve"> </w:t>
      </w:r>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del w:id="42" w:author="David Ouyang" w:date="2017-03-23T12:20:00Z">
        <w:r w:rsidRPr="00F11680" w:rsidDel="008B7181">
          <w:rPr>
            <w:rFonts w:ascii="Times New Roman" w:hAnsi="Times New Roman" w:cs="Times New Roman"/>
            <w:sz w:val="24"/>
            <w:szCs w:val="24"/>
          </w:rPr>
          <w:delText>exhibited significantly increased</w:delText>
        </w:r>
      </w:del>
      <w:ins w:id="43" w:author="David Ouyang" w:date="2017-03-23T12:20:00Z">
        <w:r w:rsidR="008B7181" w:rsidRPr="00F11680">
          <w:rPr>
            <w:rFonts w:ascii="Times New Roman" w:hAnsi="Times New Roman" w:cs="Times New Roman"/>
            <w:sz w:val="24"/>
            <w:szCs w:val="24"/>
          </w:rPr>
          <w:t>exhibit increased</w:t>
        </w:r>
      </w:ins>
      <w:r w:rsidRPr="00F11680">
        <w:rPr>
          <w:rFonts w:ascii="Times New Roman" w:hAnsi="Times New Roman" w:cs="Times New Roman"/>
          <w:sz w:val="24"/>
          <w:szCs w:val="24"/>
        </w:rPr>
        <w:t xml:space="preserve">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w:t>
      </w:r>
      <w:ins w:id="44" w:author="David Ouyang" w:date="2017-03-23T12:20:00Z">
        <w:r w:rsidR="008B7181">
          <w:rPr>
            <w:rFonts w:ascii="Times New Roman" w:hAnsi="Times New Roman" w:cs="Times New Roman"/>
            <w:sz w:val="24"/>
            <w:szCs w:val="24"/>
          </w:rPr>
          <w:t>, however outcomes have converged over time</w:t>
        </w:r>
      </w:ins>
      <w:r w:rsidRPr="00F11680">
        <w:rPr>
          <w:rFonts w:ascii="Times New Roman" w:hAnsi="Times New Roman" w:cs="Times New Roman"/>
          <w:sz w:val="24"/>
          <w:szCs w:val="24"/>
        </w:rPr>
        <w:t xml:space="preserve">.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542917">
        <w:rPr>
          <w:rFonts w:ascii="Times New Roman" w:hAnsi="Times New Roman" w:cs="Times New Roman"/>
          <w:sz w:val="24"/>
          <w:szCs w:val="24"/>
        </w:rPr>
        <w:t xml:space="preserve">could accelerate the trend </w:t>
      </w:r>
      <w:r w:rsidR="00542917">
        <w:rPr>
          <w:rFonts w:ascii="Times New Roman" w:hAnsi="Times New Roman" w:cs="Times New Roman"/>
          <w:sz w:val="24"/>
          <w:szCs w:val="24"/>
        </w:rPr>
        <w:lastRenderedPageBreak/>
        <w:t xml:space="preserve">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mortality</w:t>
      </w:r>
      <w:r w:rsidR="00A40227">
        <w:rPr>
          <w:rFonts w:ascii="Times New Roman" w:hAnsi="Times New Roman" w:cs="Times New Roman"/>
          <w:sz w:val="24"/>
          <w:szCs w:val="24"/>
        </w:rPr>
        <w:t xml:space="preserve"> of these patients</w:t>
      </w:r>
      <w:r w:rsidRPr="00F11680">
        <w:rPr>
          <w:rFonts w:ascii="Times New Roman" w:hAnsi="Times New Roman" w:cs="Times New Roman"/>
          <w:sz w:val="24"/>
          <w:szCs w:val="24"/>
        </w:rPr>
        <w:t xml:space="preserve"> </w:t>
      </w:r>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14:paraId="2C611AC4" w14:textId="77777777"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14:paraId="244CACFE" w14:textId="77777777" w:rsidR="005A5749" w:rsidRDefault="005A5749" w:rsidP="00DD4C68">
      <w:pPr>
        <w:spacing w:line="360" w:lineRule="auto"/>
        <w:rPr>
          <w:rFonts w:ascii="Times New Roman" w:hAnsi="Times New Roman" w:cs="Times New Roman"/>
          <w:sz w:val="24"/>
          <w:szCs w:val="24"/>
        </w:rPr>
      </w:pPr>
    </w:p>
    <w:p w14:paraId="2C95534F" w14:textId="77777777" w:rsidR="002C7572" w:rsidRPr="00DD4C68" w:rsidRDefault="002C7572" w:rsidP="00DD4C68">
      <w:pPr>
        <w:spacing w:line="360" w:lineRule="auto"/>
        <w:rPr>
          <w:rFonts w:ascii="Times New Roman" w:hAnsi="Times New Roman" w:cs="Times New Roman"/>
          <w:sz w:val="24"/>
          <w:szCs w:val="24"/>
        </w:rPr>
      </w:pPr>
    </w:p>
    <w:p w14:paraId="77A9B8AA"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14:paraId="451E5016" w14:textId="50299B3D"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263286">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263286">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263286">
        <w:rPr>
          <w:rFonts w:ascii="Times New Roman" w:hAnsi="Times New Roman" w:cs="Times New Roman"/>
          <w:sz w:val="24"/>
          <w:szCs w:val="24"/>
        </w:rPr>
        <w:fldChar w:fldCharType="end"/>
      </w:r>
      <w:r w:rsidR="00263286">
        <w:rPr>
          <w:rFonts w:ascii="Times New Roman" w:hAnsi="Times New Roman" w:cs="Times New Roman"/>
          <w:sz w:val="24"/>
          <w:szCs w:val="24"/>
        </w:rPr>
        <w:t>.</w:t>
      </w:r>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EB76AE">
        <w:rPr>
          <w:rFonts w:ascii="Times New Roman" w:hAnsi="Times New Roman" w:cs="Times New Roman"/>
          <w:sz w:val="24"/>
          <w:szCs w:val="24"/>
        </w:rPr>
        <w:t>serves</w:t>
      </w:r>
      <w:r w:rsidR="00EB76AE" w:rsidRPr="00DD4C68">
        <w:rPr>
          <w:rFonts w:ascii="Times New Roman" w:hAnsi="Times New Roman" w:cs="Times New Roman"/>
          <w:sz w:val="24"/>
          <w:szCs w:val="24"/>
        </w:rPr>
        <w:t xml:space="preserve"> </w:t>
      </w:r>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r w:rsidR="00EB76AE">
        <w:rPr>
          <w:rFonts w:ascii="Times New Roman" w:hAnsi="Times New Roman" w:cs="Times New Roman"/>
          <w:sz w:val="24"/>
          <w:szCs w:val="24"/>
        </w:rPr>
        <w:t>survival 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14:paraId="36F33F6C" w14:textId="1928991C"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r w:rsidR="00451665" w:rsidRPr="00DD4C68">
        <w:rPr>
          <w:rFonts w:ascii="Times New Roman" w:hAnsi="Times New Roman" w:cs="Times New Roman"/>
          <w:sz w:val="24"/>
          <w:szCs w:val="24"/>
        </w:rPr>
        <w:t xml:space="preserve"> </w:t>
      </w:r>
      <w:r w:rsidR="00EB76AE">
        <w:rPr>
          <w:rFonts w:ascii="Times New Roman" w:hAnsi="Times New Roman" w:cs="Times New Roman"/>
          <w:sz w:val="24"/>
          <w:szCs w:val="24"/>
        </w:rPr>
        <w:t>cohorts</w:t>
      </w:r>
      <w:r w:rsidR="00263286">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263286">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263286">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AD05F5">
        <w:rPr>
          <w:rFonts w:ascii="Times New Roman" w:hAnsi="Times New Roman" w:cs="Times New Roman"/>
          <w:sz w:val="24"/>
          <w:szCs w:val="24"/>
        </w:rPr>
        <w:t>Heart</w:t>
      </w:r>
      <w:r w:rsidR="00E15978">
        <w:rPr>
          <w:rFonts w:ascii="Times New Roman" w:eastAsia="Times New Roman" w:hAnsi="Times New Roman" w:cs="Times New Roman"/>
          <w:color w:val="222222"/>
          <w:sz w:val="24"/>
          <w:szCs w:val="24"/>
        </w:rPr>
        <w:t xml:space="preserve"> </w:t>
      </w:r>
      <w:r w:rsidR="0077642C" w:rsidRPr="00DD4C68">
        <w:rPr>
          <w:rFonts w:ascii="Times New Roman" w:eastAsia="Times New Roman" w:hAnsi="Times New Roman" w:cs="Times New Roman"/>
          <w:color w:val="222222"/>
          <w:sz w:val="24"/>
          <w:szCs w:val="24"/>
        </w:rPr>
        <w:t>transplant volumes have plateaued, </w:t>
      </w:r>
      <w:r w:rsidR="00AD05F5">
        <w:rPr>
          <w:rFonts w:ascii="Times New Roman" w:eastAsia="Times New Roman" w:hAnsi="Times New Roman" w:cs="Times New Roman"/>
          <w:color w:val="222222"/>
          <w:sz w:val="24"/>
          <w:szCs w:val="24"/>
        </w:rPr>
        <w:t>yet</w:t>
      </w:r>
      <w:r w:rsidR="00E15978">
        <w:rPr>
          <w:rFonts w:ascii="Times New Roman" w:eastAsia="Times New Roman" w:hAnsi="Times New Roman" w:cs="Times New Roman"/>
          <w:color w:val="222222"/>
          <w:sz w:val="24"/>
          <w:szCs w:val="24"/>
        </w:rPr>
        <w:t xml:space="preserve"> </w:t>
      </w:r>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candidates in 2006 to 3,008 candidates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3D40E1">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3D40E1">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3D40E1">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3D40E1">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3D40E1">
        <w:rPr>
          <w:rFonts w:ascii="Times New Roman" w:eastAsia="Times New Roman" w:hAnsi="Times New Roman" w:cs="Times New Roman"/>
          <w:color w:val="222222"/>
          <w:sz w:val="24"/>
          <w:szCs w:val="24"/>
        </w:rPr>
        <w:fldChar w:fldCharType="end"/>
      </w:r>
      <w:r w:rsidR="003D40E1">
        <w:rPr>
          <w:rFonts w:ascii="Times New Roman" w:eastAsia="Times New Roman" w:hAnsi="Times New Roman" w:cs="Times New Roman"/>
          <w:color w:val="222222"/>
          <w:sz w:val="24"/>
          <w:szCs w:val="24"/>
        </w:rPr>
        <w:t>.</w:t>
      </w:r>
    </w:p>
    <w:p w14:paraId="7FA8041D" w14:textId="39A75EFF" w:rsidR="00DD4C68" w:rsidRPr="00DD4C68" w:rsidRDefault="0092639E" w:rsidP="00AD05F5">
      <w:pPr>
        <w:spacing w:line="360" w:lineRule="auto"/>
        <w:rPr>
          <w:rFonts w:ascii="Times New Roman" w:eastAsia="Times New Roman" w:hAnsi="Times New Roman" w:cs="Times New Roman"/>
          <w:color w:val="222222"/>
          <w:sz w:val="24"/>
          <w:szCs w:val="24"/>
        </w:rPr>
      </w:pPr>
      <w:r>
        <w:rPr>
          <w:rFonts w:ascii="Times New Roman" w:hAnsi="Times New Roman" w:cs="Times New Roman"/>
          <w:sz w:val="24"/>
          <w:szCs w:val="24"/>
        </w:rPr>
        <w:tab/>
      </w:r>
      <w:r w:rsidR="00E15978">
        <w:rPr>
          <w:rFonts w:ascii="Times New Roman" w:eastAsia="Times New Roman" w:hAnsi="Times New Roman" w:cs="Times New Roman"/>
          <w:color w:val="222222"/>
          <w:sz w:val="24"/>
          <w:szCs w:val="24"/>
        </w:rPr>
        <w:t>T</w:t>
      </w:r>
      <w:r w:rsidR="00E15978" w:rsidRPr="00DD4C68">
        <w:rPr>
          <w:rFonts w:ascii="Times New Roman" w:eastAsia="Times New Roman" w:hAnsi="Times New Roman" w:cs="Times New Roman"/>
          <w:color w:val="222222"/>
          <w:sz w:val="24"/>
          <w:szCs w:val="24"/>
        </w:rPr>
        <w:t>here is concern that th</w:t>
      </w:r>
      <w:r w:rsidR="00E15978">
        <w:rPr>
          <w:rFonts w:ascii="Times New Roman" w:eastAsia="Times New Roman" w:hAnsi="Times New Roman" w:cs="Times New Roman"/>
          <w:color w:val="222222"/>
          <w:sz w:val="24"/>
          <w:szCs w:val="24"/>
        </w:rPr>
        <w:t>is</w:t>
      </w:r>
      <w:r w:rsidR="00E15978" w:rsidRPr="00DD4C68">
        <w:rPr>
          <w:rFonts w:ascii="Times New Roman" w:eastAsia="Times New Roman" w:hAnsi="Times New Roman" w:cs="Times New Roman"/>
          <w:color w:val="222222"/>
          <w:sz w:val="24"/>
          <w:szCs w:val="24"/>
        </w:rPr>
        <w:t xml:space="preserve"> most urgent classification currently groups together patients </w:t>
      </w:r>
      <w:r w:rsidR="00E15978">
        <w:rPr>
          <w:rFonts w:ascii="Times New Roman" w:eastAsia="Times New Roman" w:hAnsi="Times New Roman" w:cs="Times New Roman"/>
          <w:color w:val="222222"/>
          <w:sz w:val="24"/>
          <w:szCs w:val="24"/>
        </w:rPr>
        <w:t xml:space="preserve">on the waitlist </w:t>
      </w:r>
      <w:r w:rsidR="00E15978" w:rsidRPr="00DD4C68">
        <w:rPr>
          <w:rFonts w:ascii="Times New Roman" w:eastAsia="Times New Roman" w:hAnsi="Times New Roman" w:cs="Times New Roman"/>
          <w:color w:val="222222"/>
          <w:sz w:val="24"/>
          <w:szCs w:val="24"/>
        </w:rPr>
        <w:t>with disparate life expectancies.</w:t>
      </w:r>
      <w:r w:rsidR="00E15978">
        <w:rPr>
          <w:rFonts w:ascii="Times New Roman" w:eastAsia="Times New Roman" w:hAnsi="Times New Roman" w:cs="Times New Roman"/>
          <w:color w:val="222222"/>
          <w:sz w:val="24"/>
          <w:szCs w:val="24"/>
        </w:rPr>
        <w:t xml:space="preserve"> A</w:t>
      </w:r>
      <w:r w:rsidR="00E15978" w:rsidRPr="00DD4C68">
        <w:rPr>
          <w:rFonts w:ascii="Times New Roman" w:eastAsia="Times New Roman" w:hAnsi="Times New Roman" w:cs="Times New Roman"/>
          <w:color w:val="222222"/>
          <w:sz w:val="24"/>
          <w:szCs w:val="24"/>
        </w:rPr>
        <w:t>mong status 1A</w:t>
      </w:r>
      <w:r w:rsidR="000B6B87">
        <w:rPr>
          <w:rFonts w:ascii="Times New Roman" w:eastAsia="Times New Roman" w:hAnsi="Times New Roman" w:cs="Times New Roman"/>
          <w:color w:val="222222"/>
          <w:sz w:val="24"/>
          <w:szCs w:val="24"/>
        </w:rPr>
        <w:t xml:space="preserve"> waitlist</w:t>
      </w:r>
      <w:r w:rsidR="00E15978" w:rsidRPr="00DD4C68">
        <w:rPr>
          <w:rFonts w:ascii="Times New Roman" w:eastAsia="Times New Roman" w:hAnsi="Times New Roman" w:cs="Times New Roman"/>
          <w:color w:val="222222"/>
          <w:sz w:val="24"/>
          <w:szCs w:val="24"/>
        </w:rPr>
        <w:t xml:space="preserve"> candidates</w:t>
      </w:r>
      <w:r w:rsidR="00E15978">
        <w:rPr>
          <w:rFonts w:ascii="Times New Roman" w:eastAsia="Times New Roman" w:hAnsi="Times New Roman" w:cs="Times New Roman"/>
          <w:color w:val="222222"/>
          <w:sz w:val="24"/>
          <w:szCs w:val="24"/>
        </w:rPr>
        <w:t xml:space="preserve"> for heart transplantation</w:t>
      </w:r>
      <w:r w:rsidR="00E15978" w:rsidRPr="00DD4C68">
        <w:rPr>
          <w:rFonts w:ascii="Times New Roman" w:eastAsia="Times New Roman" w:hAnsi="Times New Roman" w:cs="Times New Roman"/>
          <w:color w:val="222222"/>
          <w:sz w:val="24"/>
          <w:szCs w:val="24"/>
        </w:rPr>
        <w:t xml:space="preserve">, 6 month mortality ranges from 4.8% in </w:t>
      </w:r>
      <w:r w:rsidR="000B6B87">
        <w:rPr>
          <w:rFonts w:ascii="Times New Roman" w:eastAsia="Times New Roman" w:hAnsi="Times New Roman" w:cs="Times New Roman"/>
          <w:color w:val="222222"/>
          <w:sz w:val="24"/>
          <w:szCs w:val="24"/>
        </w:rPr>
        <w:t xml:space="preserve">those </w:t>
      </w:r>
      <w:r w:rsidR="00E15978" w:rsidRPr="00DD4C68">
        <w:rPr>
          <w:rFonts w:ascii="Times New Roman" w:eastAsia="Times New Roman" w:hAnsi="Times New Roman" w:cs="Times New Roman"/>
          <w:color w:val="222222"/>
          <w:sz w:val="24"/>
          <w:szCs w:val="24"/>
        </w:rPr>
        <w:t xml:space="preserve">with </w:t>
      </w:r>
      <w:r w:rsidR="00E15978">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sidR="00AD05F5" w:rsidRPr="00DD4C68">
        <w:rPr>
          <w:rFonts w:ascii="Times New Roman" w:eastAsia="Times New Roman" w:hAnsi="Times New Roman" w:cs="Times New Roman"/>
          <w:color w:val="222222"/>
          <w:sz w:val="24"/>
          <w:szCs w:val="24"/>
        </w:rPr>
        <w:t xml:space="preserve"> </w:t>
      </w:r>
      <w:r w:rsidR="00E15978">
        <w:rPr>
          <w:rFonts w:ascii="Times New Roman" w:eastAsia="Times New Roman" w:hAnsi="Times New Roman" w:cs="Times New Roman"/>
          <w:color w:val="222222"/>
          <w:sz w:val="24"/>
          <w:szCs w:val="24"/>
        </w:rPr>
        <w:t xml:space="preserve">(e.g. a left ventricular assist device) </w:t>
      </w:r>
      <w:r w:rsidR="00E15978" w:rsidRPr="00DD4C68">
        <w:rPr>
          <w:rFonts w:ascii="Times New Roman" w:eastAsia="Times New Roman" w:hAnsi="Times New Roman" w:cs="Times New Roman"/>
          <w:color w:val="222222"/>
          <w:sz w:val="24"/>
          <w:szCs w:val="24"/>
        </w:rPr>
        <w:t>complicated by infection</w:t>
      </w:r>
      <w:r w:rsidR="00E15978">
        <w:rPr>
          <w:rFonts w:ascii="Times New Roman" w:eastAsia="Times New Roman" w:hAnsi="Times New Roman" w:cs="Times New Roman"/>
          <w:color w:val="222222"/>
          <w:sz w:val="24"/>
          <w:szCs w:val="24"/>
        </w:rPr>
        <w:t>,</w:t>
      </w:r>
      <w:r w:rsidR="00E15978" w:rsidRPr="00DD4C68">
        <w:rPr>
          <w:rFonts w:ascii="Times New Roman" w:eastAsia="Times New Roman" w:hAnsi="Times New Roman" w:cs="Times New Roman"/>
          <w:color w:val="222222"/>
          <w:sz w:val="24"/>
          <w:szCs w:val="24"/>
        </w:rPr>
        <w:t xml:space="preserve"> to 35.7% in candidates supported by ECMO</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3D40E1">
        <w:rPr>
          <w:rFonts w:ascii="Times New Roman" w:eastAsia="Times New Roman" w:hAnsi="Times New Roman" w:cs="Times New Roman"/>
          <w:color w:val="222222"/>
          <w:sz w:val="24"/>
          <w:szCs w:val="24"/>
        </w:rPr>
        <w:fldChar w:fldCharType="end"/>
      </w:r>
      <w:r w:rsidR="00E15978" w:rsidRPr="00DD4C68">
        <w:rPr>
          <w:rFonts w:ascii="Times New Roman" w:eastAsia="Times New Roman" w:hAnsi="Times New Roman" w:cs="Times New Roman"/>
          <w:color w:val="222222"/>
          <w:sz w:val="24"/>
          <w:szCs w:val="24"/>
        </w:rPr>
        <w:t>.</w:t>
      </w:r>
    </w:p>
    <w:p w14:paraId="4A1A130F" w14:textId="5B0CDE5F"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xml:space="preserve"> proposed changes to the adult heart </w:t>
      </w:r>
      <w:r w:rsidR="00DD4C68" w:rsidRPr="00DD4C68">
        <w:rPr>
          <w:rFonts w:ascii="Times New Roman" w:eastAsia="Times New Roman" w:hAnsi="Times New Roman" w:cs="Times New Roman"/>
          <w:color w:val="222222"/>
          <w:sz w:val="24"/>
          <w:szCs w:val="24"/>
        </w:rPr>
        <w:lastRenderedPageBreak/>
        <w:t>allocation system to further stratify high urgency patients</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3D40E1">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In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14:paraId="6BB2CAB6" w14:textId="2FE1EC72" w:rsidR="000838AD" w:rsidRDefault="000838AD" w:rsidP="00AD05F5">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However, given the</w:t>
      </w:r>
      <w:r w:rsidR="000B6B87">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severity of illness in these patient populations, even </w:t>
      </w:r>
      <w:r w:rsidR="00545C32">
        <w:rPr>
          <w:rFonts w:ascii="Times New Roman" w:eastAsia="Times New Roman" w:hAnsi="Times New Roman" w:cs="Times New Roman"/>
          <w:color w:val="222222"/>
          <w:sz w:val="24"/>
          <w:szCs w:val="24"/>
        </w:rPr>
        <w:t>the Committee's proposal recognizes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For example,</w:t>
      </w:r>
      <w:r w:rsidR="00545C32">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w:t>
      </w:r>
      <w:r w:rsidR="00545C32">
        <w:rPr>
          <w:rFonts w:ascii="Times New Roman" w:eastAsia="Times New Roman" w:hAnsi="Times New Roman" w:cs="Times New Roman"/>
          <w:color w:val="222222"/>
          <w:sz w:val="24"/>
          <w:szCs w:val="24"/>
        </w:rPr>
        <w:t>patients undergoing ECMO support, the 6-month mortality on the waiting list is 35.7%</w:t>
      </w:r>
      <w:r w:rsidR="000B6B87">
        <w:rPr>
          <w:rFonts w:ascii="Times New Roman" w:eastAsia="Times New Roman" w:hAnsi="Times New Roman" w:cs="Times New Roman"/>
          <w:color w:val="222222"/>
          <w:sz w:val="24"/>
          <w:szCs w:val="24"/>
        </w:rPr>
        <w:t>,</w:t>
      </w:r>
      <w:r w:rsidR="00545C32">
        <w:rPr>
          <w:rFonts w:ascii="Times New Roman" w:eastAsia="Times New Roman" w:hAnsi="Times New Roman" w:cs="Times New Roman"/>
          <w:color w:val="222222"/>
          <w:sz w:val="24"/>
          <w:szCs w:val="24"/>
        </w:rPr>
        <w:t xml:space="preserve"> while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3D40E1">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3D40E1">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3D40E1">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p>
    <w:p w14:paraId="4517A3D3" w14:textId="086ADCD2" w:rsidR="00D47351" w:rsidRPr="00DD4C68"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desire to balance the needs of critically ill patients with long term outcomes </w:t>
      </w:r>
      <w:r w:rsidR="000B6B87">
        <w:rPr>
          <w:rFonts w:ascii="Times New Roman" w:hAnsi="Times New Roman" w:cs="Times New Roman"/>
          <w:sz w:val="24"/>
          <w:szCs w:val="24"/>
        </w:rPr>
        <w:t xml:space="preserve">after the receipt </w:t>
      </w:r>
      <w:r w:rsidRPr="00DD4C68">
        <w:rPr>
          <w:rFonts w:ascii="Times New Roman" w:hAnsi="Times New Roman" w:cs="Times New Roman"/>
          <w:sz w:val="24"/>
          <w:szCs w:val="24"/>
        </w:rPr>
        <w:t xml:space="preserve">of a limited resource suggest </w:t>
      </w:r>
      <w:r w:rsidR="000B6B87">
        <w:rPr>
          <w:rFonts w:ascii="Times New Roman" w:hAnsi="Times New Roman" w:cs="Times New Roman"/>
          <w:sz w:val="24"/>
          <w:szCs w:val="24"/>
        </w:rPr>
        <w:t xml:space="preserve">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545C32">
        <w:rPr>
          <w:rFonts w:ascii="Times New Roman" w:hAnsi="Times New Roman" w:cs="Times New Roman"/>
          <w:sz w:val="24"/>
          <w:szCs w:val="24"/>
        </w:rPr>
        <w:t xml:space="preserve"> </w:t>
      </w:r>
      <w:r w:rsidR="000B6B87">
        <w:rPr>
          <w:rFonts w:ascii="Times New Roman" w:hAnsi="Times New Roman" w:cs="Times New Roman"/>
          <w:sz w:val="24"/>
          <w:szCs w:val="24"/>
        </w:rPr>
        <w:t>but</w:t>
      </w:r>
      <w:r w:rsidR="000B6B87" w:rsidRPr="00DD4C68">
        <w:rPr>
          <w:rFonts w:ascii="Times New Roman" w:hAnsi="Times New Roman" w:cs="Times New Roman"/>
          <w:sz w:val="24"/>
          <w:szCs w:val="24"/>
        </w:rPr>
        <w:t xml:space="preserve"> </w:t>
      </w:r>
      <w:r w:rsidR="00D47351" w:rsidRPr="00DD4C68">
        <w:rPr>
          <w:rFonts w:ascii="Times New Roman" w:hAnsi="Times New Roman" w:cs="Times New Roman"/>
          <w:sz w:val="24"/>
          <w:szCs w:val="24"/>
        </w:rPr>
        <w:t xml:space="preserve">there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w:t>
      </w:r>
      <w:r w:rsidR="000B6B87">
        <w:rPr>
          <w:rFonts w:ascii="Times New Roman" w:hAnsi="Times New Roman" w:cs="Times New Roman"/>
          <w:sz w:val="24"/>
          <w:szCs w:val="24"/>
        </w:rPr>
        <w:t xml:space="preserve"> their</w:t>
      </w:r>
      <w:r>
        <w:rPr>
          <w:rFonts w:ascii="Times New Roman" w:hAnsi="Times New Roman" w:cs="Times New Roman"/>
          <w:sz w:val="24"/>
          <w:szCs w:val="24"/>
        </w:rPr>
        <w:t xml:space="preserve"> </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 to assess the outcomes of patients who underwent acute circulatory support prior to heart transplantation</w:t>
      </w:r>
      <w:r w:rsidR="000B6B87">
        <w:rPr>
          <w:rFonts w:ascii="Times New Roman" w:hAnsi="Times New Roman" w:cs="Times New Roman"/>
          <w:sz w:val="24"/>
          <w:szCs w:val="24"/>
        </w:rPr>
        <w:t xml:space="preserve">, </w:t>
      </w:r>
      <w:r w:rsidR="00E40B76" w:rsidRPr="00DD4C68">
        <w:rPr>
          <w:rFonts w:ascii="Times New Roman" w:hAnsi="Times New Roman" w:cs="Times New Roman"/>
          <w:sz w:val="24"/>
          <w:szCs w:val="24"/>
        </w:rPr>
        <w:t xml:space="preserve">and compare these outcomes to </w:t>
      </w:r>
      <w:r>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14:paraId="36F4AB4C" w14:textId="77777777" w:rsidR="00C41623" w:rsidRPr="00DD4C68" w:rsidRDefault="00C41623" w:rsidP="00DD4C68">
      <w:pPr>
        <w:spacing w:line="360" w:lineRule="auto"/>
        <w:rPr>
          <w:rFonts w:ascii="Times New Roman" w:hAnsi="Times New Roman" w:cs="Times New Roman"/>
          <w:b/>
          <w:sz w:val="24"/>
          <w:szCs w:val="24"/>
        </w:rPr>
      </w:pPr>
    </w:p>
    <w:p w14:paraId="635C4DB0"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14:paraId="671D32ED" w14:textId="77777777"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14:paraId="66378DB4" w14:textId="71186B5C"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w:t>
      </w:r>
      <w:r w:rsidR="000D474B">
        <w:rPr>
          <w:rFonts w:ascii="Times New Roman" w:hAnsi="Times New Roman" w:cs="Times New Roman"/>
          <w:sz w:val="24"/>
          <w:szCs w:val="24"/>
        </w:rPr>
        <w:t xml:space="preserve"> </w:t>
      </w:r>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14:paraId="7C4429E6" w14:textId="77777777"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C41623"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14:paraId="5E0851E4"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14:paraId="003A830E" w14:textId="77777777" w:rsidR="00C41623" w:rsidRPr="00DD4C6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thresholds of 0.05. </w:t>
      </w:r>
    </w:p>
    <w:p w14:paraId="5FC260CA" w14:textId="77777777" w:rsidR="00460085" w:rsidRPr="00DD4C68" w:rsidRDefault="00460085" w:rsidP="00DD4C68">
      <w:pPr>
        <w:spacing w:line="360" w:lineRule="auto"/>
        <w:rPr>
          <w:rFonts w:ascii="Times New Roman" w:hAnsi="Times New Roman" w:cs="Times New Roman"/>
          <w:b/>
          <w:sz w:val="24"/>
          <w:szCs w:val="24"/>
        </w:rPr>
      </w:pPr>
    </w:p>
    <w:p w14:paraId="3F0801C5" w14:textId="77777777"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14:paraId="3138C95F" w14:textId="77777777"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14:paraId="6A91FD14" w14:textId="77777777"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14:paraId="7DA6D19D" w14:textId="77777777" w:rsidR="00F24E5D" w:rsidRDefault="00F24E5D" w:rsidP="00DD4C68">
      <w:pPr>
        <w:pStyle w:val="NoSpacing"/>
        <w:tabs>
          <w:tab w:val="left" w:pos="1470"/>
        </w:tabs>
        <w:spacing w:line="360" w:lineRule="auto"/>
        <w:rPr>
          <w:rFonts w:ascii="Times New Roman" w:hAnsi="Times New Roman" w:cs="Times New Roman"/>
          <w:sz w:val="24"/>
          <w:szCs w:val="24"/>
        </w:rPr>
      </w:pPr>
    </w:p>
    <w:p w14:paraId="03C45CB7" w14:textId="63CED147" w:rsidR="009D2E6B" w:rsidRPr="00DD4C68" w:rsidRDefault="00F24E5D"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1D6E" w:rsidRPr="00DD4C68">
        <w:rPr>
          <w:rFonts w:ascii="Times New Roman" w:hAnsi="Times New Roman" w:cs="Times New Roman"/>
          <w:sz w:val="24"/>
          <w:szCs w:val="24"/>
        </w:rPr>
        <w:t xml:space="preserve">Between 1998 and 2011, there were </w:t>
      </w:r>
      <w:del w:id="45" w:author="David Ouyang" w:date="2017-03-23T15:22:00Z">
        <w:r w:rsidR="00871D6E" w:rsidRPr="00DD4C68" w:rsidDel="00312EE5">
          <w:rPr>
            <w:rFonts w:ascii="Times New Roman" w:hAnsi="Times New Roman" w:cs="Times New Roman"/>
            <w:sz w:val="24"/>
            <w:szCs w:val="24"/>
          </w:rPr>
          <w:delText>5,381</w:delText>
        </w:r>
      </w:del>
      <w:ins w:id="46" w:author="David Ouyang" w:date="2017-03-23T15:22:00Z">
        <w:r w:rsidR="00312EE5">
          <w:rPr>
            <w:rFonts w:ascii="Times New Roman" w:hAnsi="Times New Roman" w:cs="Times New Roman"/>
            <w:sz w:val="24"/>
            <w:szCs w:val="24"/>
          </w:rPr>
          <w:t>6,892</w:t>
        </w:r>
      </w:ins>
      <w:r w:rsidR="00871D6E" w:rsidRPr="00DD4C68">
        <w:rPr>
          <w:rFonts w:ascii="Times New Roman" w:hAnsi="Times New Roman" w:cs="Times New Roman"/>
          <w:sz w:val="24"/>
          <w:szCs w:val="24"/>
        </w:rPr>
        <w:t xml:space="preserve"> patients who underwent cardiac transplantation</w:t>
      </w:r>
      <w:r w:rsidR="00A85CAB"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del w:id="47" w:author="David Ouyang" w:date="2017-03-23T15:22:00Z">
        <w:r w:rsidR="00A85CAB" w:rsidRPr="00DD4C68" w:rsidDel="00312EE5">
          <w:rPr>
            <w:rFonts w:ascii="Times New Roman" w:hAnsi="Times New Roman" w:cs="Times New Roman"/>
            <w:sz w:val="24"/>
            <w:szCs w:val="24"/>
          </w:rPr>
          <w:delText>8</w:delText>
        </w:r>
      </w:del>
      <w:ins w:id="48" w:author="David Ouyang" w:date="2017-03-23T15:22:00Z">
        <w:r w:rsidR="00312EE5">
          <w:rPr>
            <w:rFonts w:ascii="Times New Roman" w:hAnsi="Times New Roman" w:cs="Times New Roman"/>
            <w:sz w:val="24"/>
            <w:szCs w:val="24"/>
          </w:rPr>
          <w:t>0</w:t>
        </w:r>
      </w:ins>
      <w:r w:rsidR="00A85CAB" w:rsidRPr="00DD4C68">
        <w:rPr>
          <w:rFonts w:ascii="Times New Roman" w:hAnsi="Times New Roman" w:cs="Times New Roman"/>
          <w:sz w:val="24"/>
          <w:szCs w:val="24"/>
        </w:rPr>
        <w:t>%) and white (</w:t>
      </w:r>
      <w:del w:id="49" w:author="David Ouyang" w:date="2017-03-23T15:22:00Z">
        <w:r w:rsidR="00A85CAB" w:rsidRPr="00DD4C68" w:rsidDel="00312EE5">
          <w:rPr>
            <w:rFonts w:ascii="Times New Roman" w:hAnsi="Times New Roman" w:cs="Times New Roman"/>
            <w:sz w:val="24"/>
            <w:szCs w:val="24"/>
          </w:rPr>
          <w:delText>56.7</w:delText>
        </w:r>
      </w:del>
      <w:ins w:id="50" w:author="David Ouyang" w:date="2017-03-23T15:22:00Z">
        <w:r w:rsidR="00312EE5">
          <w:rPr>
            <w:rFonts w:ascii="Times New Roman" w:hAnsi="Times New Roman" w:cs="Times New Roman"/>
            <w:sz w:val="24"/>
            <w:szCs w:val="24"/>
          </w:rPr>
          <w:t>57.0</w:t>
        </w:r>
      </w:ins>
      <w:r w:rsidR="00A85CAB" w:rsidRPr="00DD4C68">
        <w:rPr>
          <w:rFonts w:ascii="Times New Roman" w:hAnsi="Times New Roman" w:cs="Times New Roman"/>
          <w:sz w:val="24"/>
          <w:szCs w:val="24"/>
        </w:rPr>
        <w:t xml:space="preserve">%) and had a mean age of </w:t>
      </w:r>
      <w:del w:id="51" w:author="David Ouyang" w:date="2017-03-23T15:22:00Z">
        <w:r w:rsidR="00A85CAB" w:rsidRPr="00DD4C68" w:rsidDel="00312EE5">
          <w:rPr>
            <w:rFonts w:ascii="Times New Roman" w:hAnsi="Times New Roman" w:cs="Times New Roman"/>
            <w:sz w:val="24"/>
            <w:szCs w:val="24"/>
          </w:rPr>
          <w:delText>48.1</w:delText>
        </w:r>
      </w:del>
      <w:ins w:id="52" w:author="David Ouyang" w:date="2017-03-23T15:22:00Z">
        <w:r w:rsidR="00312EE5">
          <w:rPr>
            <w:rFonts w:ascii="Times New Roman" w:hAnsi="Times New Roman" w:cs="Times New Roman"/>
            <w:sz w:val="24"/>
            <w:szCs w:val="24"/>
          </w:rPr>
          <w:t>46.5</w:t>
        </w:r>
      </w:ins>
      <w:r w:rsidR="00A85CAB" w:rsidRPr="00DD4C68">
        <w:rPr>
          <w:rFonts w:ascii="Times New Roman" w:hAnsi="Times New Roman" w:cs="Times New Roman"/>
          <w:sz w:val="24"/>
          <w:szCs w:val="24"/>
        </w:rPr>
        <w:t xml:space="preserve"> </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 xml:space="preserve">(SD </w:t>
      </w:r>
      <w:del w:id="53" w:author="David Ouyang" w:date="2017-03-23T15:22:00Z">
        <w:r w:rsidR="00A85CAB" w:rsidRPr="00DD4C68" w:rsidDel="00312EE5">
          <w:rPr>
            <w:rFonts w:ascii="Times New Roman" w:hAnsi="Times New Roman" w:cs="Times New Roman"/>
            <w:sz w:val="24"/>
            <w:szCs w:val="24"/>
          </w:rPr>
          <w:delText>16.8</w:delText>
        </w:r>
      </w:del>
      <w:ins w:id="54" w:author="David Ouyang" w:date="2017-03-23T15:22:00Z">
        <w:r w:rsidR="00312EE5">
          <w:rPr>
            <w:rFonts w:ascii="Times New Roman" w:hAnsi="Times New Roman" w:cs="Times New Roman"/>
            <w:sz w:val="24"/>
            <w:szCs w:val="24"/>
          </w:rPr>
          <w:t>19.0</w:t>
        </w:r>
      </w:ins>
      <w:r w:rsidR="00A85CAB" w:rsidRPr="00DD4C68">
        <w:rPr>
          <w:rFonts w:ascii="Times New Roman" w:hAnsi="Times New Roman" w:cs="Times New Roman"/>
          <w:sz w:val="24"/>
          <w:szCs w:val="24"/>
        </w:rPr>
        <w:t>). Most patients were hospitalized at large</w:t>
      </w:r>
      <w:ins w:id="55" w:author="David Ouyang" w:date="2017-03-23T15:23:00Z">
        <w:r w:rsidR="00312EE5">
          <w:rPr>
            <w:rFonts w:ascii="Times New Roman" w:hAnsi="Times New Roman" w:cs="Times New Roman"/>
            <w:sz w:val="24"/>
            <w:szCs w:val="24"/>
          </w:rPr>
          <w:t xml:space="preserve">, </w:t>
        </w:r>
      </w:ins>
      <w:del w:id="56" w:author="David Ouyang" w:date="2017-03-23T15:23:00Z">
        <w:r w:rsidR="00A85CAB" w:rsidRPr="00DD4C68" w:rsidDel="00312EE5">
          <w:rPr>
            <w:rFonts w:ascii="Times New Roman" w:hAnsi="Times New Roman" w:cs="Times New Roman"/>
            <w:sz w:val="24"/>
            <w:szCs w:val="24"/>
          </w:rPr>
          <w:delText xml:space="preserve"> (83.8%), urban (99.8%), and</w:delText>
        </w:r>
      </w:del>
      <w:proofErr w:type="spellStart"/>
      <w:ins w:id="57" w:author="David Ouyang" w:date="2017-03-23T15:23:00Z">
        <w:r w:rsidR="00312EE5" w:rsidRPr="00DD4C68">
          <w:rPr>
            <w:rFonts w:ascii="Times New Roman" w:hAnsi="Times New Roman" w:cs="Times New Roman"/>
            <w:sz w:val="24"/>
            <w:szCs w:val="24"/>
          </w:rPr>
          <w:t>urban</w:t>
        </w:r>
        <w:proofErr w:type="gramStart"/>
        <w:r w:rsidR="00312EE5">
          <w:rPr>
            <w:rFonts w:ascii="Times New Roman" w:hAnsi="Times New Roman" w:cs="Times New Roman"/>
            <w:sz w:val="24"/>
            <w:szCs w:val="24"/>
          </w:rPr>
          <w:t>,</w:t>
        </w:r>
      </w:ins>
      <w:proofErr w:type="gramEnd"/>
      <w:del w:id="58" w:author="David Ouyang" w:date="2017-03-23T15:23:00Z">
        <w:r w:rsidR="00A85CAB" w:rsidRPr="00DD4C68" w:rsidDel="00312EE5">
          <w:rPr>
            <w:rFonts w:ascii="Times New Roman" w:hAnsi="Times New Roman" w:cs="Times New Roman"/>
            <w:sz w:val="24"/>
            <w:szCs w:val="24"/>
          </w:rPr>
          <w:delText xml:space="preserve"> </w:delText>
        </w:r>
      </w:del>
      <w:r w:rsidR="00A85CAB" w:rsidRPr="00DD4C68">
        <w:rPr>
          <w:rFonts w:ascii="Times New Roman" w:hAnsi="Times New Roman" w:cs="Times New Roman"/>
          <w:sz w:val="24"/>
          <w:szCs w:val="24"/>
        </w:rPr>
        <w:t>academic</w:t>
      </w:r>
      <w:proofErr w:type="spellEnd"/>
      <w:r w:rsidR="00A85CAB" w:rsidRPr="00DD4C68">
        <w:rPr>
          <w:rFonts w:ascii="Times New Roman" w:hAnsi="Times New Roman" w:cs="Times New Roman"/>
          <w:sz w:val="24"/>
          <w:szCs w:val="24"/>
        </w:rPr>
        <w:t xml:space="preserve"> </w:t>
      </w:r>
      <w:del w:id="59" w:author="David Ouyang" w:date="2017-03-23T15:23:00Z">
        <w:r w:rsidR="00A85CAB" w:rsidRPr="00DD4C68" w:rsidDel="00312EE5">
          <w:rPr>
            <w:rFonts w:ascii="Times New Roman" w:hAnsi="Times New Roman" w:cs="Times New Roman"/>
            <w:sz w:val="24"/>
            <w:szCs w:val="24"/>
          </w:rPr>
          <w:delText xml:space="preserve">(92.9%) </w:delText>
        </w:r>
      </w:del>
      <w:r w:rsidR="00A85CAB" w:rsidRPr="00DD4C68">
        <w:rPr>
          <w:rFonts w:ascii="Times New Roman" w:hAnsi="Times New Roman" w:cs="Times New Roman"/>
          <w:sz w:val="24"/>
          <w:szCs w:val="24"/>
        </w:rPr>
        <w:t>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Consistent with the demographics of congestive heart failure overall, patients had a high proportion of ischemic heart disease (</w:t>
      </w:r>
      <w:del w:id="60" w:author="David Ouyang" w:date="2017-03-23T15:24:00Z">
        <w:r w:rsidR="00725B9C" w:rsidDel="00312EE5">
          <w:rPr>
            <w:rFonts w:ascii="Times New Roman" w:hAnsi="Times New Roman" w:cs="Times New Roman"/>
            <w:sz w:val="24"/>
            <w:szCs w:val="24"/>
          </w:rPr>
          <w:delText>44.8</w:delText>
        </w:r>
      </w:del>
      <w:ins w:id="61" w:author="David Ouyang" w:date="2017-03-23T15:24:00Z">
        <w:r w:rsidR="00312EE5">
          <w:rPr>
            <w:rFonts w:ascii="Times New Roman" w:hAnsi="Times New Roman" w:cs="Times New Roman"/>
            <w:sz w:val="24"/>
            <w:szCs w:val="24"/>
          </w:rPr>
          <w:t>42.9</w:t>
        </w:r>
      </w:ins>
      <w:r w:rsidR="00725B9C">
        <w:rPr>
          <w:rFonts w:ascii="Times New Roman" w:hAnsi="Times New Roman" w:cs="Times New Roman"/>
          <w:sz w:val="24"/>
          <w:szCs w:val="24"/>
        </w:rPr>
        <w:t>%), hypertension (</w:t>
      </w:r>
      <w:del w:id="62" w:author="David Ouyang" w:date="2017-03-23T15:24:00Z">
        <w:r w:rsidR="00725B9C" w:rsidDel="00312EE5">
          <w:rPr>
            <w:rFonts w:ascii="Times New Roman" w:hAnsi="Times New Roman" w:cs="Times New Roman"/>
            <w:sz w:val="24"/>
            <w:szCs w:val="24"/>
          </w:rPr>
          <w:delText>28.2</w:delText>
        </w:r>
      </w:del>
      <w:ins w:id="63" w:author="David Ouyang" w:date="2017-03-23T15:24:00Z">
        <w:r w:rsidR="00312EE5">
          <w:rPr>
            <w:rFonts w:ascii="Times New Roman" w:hAnsi="Times New Roman" w:cs="Times New Roman"/>
            <w:sz w:val="24"/>
            <w:szCs w:val="24"/>
          </w:rPr>
          <w:t>29.7</w:t>
        </w:r>
      </w:ins>
      <w:r w:rsidR="00725B9C">
        <w:rPr>
          <w:rFonts w:ascii="Times New Roman" w:hAnsi="Times New Roman" w:cs="Times New Roman"/>
          <w:sz w:val="24"/>
          <w:szCs w:val="24"/>
        </w:rPr>
        <w:t>%), diabetes (19.5%), and pre-existing renal dysfunction (</w:t>
      </w:r>
      <w:del w:id="64" w:author="David Ouyang" w:date="2017-03-23T15:24:00Z">
        <w:r w:rsidR="00725B9C" w:rsidDel="00312EE5">
          <w:rPr>
            <w:rFonts w:ascii="Times New Roman" w:hAnsi="Times New Roman" w:cs="Times New Roman"/>
            <w:sz w:val="24"/>
            <w:szCs w:val="24"/>
          </w:rPr>
          <w:delText>31.9</w:delText>
        </w:r>
      </w:del>
      <w:ins w:id="65" w:author="David Ouyang" w:date="2017-03-23T15:24:00Z">
        <w:r w:rsidR="00312EE5">
          <w:rPr>
            <w:rFonts w:ascii="Times New Roman" w:hAnsi="Times New Roman" w:cs="Times New Roman"/>
            <w:sz w:val="24"/>
            <w:szCs w:val="24"/>
          </w:rPr>
          <w:t>33.2</w:t>
        </w:r>
      </w:ins>
      <w:r w:rsidR="00725B9C">
        <w:rPr>
          <w:rFonts w:ascii="Times New Roman" w:hAnsi="Times New Roman" w:cs="Times New Roman"/>
          <w:sz w:val="24"/>
          <w:szCs w:val="24"/>
        </w:rPr>
        <w:t xml:space="preserve">%).  </w:t>
      </w:r>
    </w:p>
    <w:p w14:paraId="1F258284" w14:textId="3A011B11" w:rsidR="00725B9C" w:rsidRDefault="00F24E5D"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5B9C">
        <w:rPr>
          <w:rFonts w:ascii="Times New Roman" w:hAnsi="Times New Roman" w:cs="Times New Roman"/>
          <w:sz w:val="24"/>
          <w:szCs w:val="24"/>
        </w:rPr>
        <w:t xml:space="preserve">In this cohort, </w:t>
      </w:r>
      <w:del w:id="66" w:author="David Ouyang" w:date="2017-03-23T15:24:00Z">
        <w:r w:rsidR="00725B9C" w:rsidDel="00312EE5">
          <w:rPr>
            <w:rFonts w:ascii="Times New Roman" w:hAnsi="Times New Roman" w:cs="Times New Roman"/>
            <w:sz w:val="24"/>
            <w:szCs w:val="24"/>
          </w:rPr>
          <w:delText>337</w:delText>
        </w:r>
        <w:r w:rsidDel="00312EE5">
          <w:rPr>
            <w:rFonts w:ascii="Times New Roman" w:hAnsi="Times New Roman" w:cs="Times New Roman"/>
            <w:sz w:val="24"/>
            <w:szCs w:val="24"/>
          </w:rPr>
          <w:delText xml:space="preserve"> </w:delText>
        </w:r>
      </w:del>
      <w:ins w:id="67" w:author="David Ouyang" w:date="2017-03-23T15:24:00Z">
        <w:r w:rsidR="00312EE5">
          <w:rPr>
            <w:rFonts w:ascii="Times New Roman" w:hAnsi="Times New Roman" w:cs="Times New Roman"/>
            <w:sz w:val="24"/>
            <w:szCs w:val="24"/>
          </w:rPr>
          <w:t>456</w:t>
        </w:r>
        <w:r w:rsidR="00312EE5">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w:t>
      </w:r>
      <w:del w:id="68" w:author="David Ouyang" w:date="2017-03-23T15:25:00Z">
        <w:r w:rsidR="001A63D2" w:rsidRPr="00DD4C68" w:rsidDel="00312EE5">
          <w:rPr>
            <w:rFonts w:ascii="Times New Roman" w:hAnsi="Times New Roman" w:cs="Times New Roman"/>
            <w:sz w:val="24"/>
            <w:szCs w:val="24"/>
          </w:rPr>
          <w:delText xml:space="preserve">253 </w:delText>
        </w:r>
      </w:del>
      <w:ins w:id="69" w:author="David Ouyang" w:date="2017-03-23T15:25:00Z">
        <w:r w:rsidR="00312EE5">
          <w:rPr>
            <w:rFonts w:ascii="Times New Roman" w:hAnsi="Times New Roman" w:cs="Times New Roman"/>
            <w:sz w:val="24"/>
            <w:szCs w:val="24"/>
          </w:rPr>
          <w:t>341</w:t>
        </w:r>
        <w:r w:rsidR="00312EE5" w:rsidRPr="00DD4C68">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patients had an IABP placed, </w:t>
      </w:r>
      <w:del w:id="70" w:author="David Ouyang" w:date="2017-03-23T15:25:00Z">
        <w:r w:rsidR="001A63D2" w:rsidRPr="00DD4C68" w:rsidDel="00312EE5">
          <w:rPr>
            <w:rFonts w:ascii="Times New Roman" w:hAnsi="Times New Roman" w:cs="Times New Roman"/>
            <w:sz w:val="24"/>
            <w:szCs w:val="24"/>
          </w:rPr>
          <w:delText xml:space="preserve">102 </w:delText>
        </w:r>
      </w:del>
      <w:ins w:id="71" w:author="David Ouyang" w:date="2017-03-23T15:25:00Z">
        <w:r w:rsidR="00312EE5">
          <w:rPr>
            <w:rFonts w:ascii="Times New Roman" w:hAnsi="Times New Roman" w:cs="Times New Roman"/>
            <w:sz w:val="24"/>
            <w:szCs w:val="24"/>
          </w:rPr>
          <w:t>130</w:t>
        </w:r>
        <w:r w:rsidR="00312EE5" w:rsidRPr="00DD4C68">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patients were started on ECMO, and </w:t>
      </w:r>
      <w:del w:id="72" w:author="David Ouyang" w:date="2017-03-23T15:25:00Z">
        <w:r w:rsidR="001A63D2" w:rsidRPr="00DD4C68" w:rsidDel="00312EE5">
          <w:rPr>
            <w:rFonts w:ascii="Times New Roman" w:hAnsi="Times New Roman" w:cs="Times New Roman"/>
            <w:sz w:val="24"/>
            <w:szCs w:val="24"/>
          </w:rPr>
          <w:delText xml:space="preserve">4 </w:delText>
        </w:r>
      </w:del>
      <w:ins w:id="73" w:author="David Ouyang" w:date="2017-03-23T15:25:00Z">
        <w:r w:rsidR="00312EE5">
          <w:rPr>
            <w:rFonts w:ascii="Times New Roman" w:hAnsi="Times New Roman" w:cs="Times New Roman"/>
            <w:sz w:val="24"/>
            <w:szCs w:val="24"/>
          </w:rPr>
          <w:t>21</w:t>
        </w:r>
        <w:r w:rsidR="00312EE5" w:rsidRPr="00DD4C68">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patients underwent PVAD placement. </w:t>
      </w:r>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 xml:space="preserve">For patients requiring acute circulatory support, </w:t>
      </w:r>
      <w:r w:rsidR="00565354">
        <w:rPr>
          <w:rFonts w:ascii="Times New Roman" w:hAnsi="Times New Roman" w:cs="Times New Roman"/>
          <w:sz w:val="24"/>
          <w:szCs w:val="24"/>
        </w:rPr>
        <w:lastRenderedPageBreak/>
        <w:t>there was a decreased rate of diabetes (1</w:t>
      </w:r>
      <w:ins w:id="74" w:author="David Ouyang" w:date="2017-03-23T15:25:00Z">
        <w:r w:rsidR="00312EE5">
          <w:rPr>
            <w:rFonts w:ascii="Times New Roman" w:hAnsi="Times New Roman" w:cs="Times New Roman"/>
            <w:sz w:val="24"/>
            <w:szCs w:val="24"/>
          </w:rPr>
          <w:t>5</w:t>
        </w:r>
      </w:ins>
      <w:del w:id="75" w:author="David Ouyang" w:date="2017-03-23T15:25:00Z">
        <w:r w:rsidR="00565354" w:rsidDel="00312EE5">
          <w:rPr>
            <w:rFonts w:ascii="Times New Roman" w:hAnsi="Times New Roman" w:cs="Times New Roman"/>
            <w:sz w:val="24"/>
            <w:szCs w:val="24"/>
          </w:rPr>
          <w:delText>4</w:delText>
        </w:r>
      </w:del>
      <w:r w:rsidR="00565354">
        <w:rPr>
          <w:rFonts w:ascii="Times New Roman" w:hAnsi="Times New Roman" w:cs="Times New Roman"/>
          <w:sz w:val="24"/>
          <w:szCs w:val="24"/>
        </w:rPr>
        <w:t>.</w:t>
      </w:r>
      <w:ins w:id="76" w:author="David Ouyang" w:date="2017-03-23T15:25:00Z">
        <w:r w:rsidR="00312EE5">
          <w:rPr>
            <w:rFonts w:ascii="Times New Roman" w:hAnsi="Times New Roman" w:cs="Times New Roman"/>
            <w:sz w:val="24"/>
            <w:szCs w:val="24"/>
          </w:rPr>
          <w:t>1</w:t>
        </w:r>
      </w:ins>
      <w:del w:id="77" w:author="David Ouyang" w:date="2017-03-23T15:25:00Z">
        <w:r w:rsidR="00565354" w:rsidDel="00312EE5">
          <w:rPr>
            <w:rFonts w:ascii="Times New Roman" w:hAnsi="Times New Roman" w:cs="Times New Roman"/>
            <w:sz w:val="24"/>
            <w:szCs w:val="24"/>
          </w:rPr>
          <w:delText>8</w:delText>
        </w:r>
      </w:del>
      <w:r w:rsidR="00565354">
        <w:rPr>
          <w:rFonts w:ascii="Times New Roman" w:hAnsi="Times New Roman" w:cs="Times New Roman"/>
          <w:sz w:val="24"/>
          <w:szCs w:val="24"/>
        </w:rPr>
        <w:t>% vs. 19.9%, p = 0.</w:t>
      </w:r>
      <w:del w:id="78" w:author="David Ouyang" w:date="2017-03-23T15:25:00Z">
        <w:r w:rsidR="00565354" w:rsidDel="00312EE5">
          <w:rPr>
            <w:rFonts w:ascii="Times New Roman" w:hAnsi="Times New Roman" w:cs="Times New Roman"/>
            <w:sz w:val="24"/>
            <w:szCs w:val="24"/>
          </w:rPr>
          <w:delText>03</w:delText>
        </w:r>
      </w:del>
      <w:ins w:id="79" w:author="David Ouyang" w:date="2017-03-23T15:25:00Z">
        <w:r w:rsidR="00312EE5">
          <w:rPr>
            <w:rFonts w:ascii="Times New Roman" w:hAnsi="Times New Roman" w:cs="Times New Roman"/>
            <w:sz w:val="24"/>
            <w:szCs w:val="24"/>
          </w:rPr>
          <w:t>0</w:t>
        </w:r>
        <w:r w:rsidR="00312EE5">
          <w:rPr>
            <w:rFonts w:ascii="Times New Roman" w:hAnsi="Times New Roman" w:cs="Times New Roman"/>
            <w:sz w:val="24"/>
            <w:szCs w:val="24"/>
          </w:rPr>
          <w:t>2</w:t>
        </w:r>
      </w:ins>
      <w:r w:rsidR="00565354">
        <w:rPr>
          <w:rFonts w:ascii="Times New Roman" w:hAnsi="Times New Roman" w:cs="Times New Roman"/>
          <w:sz w:val="24"/>
          <w:szCs w:val="24"/>
        </w:rPr>
        <w:t>), hypertension (</w:t>
      </w:r>
      <w:del w:id="80" w:author="David Ouyang" w:date="2017-03-23T15:25:00Z">
        <w:r w:rsidR="00565354" w:rsidDel="00312EE5">
          <w:rPr>
            <w:rFonts w:ascii="Times New Roman" w:hAnsi="Times New Roman" w:cs="Times New Roman"/>
            <w:sz w:val="24"/>
            <w:szCs w:val="24"/>
          </w:rPr>
          <w:delText>21.1</w:delText>
        </w:r>
      </w:del>
      <w:ins w:id="81" w:author="David Ouyang" w:date="2017-03-23T15:25:00Z">
        <w:r w:rsidR="00312EE5">
          <w:rPr>
            <w:rFonts w:ascii="Times New Roman" w:hAnsi="Times New Roman" w:cs="Times New Roman"/>
            <w:sz w:val="24"/>
            <w:szCs w:val="24"/>
          </w:rPr>
          <w:t>23.2</w:t>
        </w:r>
      </w:ins>
      <w:r w:rsidR="00565354">
        <w:rPr>
          <w:rFonts w:ascii="Times New Roman" w:hAnsi="Times New Roman" w:cs="Times New Roman"/>
          <w:sz w:val="24"/>
          <w:szCs w:val="24"/>
        </w:rPr>
        <w:t xml:space="preserve">% vs. </w:t>
      </w:r>
      <w:del w:id="82" w:author="David Ouyang" w:date="2017-03-23T15:25:00Z">
        <w:r w:rsidR="00565354" w:rsidDel="00312EE5">
          <w:rPr>
            <w:rFonts w:ascii="Times New Roman" w:hAnsi="Times New Roman" w:cs="Times New Roman"/>
            <w:sz w:val="24"/>
            <w:szCs w:val="24"/>
          </w:rPr>
          <w:delText>28.8</w:delText>
        </w:r>
      </w:del>
      <w:ins w:id="83" w:author="David Ouyang" w:date="2017-03-23T15:25:00Z">
        <w:r w:rsidR="00312EE5">
          <w:rPr>
            <w:rFonts w:ascii="Times New Roman" w:hAnsi="Times New Roman" w:cs="Times New Roman"/>
            <w:sz w:val="24"/>
            <w:szCs w:val="24"/>
          </w:rPr>
          <w:t>30.2</w:t>
        </w:r>
      </w:ins>
      <w:r w:rsidR="00565354">
        <w:rPr>
          <w:rFonts w:ascii="Times New Roman" w:hAnsi="Times New Roman" w:cs="Times New Roman"/>
          <w:sz w:val="24"/>
          <w:szCs w:val="24"/>
        </w:rPr>
        <w:t>%, p = 0.00</w:t>
      </w:r>
      <w:ins w:id="84" w:author="David Ouyang" w:date="2017-03-23T15:25:00Z">
        <w:r w:rsidR="00312EE5">
          <w:rPr>
            <w:rFonts w:ascii="Times New Roman" w:hAnsi="Times New Roman" w:cs="Times New Roman"/>
            <w:sz w:val="24"/>
            <w:szCs w:val="24"/>
          </w:rPr>
          <w:t>2</w:t>
        </w:r>
      </w:ins>
      <w:del w:id="85" w:author="David Ouyang" w:date="2017-03-23T15:25:00Z">
        <w:r w:rsidR="00565354" w:rsidDel="00312EE5">
          <w:rPr>
            <w:rFonts w:ascii="Times New Roman" w:hAnsi="Times New Roman" w:cs="Times New Roman"/>
            <w:sz w:val="24"/>
            <w:szCs w:val="24"/>
          </w:rPr>
          <w:delText>3</w:delText>
        </w:r>
      </w:del>
      <w:r w:rsidR="00565354">
        <w:rPr>
          <w:rFonts w:ascii="Times New Roman" w:hAnsi="Times New Roman" w:cs="Times New Roman"/>
          <w:sz w:val="24"/>
          <w:szCs w:val="24"/>
        </w:rPr>
        <w:t>), and preexisting renal dysfunction (</w:t>
      </w:r>
      <w:del w:id="86" w:author="David Ouyang" w:date="2017-03-23T15:26:00Z">
        <w:r w:rsidR="00565354" w:rsidDel="00312EE5">
          <w:rPr>
            <w:rFonts w:ascii="Times New Roman" w:hAnsi="Times New Roman" w:cs="Times New Roman"/>
            <w:sz w:val="24"/>
            <w:szCs w:val="24"/>
          </w:rPr>
          <w:delText>22.2</w:delText>
        </w:r>
      </w:del>
      <w:ins w:id="87" w:author="David Ouyang" w:date="2017-03-23T15:26:00Z">
        <w:r w:rsidR="00312EE5">
          <w:rPr>
            <w:rFonts w:ascii="Times New Roman" w:hAnsi="Times New Roman" w:cs="Times New Roman"/>
            <w:sz w:val="24"/>
            <w:szCs w:val="24"/>
          </w:rPr>
          <w:t>26.1</w:t>
        </w:r>
      </w:ins>
      <w:r w:rsidR="00565354">
        <w:rPr>
          <w:rFonts w:ascii="Times New Roman" w:hAnsi="Times New Roman" w:cs="Times New Roman"/>
          <w:sz w:val="24"/>
          <w:szCs w:val="24"/>
        </w:rPr>
        <w:t xml:space="preserve">% vs. </w:t>
      </w:r>
      <w:del w:id="88" w:author="David Ouyang" w:date="2017-03-23T15:26:00Z">
        <w:r w:rsidR="00565354" w:rsidDel="00312EE5">
          <w:rPr>
            <w:rFonts w:ascii="Times New Roman" w:hAnsi="Times New Roman" w:cs="Times New Roman"/>
            <w:sz w:val="24"/>
            <w:szCs w:val="24"/>
          </w:rPr>
          <w:delText>32.7</w:delText>
        </w:r>
      </w:del>
      <w:ins w:id="89" w:author="David Ouyang" w:date="2017-03-23T15:26:00Z">
        <w:r w:rsidR="00312EE5">
          <w:rPr>
            <w:rFonts w:ascii="Times New Roman" w:hAnsi="Times New Roman" w:cs="Times New Roman"/>
            <w:sz w:val="24"/>
            <w:szCs w:val="24"/>
          </w:rPr>
          <w:t>33.7</w:t>
        </w:r>
      </w:ins>
      <w:r w:rsidR="00565354">
        <w:rPr>
          <w:rFonts w:ascii="Times New Roman" w:hAnsi="Times New Roman" w:cs="Times New Roman"/>
          <w:sz w:val="24"/>
          <w:szCs w:val="24"/>
        </w:rPr>
        <w:t xml:space="preserve">%, p </w:t>
      </w:r>
      <w:ins w:id="90" w:author="David Ouyang" w:date="2017-03-23T15:26:00Z">
        <w:r w:rsidR="00312EE5">
          <w:rPr>
            <w:rFonts w:ascii="Times New Roman" w:hAnsi="Times New Roman" w:cs="Times New Roman"/>
            <w:sz w:val="24"/>
            <w:szCs w:val="24"/>
          </w:rPr>
          <w:t>=</w:t>
        </w:r>
      </w:ins>
      <w:del w:id="91" w:author="David Ouyang" w:date="2017-03-23T15:26:00Z">
        <w:r w:rsidR="00565354" w:rsidDel="00312EE5">
          <w:rPr>
            <w:rFonts w:ascii="Times New Roman" w:hAnsi="Times New Roman" w:cs="Times New Roman"/>
            <w:sz w:val="24"/>
            <w:szCs w:val="24"/>
          </w:rPr>
          <w:delText>&lt;</w:delText>
        </w:r>
      </w:del>
      <w:r w:rsidR="00565354">
        <w:rPr>
          <w:rFonts w:ascii="Times New Roman" w:hAnsi="Times New Roman" w:cs="Times New Roman"/>
          <w:sz w:val="24"/>
          <w:szCs w:val="24"/>
        </w:rPr>
        <w:t xml:space="preserve"> 0.001), however similar rates of ischemic heart disease, peripheral vascular disease, obesity, and history of smoking. </w:t>
      </w:r>
    </w:p>
    <w:p w14:paraId="5B51A4DB" w14:textId="1DEF4D10" w:rsidR="000D474B" w:rsidRDefault="000D474B" w:rsidP="00DD4C68">
      <w:pPr>
        <w:pStyle w:val="NoSpacing"/>
        <w:tabs>
          <w:tab w:val="left" w:pos="1470"/>
        </w:tabs>
        <w:spacing w:line="360" w:lineRule="auto"/>
        <w:rPr>
          <w:rFonts w:ascii="Times New Roman" w:hAnsi="Times New Roman" w:cs="Times New Roman"/>
          <w:sz w:val="24"/>
          <w:szCs w:val="24"/>
        </w:rPr>
      </w:pPr>
    </w:p>
    <w:p w14:paraId="006C1FA1" w14:textId="53E927BA"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14:paraId="3CA3944E" w14:textId="77777777" w:rsidR="000D474B" w:rsidRDefault="000D474B" w:rsidP="00DD4C68">
      <w:pPr>
        <w:pStyle w:val="NoSpacing"/>
        <w:tabs>
          <w:tab w:val="left" w:pos="1470"/>
        </w:tabs>
        <w:spacing w:line="360" w:lineRule="auto"/>
        <w:rPr>
          <w:rFonts w:ascii="Times New Roman" w:hAnsi="Times New Roman" w:cs="Times New Roman"/>
          <w:sz w:val="24"/>
          <w:szCs w:val="24"/>
        </w:rPr>
      </w:pPr>
    </w:p>
    <w:p w14:paraId="7D0CD7F8" w14:textId="75102FBD" w:rsidR="00871D6E" w:rsidRDefault="00565354"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3949">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(69</w:t>
      </w:r>
      <w:ins w:id="92" w:author="David Ouyang" w:date="2017-03-23T15:26:00Z">
        <w:r w:rsidR="00312EE5">
          <w:rPr>
            <w:rFonts w:ascii="Times New Roman" w:hAnsi="Times New Roman" w:cs="Times New Roman"/>
            <w:sz w:val="24"/>
            <w:szCs w:val="24"/>
          </w:rPr>
          <w:t>.7</w:t>
        </w:r>
      </w:ins>
      <w:del w:id="93" w:author="David Ouyang" w:date="2017-03-23T15:26:00Z">
        <w:r w:rsidR="00C37DD6" w:rsidRPr="00DD4C68" w:rsidDel="00312EE5">
          <w:rPr>
            <w:rFonts w:ascii="Times New Roman" w:hAnsi="Times New Roman" w:cs="Times New Roman"/>
            <w:sz w:val="24"/>
            <w:szCs w:val="24"/>
          </w:rPr>
          <w:delText>.2</w:delText>
        </w:r>
      </w:del>
      <w:r w:rsidR="00C37DD6" w:rsidRPr="00DD4C68">
        <w:rPr>
          <w:rFonts w:ascii="Times New Roman" w:hAnsi="Times New Roman" w:cs="Times New Roman"/>
          <w:sz w:val="24"/>
          <w:szCs w:val="24"/>
        </w:rPr>
        <w:t xml:space="preserve"> vs. </w:t>
      </w:r>
      <w:del w:id="94" w:author="David Ouyang" w:date="2017-03-23T15:26:00Z">
        <w:r w:rsidR="00C37DD6" w:rsidRPr="00DD4C68" w:rsidDel="00312EE5">
          <w:rPr>
            <w:rFonts w:ascii="Times New Roman" w:hAnsi="Times New Roman" w:cs="Times New Roman"/>
            <w:sz w:val="24"/>
            <w:szCs w:val="24"/>
          </w:rPr>
          <w:delText>40.9</w:delText>
        </w:r>
      </w:del>
      <w:ins w:id="95" w:author="David Ouyang" w:date="2017-03-23T15:26:00Z">
        <w:r w:rsidR="00312EE5">
          <w:rPr>
            <w:rFonts w:ascii="Times New Roman" w:hAnsi="Times New Roman" w:cs="Times New Roman"/>
            <w:sz w:val="24"/>
            <w:szCs w:val="24"/>
          </w:rPr>
          <w:t>41.3</w:t>
        </w:r>
      </w:ins>
      <w:r w:rsidR="00C37DD6" w:rsidRPr="00DD4C68">
        <w:rPr>
          <w:rFonts w:ascii="Times New Roman" w:hAnsi="Times New Roman" w:cs="Times New Roman"/>
          <w:sz w:val="24"/>
          <w:szCs w:val="24"/>
        </w:rPr>
        <w:t xml:space="preserve"> days, p &lt; 0.001) and</w:t>
      </w:r>
      <w:ins w:id="96" w:author="David Ouyang" w:date="2017-03-23T15:26:00Z">
        <w:r w:rsidR="00312EE5">
          <w:rPr>
            <w:rFonts w:ascii="Times New Roman" w:hAnsi="Times New Roman" w:cs="Times New Roman"/>
            <w:sz w:val="24"/>
            <w:szCs w:val="24"/>
          </w:rPr>
          <w:t xml:space="preserve"> trended towards</w:t>
        </w:r>
      </w:ins>
      <w:r w:rsidR="00C37DD6" w:rsidRPr="00DD4C68">
        <w:rPr>
          <w:rFonts w:ascii="Times New Roman" w:hAnsi="Times New Roman" w:cs="Times New Roman"/>
          <w:sz w:val="24"/>
          <w:szCs w:val="24"/>
        </w:rPr>
        <w:t xml:space="preserve"> increased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del w:id="97" w:author="David Ouyang" w:date="2017-03-23T15:26:00Z">
        <w:r w:rsidR="00E41436" w:rsidDel="00312EE5">
          <w:rPr>
            <w:rFonts w:ascii="Times New Roman" w:hAnsi="Times New Roman" w:cs="Times New Roman"/>
            <w:sz w:val="24"/>
            <w:szCs w:val="24"/>
          </w:rPr>
          <w:delText>10.1</w:delText>
        </w:r>
      </w:del>
      <w:ins w:id="98" w:author="David Ouyang" w:date="2017-03-23T15:26:00Z">
        <w:r w:rsidR="00312EE5">
          <w:rPr>
            <w:rFonts w:ascii="Times New Roman" w:hAnsi="Times New Roman" w:cs="Times New Roman"/>
            <w:sz w:val="24"/>
            <w:szCs w:val="24"/>
          </w:rPr>
          <w:t>8.6</w:t>
        </w:r>
      </w:ins>
      <w:r w:rsidR="00C37DD6" w:rsidRPr="00DD4C68">
        <w:rPr>
          <w:rFonts w:ascii="Times New Roman" w:hAnsi="Times New Roman" w:cs="Times New Roman"/>
          <w:sz w:val="24"/>
          <w:szCs w:val="24"/>
        </w:rPr>
        <w:t>% vs. 6.</w:t>
      </w:r>
      <w:del w:id="99" w:author="David Ouyang" w:date="2017-03-23T15:26:00Z">
        <w:r w:rsidR="00C37DD6" w:rsidRPr="00DD4C68" w:rsidDel="00312EE5">
          <w:rPr>
            <w:rFonts w:ascii="Times New Roman" w:hAnsi="Times New Roman" w:cs="Times New Roman"/>
            <w:sz w:val="24"/>
            <w:szCs w:val="24"/>
          </w:rPr>
          <w:delText>3</w:delText>
        </w:r>
      </w:del>
      <w:ins w:id="100" w:author="David Ouyang" w:date="2017-03-23T15:26:00Z">
        <w:r w:rsidR="00312EE5">
          <w:rPr>
            <w:rFonts w:ascii="Times New Roman" w:hAnsi="Times New Roman" w:cs="Times New Roman"/>
            <w:sz w:val="24"/>
            <w:szCs w:val="24"/>
          </w:rPr>
          <w:t>2</w:t>
        </w:r>
      </w:ins>
      <w:r w:rsidR="00C37DD6" w:rsidRPr="00DD4C68">
        <w:rPr>
          <w:rFonts w:ascii="Times New Roman" w:hAnsi="Times New Roman" w:cs="Times New Roman"/>
          <w:sz w:val="24"/>
          <w:szCs w:val="24"/>
        </w:rPr>
        <w:t>%, p = 0.</w:t>
      </w:r>
      <w:del w:id="101" w:author="David Ouyang" w:date="2017-03-23T15:26:00Z">
        <w:r w:rsidR="00C37DD6" w:rsidRPr="00DD4C68" w:rsidDel="00312EE5">
          <w:rPr>
            <w:rFonts w:ascii="Times New Roman" w:hAnsi="Times New Roman" w:cs="Times New Roman"/>
            <w:sz w:val="24"/>
            <w:szCs w:val="24"/>
          </w:rPr>
          <w:delText>0</w:delText>
        </w:r>
        <w:r w:rsidR="00E41436" w:rsidDel="00312EE5">
          <w:rPr>
            <w:rFonts w:ascii="Times New Roman" w:hAnsi="Times New Roman" w:cs="Times New Roman"/>
            <w:sz w:val="24"/>
            <w:szCs w:val="24"/>
          </w:rPr>
          <w:delText>09</w:delText>
        </w:r>
      </w:del>
      <w:ins w:id="102" w:author="David Ouyang" w:date="2017-03-23T15:26:00Z">
        <w:r w:rsidR="00312EE5" w:rsidRPr="00DD4C68">
          <w:rPr>
            <w:rFonts w:ascii="Times New Roman" w:hAnsi="Times New Roman" w:cs="Times New Roman"/>
            <w:sz w:val="24"/>
            <w:szCs w:val="24"/>
          </w:rPr>
          <w:t>0</w:t>
        </w:r>
        <w:r w:rsidR="00312EE5">
          <w:rPr>
            <w:rFonts w:ascii="Times New Roman" w:hAnsi="Times New Roman" w:cs="Times New Roman"/>
            <w:sz w:val="24"/>
            <w:szCs w:val="24"/>
          </w:rPr>
          <w:t>62</w:t>
        </w:r>
      </w:ins>
      <w:r w:rsidR="00C37DD6" w:rsidRPr="00DD4C68">
        <w:rPr>
          <w:rFonts w:ascii="Times New Roman" w:hAnsi="Times New Roman" w:cs="Times New Roman"/>
          <w:sz w:val="24"/>
          <w:szCs w:val="24"/>
        </w:rPr>
        <w:t xml:space="preserve">). </w:t>
      </w:r>
      <w:ins w:id="103" w:author="David Ouyang" w:date="2017-03-23T15:27:00Z">
        <w:r w:rsidR="00312EE5">
          <w:rPr>
            <w:rFonts w:ascii="Times New Roman" w:hAnsi="Times New Roman" w:cs="Times New Roman"/>
            <w:sz w:val="24"/>
            <w:szCs w:val="24"/>
          </w:rPr>
          <w:t>The difference in in-hospital mortality decreased for both patients who required acute circulatory support (p &lt; 0.001</w:t>
        </w:r>
      </w:ins>
      <w:ins w:id="104" w:author="David Ouyang" w:date="2017-03-23T15:28:00Z">
        <w:r w:rsidR="00312EE5">
          <w:rPr>
            <w:rFonts w:ascii="Times New Roman" w:hAnsi="Times New Roman" w:cs="Times New Roman"/>
            <w:sz w:val="24"/>
            <w:szCs w:val="24"/>
          </w:rPr>
          <w:t xml:space="preserve"> for trend</w:t>
        </w:r>
      </w:ins>
      <w:ins w:id="105" w:author="David Ouyang" w:date="2017-03-23T15:27:00Z">
        <w:r w:rsidR="00312EE5">
          <w:rPr>
            <w:rFonts w:ascii="Times New Roman" w:hAnsi="Times New Roman" w:cs="Times New Roman"/>
            <w:sz w:val="24"/>
            <w:szCs w:val="24"/>
          </w:rPr>
          <w:t xml:space="preserve">) as well as </w:t>
        </w:r>
      </w:ins>
      <w:ins w:id="106" w:author="David Ouyang" w:date="2017-03-23T15:28:00Z">
        <w:r w:rsidR="00312EE5">
          <w:rPr>
            <w:rFonts w:ascii="Times New Roman" w:hAnsi="Times New Roman" w:cs="Times New Roman"/>
            <w:sz w:val="24"/>
            <w:szCs w:val="24"/>
          </w:rPr>
          <w:t xml:space="preserve">patients who did not require acute circulatory support (p = 0.012 for trend), however the decline in mortality was more pronounced in patients who </w:t>
        </w:r>
      </w:ins>
      <w:ins w:id="107" w:author="David Ouyang" w:date="2017-03-23T15:29:00Z">
        <w:r w:rsidR="00312EE5">
          <w:rPr>
            <w:rFonts w:ascii="Times New Roman" w:hAnsi="Times New Roman" w:cs="Times New Roman"/>
            <w:sz w:val="24"/>
            <w:szCs w:val="24"/>
          </w:rPr>
          <w:t>required acute circulatory support (Figure 1).</w:t>
        </w:r>
      </w:ins>
      <w:ins w:id="108" w:author="David Ouyang" w:date="2017-03-23T15:28:00Z">
        <w:r w:rsidR="00312EE5">
          <w:rPr>
            <w:rFonts w:ascii="Times New Roman" w:hAnsi="Times New Roman" w:cs="Times New Roman"/>
            <w:sz w:val="24"/>
            <w:szCs w:val="24"/>
          </w:rPr>
          <w:t xml:space="preserve"> </w:t>
        </w:r>
      </w:ins>
      <w:r w:rsidR="009B687C">
        <w:rPr>
          <w:rFonts w:ascii="Times New Roman" w:hAnsi="Times New Roman" w:cs="Times New Roman"/>
          <w:sz w:val="24"/>
          <w:szCs w:val="24"/>
        </w:rPr>
        <w:t>In-hospital complications were more common in patients who required acute circulatory support, with an increased risk of acute renal failure (</w:t>
      </w:r>
      <w:del w:id="109" w:author="David Ouyang" w:date="2017-03-23T15:29:00Z">
        <w:r w:rsidR="009B687C" w:rsidDel="00312EE5">
          <w:rPr>
            <w:rFonts w:ascii="Times New Roman" w:hAnsi="Times New Roman" w:cs="Times New Roman"/>
            <w:sz w:val="24"/>
            <w:szCs w:val="24"/>
          </w:rPr>
          <w:delText>49.9</w:delText>
        </w:r>
      </w:del>
      <w:ins w:id="110" w:author="David Ouyang" w:date="2017-03-23T15:29:00Z">
        <w:r w:rsidR="00312EE5">
          <w:rPr>
            <w:rFonts w:ascii="Times New Roman" w:hAnsi="Times New Roman" w:cs="Times New Roman"/>
            <w:sz w:val="24"/>
            <w:szCs w:val="24"/>
          </w:rPr>
          <w:t>55.5</w:t>
        </w:r>
      </w:ins>
      <w:r w:rsidR="009B687C">
        <w:rPr>
          <w:rFonts w:ascii="Times New Roman" w:hAnsi="Times New Roman" w:cs="Times New Roman"/>
          <w:sz w:val="24"/>
          <w:szCs w:val="24"/>
        </w:rPr>
        <w:t xml:space="preserve">% vs. </w:t>
      </w:r>
      <w:del w:id="111" w:author="David Ouyang" w:date="2017-03-23T15:29:00Z">
        <w:r w:rsidR="009B687C" w:rsidDel="00312EE5">
          <w:rPr>
            <w:rFonts w:ascii="Times New Roman" w:hAnsi="Times New Roman" w:cs="Times New Roman"/>
            <w:sz w:val="24"/>
            <w:szCs w:val="24"/>
          </w:rPr>
          <w:delText>32.2</w:delText>
        </w:r>
      </w:del>
      <w:ins w:id="112" w:author="David Ouyang" w:date="2017-03-23T15:29:00Z">
        <w:r w:rsidR="00312EE5">
          <w:rPr>
            <w:rFonts w:ascii="Times New Roman" w:hAnsi="Times New Roman" w:cs="Times New Roman"/>
            <w:sz w:val="24"/>
            <w:szCs w:val="24"/>
          </w:rPr>
          <w:t>36.0</w:t>
        </w:r>
      </w:ins>
      <w:r w:rsidR="009B687C">
        <w:rPr>
          <w:rFonts w:ascii="Times New Roman" w:hAnsi="Times New Roman" w:cs="Times New Roman"/>
          <w:sz w:val="24"/>
          <w:szCs w:val="24"/>
        </w:rPr>
        <w:t>%, p &lt; 0.001), acute liver failure (</w:t>
      </w:r>
      <w:del w:id="113" w:author="David Ouyang" w:date="2017-03-23T15:29:00Z">
        <w:r w:rsidR="009B687C" w:rsidDel="00312EE5">
          <w:rPr>
            <w:rFonts w:ascii="Times New Roman" w:hAnsi="Times New Roman" w:cs="Times New Roman"/>
            <w:sz w:val="24"/>
            <w:szCs w:val="24"/>
          </w:rPr>
          <w:delText>9.2</w:delText>
        </w:r>
      </w:del>
      <w:ins w:id="114" w:author="David Ouyang" w:date="2017-03-23T15:29:00Z">
        <w:r w:rsidR="00312EE5">
          <w:rPr>
            <w:rFonts w:ascii="Times New Roman" w:hAnsi="Times New Roman" w:cs="Times New Roman"/>
            <w:sz w:val="24"/>
            <w:szCs w:val="24"/>
          </w:rPr>
          <w:t>11.6</w:t>
        </w:r>
      </w:ins>
      <w:r w:rsidR="009B687C">
        <w:rPr>
          <w:rFonts w:ascii="Times New Roman" w:hAnsi="Times New Roman" w:cs="Times New Roman"/>
          <w:sz w:val="24"/>
          <w:szCs w:val="24"/>
        </w:rPr>
        <w:t xml:space="preserve">% vs. </w:t>
      </w:r>
      <w:del w:id="115" w:author="David Ouyang" w:date="2017-03-23T15:29:00Z">
        <w:r w:rsidR="009B687C" w:rsidDel="00312EE5">
          <w:rPr>
            <w:rFonts w:ascii="Times New Roman" w:hAnsi="Times New Roman" w:cs="Times New Roman"/>
            <w:sz w:val="24"/>
            <w:szCs w:val="24"/>
          </w:rPr>
          <w:delText>2.5</w:delText>
        </w:r>
      </w:del>
      <w:ins w:id="116" w:author="David Ouyang" w:date="2017-03-23T15:29:00Z">
        <w:r w:rsidR="00312EE5">
          <w:rPr>
            <w:rFonts w:ascii="Times New Roman" w:hAnsi="Times New Roman" w:cs="Times New Roman"/>
            <w:sz w:val="24"/>
            <w:szCs w:val="24"/>
          </w:rPr>
          <w:t>3.1</w:t>
        </w:r>
      </w:ins>
      <w:r w:rsidR="009B687C">
        <w:rPr>
          <w:rFonts w:ascii="Times New Roman" w:hAnsi="Times New Roman" w:cs="Times New Roman"/>
          <w:sz w:val="24"/>
          <w:szCs w:val="24"/>
        </w:rPr>
        <w:t>%, p &lt; 0.001), acute respiratory failure (</w:t>
      </w:r>
      <w:del w:id="117" w:author="David Ouyang" w:date="2017-03-23T15:29:00Z">
        <w:r w:rsidR="009B687C" w:rsidDel="00312EE5">
          <w:rPr>
            <w:rFonts w:ascii="Times New Roman" w:hAnsi="Times New Roman" w:cs="Times New Roman"/>
            <w:sz w:val="24"/>
            <w:szCs w:val="24"/>
          </w:rPr>
          <w:delText>28.8</w:delText>
        </w:r>
      </w:del>
      <w:ins w:id="118" w:author="David Ouyang" w:date="2017-03-23T15:29:00Z">
        <w:r w:rsidR="00312EE5">
          <w:rPr>
            <w:rFonts w:ascii="Times New Roman" w:hAnsi="Times New Roman" w:cs="Times New Roman"/>
            <w:sz w:val="24"/>
            <w:szCs w:val="24"/>
          </w:rPr>
          <w:t>27.</w:t>
        </w:r>
      </w:ins>
      <w:ins w:id="119" w:author="David Ouyang" w:date="2017-03-23T15:30:00Z">
        <w:r w:rsidR="00312EE5">
          <w:rPr>
            <w:rFonts w:ascii="Times New Roman" w:hAnsi="Times New Roman" w:cs="Times New Roman"/>
            <w:sz w:val="24"/>
            <w:szCs w:val="24"/>
          </w:rPr>
          <w:t>4</w:t>
        </w:r>
      </w:ins>
      <w:r w:rsidR="009B687C">
        <w:rPr>
          <w:rFonts w:ascii="Times New Roman" w:hAnsi="Times New Roman" w:cs="Times New Roman"/>
          <w:sz w:val="24"/>
          <w:szCs w:val="24"/>
        </w:rPr>
        <w:t xml:space="preserve">% vs. </w:t>
      </w:r>
      <w:del w:id="120" w:author="David Ouyang" w:date="2017-03-23T15:30:00Z">
        <w:r w:rsidR="009B687C" w:rsidDel="00312EE5">
          <w:rPr>
            <w:rFonts w:ascii="Times New Roman" w:hAnsi="Times New Roman" w:cs="Times New Roman"/>
            <w:sz w:val="24"/>
            <w:szCs w:val="24"/>
          </w:rPr>
          <w:delText>9.4</w:delText>
        </w:r>
      </w:del>
      <w:ins w:id="121" w:author="David Ouyang" w:date="2017-03-23T15:30:00Z">
        <w:r w:rsidR="00312EE5">
          <w:rPr>
            <w:rFonts w:ascii="Times New Roman" w:hAnsi="Times New Roman" w:cs="Times New Roman"/>
            <w:sz w:val="24"/>
            <w:szCs w:val="24"/>
          </w:rPr>
          <w:t>10.2</w:t>
        </w:r>
      </w:ins>
      <w:r w:rsidR="009B687C">
        <w:rPr>
          <w:rFonts w:ascii="Times New Roman" w:hAnsi="Times New Roman" w:cs="Times New Roman"/>
          <w:sz w:val="24"/>
          <w:szCs w:val="24"/>
        </w:rPr>
        <w:t>%, p &lt; 0.001) as well as bleeding complications (</w:t>
      </w:r>
      <w:del w:id="122" w:author="David Ouyang" w:date="2017-03-23T15:30:00Z">
        <w:r w:rsidR="009B687C" w:rsidDel="00312EE5">
          <w:rPr>
            <w:rFonts w:ascii="Times New Roman" w:hAnsi="Times New Roman" w:cs="Times New Roman"/>
            <w:sz w:val="24"/>
            <w:szCs w:val="24"/>
          </w:rPr>
          <w:delText>34.7</w:delText>
        </w:r>
      </w:del>
      <w:ins w:id="123" w:author="David Ouyang" w:date="2017-03-23T15:30:00Z">
        <w:r w:rsidR="00312EE5">
          <w:rPr>
            <w:rFonts w:ascii="Times New Roman" w:hAnsi="Times New Roman" w:cs="Times New Roman"/>
            <w:sz w:val="24"/>
            <w:szCs w:val="24"/>
          </w:rPr>
          <w:t>31.8</w:t>
        </w:r>
      </w:ins>
      <w:r w:rsidR="009B687C">
        <w:rPr>
          <w:rFonts w:ascii="Times New Roman" w:hAnsi="Times New Roman" w:cs="Times New Roman"/>
          <w:sz w:val="24"/>
          <w:szCs w:val="24"/>
        </w:rPr>
        <w:t>% vs. 18.</w:t>
      </w:r>
      <w:del w:id="124" w:author="David Ouyang" w:date="2017-03-23T15:30:00Z">
        <w:r w:rsidR="009B687C" w:rsidDel="00312EE5">
          <w:rPr>
            <w:rFonts w:ascii="Times New Roman" w:hAnsi="Times New Roman" w:cs="Times New Roman"/>
            <w:sz w:val="24"/>
            <w:szCs w:val="24"/>
          </w:rPr>
          <w:delText>6</w:delText>
        </w:r>
      </w:del>
      <w:ins w:id="125" w:author="David Ouyang" w:date="2017-03-23T15:30:00Z">
        <w:r w:rsidR="00312EE5">
          <w:rPr>
            <w:rFonts w:ascii="Times New Roman" w:hAnsi="Times New Roman" w:cs="Times New Roman"/>
            <w:sz w:val="24"/>
            <w:szCs w:val="24"/>
          </w:rPr>
          <w:t>3</w:t>
        </w:r>
      </w:ins>
      <w:r w:rsidR="009B687C">
        <w:rPr>
          <w:rFonts w:ascii="Times New Roman" w:hAnsi="Times New Roman" w:cs="Times New Roman"/>
          <w:sz w:val="24"/>
          <w:szCs w:val="24"/>
        </w:rPr>
        <w:t>%, p &lt; 0.001), surgical complications requiring reoperation (</w:t>
      </w:r>
      <w:del w:id="126" w:author="David Ouyang" w:date="2017-03-23T15:30:00Z">
        <w:r w:rsidR="009B687C" w:rsidDel="00312EE5">
          <w:rPr>
            <w:rFonts w:ascii="Times New Roman" w:hAnsi="Times New Roman" w:cs="Times New Roman"/>
            <w:sz w:val="24"/>
            <w:szCs w:val="24"/>
          </w:rPr>
          <w:delText>26.7</w:delText>
        </w:r>
      </w:del>
      <w:ins w:id="127" w:author="David Ouyang" w:date="2017-03-23T15:30:00Z">
        <w:r w:rsidR="00312EE5">
          <w:rPr>
            <w:rFonts w:ascii="Times New Roman" w:hAnsi="Times New Roman" w:cs="Times New Roman"/>
            <w:sz w:val="24"/>
            <w:szCs w:val="24"/>
          </w:rPr>
          <w:t>28.3</w:t>
        </w:r>
      </w:ins>
      <w:r w:rsidR="009B687C">
        <w:rPr>
          <w:rFonts w:ascii="Times New Roman" w:hAnsi="Times New Roman" w:cs="Times New Roman"/>
          <w:sz w:val="24"/>
          <w:szCs w:val="24"/>
        </w:rPr>
        <w:t xml:space="preserve">% vs. </w:t>
      </w:r>
      <w:del w:id="128" w:author="David Ouyang" w:date="2017-03-23T15:30:00Z">
        <w:r w:rsidR="009B687C" w:rsidDel="00312EE5">
          <w:rPr>
            <w:rFonts w:ascii="Times New Roman" w:hAnsi="Times New Roman" w:cs="Times New Roman"/>
            <w:sz w:val="24"/>
            <w:szCs w:val="24"/>
          </w:rPr>
          <w:delText>13.7</w:delText>
        </w:r>
      </w:del>
      <w:ins w:id="129" w:author="David Ouyang" w:date="2017-03-23T15:30:00Z">
        <w:r w:rsidR="00312EE5">
          <w:rPr>
            <w:rFonts w:ascii="Times New Roman" w:hAnsi="Times New Roman" w:cs="Times New Roman"/>
            <w:sz w:val="24"/>
            <w:szCs w:val="24"/>
          </w:rPr>
          <w:t>15.4</w:t>
        </w:r>
      </w:ins>
      <w:r w:rsidR="009B687C">
        <w:rPr>
          <w:rFonts w:ascii="Times New Roman" w:hAnsi="Times New Roman" w:cs="Times New Roman"/>
          <w:sz w:val="24"/>
          <w:szCs w:val="24"/>
        </w:rPr>
        <w:t xml:space="preserve">%, p &lt; 0.001), </w:t>
      </w:r>
      <w:r w:rsidR="00BE24D7">
        <w:rPr>
          <w:rFonts w:ascii="Times New Roman" w:hAnsi="Times New Roman" w:cs="Times New Roman"/>
          <w:sz w:val="24"/>
          <w:szCs w:val="24"/>
        </w:rPr>
        <w:t>and sepsis (</w:t>
      </w:r>
      <w:del w:id="130" w:author="David Ouyang" w:date="2017-03-23T15:30:00Z">
        <w:r w:rsidR="00BE24D7" w:rsidDel="00312EE5">
          <w:rPr>
            <w:rFonts w:ascii="Times New Roman" w:hAnsi="Times New Roman" w:cs="Times New Roman"/>
            <w:sz w:val="24"/>
            <w:szCs w:val="24"/>
          </w:rPr>
          <w:delText>9.8</w:delText>
        </w:r>
      </w:del>
      <w:ins w:id="131"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132" w:author="David Ouyang" w:date="2017-03-23T15:30:00Z">
        <w:r w:rsidR="00BE24D7" w:rsidDel="00312EE5">
          <w:rPr>
            <w:rFonts w:ascii="Times New Roman" w:hAnsi="Times New Roman" w:cs="Times New Roman"/>
            <w:sz w:val="24"/>
            <w:szCs w:val="24"/>
          </w:rPr>
          <w:delText>4.0</w:delText>
        </w:r>
      </w:del>
      <w:ins w:id="133"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p>
    <w:p w14:paraId="27BC3C64" w14:textId="69CD547D" w:rsidR="000D474B" w:rsidRPr="00DD4C68" w:rsidRDefault="000D474B"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70C63303" w14:textId="77777777"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14:paraId="7E9FE5E8" w14:textId="77777777"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14:paraId="5744042B" w14:textId="77777777"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14:paraId="6760CE72" w14:textId="4F86A2FE" w:rsidR="00E07A0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 xml:space="preserve">transplant patients identified in the National Inpatient Sample, we discovered an increasing trend over time for the use of acute circulatory support prior to heart transplantation. </w:t>
      </w:r>
      <w:r w:rsidR="00E36827">
        <w:rPr>
          <w:rFonts w:ascii="Times New Roman" w:hAnsi="Times New Roman" w:cs="Times New Roman"/>
          <w:sz w:val="24"/>
          <w:szCs w:val="24"/>
        </w:rPr>
        <w:t xml:space="preserve">From 17 cases per year between 1998 to 1990 to an average of </w:t>
      </w:r>
      <w:del w:id="134" w:author="David Ouyang" w:date="2017-03-23T15:30:00Z">
        <w:r w:rsidR="00E36827" w:rsidDel="00312EE5">
          <w:rPr>
            <w:rFonts w:ascii="Times New Roman" w:hAnsi="Times New Roman" w:cs="Times New Roman"/>
            <w:sz w:val="24"/>
            <w:szCs w:val="24"/>
          </w:rPr>
          <w:delText xml:space="preserve">33 </w:delText>
        </w:r>
      </w:del>
      <w:ins w:id="135" w:author="David Ouyang" w:date="2017-03-23T15:30:00Z">
        <w:r w:rsidR="00312EE5">
          <w:rPr>
            <w:rFonts w:ascii="Times New Roman" w:hAnsi="Times New Roman" w:cs="Times New Roman"/>
            <w:sz w:val="24"/>
            <w:szCs w:val="24"/>
          </w:rPr>
          <w:t>40</w:t>
        </w:r>
        <w:r w:rsidR="00312EE5">
          <w:rPr>
            <w:rFonts w:ascii="Times New Roman" w:hAnsi="Times New Roman" w:cs="Times New Roman"/>
            <w:sz w:val="24"/>
            <w:szCs w:val="24"/>
          </w:rPr>
          <w:t xml:space="preserve"> </w:t>
        </w:r>
      </w:ins>
      <w:r w:rsidR="00E36827">
        <w:rPr>
          <w:rFonts w:ascii="Times New Roman" w:hAnsi="Times New Roman" w:cs="Times New Roman"/>
          <w:sz w:val="24"/>
          <w:szCs w:val="24"/>
        </w:rPr>
        <w:t xml:space="preserve">cases per year </w:t>
      </w:r>
      <w:proofErr w:type="gramStart"/>
      <w:r w:rsidR="00E36827">
        <w:rPr>
          <w:rFonts w:ascii="Times New Roman" w:hAnsi="Times New Roman" w:cs="Times New Roman"/>
          <w:sz w:val="24"/>
          <w:szCs w:val="24"/>
        </w:rPr>
        <w:t xml:space="preserve">between </w:t>
      </w:r>
      <w:del w:id="136" w:author="David Ouyang" w:date="2017-03-23T15:30:00Z">
        <w:r w:rsidR="00E36827" w:rsidDel="00312EE5">
          <w:rPr>
            <w:rFonts w:ascii="Times New Roman" w:hAnsi="Times New Roman" w:cs="Times New Roman"/>
            <w:sz w:val="24"/>
            <w:szCs w:val="24"/>
          </w:rPr>
          <w:delText xml:space="preserve">2009 </w:delText>
        </w:r>
      </w:del>
      <w:ins w:id="137" w:author="David Ouyang" w:date="2017-03-23T15:30:00Z">
        <w:r w:rsidR="00312EE5">
          <w:rPr>
            <w:rFonts w:ascii="Times New Roman" w:hAnsi="Times New Roman" w:cs="Times New Roman"/>
            <w:sz w:val="24"/>
            <w:szCs w:val="24"/>
          </w:rPr>
          <w:t>20</w:t>
        </w:r>
        <w:r w:rsidR="00312EE5">
          <w:rPr>
            <w:rFonts w:ascii="Times New Roman" w:hAnsi="Times New Roman" w:cs="Times New Roman"/>
            <w:sz w:val="24"/>
            <w:szCs w:val="24"/>
          </w:rPr>
          <w:t>12</w:t>
        </w:r>
        <w:r w:rsidR="00312EE5">
          <w:rPr>
            <w:rFonts w:ascii="Times New Roman" w:hAnsi="Times New Roman" w:cs="Times New Roman"/>
            <w:sz w:val="24"/>
            <w:szCs w:val="24"/>
          </w:rPr>
          <w:t xml:space="preserve"> </w:t>
        </w:r>
      </w:ins>
      <w:r w:rsidR="00E36827">
        <w:rPr>
          <w:rFonts w:ascii="Times New Roman" w:hAnsi="Times New Roman" w:cs="Times New Roman"/>
          <w:sz w:val="24"/>
          <w:szCs w:val="24"/>
        </w:rPr>
        <w:t>to</w:t>
      </w:r>
      <w:r w:rsidR="00E36827" w:rsidRPr="00DD4C68">
        <w:rPr>
          <w:rFonts w:ascii="Times New Roman" w:hAnsi="Times New Roman" w:cs="Times New Roman"/>
          <w:sz w:val="24"/>
          <w:szCs w:val="24"/>
        </w:rPr>
        <w:t xml:space="preserve"> </w:t>
      </w:r>
      <w:del w:id="138" w:author="David Ouyang" w:date="2017-03-23T15:30:00Z">
        <w:r w:rsidR="00E36827" w:rsidRPr="00DD4C68" w:rsidDel="00312EE5">
          <w:rPr>
            <w:rFonts w:ascii="Times New Roman" w:hAnsi="Times New Roman" w:cs="Times New Roman"/>
            <w:sz w:val="24"/>
            <w:szCs w:val="24"/>
          </w:rPr>
          <w:delText>2011</w:delText>
        </w:r>
      </w:del>
      <w:ins w:id="139"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w:t>
      </w:r>
      <w:proofErr w:type="gramEnd"/>
      <w:r w:rsidR="00E36827">
        <w:rPr>
          <w:rFonts w:ascii="Times New Roman" w:hAnsi="Times New Roman" w:cs="Times New Roman"/>
          <w:sz w:val="24"/>
          <w:szCs w:val="24"/>
        </w:rPr>
        <w:t xml:space="preserve"> the rate of acute circulatory support prior to transplant has </w:t>
      </w:r>
      <w:del w:id="140" w:author="David Ouyang" w:date="2017-03-23T15:30:00Z">
        <w:r w:rsidR="00E36827" w:rsidDel="00312EE5">
          <w:rPr>
            <w:rFonts w:ascii="Times New Roman" w:hAnsi="Times New Roman" w:cs="Times New Roman"/>
            <w:sz w:val="24"/>
            <w:szCs w:val="24"/>
          </w:rPr>
          <w:delText xml:space="preserve">almost </w:delText>
        </w:r>
      </w:del>
      <w:ins w:id="141" w:author="David Ouyang" w:date="2017-03-23T15:30:00Z">
        <w:r w:rsidR="00312EE5">
          <w:rPr>
            <w:rFonts w:ascii="Times New Roman" w:hAnsi="Times New Roman" w:cs="Times New Roman"/>
            <w:sz w:val="24"/>
            <w:szCs w:val="24"/>
          </w:rPr>
          <w:t>more than</w:t>
        </w:r>
        <w:r w:rsidR="00312EE5">
          <w:rPr>
            <w:rFonts w:ascii="Times New Roman" w:hAnsi="Times New Roman" w:cs="Times New Roman"/>
            <w:sz w:val="24"/>
            <w:szCs w:val="24"/>
          </w:rPr>
          <w:t xml:space="preserve"> </w:t>
        </w:r>
      </w:ins>
      <w:r w:rsidR="00E36827">
        <w:rPr>
          <w:rFonts w:ascii="Times New Roman" w:hAnsi="Times New Roman" w:cs="Times New Roman"/>
          <w:sz w:val="24"/>
          <w:szCs w:val="24"/>
        </w:rPr>
        <w:t>doubled. As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 xml:space="preserve">and pre-existing renal </w:t>
      </w:r>
      <w:r w:rsidR="00AB5430">
        <w:rPr>
          <w:rFonts w:ascii="Times New Roman" w:hAnsi="Times New Roman" w:cs="Times New Roman"/>
          <w:sz w:val="24"/>
          <w:szCs w:val="24"/>
        </w:rPr>
        <w:lastRenderedPageBreak/>
        <w:t>disease</w:t>
      </w:r>
      <w:r w:rsidR="000D474B">
        <w:rPr>
          <w:rFonts w:ascii="Times New Roman" w:hAnsi="Times New Roman" w:cs="Times New Roman"/>
          <w:sz w:val="24"/>
          <w:szCs w:val="24"/>
        </w:rPr>
        <w:t>. Despite this</w:t>
      </w:r>
      <w:r w:rsidR="003D40E1">
        <w:rPr>
          <w:rFonts w:ascii="Times New Roman" w:hAnsi="Times New Roman" w:cs="Times New Roman"/>
          <w:sz w:val="24"/>
          <w:szCs w:val="24"/>
        </w:rPr>
        <w:t>, they</w:t>
      </w:r>
      <w:r w:rsidR="000D474B">
        <w:rPr>
          <w:rFonts w:ascii="Times New Roman" w:hAnsi="Times New Roman" w:cs="Times New Roman"/>
          <w:sz w:val="24"/>
          <w:szCs w:val="24"/>
        </w:rPr>
        <w:t xml:space="preserve"> </w:t>
      </w:r>
      <w:r w:rsidR="00AB5430">
        <w:rPr>
          <w:rFonts w:ascii="Times New Roman" w:hAnsi="Times New Roman" w:cs="Times New Roman"/>
          <w:sz w:val="24"/>
          <w:szCs w:val="24"/>
        </w:rPr>
        <w:t xml:space="preserve">had increased in-hospital mortality, increased length of stays, and a higher proportion of a variety of post-transplant complications. </w:t>
      </w:r>
    </w:p>
    <w:p w14:paraId="18F43FC7" w14:textId="7E366611"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Already we see over the last twenty years that more patients required acute circulatory support prior to transplant. This could shift the overall transplant candidate population towards sicker patients prior to transplantation and lead to longer wait times for other patients on the transplant list. </w:t>
      </w:r>
      <w:ins w:id="142" w:author="David Ouyang" w:date="2017-03-23T15:31:00Z">
        <w:r w:rsidR="00312EE5">
          <w:rPr>
            <w:rFonts w:ascii="Times New Roman" w:hAnsi="Times New Roman" w:cs="Times New Roman"/>
            <w:sz w:val="24"/>
            <w:szCs w:val="24"/>
          </w:rPr>
          <w:t>Additionally, the question of when patients are “too sick” also depends on the state of the art in transplantation and has changed over time. As the in-hospita</w:t>
        </w:r>
      </w:ins>
      <w:ins w:id="143" w:author="David Ouyang" w:date="2017-03-23T15:32:00Z">
        <w:r w:rsidR="00312EE5">
          <w:rPr>
            <w:rFonts w:ascii="Times New Roman" w:hAnsi="Times New Roman" w:cs="Times New Roman"/>
            <w:sz w:val="24"/>
            <w:szCs w:val="24"/>
          </w:rPr>
          <w:t xml:space="preserve">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ins>
      <w:ins w:id="144" w:author="David Ouyang" w:date="2017-03-23T15:34:00Z">
        <w:r w:rsidR="00900EE7">
          <w:rPr>
            <w:rFonts w:ascii="Times New Roman" w:hAnsi="Times New Roman" w:cs="Times New Roman"/>
            <w:sz w:val="24"/>
            <w:szCs w:val="24"/>
          </w:rPr>
          <w:t>converges with the mortality rate of</w:t>
        </w:r>
      </w:ins>
      <w:ins w:id="145" w:author="David Ouyang" w:date="2017-03-23T15:32:00Z">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 xml:space="preserve">y support, advances in </w:t>
        </w:r>
      </w:ins>
      <w:ins w:id="146" w:author="David Ouyang" w:date="2017-03-23T15:33:00Z">
        <w:r w:rsidR="00900EE7">
          <w:rPr>
            <w:rFonts w:ascii="Times New Roman" w:hAnsi="Times New Roman" w:cs="Times New Roman"/>
            <w:sz w:val="24"/>
            <w:szCs w:val="24"/>
          </w:rPr>
          <w:t xml:space="preserve">circulatory support </w:t>
        </w:r>
      </w:ins>
      <w:ins w:id="147" w:author="David Ouyang" w:date="2017-03-23T15:34:00Z">
        <w:r w:rsidR="00900EE7">
          <w:rPr>
            <w:rFonts w:ascii="Times New Roman" w:hAnsi="Times New Roman" w:cs="Times New Roman"/>
            <w:sz w:val="24"/>
            <w:szCs w:val="24"/>
          </w:rPr>
          <w:t>might allow patients to overcome critical cardiac failure.</w:t>
        </w:r>
      </w:ins>
      <w:ins w:id="148" w:author="David Ouyang" w:date="2017-03-23T15:35:00Z">
        <w:r w:rsidR="00900EE7">
          <w:rPr>
            <w:rFonts w:ascii="Times New Roman" w:hAnsi="Times New Roman" w:cs="Times New Roman"/>
            <w:sz w:val="24"/>
            <w:szCs w:val="24"/>
          </w:rPr>
          <w:t xml:space="preserve"> </w:t>
        </w:r>
      </w:ins>
      <w:ins w:id="149" w:author="David Ouyang" w:date="2017-03-23T15:34:00Z">
        <w:r w:rsidR="00900EE7">
          <w:rPr>
            <w:rFonts w:ascii="Times New Roman" w:hAnsi="Times New Roman" w:cs="Times New Roman"/>
            <w:sz w:val="24"/>
            <w:szCs w:val="24"/>
          </w:rPr>
          <w:t xml:space="preserve"> </w:t>
        </w:r>
      </w:ins>
    </w:p>
    <w:p w14:paraId="07DCC9AD" w14:textId="3BB42C89"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limitations to our study based on the design of the NIS. We are not able to explicitly determine to priority of the patients in our cohort nor the time on the transplant waiting list, however given the use of acute circulatory support, </w:t>
      </w:r>
      <w:proofErr w:type="gramStart"/>
      <w:r>
        <w:rPr>
          <w:rFonts w:ascii="Times New Roman" w:hAnsi="Times New Roman" w:cs="Times New Roman"/>
          <w:sz w:val="24"/>
          <w:szCs w:val="24"/>
        </w:rPr>
        <w:t>we can</w:t>
      </w:r>
      <w:proofErr w:type="gramEnd"/>
      <w:r>
        <w:rPr>
          <w:rFonts w:ascii="Times New Roman" w:hAnsi="Times New Roman" w:cs="Times New Roman"/>
          <w:sz w:val="24"/>
          <w:szCs w:val="24"/>
        </w:rPr>
        <w:t xml:space="preserve"> confidently assume that patients were status 1A prior to transplantation. The NIS only lists same hospitalization complications and mortality, and does not have information of post-hospital follow-up. However, with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 xml:space="preserve">of 10.1% for patients requiring acute circulatory support, </w:t>
      </w:r>
      <w:r w:rsidR="00FF414B">
        <w:rPr>
          <w:rFonts w:ascii="Times New Roman" w:hAnsi="Times New Roman" w:cs="Times New Roman"/>
          <w:sz w:val="24"/>
          <w:szCs w:val="24"/>
        </w:rPr>
        <w:t>the mortality rate already exceeds the overall 1year mortality of some large academic transplant centers</w:t>
      </w:r>
      <w:r w:rsidR="003D40E1">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3D40E1">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4,5</w:t>
      </w:r>
      <w:r w:rsidR="003D40E1">
        <w:rPr>
          <w:rFonts w:ascii="Times New Roman" w:hAnsi="Times New Roman" w:cs="Times New Roman"/>
          <w:sz w:val="24"/>
          <w:szCs w:val="24"/>
        </w:rPr>
        <w:fldChar w:fldCharType="end"/>
      </w:r>
      <w:r w:rsidR="00FF414B">
        <w:rPr>
          <w:rFonts w:ascii="Times New Roman" w:hAnsi="Times New Roman" w:cs="Times New Roman"/>
          <w:sz w:val="24"/>
          <w:szCs w:val="24"/>
        </w:rPr>
        <w:t xml:space="preserve">. 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post-hospitalization course. </w:t>
      </w:r>
    </w:p>
    <w:p w14:paraId="3C31B8A8" w14:textId="5B38E0F5"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5A85D175" w14:textId="77777777" w:rsidR="00FF414B" w:rsidRPr="00F24E5D" w:rsidRDefault="00FF414B" w:rsidP="00FF414B">
      <w:pPr>
        <w:spacing w:line="360" w:lineRule="auto"/>
        <w:rPr>
          <w:rFonts w:ascii="Times New Roman" w:hAnsi="Times New Roman" w:cs="Times New Roman"/>
          <w:sz w:val="24"/>
          <w:szCs w:val="24"/>
        </w:rPr>
      </w:pPr>
    </w:p>
    <w:p w14:paraId="5AC159D5" w14:textId="77777777"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14:paraId="46A02289" w14:textId="77777777"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859B9AA" w14:textId="77777777"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14:paraId="753464B4" w14:textId="77777777" w:rsidR="00C41623" w:rsidRDefault="00C41623" w:rsidP="00DD4C68">
      <w:pPr>
        <w:spacing w:line="360" w:lineRule="auto"/>
        <w:rPr>
          <w:rFonts w:ascii="Times New Roman" w:hAnsi="Times New Roman" w:cs="Times New Roman"/>
          <w:sz w:val="24"/>
          <w:szCs w:val="24"/>
        </w:rPr>
      </w:pPr>
    </w:p>
    <w:p w14:paraId="76084533" w14:textId="77777777" w:rsidR="00DD4C68" w:rsidRDefault="00DD4C68" w:rsidP="00DD4C68">
      <w:pPr>
        <w:spacing w:line="360" w:lineRule="auto"/>
        <w:rPr>
          <w:rFonts w:ascii="Times New Roman" w:hAnsi="Times New Roman" w:cs="Times New Roman"/>
          <w:sz w:val="24"/>
          <w:szCs w:val="24"/>
        </w:rPr>
      </w:pPr>
    </w:p>
    <w:p w14:paraId="3653A073" w14:textId="77777777" w:rsidR="00DD4C68" w:rsidRDefault="00DD4C68" w:rsidP="00DD4C68">
      <w:pPr>
        <w:spacing w:line="360" w:lineRule="auto"/>
        <w:rPr>
          <w:rFonts w:ascii="Times New Roman" w:hAnsi="Times New Roman" w:cs="Times New Roman"/>
          <w:sz w:val="24"/>
          <w:szCs w:val="24"/>
        </w:rPr>
      </w:pPr>
    </w:p>
    <w:p w14:paraId="413F3D69" w14:textId="77777777" w:rsidR="00DD4C68" w:rsidRDefault="00DD4C68" w:rsidP="00DD4C68">
      <w:pPr>
        <w:spacing w:line="360" w:lineRule="auto"/>
        <w:rPr>
          <w:rFonts w:ascii="Times New Roman" w:hAnsi="Times New Roman" w:cs="Times New Roman"/>
          <w:sz w:val="24"/>
          <w:szCs w:val="24"/>
        </w:rPr>
      </w:pPr>
    </w:p>
    <w:p w14:paraId="3223B29F" w14:textId="77777777" w:rsidR="00DD4C68" w:rsidRDefault="00DD4C68" w:rsidP="00DD4C68">
      <w:pPr>
        <w:spacing w:line="360" w:lineRule="auto"/>
        <w:rPr>
          <w:rFonts w:ascii="Times New Roman" w:hAnsi="Times New Roman" w:cs="Times New Roman"/>
          <w:sz w:val="24"/>
          <w:szCs w:val="24"/>
        </w:rPr>
      </w:pPr>
    </w:p>
    <w:p w14:paraId="1E88508F" w14:textId="77777777" w:rsidR="00DD4C68" w:rsidRDefault="00DD4C68" w:rsidP="00DD4C68">
      <w:pPr>
        <w:spacing w:line="360" w:lineRule="auto"/>
        <w:rPr>
          <w:rFonts w:ascii="Times New Roman" w:hAnsi="Times New Roman" w:cs="Times New Roman"/>
          <w:sz w:val="24"/>
          <w:szCs w:val="24"/>
        </w:rPr>
      </w:pPr>
    </w:p>
    <w:p w14:paraId="6E874CC5" w14:textId="77777777" w:rsidR="00DD4C68" w:rsidRDefault="00DD4C68" w:rsidP="00DD4C68">
      <w:pPr>
        <w:spacing w:line="360" w:lineRule="auto"/>
        <w:rPr>
          <w:rFonts w:ascii="Times New Roman" w:hAnsi="Times New Roman" w:cs="Times New Roman"/>
          <w:sz w:val="24"/>
          <w:szCs w:val="24"/>
        </w:rPr>
      </w:pPr>
    </w:p>
    <w:p w14:paraId="57992510" w14:textId="77777777" w:rsidR="00DD4C68" w:rsidRDefault="00DD4C68" w:rsidP="00DD4C68">
      <w:pPr>
        <w:spacing w:line="360" w:lineRule="auto"/>
        <w:rPr>
          <w:rFonts w:ascii="Times New Roman" w:hAnsi="Times New Roman" w:cs="Times New Roman"/>
          <w:sz w:val="24"/>
          <w:szCs w:val="24"/>
        </w:rPr>
      </w:pPr>
    </w:p>
    <w:p w14:paraId="57CF47D5" w14:textId="77777777" w:rsidR="002C7572" w:rsidRDefault="002C7572" w:rsidP="00DD4C68">
      <w:pPr>
        <w:spacing w:line="360" w:lineRule="auto"/>
        <w:rPr>
          <w:rFonts w:ascii="Times New Roman" w:hAnsi="Times New Roman" w:cs="Times New Roman"/>
          <w:color w:val="252525"/>
          <w:sz w:val="24"/>
          <w:szCs w:val="24"/>
          <w:shd w:val="clear" w:color="auto" w:fill="FFFFFF"/>
        </w:rPr>
      </w:pPr>
    </w:p>
    <w:p w14:paraId="46038A99" w14:textId="65546197"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 xml:space="preserve">Figure 1: Time </w:t>
      </w:r>
      <w:del w:id="150" w:author="David Ouyang" w:date="2017-03-23T12:21:00Z">
        <w:r w:rsidDel="008B7181">
          <w:rPr>
            <w:rFonts w:ascii="Times New Roman" w:hAnsi="Times New Roman" w:cs="Times New Roman"/>
            <w:color w:val="252525"/>
            <w:sz w:val="24"/>
            <w:szCs w:val="24"/>
            <w:shd w:val="clear" w:color="auto" w:fill="FFFFFF"/>
          </w:rPr>
          <w:delText xml:space="preserve">Trend </w:delText>
        </w:r>
      </w:del>
      <w:ins w:id="151" w:author="David Ouyang" w:date="2017-03-23T12:21:00Z">
        <w:r w:rsidR="008B7181">
          <w:rPr>
            <w:rFonts w:ascii="Times New Roman" w:hAnsi="Times New Roman" w:cs="Times New Roman"/>
            <w:color w:val="252525"/>
            <w:sz w:val="24"/>
            <w:szCs w:val="24"/>
            <w:shd w:val="clear" w:color="auto" w:fill="FFFFFF"/>
          </w:rPr>
          <w:t>t</w:t>
        </w:r>
        <w:r w:rsidR="008B7181">
          <w:rPr>
            <w:rFonts w:ascii="Times New Roman" w:hAnsi="Times New Roman" w:cs="Times New Roman"/>
            <w:color w:val="252525"/>
            <w:sz w:val="24"/>
            <w:szCs w:val="24"/>
            <w:shd w:val="clear" w:color="auto" w:fill="FFFFFF"/>
          </w:rPr>
          <w:t xml:space="preserve">rend </w:t>
        </w:r>
      </w:ins>
      <w:r>
        <w:rPr>
          <w:rFonts w:ascii="Times New Roman" w:hAnsi="Times New Roman" w:cs="Times New Roman"/>
          <w:color w:val="252525"/>
          <w:sz w:val="24"/>
          <w:szCs w:val="24"/>
          <w:shd w:val="clear" w:color="auto" w:fill="FFFFFF"/>
        </w:rPr>
        <w:t xml:space="preserve">of </w:t>
      </w:r>
      <w:ins w:id="152" w:author="David Ouyang" w:date="2017-03-23T12:21:00Z">
        <w:r w:rsidR="008B7181">
          <w:rPr>
            <w:rFonts w:ascii="Times New Roman" w:hAnsi="Times New Roman" w:cs="Times New Roman"/>
            <w:color w:val="252525"/>
            <w:sz w:val="24"/>
            <w:szCs w:val="24"/>
            <w:shd w:val="clear" w:color="auto" w:fill="FFFFFF"/>
          </w:rPr>
          <w:t xml:space="preserve">mortality by presence of </w:t>
        </w:r>
      </w:ins>
      <w:r>
        <w:rPr>
          <w:rFonts w:ascii="Times New Roman" w:hAnsi="Times New Roman" w:cs="Times New Roman"/>
          <w:color w:val="252525"/>
          <w:sz w:val="24"/>
          <w:szCs w:val="24"/>
          <w:shd w:val="clear" w:color="auto" w:fill="FFFFFF"/>
        </w:rPr>
        <w:t>acute circulatory support prior to transplantation</w:t>
      </w:r>
    </w:p>
    <w:p w14:paraId="10E8EFB8" w14:textId="29A9A4BE" w:rsidR="005A5749" w:rsidRPr="00DD4C68" w:rsidRDefault="005A5749" w:rsidP="00DD4C68">
      <w:pPr>
        <w:spacing w:line="360" w:lineRule="auto"/>
        <w:rPr>
          <w:rFonts w:ascii="Times New Roman" w:hAnsi="Times New Roman" w:cs="Times New Roman"/>
          <w:sz w:val="24"/>
          <w:szCs w:val="24"/>
        </w:rPr>
      </w:pPr>
    </w:p>
    <w:p w14:paraId="53411B0B" w14:textId="77777777" w:rsidR="002B6C7B" w:rsidRDefault="002B6C7B" w:rsidP="00DD4C68">
      <w:pPr>
        <w:spacing w:line="360" w:lineRule="auto"/>
        <w:rPr>
          <w:rFonts w:ascii="Times New Roman" w:hAnsi="Times New Roman" w:cs="Times New Roman"/>
          <w:sz w:val="24"/>
          <w:szCs w:val="24"/>
        </w:rPr>
      </w:pPr>
    </w:p>
    <w:p w14:paraId="03B74D7E" w14:textId="2841A89F" w:rsidR="00C92564" w:rsidRDefault="008B7181" w:rsidP="00DD4C68">
      <w:pPr>
        <w:spacing w:line="360" w:lineRule="auto"/>
        <w:rPr>
          <w:rFonts w:ascii="Times New Roman" w:hAnsi="Times New Roman" w:cs="Times New Roman"/>
          <w:sz w:val="24"/>
          <w:szCs w:val="24"/>
        </w:rPr>
      </w:pPr>
      <w:ins w:id="153" w:author="David Ouyang" w:date="2017-03-23T12:20:00Z">
        <w:r>
          <w:rPr>
            <w:noProof/>
          </w:rPr>
          <w:lastRenderedPageBreak/>
          <w:drawing>
            <wp:inline distT="0" distB="0" distL="0" distR="0" wp14:anchorId="79EEA9E9" wp14:editId="7A111DA4">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0565"/>
                      </a:xfrm>
                      <a:prstGeom prst="rect">
                        <a:avLst/>
                      </a:prstGeom>
                    </pic:spPr>
                  </pic:pic>
                </a:graphicData>
              </a:graphic>
            </wp:inline>
          </w:drawing>
        </w:r>
      </w:ins>
    </w:p>
    <w:p w14:paraId="2A247BBE" w14:textId="77777777" w:rsidR="002C7572" w:rsidRDefault="002C7572" w:rsidP="00DD4C68">
      <w:pPr>
        <w:spacing w:line="360" w:lineRule="auto"/>
        <w:rPr>
          <w:rFonts w:ascii="Times New Roman" w:hAnsi="Times New Roman" w:cs="Times New Roman"/>
          <w:sz w:val="24"/>
          <w:szCs w:val="24"/>
        </w:rPr>
      </w:pPr>
    </w:p>
    <w:p w14:paraId="54ABFEDD" w14:textId="77777777" w:rsidR="00D40CC2" w:rsidRDefault="00D40CC2" w:rsidP="00DD4C68">
      <w:pPr>
        <w:spacing w:line="360" w:lineRule="auto"/>
        <w:rPr>
          <w:rFonts w:ascii="Times New Roman" w:hAnsi="Times New Roman" w:cs="Times New Roman"/>
          <w:sz w:val="24"/>
          <w:szCs w:val="24"/>
        </w:rPr>
      </w:pPr>
    </w:p>
    <w:p w14:paraId="655D5221" w14:textId="77777777" w:rsidR="00D40CC2" w:rsidRDefault="00D40CC2" w:rsidP="00DD4C68">
      <w:pPr>
        <w:spacing w:line="360" w:lineRule="auto"/>
        <w:rPr>
          <w:rFonts w:ascii="Times New Roman" w:hAnsi="Times New Roman" w:cs="Times New Roman"/>
          <w:sz w:val="24"/>
          <w:szCs w:val="24"/>
        </w:rPr>
      </w:pPr>
    </w:p>
    <w:p w14:paraId="4824A0C4" w14:textId="77777777" w:rsidR="00D40CC2" w:rsidRDefault="00D40CC2" w:rsidP="00DD4C68">
      <w:pPr>
        <w:spacing w:line="360" w:lineRule="auto"/>
        <w:rPr>
          <w:rFonts w:ascii="Times New Roman" w:hAnsi="Times New Roman" w:cs="Times New Roman"/>
          <w:sz w:val="24"/>
          <w:szCs w:val="24"/>
        </w:rPr>
      </w:pPr>
    </w:p>
    <w:p w14:paraId="403864CE" w14:textId="77777777"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14:paraId="4E80185D" w14:textId="63F7BC69" w:rsidR="00F24E5D" w:rsidRDefault="00F24E5D" w:rsidP="00DD4C68">
      <w:pPr>
        <w:spacing w:line="360" w:lineRule="auto"/>
        <w:rPr>
          <w:rFonts w:ascii="Times New Roman" w:hAnsi="Times New Roman" w:cs="Times New Roman"/>
          <w:sz w:val="24"/>
          <w:szCs w:val="24"/>
        </w:rPr>
      </w:pPr>
    </w:p>
    <w:p w14:paraId="23338659" w14:textId="77777777" w:rsidR="00F24E5D" w:rsidRDefault="00F24E5D" w:rsidP="00DD4C68">
      <w:pPr>
        <w:spacing w:line="360" w:lineRule="auto"/>
        <w:rPr>
          <w:rFonts w:ascii="Times New Roman" w:hAnsi="Times New Roman" w:cs="Times New Roman"/>
          <w:sz w:val="24"/>
          <w:szCs w:val="24"/>
        </w:rPr>
      </w:pPr>
    </w:p>
    <w:p w14:paraId="45E170DD" w14:textId="77777777" w:rsidR="003D40E1" w:rsidRDefault="003D40E1" w:rsidP="00DD4C68">
      <w:pPr>
        <w:spacing w:line="360" w:lineRule="auto"/>
        <w:rPr>
          <w:rFonts w:ascii="Times New Roman" w:hAnsi="Times New Roman" w:cs="Times New Roman"/>
          <w:sz w:val="24"/>
          <w:szCs w:val="24"/>
        </w:rPr>
      </w:pPr>
    </w:p>
    <w:p w14:paraId="410E90D3" w14:textId="77777777" w:rsidR="003D40E1" w:rsidRDefault="003D40E1" w:rsidP="00DD4C68">
      <w:pPr>
        <w:spacing w:line="360" w:lineRule="auto"/>
        <w:rPr>
          <w:rFonts w:ascii="Times New Roman" w:hAnsi="Times New Roman" w:cs="Times New Roman"/>
          <w:sz w:val="24"/>
          <w:szCs w:val="24"/>
        </w:rPr>
      </w:pPr>
    </w:p>
    <w:p w14:paraId="585BF0EB" w14:textId="77777777" w:rsidR="003D40E1" w:rsidRDefault="003D40E1" w:rsidP="00DD4C68">
      <w:pPr>
        <w:spacing w:line="360" w:lineRule="auto"/>
        <w:rPr>
          <w:rFonts w:ascii="Times New Roman" w:hAnsi="Times New Roman" w:cs="Times New Roman"/>
          <w:sz w:val="24"/>
          <w:szCs w:val="24"/>
        </w:rPr>
      </w:pPr>
    </w:p>
    <w:p w14:paraId="0AB5C0A7" w14:textId="77777777"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p w14:paraId="79AC829B" w14:textId="77777777" w:rsidR="00C92564" w:rsidRDefault="00C92564" w:rsidP="00DD4C68">
      <w:pPr>
        <w:spacing w:line="360" w:lineRule="auto"/>
        <w:rPr>
          <w:rFonts w:ascii="Times New Roman" w:hAnsi="Times New Roman" w:cs="Times New Roman"/>
          <w:sz w:val="24"/>
          <w:szCs w:val="24"/>
        </w:rPr>
      </w:pPr>
    </w:p>
    <w:p w14:paraId="6A1B807F" w14:textId="79FAE656" w:rsidR="00C92564" w:rsidRDefault="00C92564" w:rsidP="00DD4C68">
      <w:pPr>
        <w:spacing w:line="360" w:lineRule="auto"/>
        <w:rPr>
          <w:rFonts w:ascii="Times New Roman" w:hAnsi="Times New Roman" w:cs="Times New Roman"/>
          <w:sz w:val="24"/>
          <w:szCs w:val="24"/>
        </w:rPr>
      </w:pPr>
    </w:p>
    <w:p w14:paraId="3C1D82A5" w14:textId="77777777" w:rsidR="00C92564" w:rsidRDefault="00C92564" w:rsidP="00DD4C68">
      <w:pPr>
        <w:spacing w:line="360" w:lineRule="auto"/>
        <w:rPr>
          <w:rFonts w:ascii="Times New Roman" w:hAnsi="Times New Roman" w:cs="Times New Roman"/>
          <w:sz w:val="24"/>
          <w:szCs w:val="24"/>
        </w:rPr>
      </w:pPr>
    </w:p>
    <w:p w14:paraId="5329CD1B" w14:textId="77777777" w:rsidR="00C92564" w:rsidRDefault="00C92564" w:rsidP="00DD4C68">
      <w:pPr>
        <w:spacing w:line="360" w:lineRule="auto"/>
        <w:rPr>
          <w:rFonts w:ascii="Times New Roman" w:hAnsi="Times New Roman" w:cs="Times New Roman"/>
          <w:sz w:val="24"/>
          <w:szCs w:val="24"/>
        </w:rPr>
      </w:pPr>
    </w:p>
    <w:p w14:paraId="05AE647F" w14:textId="77777777" w:rsidR="00C92564" w:rsidRDefault="00C92564" w:rsidP="00DD4C68">
      <w:pPr>
        <w:spacing w:line="360" w:lineRule="auto"/>
        <w:rPr>
          <w:rFonts w:ascii="Times New Roman" w:hAnsi="Times New Roman" w:cs="Times New Roman"/>
          <w:sz w:val="24"/>
          <w:szCs w:val="24"/>
        </w:rPr>
      </w:pPr>
    </w:p>
    <w:p w14:paraId="0E520DE4" w14:textId="77777777" w:rsidR="00C92564" w:rsidRDefault="00C92564" w:rsidP="00DD4C68">
      <w:pPr>
        <w:spacing w:line="360" w:lineRule="auto"/>
        <w:rPr>
          <w:rFonts w:ascii="Times New Roman" w:hAnsi="Times New Roman" w:cs="Times New Roman"/>
          <w:sz w:val="24"/>
          <w:szCs w:val="24"/>
        </w:rPr>
      </w:pPr>
    </w:p>
    <w:p w14:paraId="7CEBAEAE" w14:textId="77777777" w:rsidR="000B3DAB" w:rsidRDefault="000B3DAB" w:rsidP="00DD4C68">
      <w:pPr>
        <w:spacing w:line="360" w:lineRule="auto"/>
        <w:rPr>
          <w:rFonts w:ascii="Times New Roman" w:hAnsi="Times New Roman" w:cs="Times New Roman"/>
          <w:sz w:val="24"/>
          <w:szCs w:val="24"/>
        </w:rPr>
      </w:pPr>
    </w:p>
    <w:p w14:paraId="789934A8" w14:textId="77777777" w:rsidR="000B3DAB" w:rsidRDefault="000B3DAB" w:rsidP="00DD4C68">
      <w:pPr>
        <w:spacing w:line="360" w:lineRule="auto"/>
        <w:rPr>
          <w:rFonts w:ascii="Times New Roman" w:hAnsi="Times New Roman" w:cs="Times New Roman"/>
          <w:sz w:val="24"/>
          <w:szCs w:val="24"/>
        </w:rPr>
      </w:pPr>
    </w:p>
    <w:p w14:paraId="2885FD28" w14:textId="77777777" w:rsidR="000B3DAB" w:rsidRDefault="000B3DAB" w:rsidP="00DD4C68">
      <w:pPr>
        <w:spacing w:line="360" w:lineRule="auto"/>
        <w:rPr>
          <w:rFonts w:ascii="Times New Roman" w:hAnsi="Times New Roman" w:cs="Times New Roman"/>
          <w:sz w:val="24"/>
          <w:szCs w:val="24"/>
        </w:rPr>
      </w:pPr>
    </w:p>
    <w:p w14:paraId="374D9F34" w14:textId="77777777" w:rsidR="000B3DAB" w:rsidRDefault="000B3DAB" w:rsidP="00DD4C68">
      <w:pPr>
        <w:spacing w:line="360" w:lineRule="auto"/>
        <w:rPr>
          <w:rFonts w:ascii="Times New Roman" w:hAnsi="Times New Roman" w:cs="Times New Roman"/>
          <w:sz w:val="24"/>
          <w:szCs w:val="24"/>
        </w:rPr>
      </w:pPr>
    </w:p>
    <w:p w14:paraId="37E16628" w14:textId="77777777" w:rsidR="00F24E5D" w:rsidRDefault="00F24E5D" w:rsidP="00DD4C68">
      <w:pPr>
        <w:spacing w:line="360" w:lineRule="auto"/>
        <w:rPr>
          <w:rFonts w:ascii="Times New Roman" w:hAnsi="Times New Roman" w:cs="Times New Roman"/>
          <w:sz w:val="24"/>
          <w:szCs w:val="24"/>
        </w:rPr>
      </w:pPr>
    </w:p>
    <w:p w14:paraId="6E6A0EA6" w14:textId="77777777" w:rsidR="003D40E1" w:rsidRDefault="003D40E1" w:rsidP="00DD4C68">
      <w:pPr>
        <w:spacing w:line="360" w:lineRule="auto"/>
        <w:rPr>
          <w:rFonts w:ascii="Times New Roman" w:hAnsi="Times New Roman" w:cs="Times New Roman"/>
          <w:sz w:val="24"/>
          <w:szCs w:val="24"/>
        </w:rPr>
      </w:pPr>
    </w:p>
    <w:p w14:paraId="6E12572A" w14:textId="77777777" w:rsidR="003D40E1" w:rsidRDefault="003D40E1" w:rsidP="00DD4C68">
      <w:pPr>
        <w:spacing w:line="360" w:lineRule="auto"/>
        <w:rPr>
          <w:rFonts w:ascii="Times New Roman" w:hAnsi="Times New Roman" w:cs="Times New Roman"/>
          <w:sz w:val="24"/>
          <w:szCs w:val="24"/>
        </w:rPr>
      </w:pPr>
    </w:p>
    <w:p w14:paraId="262F5CAF" w14:textId="77777777" w:rsidR="003D40E1" w:rsidRDefault="003D40E1" w:rsidP="00DD4C68">
      <w:pPr>
        <w:spacing w:line="360" w:lineRule="auto"/>
        <w:rPr>
          <w:rFonts w:ascii="Times New Roman" w:hAnsi="Times New Roman" w:cs="Times New Roman"/>
          <w:sz w:val="24"/>
          <w:szCs w:val="24"/>
        </w:rPr>
      </w:pPr>
    </w:p>
    <w:p w14:paraId="034D169B" w14:textId="77777777" w:rsidR="003D40E1" w:rsidRDefault="003D40E1" w:rsidP="00DD4C68">
      <w:pPr>
        <w:spacing w:line="360" w:lineRule="auto"/>
        <w:rPr>
          <w:rFonts w:ascii="Times New Roman" w:hAnsi="Times New Roman" w:cs="Times New Roman"/>
          <w:sz w:val="24"/>
          <w:szCs w:val="24"/>
        </w:rPr>
      </w:pPr>
    </w:p>
    <w:p w14:paraId="6C35C475" w14:textId="07E4148A"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14:paraId="2D8CC425" w14:textId="77777777" w:rsidR="003D40E1" w:rsidRPr="003D40E1" w:rsidRDefault="003D40E1" w:rsidP="003D40E1">
      <w:pPr>
        <w:pStyle w:val="Bibliography"/>
        <w:rPr>
          <w:rFonts w:ascii="Times New Roman" w:hAnsi="Times New Roman" w:cs="Times New Roman"/>
          <w:sz w:val="24"/>
        </w:rPr>
      </w:pPr>
      <w:r>
        <w:rPr>
          <w:b/>
        </w:rPr>
        <w:fldChar w:fldCharType="begin"/>
      </w:r>
      <w:r>
        <w:rPr>
          <w:b/>
        </w:rPr>
        <w:instrText xml:space="preserve"> ADDIN ZOTERO_BIBL {"custom":[]} CSL_BIBLIOGRAPHY </w:instrText>
      </w:r>
      <w:r>
        <w:rPr>
          <w:b/>
        </w:rPr>
        <w:fldChar w:fldCharType="separate"/>
      </w:r>
      <w:r w:rsidRPr="003D40E1">
        <w:rPr>
          <w:rFonts w:ascii="Times New Roman" w:hAnsi="Times New Roman" w:cs="Times New Roman"/>
          <w:sz w:val="24"/>
        </w:rPr>
        <w:t xml:space="preserve">1. </w:t>
      </w:r>
      <w:r w:rsidRPr="003D40E1">
        <w:rPr>
          <w:rFonts w:ascii="Times New Roman" w:hAnsi="Times New Roman" w:cs="Times New Roman"/>
          <w:sz w:val="24"/>
        </w:rPr>
        <w:tab/>
        <w:t xml:space="preserve">Mozaffarian D, Benjamin EJ, Go AS, et al. Heart Disease and Stroke Statistics—2016 Update. </w:t>
      </w:r>
      <w:r w:rsidRPr="003D40E1">
        <w:rPr>
          <w:rFonts w:ascii="Times New Roman" w:hAnsi="Times New Roman" w:cs="Times New Roman"/>
          <w:i/>
          <w:iCs/>
          <w:sz w:val="24"/>
        </w:rPr>
        <w:t>Circulation</w:t>
      </w:r>
      <w:r w:rsidRPr="003D40E1">
        <w:rPr>
          <w:rFonts w:ascii="Times New Roman" w:hAnsi="Times New Roman" w:cs="Times New Roman"/>
          <w:sz w:val="24"/>
        </w:rPr>
        <w:t>. January 2015:CIR.0000000000000350. doi:10.1161/CIR.0000000000000350.</w:t>
      </w:r>
    </w:p>
    <w:p w14:paraId="0C4D95B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14:paraId="1774370A"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14:paraId="607033A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14:paraId="4B7A7046"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lastRenderedPageBreak/>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14:paraId="333208C5"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14:paraId="2187312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14:paraId="5A7578DD"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14:paraId="67AA8C0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14:paraId="14C9D46A"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14:paraId="1DE69604"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14:paraId="3215D113"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14:paraId="0A029388"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14:paraId="1FE282C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14:paraId="53F4B1F9" w14:textId="4FBFD2E0" w:rsidR="003D40E1" w:rsidRP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5D18E552" w14:textId="77777777" w:rsidR="00F24E5D" w:rsidRDefault="00F24E5D" w:rsidP="00DD4C68">
      <w:pPr>
        <w:spacing w:line="360" w:lineRule="auto"/>
        <w:rPr>
          <w:rFonts w:ascii="Times New Roman" w:hAnsi="Times New Roman" w:cs="Times New Roman"/>
          <w:sz w:val="24"/>
          <w:szCs w:val="24"/>
        </w:rPr>
      </w:pPr>
    </w:p>
    <w:p w14:paraId="613A2C4B" w14:textId="77777777" w:rsidR="003D40E1" w:rsidRDefault="003D40E1" w:rsidP="00DD4C68">
      <w:pPr>
        <w:spacing w:line="360" w:lineRule="auto"/>
        <w:rPr>
          <w:rFonts w:ascii="Times New Roman" w:hAnsi="Times New Roman" w:cs="Times New Roman"/>
          <w:sz w:val="24"/>
          <w:szCs w:val="24"/>
        </w:rPr>
      </w:pPr>
    </w:p>
    <w:p w14:paraId="1B124F7B" w14:textId="77777777" w:rsidR="003D40E1" w:rsidRDefault="003D40E1" w:rsidP="00DD4C68">
      <w:pPr>
        <w:spacing w:line="360" w:lineRule="auto"/>
        <w:rPr>
          <w:rFonts w:ascii="Times New Roman" w:hAnsi="Times New Roman" w:cs="Times New Roman"/>
          <w:sz w:val="24"/>
          <w:szCs w:val="24"/>
        </w:rPr>
      </w:pPr>
    </w:p>
    <w:p w14:paraId="76F558F2" w14:textId="77777777" w:rsidR="003D40E1" w:rsidRDefault="003D40E1" w:rsidP="00DD4C68">
      <w:pPr>
        <w:spacing w:line="360" w:lineRule="auto"/>
        <w:rPr>
          <w:rFonts w:ascii="Times New Roman" w:hAnsi="Times New Roman" w:cs="Times New Roman"/>
          <w:sz w:val="24"/>
          <w:szCs w:val="24"/>
        </w:rPr>
      </w:pPr>
    </w:p>
    <w:p w14:paraId="7474E2D6" w14:textId="77777777" w:rsidR="003D40E1" w:rsidRDefault="003D40E1" w:rsidP="00DD4C68">
      <w:pPr>
        <w:spacing w:line="360" w:lineRule="auto"/>
        <w:rPr>
          <w:rFonts w:ascii="Times New Roman" w:hAnsi="Times New Roman" w:cs="Times New Roman"/>
          <w:sz w:val="24"/>
          <w:szCs w:val="24"/>
        </w:rPr>
      </w:pPr>
    </w:p>
    <w:p w14:paraId="746B66A4" w14:textId="77777777" w:rsidR="003D40E1" w:rsidRDefault="003D40E1" w:rsidP="00DD4C68">
      <w:pPr>
        <w:spacing w:line="360" w:lineRule="auto"/>
        <w:rPr>
          <w:rFonts w:ascii="Times New Roman" w:hAnsi="Times New Roman" w:cs="Times New Roman"/>
          <w:sz w:val="24"/>
          <w:szCs w:val="24"/>
        </w:rPr>
      </w:pPr>
    </w:p>
    <w:p w14:paraId="23407B94" w14:textId="77777777" w:rsidR="003D40E1" w:rsidRDefault="003D40E1" w:rsidP="00DD4C68">
      <w:pPr>
        <w:spacing w:line="360" w:lineRule="auto"/>
        <w:rPr>
          <w:rFonts w:ascii="Times New Roman" w:hAnsi="Times New Roman" w:cs="Times New Roman"/>
          <w:sz w:val="24"/>
          <w:szCs w:val="24"/>
        </w:rPr>
      </w:pPr>
    </w:p>
    <w:p w14:paraId="1F2A3419" w14:textId="77777777" w:rsidR="003D40E1" w:rsidRDefault="003D40E1" w:rsidP="00DD4C68">
      <w:pPr>
        <w:spacing w:line="360" w:lineRule="auto"/>
        <w:rPr>
          <w:rFonts w:ascii="Times New Roman" w:hAnsi="Times New Roman" w:cs="Times New Roman"/>
          <w:sz w:val="24"/>
          <w:szCs w:val="24"/>
        </w:rPr>
      </w:pPr>
    </w:p>
    <w:p w14:paraId="34D9823A" w14:textId="77777777" w:rsidR="003D40E1" w:rsidRDefault="003D40E1" w:rsidP="00DD4C68">
      <w:pPr>
        <w:spacing w:line="360" w:lineRule="auto"/>
        <w:rPr>
          <w:rFonts w:ascii="Times New Roman" w:hAnsi="Times New Roman" w:cs="Times New Roman"/>
          <w:sz w:val="24"/>
          <w:szCs w:val="24"/>
        </w:rPr>
      </w:pPr>
    </w:p>
    <w:p w14:paraId="7AD53FFF" w14:textId="77777777" w:rsidR="003D40E1" w:rsidRDefault="003D40E1" w:rsidP="00DD4C68">
      <w:pPr>
        <w:spacing w:line="360" w:lineRule="auto"/>
        <w:rPr>
          <w:rFonts w:ascii="Times New Roman" w:hAnsi="Times New Roman" w:cs="Times New Roman"/>
          <w:sz w:val="24"/>
          <w:szCs w:val="24"/>
        </w:rPr>
      </w:pPr>
    </w:p>
    <w:p w14:paraId="5DA68D22" w14:textId="77777777" w:rsidR="003D40E1" w:rsidRDefault="003D40E1" w:rsidP="00DD4C68">
      <w:pPr>
        <w:spacing w:line="360" w:lineRule="auto"/>
        <w:rPr>
          <w:rFonts w:ascii="Times New Roman" w:hAnsi="Times New Roman" w:cs="Times New Roman"/>
          <w:sz w:val="24"/>
          <w:szCs w:val="24"/>
        </w:rPr>
      </w:pPr>
    </w:p>
    <w:p w14:paraId="68F282C2" w14:textId="77777777" w:rsidR="003D40E1" w:rsidRDefault="003D40E1" w:rsidP="00DD4C68">
      <w:pPr>
        <w:spacing w:line="360" w:lineRule="auto"/>
        <w:rPr>
          <w:rFonts w:ascii="Times New Roman" w:hAnsi="Times New Roman" w:cs="Times New Roman"/>
          <w:sz w:val="24"/>
          <w:szCs w:val="24"/>
        </w:rPr>
      </w:pPr>
    </w:p>
    <w:p w14:paraId="69844820" w14:textId="77777777" w:rsidR="003D40E1" w:rsidRDefault="003D40E1" w:rsidP="00DD4C68">
      <w:pPr>
        <w:spacing w:line="360" w:lineRule="auto"/>
        <w:rPr>
          <w:rFonts w:ascii="Times New Roman" w:hAnsi="Times New Roman" w:cs="Times New Roman"/>
          <w:sz w:val="24"/>
          <w:szCs w:val="24"/>
        </w:rPr>
      </w:pPr>
    </w:p>
    <w:p w14:paraId="6D97169D" w14:textId="77777777" w:rsidR="003D40E1" w:rsidRDefault="003D40E1" w:rsidP="00DD4C68">
      <w:pPr>
        <w:spacing w:line="360" w:lineRule="auto"/>
        <w:rPr>
          <w:rFonts w:ascii="Times New Roman" w:hAnsi="Times New Roman" w:cs="Times New Roman"/>
          <w:sz w:val="24"/>
          <w:szCs w:val="24"/>
        </w:rPr>
      </w:pPr>
    </w:p>
    <w:p w14:paraId="1055E267" w14:textId="77777777" w:rsidR="003D40E1" w:rsidRDefault="003D40E1" w:rsidP="00DD4C68">
      <w:pPr>
        <w:spacing w:line="360" w:lineRule="auto"/>
        <w:rPr>
          <w:rFonts w:ascii="Times New Roman" w:hAnsi="Times New Roman" w:cs="Times New Roman"/>
          <w:sz w:val="24"/>
          <w:szCs w:val="24"/>
        </w:rPr>
      </w:pPr>
    </w:p>
    <w:p w14:paraId="1F225DFF" w14:textId="77777777" w:rsidR="00F24E5D" w:rsidRPr="00DD4C68" w:rsidRDefault="00F24E5D" w:rsidP="00DD4C68">
      <w:pPr>
        <w:spacing w:line="360" w:lineRule="auto"/>
        <w:rPr>
          <w:rFonts w:ascii="Times New Roman" w:hAnsi="Times New Roman" w:cs="Times New Roman"/>
          <w:sz w:val="24"/>
          <w:szCs w:val="24"/>
        </w:rPr>
      </w:pPr>
    </w:p>
    <w:p w14:paraId="047CC600" w14:textId="77777777"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firstRow="1" w:lastRow="0" w:firstColumn="1" w:lastColumn="0" w:noHBand="0" w:noVBand="1"/>
      </w:tblPr>
      <w:tblGrid>
        <w:gridCol w:w="3240"/>
        <w:gridCol w:w="3510"/>
      </w:tblGrid>
      <w:tr w:rsidR="00B8417E" w:rsidRPr="00CC7296" w14:paraId="14915644" w14:textId="77777777"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C4909E" w14:textId="77777777"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14:paraId="2CECD418" w14:textId="77777777"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14:paraId="40063D00"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26A7355D"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14:paraId="77B6EF46"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14:paraId="20FDB388"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4A5F0A7B"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14:paraId="3B21F696"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14:paraId="5B482281"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3FDD367B"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14:paraId="247FF0DD"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14:paraId="18F3852C"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79608EFE"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14:paraId="085AA834"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14:paraId="069D4832"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14:paraId="514897E4"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lastRenderedPageBreak/>
              <w:t>Peripheral vascular disease</w:t>
            </w:r>
          </w:p>
        </w:tc>
        <w:tc>
          <w:tcPr>
            <w:tcW w:w="3510" w:type="dxa"/>
            <w:tcBorders>
              <w:top w:val="nil"/>
              <w:left w:val="nil"/>
              <w:bottom w:val="single" w:sz="4" w:space="0" w:color="000000"/>
              <w:right w:val="single" w:sz="4" w:space="0" w:color="000000"/>
            </w:tcBorders>
            <w:shd w:val="clear" w:color="auto" w:fill="auto"/>
            <w:vAlign w:val="center"/>
          </w:tcPr>
          <w:p w14:paraId="68F7D46D"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14:paraId="7E5184F3"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5AE75D89"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14:paraId="78FC3386"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14:paraId="1FE542BB"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1866666D" w14:textId="77777777"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14:paraId="2B7418B9"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14:paraId="393DCB63" w14:textId="77777777" w:rsidR="00C92564" w:rsidRPr="00DD4C68" w:rsidRDefault="00C92564" w:rsidP="00DD4C68">
      <w:pPr>
        <w:spacing w:line="360" w:lineRule="auto"/>
        <w:rPr>
          <w:rFonts w:ascii="Times New Roman" w:hAnsi="Times New Roman" w:cs="Times New Roman"/>
          <w:sz w:val="24"/>
          <w:szCs w:val="24"/>
        </w:rPr>
      </w:pPr>
    </w:p>
    <w:p w14:paraId="12B06B6F" w14:textId="77777777"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E07A08" w:rsidRPr="00CC7296" w14:paraId="71903C7F" w14:textId="77777777"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164C55"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14:paraId="137B058A"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14:paraId="6F7B3327"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456DCB46" w14:textId="77777777" w:rsidR="00E07A08" w:rsidRPr="00BA7AB3" w:rsidRDefault="00E07A08" w:rsidP="00BA7AB3">
            <w:pPr>
              <w:spacing w:after="0" w:line="240" w:lineRule="auto"/>
              <w:rPr>
                <w:rFonts w:ascii="Times New Roman" w:eastAsia="Times New Roman" w:hAnsi="Times New Roman" w:cs="Times New Roman"/>
                <w:color w:val="000000"/>
                <w:vertAlign w:val="superscript"/>
              </w:rPr>
            </w:pPr>
            <w:proofErr w:type="spellStart"/>
            <w:r>
              <w:rPr>
                <w:rFonts w:ascii="Times New Roman" w:eastAsia="Times New Roman" w:hAnsi="Times New Roman" w:cs="Times New Roman"/>
                <w:color w:val="000000"/>
              </w:rPr>
              <w:t>Post Transplant</w:t>
            </w:r>
            <w:proofErr w:type="spellEnd"/>
            <w:r>
              <w:rPr>
                <w:rFonts w:ascii="Times New Roman" w:eastAsia="Times New Roman" w:hAnsi="Times New Roman" w:cs="Times New Roman"/>
                <w:color w:val="000000"/>
              </w:rPr>
              <w:t xml:space="preserve">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14:paraId="201C0F14" w14:textId="77777777"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14:paraId="0B0A5C7B"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6466448B"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14:paraId="42607F8F"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14:paraId="375D4AD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78A91C2"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14:paraId="0A06865D"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14:paraId="55123878"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10C1423"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14:paraId="176D3EE3"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14:paraId="28CCDA82"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370D41AA"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14:paraId="129CEA15"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14:paraId="6E39198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14:paraId="55E76D84"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14:paraId="2A6134F3" w14:textId="77777777"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14:paraId="1A3E3C85"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F9451CB"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14:paraId="181289D4" w14:textId="77777777"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14:paraId="6568CC6C"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60A47E20" w14:textId="77777777"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14:paraId="21877A3A" w14:textId="77777777"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14:paraId="6845A78B" w14:textId="77777777"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14:paraId="007744C6" w14:textId="77777777"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14:paraId="7A9604DE" w14:textId="77777777"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14:paraId="48217C2E"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53395E48" w14:textId="77777777"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14:paraId="5AE2C161" w14:textId="77777777" w:rsidR="00BA7AB3" w:rsidRDefault="00BA7AB3" w:rsidP="002C7572">
            <w:pPr>
              <w:spacing w:after="0" w:line="240" w:lineRule="auto"/>
              <w:rPr>
                <w:rFonts w:ascii="Times New Roman" w:eastAsia="Times New Roman" w:hAnsi="Times New Roman" w:cs="Times New Roman"/>
                <w:color w:val="000000"/>
              </w:rPr>
            </w:pPr>
          </w:p>
        </w:tc>
      </w:tr>
    </w:tbl>
    <w:p w14:paraId="47A5D7AA" w14:textId="77777777"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14:paraId="404F5E43" w14:textId="77777777" w:rsidR="002B6C7B" w:rsidRPr="00DD4C68" w:rsidRDefault="002B6C7B" w:rsidP="00DD4C68">
      <w:pPr>
        <w:spacing w:line="360" w:lineRule="auto"/>
        <w:rPr>
          <w:rFonts w:ascii="Times New Roman" w:hAnsi="Times New Roman" w:cs="Times New Roman"/>
          <w:sz w:val="24"/>
          <w:szCs w:val="24"/>
        </w:rPr>
      </w:pPr>
    </w:p>
    <w:p w14:paraId="3FE01172" w14:textId="77777777" w:rsidR="002B6C7B" w:rsidRPr="00DD4C68" w:rsidRDefault="002B6C7B" w:rsidP="00DD4C68">
      <w:pPr>
        <w:spacing w:line="360" w:lineRule="auto"/>
        <w:rPr>
          <w:rFonts w:ascii="Times New Roman" w:hAnsi="Times New Roman" w:cs="Times New Roman"/>
          <w:sz w:val="24"/>
          <w:szCs w:val="24"/>
        </w:rPr>
      </w:pPr>
    </w:p>
    <w:p w14:paraId="120A2BD7" w14:textId="77777777" w:rsidR="002B6C7B" w:rsidRPr="00DD4C68" w:rsidRDefault="002B6C7B" w:rsidP="00DD4C68">
      <w:pPr>
        <w:spacing w:line="360" w:lineRule="auto"/>
        <w:rPr>
          <w:rFonts w:ascii="Times New Roman" w:hAnsi="Times New Roman" w:cs="Times New Roman"/>
          <w:sz w:val="24"/>
          <w:szCs w:val="24"/>
        </w:rPr>
      </w:pPr>
    </w:p>
    <w:p w14:paraId="2B40A063" w14:textId="77777777" w:rsidR="002B6C7B" w:rsidRPr="00DD4C68" w:rsidRDefault="002B6C7B" w:rsidP="00DD4C68">
      <w:pPr>
        <w:spacing w:line="360" w:lineRule="auto"/>
        <w:rPr>
          <w:rFonts w:ascii="Times New Roman" w:hAnsi="Times New Roman" w:cs="Times New Roman"/>
          <w:sz w:val="24"/>
          <w:szCs w:val="24"/>
        </w:rPr>
      </w:pPr>
    </w:p>
    <w:p w14:paraId="6955C22A" w14:textId="77777777" w:rsidR="002B6C7B" w:rsidRPr="00DD4C68" w:rsidRDefault="002B6C7B" w:rsidP="00DD4C68">
      <w:pPr>
        <w:spacing w:line="360" w:lineRule="auto"/>
        <w:rPr>
          <w:rFonts w:ascii="Times New Roman" w:hAnsi="Times New Roman" w:cs="Times New Roman"/>
          <w:sz w:val="24"/>
          <w:szCs w:val="24"/>
        </w:rPr>
      </w:pPr>
    </w:p>
    <w:p w14:paraId="1A06BB0C" w14:textId="77777777" w:rsidR="0094464C" w:rsidRDefault="0094464C" w:rsidP="00DD4C68">
      <w:pPr>
        <w:spacing w:line="360" w:lineRule="auto"/>
        <w:rPr>
          <w:rFonts w:ascii="Times New Roman" w:hAnsi="Times New Roman" w:cs="Times New Roman"/>
          <w:sz w:val="24"/>
          <w:szCs w:val="24"/>
        </w:rPr>
      </w:pPr>
    </w:p>
    <w:p w14:paraId="0F428385" w14:textId="77777777" w:rsidR="0092639E" w:rsidRDefault="0092639E" w:rsidP="00DD4C68">
      <w:pPr>
        <w:spacing w:line="360" w:lineRule="auto"/>
        <w:rPr>
          <w:rFonts w:ascii="Times New Roman" w:hAnsi="Times New Roman" w:cs="Times New Roman"/>
          <w:sz w:val="24"/>
          <w:szCs w:val="24"/>
        </w:rPr>
      </w:pPr>
    </w:p>
    <w:p w14:paraId="05BC35B9" w14:textId="77777777" w:rsidR="0092639E" w:rsidRDefault="0092639E" w:rsidP="00DD4C68">
      <w:pPr>
        <w:spacing w:line="360" w:lineRule="auto"/>
        <w:rPr>
          <w:rFonts w:ascii="Times New Roman" w:hAnsi="Times New Roman" w:cs="Times New Roman"/>
          <w:sz w:val="24"/>
          <w:szCs w:val="24"/>
        </w:rPr>
      </w:pPr>
    </w:p>
    <w:p w14:paraId="2065BAB9" w14:textId="77777777" w:rsidR="0092639E" w:rsidRDefault="0092639E" w:rsidP="00DD4C68">
      <w:pPr>
        <w:spacing w:line="360" w:lineRule="auto"/>
        <w:rPr>
          <w:rFonts w:ascii="Times New Roman" w:hAnsi="Times New Roman" w:cs="Times New Roman"/>
          <w:sz w:val="24"/>
          <w:szCs w:val="24"/>
        </w:rPr>
      </w:pPr>
    </w:p>
    <w:p w14:paraId="79B90DBD" w14:textId="77777777" w:rsidR="0092639E" w:rsidRDefault="0092639E" w:rsidP="00DD4C68">
      <w:pPr>
        <w:spacing w:line="360" w:lineRule="auto"/>
        <w:rPr>
          <w:rFonts w:ascii="Times New Roman" w:hAnsi="Times New Roman" w:cs="Times New Roman"/>
          <w:sz w:val="24"/>
          <w:szCs w:val="24"/>
        </w:rPr>
      </w:pPr>
    </w:p>
    <w:p w14:paraId="4B511740" w14:textId="77777777" w:rsidR="0092639E" w:rsidRDefault="0092639E" w:rsidP="00DD4C68">
      <w:pPr>
        <w:spacing w:line="360" w:lineRule="auto"/>
        <w:rPr>
          <w:rFonts w:ascii="Times New Roman" w:hAnsi="Times New Roman" w:cs="Times New Roman"/>
          <w:sz w:val="24"/>
          <w:szCs w:val="24"/>
        </w:rPr>
      </w:pPr>
    </w:p>
    <w:p w14:paraId="00F5DB61" w14:textId="77777777" w:rsidR="0092639E" w:rsidRDefault="0092639E" w:rsidP="00DD4C68">
      <w:pPr>
        <w:spacing w:line="360" w:lineRule="auto"/>
        <w:rPr>
          <w:rFonts w:ascii="Times New Roman" w:hAnsi="Times New Roman" w:cs="Times New Roman"/>
          <w:sz w:val="24"/>
          <w:szCs w:val="24"/>
        </w:rPr>
      </w:pPr>
    </w:p>
    <w:p w14:paraId="72EDC5A4" w14:textId="77777777" w:rsidR="0092639E" w:rsidRDefault="0092639E" w:rsidP="00DD4C68">
      <w:pPr>
        <w:spacing w:line="360" w:lineRule="auto"/>
        <w:rPr>
          <w:rFonts w:ascii="Times New Roman" w:hAnsi="Times New Roman" w:cs="Times New Roman"/>
          <w:sz w:val="24"/>
          <w:szCs w:val="24"/>
        </w:rPr>
      </w:pPr>
    </w:p>
    <w:p w14:paraId="26C427A1" w14:textId="77777777" w:rsidR="0092639E" w:rsidRDefault="0092639E" w:rsidP="00DD4C68">
      <w:pPr>
        <w:spacing w:line="360" w:lineRule="auto"/>
        <w:rPr>
          <w:rFonts w:ascii="Times New Roman" w:hAnsi="Times New Roman" w:cs="Times New Roman"/>
          <w:sz w:val="24"/>
          <w:szCs w:val="24"/>
        </w:rPr>
      </w:pPr>
    </w:p>
    <w:p w14:paraId="4E312507" w14:textId="77777777" w:rsidR="0092639E" w:rsidRDefault="0092639E" w:rsidP="00DD4C68">
      <w:pPr>
        <w:spacing w:line="360" w:lineRule="auto"/>
        <w:rPr>
          <w:rFonts w:ascii="Times New Roman" w:hAnsi="Times New Roman" w:cs="Times New Roman"/>
          <w:sz w:val="24"/>
          <w:szCs w:val="24"/>
        </w:rPr>
      </w:pPr>
    </w:p>
    <w:p w14:paraId="4E6659B4" w14:textId="77777777" w:rsidR="0092639E" w:rsidRDefault="0092639E" w:rsidP="00DD4C68">
      <w:pPr>
        <w:spacing w:line="360" w:lineRule="auto"/>
        <w:rPr>
          <w:rFonts w:ascii="Times New Roman" w:hAnsi="Times New Roman" w:cs="Times New Roman"/>
          <w:sz w:val="24"/>
          <w:szCs w:val="24"/>
        </w:rPr>
      </w:pPr>
    </w:p>
    <w:p w14:paraId="478C3844" w14:textId="77777777" w:rsidR="0092639E" w:rsidRDefault="0092639E" w:rsidP="00DD4C68">
      <w:pPr>
        <w:spacing w:line="360" w:lineRule="auto"/>
        <w:rPr>
          <w:rFonts w:ascii="Times New Roman" w:hAnsi="Times New Roman" w:cs="Times New Roman"/>
          <w:sz w:val="24"/>
          <w:szCs w:val="24"/>
        </w:rPr>
      </w:pPr>
    </w:p>
    <w:p w14:paraId="6957556D" w14:textId="77777777" w:rsidR="0092639E" w:rsidRDefault="0092639E" w:rsidP="00DD4C68">
      <w:pPr>
        <w:spacing w:line="360" w:lineRule="auto"/>
        <w:rPr>
          <w:rFonts w:ascii="Times New Roman" w:hAnsi="Times New Roman" w:cs="Times New Roman"/>
          <w:sz w:val="24"/>
          <w:szCs w:val="24"/>
        </w:rPr>
      </w:pPr>
    </w:p>
    <w:p w14:paraId="567536CD" w14:textId="77777777" w:rsidR="0092639E" w:rsidRDefault="0092639E" w:rsidP="00DD4C68">
      <w:pPr>
        <w:spacing w:line="360" w:lineRule="auto"/>
        <w:rPr>
          <w:rFonts w:ascii="Times New Roman" w:hAnsi="Times New Roman" w:cs="Times New Roman"/>
          <w:sz w:val="24"/>
          <w:szCs w:val="24"/>
        </w:rPr>
      </w:pPr>
    </w:p>
    <w:p w14:paraId="69C42824" w14:textId="77777777" w:rsidR="0092639E" w:rsidRDefault="0092639E" w:rsidP="00DD4C68">
      <w:pPr>
        <w:spacing w:line="360" w:lineRule="auto"/>
        <w:rPr>
          <w:rFonts w:ascii="Times New Roman" w:hAnsi="Times New Roman" w:cs="Times New Roman"/>
          <w:sz w:val="24"/>
          <w:szCs w:val="24"/>
        </w:rPr>
      </w:pPr>
    </w:p>
    <w:p w14:paraId="2544ECD5" w14:textId="77777777" w:rsidR="0092639E" w:rsidRDefault="0092639E" w:rsidP="00DD4C68">
      <w:pPr>
        <w:spacing w:line="360" w:lineRule="auto"/>
        <w:rPr>
          <w:rFonts w:ascii="Times New Roman" w:hAnsi="Times New Roman" w:cs="Times New Roman"/>
          <w:sz w:val="24"/>
          <w:szCs w:val="24"/>
        </w:rPr>
      </w:pPr>
    </w:p>
    <w:p w14:paraId="603E759A" w14:textId="77777777" w:rsidR="0092639E" w:rsidRDefault="0092639E" w:rsidP="00DD4C68">
      <w:pPr>
        <w:spacing w:line="360" w:lineRule="auto"/>
        <w:rPr>
          <w:rFonts w:ascii="Times New Roman" w:hAnsi="Times New Roman" w:cs="Times New Roman"/>
          <w:sz w:val="24"/>
          <w:szCs w:val="24"/>
        </w:rPr>
      </w:pPr>
    </w:p>
    <w:p w14:paraId="5732870F" w14:textId="77777777" w:rsidR="0092639E" w:rsidRDefault="0092639E" w:rsidP="00DD4C68">
      <w:pPr>
        <w:spacing w:line="360" w:lineRule="auto"/>
        <w:rPr>
          <w:rFonts w:ascii="Times New Roman" w:hAnsi="Times New Roman" w:cs="Times New Roman"/>
          <w:sz w:val="24"/>
          <w:szCs w:val="24"/>
        </w:rPr>
      </w:pPr>
    </w:p>
    <w:p w14:paraId="48743CCA" w14:textId="77777777" w:rsidR="0092639E" w:rsidRDefault="0092639E" w:rsidP="00DD4C68">
      <w:pPr>
        <w:spacing w:line="360" w:lineRule="auto"/>
        <w:rPr>
          <w:rFonts w:ascii="Times New Roman" w:hAnsi="Times New Roman" w:cs="Times New Roman"/>
          <w:sz w:val="24"/>
          <w:szCs w:val="24"/>
        </w:rPr>
      </w:pPr>
    </w:p>
    <w:p w14:paraId="2E4CF244" w14:textId="77777777" w:rsidR="0092639E" w:rsidRDefault="0092639E" w:rsidP="00DD4C68">
      <w:pPr>
        <w:spacing w:line="360" w:lineRule="auto"/>
        <w:rPr>
          <w:rFonts w:ascii="Times New Roman" w:hAnsi="Times New Roman" w:cs="Times New Roman"/>
          <w:sz w:val="24"/>
          <w:szCs w:val="24"/>
        </w:rPr>
      </w:pPr>
    </w:p>
    <w:p w14:paraId="3E1F31FA" w14:textId="77777777"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10395"/>
    <w:rsid w:val="000414AB"/>
    <w:rsid w:val="00055852"/>
    <w:rsid w:val="00066D57"/>
    <w:rsid w:val="000838AD"/>
    <w:rsid w:val="00086777"/>
    <w:rsid w:val="00095258"/>
    <w:rsid w:val="000955F9"/>
    <w:rsid w:val="000B34E3"/>
    <w:rsid w:val="000B3DAB"/>
    <w:rsid w:val="000B6B87"/>
    <w:rsid w:val="000D474B"/>
    <w:rsid w:val="000D51E4"/>
    <w:rsid w:val="000F2FF3"/>
    <w:rsid w:val="0012716E"/>
    <w:rsid w:val="00150E55"/>
    <w:rsid w:val="001879CE"/>
    <w:rsid w:val="001A63D2"/>
    <w:rsid w:val="001C6CC8"/>
    <w:rsid w:val="00225C92"/>
    <w:rsid w:val="0022767F"/>
    <w:rsid w:val="00261958"/>
    <w:rsid w:val="00263286"/>
    <w:rsid w:val="0029198A"/>
    <w:rsid w:val="0029381B"/>
    <w:rsid w:val="002B1A7D"/>
    <w:rsid w:val="002B6C7B"/>
    <w:rsid w:val="002C7572"/>
    <w:rsid w:val="002C7DD0"/>
    <w:rsid w:val="002D0091"/>
    <w:rsid w:val="002D3AA2"/>
    <w:rsid w:val="00305687"/>
    <w:rsid w:val="00306354"/>
    <w:rsid w:val="00312D07"/>
    <w:rsid w:val="00312EE5"/>
    <w:rsid w:val="003341DE"/>
    <w:rsid w:val="00383293"/>
    <w:rsid w:val="003A4A10"/>
    <w:rsid w:val="003C1A34"/>
    <w:rsid w:val="003C78F6"/>
    <w:rsid w:val="003D40E1"/>
    <w:rsid w:val="004025CA"/>
    <w:rsid w:val="0040711B"/>
    <w:rsid w:val="0041575F"/>
    <w:rsid w:val="00420447"/>
    <w:rsid w:val="00425526"/>
    <w:rsid w:val="00446DCD"/>
    <w:rsid w:val="00451665"/>
    <w:rsid w:val="00460085"/>
    <w:rsid w:val="0047164F"/>
    <w:rsid w:val="004C29F5"/>
    <w:rsid w:val="004C43B5"/>
    <w:rsid w:val="004D271B"/>
    <w:rsid w:val="004D3EED"/>
    <w:rsid w:val="004E2C02"/>
    <w:rsid w:val="004E482B"/>
    <w:rsid w:val="005024C0"/>
    <w:rsid w:val="005030CF"/>
    <w:rsid w:val="00503E24"/>
    <w:rsid w:val="00505DDB"/>
    <w:rsid w:val="0050719C"/>
    <w:rsid w:val="00513610"/>
    <w:rsid w:val="00522C47"/>
    <w:rsid w:val="00523553"/>
    <w:rsid w:val="00526BE8"/>
    <w:rsid w:val="00542917"/>
    <w:rsid w:val="00545AC8"/>
    <w:rsid w:val="00545C32"/>
    <w:rsid w:val="00551DF4"/>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92EB2"/>
    <w:rsid w:val="006B21E9"/>
    <w:rsid w:val="006C4310"/>
    <w:rsid w:val="006E641A"/>
    <w:rsid w:val="006F72EB"/>
    <w:rsid w:val="00723117"/>
    <w:rsid w:val="00725B9C"/>
    <w:rsid w:val="0077093C"/>
    <w:rsid w:val="007740DD"/>
    <w:rsid w:val="0077642C"/>
    <w:rsid w:val="007E5C6B"/>
    <w:rsid w:val="007E7063"/>
    <w:rsid w:val="0080491C"/>
    <w:rsid w:val="00813B63"/>
    <w:rsid w:val="00834FA5"/>
    <w:rsid w:val="00846B14"/>
    <w:rsid w:val="00856130"/>
    <w:rsid w:val="00871D6E"/>
    <w:rsid w:val="00886CDC"/>
    <w:rsid w:val="008B7181"/>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F101A"/>
    <w:rsid w:val="009F3849"/>
    <w:rsid w:val="00A02AC4"/>
    <w:rsid w:val="00A118CB"/>
    <w:rsid w:val="00A240E9"/>
    <w:rsid w:val="00A36BC2"/>
    <w:rsid w:val="00A40227"/>
    <w:rsid w:val="00A53B55"/>
    <w:rsid w:val="00A55214"/>
    <w:rsid w:val="00A63508"/>
    <w:rsid w:val="00A8337C"/>
    <w:rsid w:val="00A85CAB"/>
    <w:rsid w:val="00AB5430"/>
    <w:rsid w:val="00AD05F5"/>
    <w:rsid w:val="00AD2A47"/>
    <w:rsid w:val="00AD3F99"/>
    <w:rsid w:val="00AF1C93"/>
    <w:rsid w:val="00B04349"/>
    <w:rsid w:val="00B20DB7"/>
    <w:rsid w:val="00B26373"/>
    <w:rsid w:val="00B34A8F"/>
    <w:rsid w:val="00B65E24"/>
    <w:rsid w:val="00B8417E"/>
    <w:rsid w:val="00B94A8F"/>
    <w:rsid w:val="00BA7AB3"/>
    <w:rsid w:val="00BD2197"/>
    <w:rsid w:val="00BE24D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C33A6"/>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00B7"/>
    <w:rsid w:val="00E15978"/>
    <w:rsid w:val="00E35000"/>
    <w:rsid w:val="00E3558A"/>
    <w:rsid w:val="00E36827"/>
    <w:rsid w:val="00E40B76"/>
    <w:rsid w:val="00E41436"/>
    <w:rsid w:val="00E5289D"/>
    <w:rsid w:val="00EB720F"/>
    <w:rsid w:val="00EB76AE"/>
    <w:rsid w:val="00EC0958"/>
    <w:rsid w:val="00ED12FC"/>
    <w:rsid w:val="00F11680"/>
    <w:rsid w:val="00F24E5D"/>
    <w:rsid w:val="00F333D0"/>
    <w:rsid w:val="00F44533"/>
    <w:rsid w:val="00F536FA"/>
    <w:rsid w:val="00F608DC"/>
    <w:rsid w:val="00F62674"/>
    <w:rsid w:val="00F70214"/>
    <w:rsid w:val="00F90309"/>
    <w:rsid w:val="00F93F8B"/>
    <w:rsid w:val="00FB68CC"/>
    <w:rsid w:val="00FC1715"/>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561EE"/>
  <w15:docId w15:val="{AD4D72F3-36DE-451C-A417-E40840C7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30E53-A3FC-402A-9529-E109929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14</Pages>
  <Words>8646</Words>
  <Characters>49285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57816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5</cp:revision>
  <dcterms:created xsi:type="dcterms:W3CDTF">2017-03-23T09:59:00Z</dcterms:created>
  <dcterms:modified xsi:type="dcterms:W3CDTF">2017-03-23T13:42:00Z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