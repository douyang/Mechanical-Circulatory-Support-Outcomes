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608DC" w:rsidP="00DD4C68">
      <w:pPr>
        <w:spacing w:line="360" w:lineRule="auto"/>
        <w:rPr>
          <w:ins w:id="0" w:author="David Ouyang" w:date="2017-01-02T14:35:00Z"/>
          <w:rFonts w:ascii="Times New Roman" w:hAnsi="Times New Roman" w:cs="Times New Roman"/>
          <w:b/>
          <w:sz w:val="24"/>
          <w:szCs w:val="24"/>
          <w:rPrChange w:id="1" w:author="David Ouyang" w:date="2017-01-02T14:35:00Z">
            <w:rPr>
              <w:ins w:id="2" w:author="David Ouyang" w:date="2017-01-02T14:35:00Z"/>
              <w:b/>
              <w:sz w:val="24"/>
              <w:szCs w:val="24"/>
            </w:rPr>
          </w:rPrChange>
        </w:rPr>
      </w:pPr>
      <w:r w:rsidRPr="00DD4C68">
        <w:rPr>
          <w:rFonts w:ascii="Times New Roman" w:hAnsi="Times New Roman" w:cs="Times New Roman"/>
          <w:b/>
          <w:sz w:val="24"/>
          <w:szCs w:val="24"/>
          <w:rPrChange w:id="3" w:author="David Ouyang" w:date="2017-01-02T14:35:00Z">
            <w:rPr>
              <w:b/>
              <w:sz w:val="24"/>
              <w:szCs w:val="24"/>
            </w:rPr>
          </w:rPrChange>
        </w:rPr>
        <w:t xml:space="preserve">Incidence and </w:t>
      </w:r>
      <w:r w:rsidR="000955F9" w:rsidRPr="00DD4C68">
        <w:rPr>
          <w:rFonts w:ascii="Times New Roman" w:hAnsi="Times New Roman" w:cs="Times New Roman"/>
          <w:b/>
          <w:sz w:val="24"/>
          <w:szCs w:val="24"/>
          <w:rPrChange w:id="4" w:author="David Ouyang" w:date="2017-01-02T14:35:00Z">
            <w:rPr>
              <w:b/>
              <w:sz w:val="24"/>
              <w:szCs w:val="24"/>
            </w:rPr>
          </w:rPrChange>
        </w:rPr>
        <w:t>Outcomes of Acute Circulatory Support Prior to Heart Transplantation</w:t>
      </w:r>
    </w:p>
    <w:p w:rsidR="00C41623" w:rsidRPr="00DD4C68" w:rsidRDefault="00C41623" w:rsidP="00DD4C68">
      <w:pPr>
        <w:spacing w:line="360" w:lineRule="auto"/>
        <w:rPr>
          <w:ins w:id="5" w:author="David Ouyang" w:date="2017-01-02T14:35:00Z"/>
          <w:rFonts w:ascii="Times New Roman" w:hAnsi="Times New Roman" w:cs="Times New Roman"/>
          <w:b/>
          <w:sz w:val="24"/>
          <w:szCs w:val="24"/>
          <w:rPrChange w:id="6" w:author="David Ouyang" w:date="2017-01-02T14:35:00Z">
            <w:rPr>
              <w:ins w:id="7" w:author="David Ouyang" w:date="2017-01-02T14:35:00Z"/>
              <w:b/>
              <w:sz w:val="24"/>
              <w:szCs w:val="24"/>
            </w:rPr>
          </w:rPrChange>
        </w:rPr>
      </w:pPr>
    </w:p>
    <w:p w:rsidR="00C41623" w:rsidRPr="00DD4C68" w:rsidRDefault="00C41623" w:rsidP="00DD4C68">
      <w:pPr>
        <w:spacing w:line="360" w:lineRule="auto"/>
        <w:jc w:val="center"/>
        <w:rPr>
          <w:ins w:id="8" w:author="David Ouyang" w:date="2017-01-02T14:35:00Z"/>
          <w:rFonts w:ascii="Times New Roman" w:hAnsi="Times New Roman" w:cs="Times New Roman"/>
          <w:b/>
          <w:sz w:val="24"/>
          <w:szCs w:val="24"/>
        </w:rPr>
      </w:pPr>
      <w:ins w:id="9" w:author="David Ouyang" w:date="2017-01-02T14:35:00Z">
        <w:r w:rsidRPr="00DD4C68">
          <w:rPr>
            <w:rFonts w:ascii="Times New Roman" w:hAnsi="Times New Roman" w:cs="Times New Roman"/>
            <w:b/>
            <w:sz w:val="24"/>
            <w:szCs w:val="24"/>
          </w:rPr>
          <w:t xml:space="preserve">Running Title: </w:t>
        </w:r>
      </w:ins>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ins w:id="10" w:author="David Ouyang" w:date="2017-01-02T14:35:00Z"/>
          <w:rFonts w:ascii="Times New Roman" w:hAnsi="Times New Roman" w:cs="Times New Roman"/>
          <w:b/>
          <w:sz w:val="24"/>
          <w:szCs w:val="24"/>
          <w:rPrChange w:id="11" w:author="David Ouyang" w:date="2017-01-02T14:35:00Z">
            <w:rPr>
              <w:ins w:id="12" w:author="David Ouyang" w:date="2017-01-02T14:35:00Z"/>
              <w:rFonts w:ascii="Times New Roman" w:hAnsi="Times New Roman" w:cs="Times New Roman"/>
              <w:b/>
              <w:sz w:val="24"/>
              <w:szCs w:val="24"/>
            </w:rPr>
          </w:rPrChange>
        </w:rPr>
      </w:pPr>
    </w:p>
    <w:p w:rsidR="00C41623" w:rsidRPr="00DD4C68" w:rsidRDefault="00C41623" w:rsidP="00DD4C68">
      <w:pPr>
        <w:spacing w:line="360" w:lineRule="auto"/>
        <w:jc w:val="center"/>
        <w:rPr>
          <w:ins w:id="13" w:author="David Ouyang" w:date="2017-01-02T14:35:00Z"/>
          <w:rFonts w:ascii="Times New Roman" w:hAnsi="Times New Roman" w:cs="Times New Roman"/>
          <w:sz w:val="24"/>
          <w:szCs w:val="24"/>
          <w:vertAlign w:val="superscript"/>
          <w:rPrChange w:id="14" w:author="David Ouyang" w:date="2017-01-02T14:35:00Z">
            <w:rPr>
              <w:ins w:id="15" w:author="David Ouyang" w:date="2017-01-02T14:35:00Z"/>
              <w:rFonts w:ascii="Times New Roman" w:hAnsi="Times New Roman" w:cs="Times New Roman"/>
              <w:sz w:val="24"/>
              <w:szCs w:val="24"/>
              <w:vertAlign w:val="superscript"/>
            </w:rPr>
          </w:rPrChange>
        </w:rPr>
      </w:pPr>
      <w:ins w:id="16" w:author="David Ouyang" w:date="2017-01-02T14:35:00Z">
        <w:r w:rsidRPr="00DD4C68">
          <w:rPr>
            <w:rFonts w:ascii="Times New Roman" w:hAnsi="Times New Roman" w:cs="Times New Roman"/>
            <w:sz w:val="24"/>
            <w:szCs w:val="24"/>
            <w:rPrChange w:id="17" w:author="David Ouyang" w:date="2017-01-02T14:35:00Z">
              <w:rPr>
                <w:rFonts w:ascii="Times New Roman" w:hAnsi="Times New Roman" w:cs="Times New Roman"/>
                <w:sz w:val="24"/>
                <w:szCs w:val="24"/>
              </w:rPr>
            </w:rPrChange>
          </w:rPr>
          <w:t>David Ouyang, MD</w:t>
        </w:r>
        <w:r w:rsidRPr="00DD4C68">
          <w:rPr>
            <w:rFonts w:ascii="Times New Roman" w:hAnsi="Times New Roman" w:cs="Times New Roman"/>
            <w:sz w:val="24"/>
            <w:szCs w:val="24"/>
            <w:vertAlign w:val="superscript"/>
            <w:rPrChange w:id="18" w:author="David Ouyang" w:date="2017-01-02T14:35:00Z">
              <w:rPr>
                <w:rFonts w:ascii="Times New Roman" w:hAnsi="Times New Roman" w:cs="Times New Roman"/>
                <w:sz w:val="24"/>
                <w:szCs w:val="24"/>
                <w:vertAlign w:val="superscript"/>
              </w:rPr>
            </w:rPrChange>
          </w:rPr>
          <w:t>1</w:t>
        </w:r>
        <w:r w:rsidRPr="00DD4C68">
          <w:rPr>
            <w:rFonts w:ascii="Times New Roman" w:hAnsi="Times New Roman" w:cs="Times New Roman"/>
            <w:sz w:val="24"/>
            <w:szCs w:val="24"/>
            <w:rPrChange w:id="19"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0" w:author="David Ouyang" w:date="2017-01-02T14:35:00Z">
              <w:rPr>
                <w:rFonts w:ascii="Times New Roman" w:hAnsi="Times New Roman" w:cs="Times New Roman"/>
                <w:sz w:val="24"/>
                <w:szCs w:val="24"/>
              </w:rPr>
            </w:rPrChange>
          </w:rPr>
          <w:t>Gunsagar</w:t>
        </w:r>
        <w:proofErr w:type="spellEnd"/>
        <w:r w:rsidRPr="00DD4C68">
          <w:rPr>
            <w:rFonts w:ascii="Times New Roman" w:hAnsi="Times New Roman" w:cs="Times New Roman"/>
            <w:sz w:val="24"/>
            <w:szCs w:val="24"/>
            <w:rPrChange w:id="21" w:author="David Ouyang" w:date="2017-01-02T14:35:00Z">
              <w:rPr>
                <w:rFonts w:ascii="Times New Roman" w:hAnsi="Times New Roman" w:cs="Times New Roman"/>
                <w:sz w:val="24"/>
                <w:szCs w:val="24"/>
              </w:rPr>
            </w:rPrChange>
          </w:rPr>
          <w:t xml:space="preserve"> Gulati</w:t>
        </w:r>
        <w:r w:rsidRPr="00DD4C68">
          <w:rPr>
            <w:rFonts w:ascii="Times New Roman" w:hAnsi="Times New Roman" w:cs="Times New Roman"/>
            <w:sz w:val="24"/>
            <w:szCs w:val="24"/>
            <w:vertAlign w:val="superscript"/>
            <w:rPrChange w:id="22" w:author="David Ouyang" w:date="2017-01-02T14:35:00Z">
              <w:rPr>
                <w:rFonts w:ascii="Times New Roman" w:hAnsi="Times New Roman" w:cs="Times New Roman"/>
                <w:sz w:val="24"/>
                <w:szCs w:val="24"/>
                <w:vertAlign w:val="superscript"/>
              </w:rPr>
            </w:rPrChange>
          </w:rPr>
          <w:t>1</w:t>
        </w:r>
        <w:r w:rsidRPr="00DD4C68">
          <w:rPr>
            <w:rFonts w:ascii="Times New Roman" w:hAnsi="Times New Roman" w:cs="Times New Roman"/>
            <w:sz w:val="24"/>
            <w:szCs w:val="24"/>
            <w:rPrChange w:id="23" w:author="David Ouyang" w:date="2017-01-02T14:35:00Z">
              <w:rPr>
                <w:rFonts w:ascii="Times New Roman" w:hAnsi="Times New Roman" w:cs="Times New Roman"/>
                <w:sz w:val="24"/>
                <w:szCs w:val="24"/>
              </w:rPr>
            </w:rPrChange>
          </w:rPr>
          <w:t>, Richard Ha</w:t>
        </w:r>
        <w:r w:rsidRPr="00DD4C68">
          <w:rPr>
            <w:rFonts w:ascii="Times New Roman" w:hAnsi="Times New Roman" w:cs="Times New Roman"/>
            <w:sz w:val="24"/>
            <w:szCs w:val="24"/>
            <w:vertAlign w:val="superscript"/>
            <w:rPrChange w:id="24" w:author="David Ouyang" w:date="2017-01-02T14:35:00Z">
              <w:rPr>
                <w:rFonts w:ascii="Times New Roman" w:hAnsi="Times New Roman" w:cs="Times New Roman"/>
                <w:sz w:val="24"/>
                <w:szCs w:val="24"/>
                <w:vertAlign w:val="superscript"/>
              </w:rPr>
            </w:rPrChange>
          </w:rPr>
          <w:t>2</w:t>
        </w:r>
        <w:r w:rsidRPr="00DD4C68">
          <w:rPr>
            <w:rFonts w:ascii="Times New Roman" w:hAnsi="Times New Roman" w:cs="Times New Roman"/>
            <w:sz w:val="24"/>
            <w:szCs w:val="24"/>
            <w:rPrChange w:id="25"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6" w:author="David Ouyang" w:date="2017-01-02T14:35:00Z">
              <w:rPr>
                <w:rFonts w:ascii="Times New Roman" w:hAnsi="Times New Roman" w:cs="Times New Roman"/>
                <w:sz w:val="24"/>
                <w:szCs w:val="24"/>
              </w:rPr>
            </w:rPrChange>
          </w:rPr>
          <w:t>Dipanjan</w:t>
        </w:r>
        <w:proofErr w:type="spellEnd"/>
        <w:r w:rsidRPr="00DD4C68">
          <w:rPr>
            <w:rFonts w:ascii="Times New Roman" w:hAnsi="Times New Roman" w:cs="Times New Roman"/>
            <w:sz w:val="24"/>
            <w:szCs w:val="24"/>
            <w:rPrChange w:id="27"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8" w:author="David Ouyang" w:date="2017-01-02T14:35:00Z">
              <w:rPr>
                <w:rFonts w:ascii="Times New Roman" w:hAnsi="Times New Roman" w:cs="Times New Roman"/>
                <w:sz w:val="24"/>
                <w:szCs w:val="24"/>
              </w:rPr>
            </w:rPrChange>
          </w:rPr>
          <w:t>Banerjee</w:t>
        </w:r>
        <w:proofErr w:type="spellEnd"/>
        <w:r w:rsidRPr="00DD4C68">
          <w:rPr>
            <w:rFonts w:ascii="Times New Roman" w:hAnsi="Times New Roman" w:cs="Times New Roman"/>
            <w:sz w:val="24"/>
            <w:szCs w:val="24"/>
            <w:rPrChange w:id="29" w:author="David Ouyang" w:date="2017-01-02T14:35:00Z">
              <w:rPr>
                <w:rFonts w:ascii="Times New Roman" w:hAnsi="Times New Roman" w:cs="Times New Roman"/>
                <w:sz w:val="24"/>
                <w:szCs w:val="24"/>
              </w:rPr>
            </w:rPrChange>
          </w:rPr>
          <w:t>, MD MS</w:t>
        </w:r>
        <w:r w:rsidRPr="00DD4C68">
          <w:rPr>
            <w:rFonts w:ascii="Times New Roman" w:hAnsi="Times New Roman" w:cs="Times New Roman"/>
            <w:sz w:val="24"/>
            <w:szCs w:val="24"/>
            <w:vertAlign w:val="superscript"/>
            <w:rPrChange w:id="30" w:author="David Ouyang" w:date="2017-01-02T14:35:00Z">
              <w:rPr>
                <w:rFonts w:ascii="Times New Roman" w:hAnsi="Times New Roman" w:cs="Times New Roman"/>
                <w:sz w:val="24"/>
                <w:szCs w:val="24"/>
                <w:vertAlign w:val="superscript"/>
              </w:rPr>
            </w:rPrChange>
          </w:rPr>
          <w:t>1</w:t>
        </w:r>
      </w:ins>
    </w:p>
    <w:p w:rsidR="00C41623" w:rsidRPr="00DD4C68" w:rsidRDefault="00C41623" w:rsidP="00DD4C68">
      <w:pPr>
        <w:spacing w:line="360" w:lineRule="auto"/>
        <w:rPr>
          <w:ins w:id="31" w:author="David Ouyang" w:date="2017-01-02T14:35:00Z"/>
          <w:rFonts w:ascii="Times New Roman" w:hAnsi="Times New Roman" w:cs="Times New Roman"/>
          <w:b/>
          <w:sz w:val="24"/>
          <w:szCs w:val="24"/>
          <w:rPrChange w:id="32" w:author="David Ouyang" w:date="2017-01-02T14:35:00Z">
            <w:rPr>
              <w:ins w:id="33" w:author="David Ouyang" w:date="2017-01-02T14:35:00Z"/>
              <w:b/>
              <w:sz w:val="24"/>
              <w:szCs w:val="24"/>
            </w:rPr>
          </w:rPrChange>
        </w:rPr>
      </w:pPr>
      <w:ins w:id="34" w:author="David Ouyang" w:date="2017-01-02T14:35:00Z">
        <w:r w:rsidRPr="00DD4C68">
          <w:rPr>
            <w:rFonts w:ascii="Times New Roman" w:hAnsi="Times New Roman" w:cs="Times New Roman"/>
            <w:sz w:val="24"/>
            <w:szCs w:val="24"/>
            <w:rPrChange w:id="35" w:author="David Ouyang" w:date="2017-01-02T14:35:00Z">
              <w:rPr>
                <w:rFonts w:ascii="Times New Roman" w:hAnsi="Times New Roman" w:cs="Times New Roman"/>
                <w:sz w:val="24"/>
                <w:szCs w:val="24"/>
              </w:rPr>
            </w:rPrChange>
          </w:rPr>
          <w:t>1. Stanford University School of Medicine, Stanford, CA 94305, USA.</w:t>
        </w:r>
      </w:ins>
      <w:r w:rsidRPr="00DD4C68">
        <w:rPr>
          <w:rFonts w:ascii="Times New Roman" w:hAnsi="Times New Roman" w:cs="Times New Roman"/>
          <w:sz w:val="24"/>
          <w:szCs w:val="24"/>
        </w:rPr>
        <w:t xml:space="preserve"> </w:t>
      </w:r>
      <w:ins w:id="36" w:author="David Ouyang" w:date="2017-01-02T14:35:00Z">
        <w:r w:rsidRPr="00DD4C68">
          <w:rPr>
            <w:rFonts w:ascii="Times New Roman" w:hAnsi="Times New Roman" w:cs="Times New Roman"/>
            <w:sz w:val="24"/>
            <w:szCs w:val="24"/>
            <w:rPrChange w:id="37" w:author="David Ouyang" w:date="2017-01-02T14:35:00Z">
              <w:rPr>
                <w:rFonts w:ascii="Times New Roman" w:hAnsi="Times New Roman" w:cs="Times New Roman"/>
                <w:sz w:val="24"/>
                <w:szCs w:val="24"/>
              </w:rPr>
            </w:rPrChange>
          </w:rPr>
          <w:t>2.</w:t>
        </w:r>
      </w:ins>
      <w:r w:rsidRPr="00DD4C68">
        <w:rPr>
          <w:rFonts w:ascii="Times New Roman" w:hAnsi="Times New Roman" w:cs="Times New Roman"/>
          <w:sz w:val="24"/>
          <w:szCs w:val="24"/>
        </w:rPr>
        <w:t xml:space="preserve"> </w:t>
      </w:r>
      <w:ins w:id="38" w:author="David Ouyang" w:date="2017-01-02T14:35:00Z">
        <w:r w:rsidRPr="00DD4C68">
          <w:rPr>
            <w:rFonts w:ascii="Times New Roman" w:hAnsi="Times New Roman" w:cs="Times New Roman"/>
            <w:color w:val="000000"/>
            <w:sz w:val="24"/>
            <w:szCs w:val="24"/>
            <w:shd w:val="clear" w:color="auto" w:fill="FFFFFF"/>
            <w:rPrChange w:id="39" w:author="David Ouyang" w:date="2017-01-02T14:35:00Z">
              <w:rPr>
                <w:rFonts w:ascii="Times New Roman" w:hAnsi="Times New Roman" w:cs="Times New Roman"/>
                <w:color w:val="000000"/>
                <w:sz w:val="24"/>
                <w:szCs w:val="24"/>
                <w:shd w:val="clear" w:color="auto" w:fill="FFFFFF"/>
              </w:rPr>
            </w:rPrChange>
          </w:rPr>
          <w:t>Division of Adult Cardiac Surgery, Department of Cardiothoracic Surgery.</w:t>
        </w:r>
      </w:ins>
      <w:r w:rsidRPr="00DD4C68">
        <w:rPr>
          <w:rFonts w:ascii="Times New Roman" w:hAnsi="Times New Roman" w:cs="Times New Roman"/>
          <w:b/>
          <w:sz w:val="24"/>
          <w:szCs w:val="24"/>
          <w:rPrChange w:id="40" w:author="David Ouyang" w:date="2017-01-02T14:35:00Z">
            <w:rPr>
              <w:rFonts w:ascii="Times New Roman" w:hAnsi="Times New Roman" w:cs="Times New Roman"/>
              <w:b/>
              <w:sz w:val="24"/>
              <w:szCs w:val="24"/>
            </w:rPr>
          </w:rPrChange>
        </w:rPr>
        <w:t xml:space="preserve"> </w:t>
      </w:r>
    </w:p>
    <w:p w:rsidR="00C41623" w:rsidRPr="00DD4C68" w:rsidRDefault="00C41623" w:rsidP="00DD4C68">
      <w:pPr>
        <w:spacing w:line="360" w:lineRule="auto"/>
        <w:rPr>
          <w:ins w:id="41" w:author="David Ouyang" w:date="2017-01-02T14:35:00Z"/>
          <w:rFonts w:ascii="Times New Roman" w:hAnsi="Times New Roman" w:cs="Times New Roman"/>
          <w:b/>
          <w:sz w:val="24"/>
          <w:szCs w:val="24"/>
          <w:rPrChange w:id="42" w:author="David Ouyang" w:date="2017-01-02T14:35:00Z">
            <w:rPr>
              <w:ins w:id="43" w:author="David Ouyang" w:date="2017-01-02T14:35:00Z"/>
              <w:b/>
              <w:sz w:val="24"/>
              <w:szCs w:val="24"/>
            </w:rPr>
          </w:rPrChange>
        </w:rPr>
      </w:pPr>
    </w:p>
    <w:p w:rsidR="00C41623" w:rsidRPr="00DD4C68" w:rsidRDefault="00C41623" w:rsidP="00DD4C68">
      <w:pPr>
        <w:spacing w:line="360" w:lineRule="auto"/>
        <w:rPr>
          <w:ins w:id="44" w:author="David Ouyang" w:date="2017-01-02T14:35:00Z"/>
          <w:rFonts w:ascii="Times New Roman" w:hAnsi="Times New Roman" w:cs="Times New Roman"/>
          <w:b/>
          <w:sz w:val="24"/>
          <w:szCs w:val="24"/>
          <w:rPrChange w:id="45" w:author="David Ouyang" w:date="2017-01-02T14:35:00Z">
            <w:rPr>
              <w:ins w:id="46" w:author="David Ouyang" w:date="2017-01-02T14:35:00Z"/>
              <w:b/>
              <w:sz w:val="24"/>
              <w:szCs w:val="24"/>
            </w:rPr>
          </w:rPrChange>
        </w:rPr>
      </w:pPr>
    </w:p>
    <w:p w:rsidR="00C41623" w:rsidRPr="00DD4C68" w:rsidRDefault="00C41623" w:rsidP="00DD4C68">
      <w:pPr>
        <w:spacing w:line="360" w:lineRule="auto"/>
        <w:rPr>
          <w:ins w:id="47" w:author="David Ouyang" w:date="2017-01-02T14:35:00Z"/>
          <w:rFonts w:ascii="Times New Roman" w:hAnsi="Times New Roman" w:cs="Times New Roman"/>
          <w:b/>
          <w:sz w:val="24"/>
          <w:szCs w:val="24"/>
          <w:rPrChange w:id="48" w:author="David Ouyang" w:date="2017-01-02T14:35:00Z">
            <w:rPr>
              <w:ins w:id="49" w:author="David Ouyang" w:date="2017-01-02T14:35:00Z"/>
              <w:b/>
              <w:sz w:val="24"/>
              <w:szCs w:val="24"/>
            </w:rPr>
          </w:rPrChange>
        </w:rPr>
      </w:pPr>
    </w:p>
    <w:p w:rsidR="00C41623" w:rsidRPr="00DD4C68" w:rsidRDefault="00C41623" w:rsidP="00DD4C68">
      <w:pPr>
        <w:spacing w:line="360" w:lineRule="auto"/>
        <w:rPr>
          <w:ins w:id="50" w:author="David Ouyang" w:date="2017-01-02T14:35:00Z"/>
          <w:rFonts w:ascii="Times New Roman" w:hAnsi="Times New Roman" w:cs="Times New Roman"/>
          <w:b/>
          <w:sz w:val="24"/>
          <w:szCs w:val="24"/>
          <w:rPrChange w:id="51" w:author="David Ouyang" w:date="2017-01-02T14:35:00Z">
            <w:rPr>
              <w:ins w:id="52" w:author="David Ouyang" w:date="2017-01-02T14:35:00Z"/>
              <w:b/>
              <w:sz w:val="24"/>
              <w:szCs w:val="24"/>
            </w:rPr>
          </w:rPrChange>
        </w:rPr>
      </w:pPr>
    </w:p>
    <w:p w:rsidR="00C41623" w:rsidRPr="00DD4C68" w:rsidRDefault="00C41623" w:rsidP="00DD4C68">
      <w:pPr>
        <w:spacing w:line="360" w:lineRule="auto"/>
        <w:rPr>
          <w:ins w:id="53" w:author="David Ouyang" w:date="2017-01-02T14:35:00Z"/>
          <w:rFonts w:ascii="Times New Roman" w:hAnsi="Times New Roman" w:cs="Times New Roman"/>
          <w:b/>
          <w:sz w:val="24"/>
          <w:szCs w:val="24"/>
          <w:rPrChange w:id="54" w:author="David Ouyang" w:date="2017-01-02T14:35:00Z">
            <w:rPr>
              <w:ins w:id="55" w:author="David Ouyang" w:date="2017-01-02T14:35:00Z"/>
              <w:b/>
              <w:sz w:val="24"/>
              <w:szCs w:val="24"/>
            </w:rPr>
          </w:rPrChange>
        </w:rPr>
      </w:pPr>
    </w:p>
    <w:p w:rsidR="00C41623" w:rsidRPr="00DD4C68" w:rsidRDefault="00C41623" w:rsidP="00DD4C68">
      <w:pPr>
        <w:spacing w:line="360" w:lineRule="auto"/>
        <w:rPr>
          <w:ins w:id="56" w:author="David Ouyang" w:date="2017-01-02T14:35:00Z"/>
          <w:rFonts w:ascii="Times New Roman" w:hAnsi="Times New Roman" w:cs="Times New Roman"/>
          <w:b/>
          <w:sz w:val="24"/>
          <w:szCs w:val="24"/>
        </w:rPr>
      </w:pPr>
    </w:p>
    <w:p w:rsidR="00C41623" w:rsidRPr="00DD4C68" w:rsidRDefault="00C41623" w:rsidP="00DD4C68">
      <w:pPr>
        <w:spacing w:line="360" w:lineRule="auto"/>
        <w:rPr>
          <w:ins w:id="57" w:author="David Ouyang" w:date="2017-01-02T14:35:00Z"/>
          <w:rFonts w:ascii="Times New Roman" w:hAnsi="Times New Roman" w:cs="Times New Roman"/>
          <w:color w:val="000000"/>
          <w:sz w:val="24"/>
          <w:szCs w:val="24"/>
          <w:shd w:val="clear" w:color="auto" w:fill="FFFFFF"/>
          <w:rPrChange w:id="58" w:author="David Ouyang" w:date="2017-01-02T14:35:00Z">
            <w:rPr>
              <w:ins w:id="59" w:author="David Ouyang" w:date="2017-01-02T14:35:00Z"/>
              <w:rFonts w:ascii="Times New Roman" w:hAnsi="Times New Roman" w:cs="Times New Roman"/>
              <w:color w:val="000000"/>
              <w:sz w:val="24"/>
              <w:szCs w:val="24"/>
              <w:shd w:val="clear" w:color="auto" w:fill="FFFFFF"/>
            </w:rPr>
          </w:rPrChange>
        </w:rPr>
      </w:pPr>
      <w:ins w:id="60" w:author="David Ouyang" w:date="2017-01-02T14:35:00Z">
        <w:r w:rsidRPr="00DD4C68">
          <w:rPr>
            <w:rFonts w:ascii="Times New Roman" w:hAnsi="Times New Roman" w:cs="Times New Roman"/>
            <w:b/>
            <w:sz w:val="24"/>
            <w:szCs w:val="24"/>
            <w:rPrChange w:id="61" w:author="David Ouyang" w:date="2017-01-02T14:35:00Z">
              <w:rPr>
                <w:rFonts w:ascii="Times New Roman" w:hAnsi="Times New Roman" w:cs="Times New Roman"/>
                <w:b/>
                <w:sz w:val="24"/>
                <w:szCs w:val="24"/>
              </w:rPr>
            </w:rPrChange>
          </w:rPr>
          <w:t xml:space="preserve">Address for Correspondence: </w:t>
        </w:r>
        <w:r w:rsidRPr="00DD4C68">
          <w:rPr>
            <w:rFonts w:ascii="Times New Roman" w:hAnsi="Times New Roman" w:cs="Times New Roman"/>
            <w:b/>
            <w:sz w:val="24"/>
            <w:szCs w:val="24"/>
            <w:rPrChange w:id="62" w:author="David Ouyang" w:date="2017-01-02T14:35:00Z">
              <w:rPr>
                <w:rFonts w:ascii="Times New Roman" w:hAnsi="Times New Roman" w:cs="Times New Roman"/>
                <w:b/>
                <w:sz w:val="24"/>
                <w:szCs w:val="24"/>
              </w:rPr>
            </w:rPrChange>
          </w:rPr>
          <w:br/>
        </w:r>
        <w:proofErr w:type="spellStart"/>
        <w:r w:rsidRPr="00DD4C68">
          <w:rPr>
            <w:rFonts w:ascii="Times New Roman" w:hAnsi="Times New Roman" w:cs="Times New Roman"/>
            <w:sz w:val="24"/>
            <w:szCs w:val="24"/>
            <w:rPrChange w:id="63" w:author="David Ouyang" w:date="2017-01-02T14:35:00Z">
              <w:rPr>
                <w:rFonts w:ascii="Times New Roman" w:hAnsi="Times New Roman" w:cs="Times New Roman"/>
                <w:sz w:val="24"/>
                <w:szCs w:val="24"/>
              </w:rPr>
            </w:rPrChange>
          </w:rPr>
          <w:t>Dipanjan</w:t>
        </w:r>
        <w:proofErr w:type="spellEnd"/>
        <w:r w:rsidRPr="00DD4C68">
          <w:rPr>
            <w:rFonts w:ascii="Times New Roman" w:hAnsi="Times New Roman" w:cs="Times New Roman"/>
            <w:sz w:val="24"/>
            <w:szCs w:val="24"/>
            <w:rPrChange w:id="64"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65" w:author="David Ouyang" w:date="2017-01-02T14:35:00Z">
              <w:rPr>
                <w:rFonts w:ascii="Times New Roman" w:hAnsi="Times New Roman" w:cs="Times New Roman"/>
                <w:sz w:val="24"/>
                <w:szCs w:val="24"/>
              </w:rPr>
            </w:rPrChange>
          </w:rPr>
          <w:t>Banerjee</w:t>
        </w:r>
        <w:proofErr w:type="spellEnd"/>
        <w:r w:rsidRPr="00DD4C68">
          <w:rPr>
            <w:rFonts w:ascii="Times New Roman" w:hAnsi="Times New Roman" w:cs="Times New Roman"/>
            <w:sz w:val="24"/>
            <w:szCs w:val="24"/>
            <w:rPrChange w:id="66" w:author="David Ouyang" w:date="2017-01-02T14:35:00Z">
              <w:rPr>
                <w:rFonts w:ascii="Times New Roman" w:hAnsi="Times New Roman" w:cs="Times New Roman"/>
                <w:sz w:val="24"/>
                <w:szCs w:val="24"/>
              </w:rPr>
            </w:rPrChange>
          </w:rPr>
          <w:t>, MD MS</w:t>
        </w:r>
      </w:ins>
    </w:p>
    <w:p w:rsidR="00C41623" w:rsidRPr="00DD4C68" w:rsidRDefault="00C41623" w:rsidP="00DD4C68">
      <w:pPr>
        <w:spacing w:line="360" w:lineRule="auto"/>
        <w:rPr>
          <w:ins w:id="67" w:author="David Ouyang" w:date="2017-01-02T14:35:00Z"/>
          <w:rFonts w:ascii="Times New Roman" w:hAnsi="Times New Roman" w:cs="Times New Roman"/>
          <w:color w:val="000000"/>
          <w:sz w:val="24"/>
          <w:szCs w:val="24"/>
          <w:shd w:val="clear" w:color="auto" w:fill="FFFFFF"/>
          <w:rPrChange w:id="68" w:author="David Ouyang" w:date="2017-01-02T14:35:00Z">
            <w:rPr>
              <w:ins w:id="69" w:author="David Ouyang" w:date="2017-01-02T14:35:00Z"/>
              <w:rFonts w:ascii="Times New Roman" w:hAnsi="Times New Roman" w:cs="Times New Roman"/>
              <w:color w:val="000000"/>
              <w:sz w:val="24"/>
              <w:szCs w:val="24"/>
              <w:shd w:val="clear" w:color="auto" w:fill="FFFFFF"/>
            </w:rPr>
          </w:rPrChange>
        </w:rPr>
      </w:pPr>
      <w:ins w:id="70" w:author="David Ouyang" w:date="2017-01-02T14:35:00Z">
        <w:r w:rsidRPr="00DD4C68">
          <w:rPr>
            <w:rFonts w:ascii="Times New Roman" w:hAnsi="Times New Roman" w:cs="Times New Roman"/>
            <w:color w:val="000000"/>
            <w:sz w:val="24"/>
            <w:szCs w:val="24"/>
            <w:shd w:val="clear" w:color="auto" w:fill="FFFFFF"/>
            <w:rPrChange w:id="71" w:author="David Ouyang" w:date="2017-01-02T14:35:00Z">
              <w:rPr>
                <w:rFonts w:ascii="Times New Roman" w:hAnsi="Times New Roman" w:cs="Times New Roman"/>
                <w:color w:val="000000"/>
                <w:sz w:val="24"/>
                <w:szCs w:val="24"/>
                <w:shd w:val="clear" w:color="auto" w:fill="FFFFFF"/>
              </w:rPr>
            </w:rPrChange>
          </w:rPr>
          <w:t>300 Pasteur Dr MC 5319</w:t>
        </w:r>
      </w:ins>
    </w:p>
    <w:p w:rsidR="00C41623" w:rsidRPr="00DD4C68" w:rsidRDefault="00C41623" w:rsidP="00DD4C68">
      <w:pPr>
        <w:spacing w:line="360" w:lineRule="auto"/>
        <w:rPr>
          <w:ins w:id="72" w:author="David Ouyang" w:date="2017-01-02T14:35:00Z"/>
          <w:rFonts w:ascii="Times New Roman" w:hAnsi="Times New Roman" w:cs="Times New Roman"/>
          <w:color w:val="000000"/>
          <w:sz w:val="24"/>
          <w:szCs w:val="24"/>
          <w:shd w:val="clear" w:color="auto" w:fill="FFFFFF"/>
          <w:rPrChange w:id="73" w:author="David Ouyang" w:date="2017-01-02T14:35:00Z">
            <w:rPr>
              <w:ins w:id="74" w:author="David Ouyang" w:date="2017-01-02T14:35:00Z"/>
              <w:rFonts w:ascii="Times New Roman" w:hAnsi="Times New Roman" w:cs="Times New Roman"/>
              <w:color w:val="000000"/>
              <w:sz w:val="24"/>
              <w:szCs w:val="24"/>
              <w:shd w:val="clear" w:color="auto" w:fill="FFFFFF"/>
            </w:rPr>
          </w:rPrChange>
        </w:rPr>
      </w:pPr>
      <w:ins w:id="75" w:author="David Ouyang" w:date="2017-01-02T14:35:00Z">
        <w:r w:rsidRPr="00DD4C68">
          <w:rPr>
            <w:rFonts w:ascii="Times New Roman" w:hAnsi="Times New Roman" w:cs="Times New Roman"/>
            <w:color w:val="000000"/>
            <w:sz w:val="24"/>
            <w:szCs w:val="24"/>
            <w:shd w:val="clear" w:color="auto" w:fill="FFFFFF"/>
            <w:rPrChange w:id="76" w:author="David Ouyang" w:date="2017-01-02T14:35:00Z">
              <w:rPr>
                <w:rFonts w:ascii="Times New Roman" w:hAnsi="Times New Roman" w:cs="Times New Roman"/>
                <w:color w:val="000000"/>
                <w:sz w:val="24"/>
                <w:szCs w:val="24"/>
                <w:shd w:val="clear" w:color="auto" w:fill="FFFFFF"/>
              </w:rPr>
            </w:rPrChange>
          </w:rPr>
          <w:t>A260</w:t>
        </w:r>
      </w:ins>
    </w:p>
    <w:p w:rsidR="00C41623" w:rsidRPr="00DD4C68" w:rsidRDefault="00C41623" w:rsidP="00DD4C68">
      <w:pPr>
        <w:spacing w:line="360" w:lineRule="auto"/>
        <w:rPr>
          <w:ins w:id="77" w:author="David Ouyang" w:date="2017-01-02T14:35:00Z"/>
          <w:rFonts w:ascii="Times New Roman" w:hAnsi="Times New Roman" w:cs="Times New Roman"/>
          <w:color w:val="000000"/>
          <w:sz w:val="24"/>
          <w:szCs w:val="24"/>
          <w:shd w:val="clear" w:color="auto" w:fill="FFFFFF"/>
          <w:rPrChange w:id="78" w:author="David Ouyang" w:date="2017-01-02T14:35:00Z">
            <w:rPr>
              <w:ins w:id="79" w:author="David Ouyang" w:date="2017-01-02T14:35:00Z"/>
              <w:rFonts w:ascii="Times New Roman" w:hAnsi="Times New Roman" w:cs="Times New Roman"/>
              <w:color w:val="000000"/>
              <w:sz w:val="24"/>
              <w:szCs w:val="24"/>
              <w:shd w:val="clear" w:color="auto" w:fill="FFFFFF"/>
            </w:rPr>
          </w:rPrChange>
        </w:rPr>
      </w:pPr>
      <w:ins w:id="80" w:author="David Ouyang" w:date="2017-01-02T14:35:00Z">
        <w:r w:rsidRPr="00DD4C68">
          <w:rPr>
            <w:rFonts w:ascii="Times New Roman" w:hAnsi="Times New Roman" w:cs="Times New Roman"/>
            <w:color w:val="000000"/>
            <w:sz w:val="24"/>
            <w:szCs w:val="24"/>
            <w:shd w:val="clear" w:color="auto" w:fill="FFFFFF"/>
            <w:rPrChange w:id="81" w:author="David Ouyang" w:date="2017-01-02T14:35:00Z">
              <w:rPr>
                <w:rFonts w:ascii="Times New Roman" w:hAnsi="Times New Roman" w:cs="Times New Roman"/>
                <w:color w:val="000000"/>
                <w:sz w:val="24"/>
                <w:szCs w:val="24"/>
                <w:shd w:val="clear" w:color="auto" w:fill="FFFFFF"/>
              </w:rPr>
            </w:rPrChange>
          </w:rPr>
          <w:t>Stanford, CA94305</w:t>
        </w:r>
      </w:ins>
    </w:p>
    <w:p w:rsidR="00C41623" w:rsidRPr="00DD4C68" w:rsidRDefault="00C41623" w:rsidP="00DD4C68">
      <w:pPr>
        <w:spacing w:line="360" w:lineRule="auto"/>
        <w:rPr>
          <w:ins w:id="82" w:author="David Ouyang" w:date="2017-01-02T14:35:00Z"/>
          <w:rFonts w:ascii="Times New Roman" w:hAnsi="Times New Roman" w:cs="Times New Roman"/>
          <w:color w:val="000000"/>
          <w:sz w:val="24"/>
          <w:szCs w:val="24"/>
          <w:shd w:val="clear" w:color="auto" w:fill="FFFFFF"/>
          <w:rPrChange w:id="83" w:author="David Ouyang" w:date="2017-01-02T14:35:00Z">
            <w:rPr>
              <w:ins w:id="84" w:author="David Ouyang" w:date="2017-01-02T14:35:00Z"/>
              <w:rFonts w:ascii="Times New Roman" w:hAnsi="Times New Roman" w:cs="Times New Roman"/>
              <w:color w:val="000000"/>
              <w:sz w:val="24"/>
              <w:szCs w:val="24"/>
              <w:shd w:val="clear" w:color="auto" w:fill="FFFFFF"/>
            </w:rPr>
          </w:rPrChange>
        </w:rPr>
      </w:pPr>
      <w:ins w:id="85" w:author="David Ouyang" w:date="2017-01-02T14:35:00Z">
        <w:r w:rsidRPr="00DD4C68">
          <w:rPr>
            <w:rFonts w:ascii="Times New Roman" w:hAnsi="Times New Roman" w:cs="Times New Roman"/>
            <w:color w:val="000000"/>
            <w:sz w:val="24"/>
            <w:szCs w:val="24"/>
            <w:shd w:val="clear" w:color="auto" w:fill="FFFFFF"/>
            <w:rPrChange w:id="86" w:author="David Ouyang" w:date="2017-01-02T14:35:00Z">
              <w:rPr>
                <w:rFonts w:ascii="Times New Roman" w:hAnsi="Times New Roman" w:cs="Times New Roman"/>
                <w:color w:val="000000"/>
                <w:sz w:val="24"/>
                <w:szCs w:val="24"/>
                <w:shd w:val="clear" w:color="auto" w:fill="FFFFFF"/>
              </w:rPr>
            </w:rPrChange>
          </w:rPr>
          <w:t>Tel: (650) 723-6459</w:t>
        </w:r>
      </w:ins>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ins w:id="87" w:author="David Ouyang" w:date="2017-01-02T14:35:00Z">
        <w:r w:rsidRPr="00DD4C68">
          <w:rPr>
            <w:rFonts w:ascii="Times New Roman" w:hAnsi="Times New Roman" w:cs="Times New Roman"/>
            <w:color w:val="000000"/>
            <w:sz w:val="24"/>
            <w:szCs w:val="24"/>
            <w:shd w:val="clear" w:color="auto" w:fill="FFFFFF"/>
            <w:rPrChange w:id="88" w:author="David Ouyang" w:date="2017-01-02T14:35:00Z">
              <w:rPr>
                <w:rFonts w:ascii="Times New Roman" w:hAnsi="Times New Roman" w:cs="Times New Roman"/>
                <w:color w:val="000000"/>
                <w:sz w:val="24"/>
                <w:szCs w:val="24"/>
                <w:shd w:val="clear" w:color="auto" w:fill="FFFFFF"/>
              </w:rPr>
            </w:rPrChange>
          </w:rPr>
          <w:t>Fax: (650) 723-8392</w:t>
        </w:r>
        <w:r w:rsidRPr="00DD4C68">
          <w:rPr>
            <w:rStyle w:val="Strong"/>
            <w:rFonts w:ascii="Times New Roman" w:hAnsi="Times New Roman" w:cs="Times New Roman"/>
            <w:b w:val="0"/>
            <w:bCs w:val="0"/>
            <w:color w:val="000001"/>
            <w:sz w:val="24"/>
            <w:szCs w:val="24"/>
            <w:rPrChange w:id="89" w:author="David Ouyang" w:date="2017-01-02T14:35:00Z">
              <w:rPr>
                <w:rStyle w:val="Strong"/>
                <w:rFonts w:ascii="Times New Roman" w:hAnsi="Times New Roman" w:cs="Times New Roman"/>
                <w:b w:val="0"/>
                <w:bCs w:val="0"/>
                <w:color w:val="000001"/>
                <w:sz w:val="24"/>
                <w:szCs w:val="24"/>
              </w:rPr>
            </w:rPrChange>
          </w:rPr>
          <w:br/>
          <w:t xml:space="preserve">Email: </w:t>
        </w:r>
        <w:r w:rsidRPr="00DD4C68">
          <w:rPr>
            <w:rFonts w:ascii="Times New Roman" w:hAnsi="Times New Roman" w:cs="Times New Roman"/>
            <w:color w:val="555555"/>
            <w:sz w:val="24"/>
            <w:szCs w:val="24"/>
            <w:shd w:val="clear" w:color="auto" w:fill="FFFFFF"/>
            <w:rPrChange w:id="90" w:author="David Ouyang" w:date="2017-01-02T14:35:00Z">
              <w:rPr>
                <w:rFonts w:ascii="Times New Roman" w:hAnsi="Times New Roman" w:cs="Times New Roman"/>
                <w:color w:val="555555"/>
                <w:sz w:val="24"/>
                <w:szCs w:val="24"/>
                <w:shd w:val="clear" w:color="auto" w:fill="FFFFFF"/>
              </w:rPr>
            </w:rPrChange>
          </w:rPr>
          <w:t>dipanjan@stanford.edu</w:t>
        </w:r>
        <w:r w:rsidRPr="00DD4C68">
          <w:rPr>
            <w:rFonts w:ascii="Times New Roman" w:hAnsi="Times New Roman" w:cs="Times New Roman"/>
            <w:color w:val="555555"/>
            <w:sz w:val="24"/>
            <w:szCs w:val="24"/>
            <w:shd w:val="clear" w:color="auto" w:fill="FFFFFF"/>
            <w:rPrChange w:id="91" w:author="David Ouyang" w:date="2017-01-02T14:35:00Z">
              <w:rPr>
                <w:rFonts w:ascii="Times New Roman" w:hAnsi="Times New Roman" w:cs="Times New Roman"/>
                <w:color w:val="555555"/>
                <w:sz w:val="24"/>
                <w:szCs w:val="24"/>
                <w:shd w:val="clear" w:color="auto" w:fill="FFFFFF"/>
              </w:rPr>
            </w:rPrChange>
          </w:rPr>
          <w:br/>
        </w:r>
      </w:ins>
    </w:p>
    <w:p w:rsidR="00C41623" w:rsidRPr="00DD4C68" w:rsidRDefault="00C41623" w:rsidP="00DD4C68">
      <w:pPr>
        <w:spacing w:line="360" w:lineRule="auto"/>
        <w:rPr>
          <w:ins w:id="92" w:author="David Ouyang" w:date="2017-01-02T14:35:00Z"/>
          <w:rFonts w:ascii="Times New Roman" w:hAnsi="Times New Roman" w:cs="Times New Roman"/>
          <w:color w:val="000000"/>
          <w:sz w:val="24"/>
          <w:szCs w:val="24"/>
          <w:shd w:val="clear" w:color="auto" w:fill="FFFFFF"/>
          <w:rPrChange w:id="93" w:author="David Ouyang" w:date="2017-01-02T14:35:00Z">
            <w:rPr>
              <w:ins w:id="94" w:author="David Ouyang" w:date="2017-01-02T14:35:00Z"/>
              <w:rFonts w:ascii="Times New Roman" w:hAnsi="Times New Roman" w:cs="Times New Roman"/>
              <w:color w:val="000000"/>
              <w:sz w:val="24"/>
              <w:szCs w:val="24"/>
              <w:shd w:val="clear" w:color="auto" w:fill="FFFFFF"/>
            </w:rPr>
          </w:rPrChange>
        </w:rPr>
      </w:pPr>
    </w:p>
    <w:p w:rsidR="0099504A" w:rsidRPr="00DD4C68" w:rsidRDefault="00F608DC" w:rsidP="00DD4C68">
      <w:pPr>
        <w:spacing w:line="360" w:lineRule="auto"/>
        <w:rPr>
          <w:rFonts w:ascii="Times New Roman" w:hAnsi="Times New Roman" w:cs="Times New Roman"/>
          <w:sz w:val="24"/>
          <w:szCs w:val="24"/>
          <w:rPrChange w:id="95" w:author="David Ouyang" w:date="2017-01-02T14:35:00Z">
            <w:rPr>
              <w:sz w:val="24"/>
              <w:szCs w:val="24"/>
            </w:rPr>
          </w:rPrChange>
        </w:rPr>
      </w:pPr>
      <w:r w:rsidRPr="00DD4C68">
        <w:rPr>
          <w:rFonts w:ascii="Times New Roman" w:hAnsi="Times New Roman" w:cs="Times New Roman"/>
          <w:b/>
          <w:sz w:val="24"/>
          <w:szCs w:val="24"/>
          <w:rPrChange w:id="96" w:author="David Ouyang" w:date="2017-01-02T14:35:00Z">
            <w:rPr>
              <w:b/>
              <w:sz w:val="24"/>
              <w:szCs w:val="24"/>
            </w:rPr>
          </w:rPrChange>
        </w:rPr>
        <w:lastRenderedPageBreak/>
        <w:t>Background</w:t>
      </w:r>
      <w:r w:rsidRPr="00DD4C68">
        <w:rPr>
          <w:rFonts w:ascii="Times New Roman" w:hAnsi="Times New Roman" w:cs="Times New Roman"/>
          <w:sz w:val="24"/>
          <w:szCs w:val="24"/>
          <w:rPrChange w:id="97" w:author="David Ouyang" w:date="2017-01-02T14:35:00Z">
            <w:rPr>
              <w:sz w:val="24"/>
              <w:szCs w:val="24"/>
            </w:rPr>
          </w:rPrChange>
        </w:rPr>
        <w:t xml:space="preserve">: </w:t>
      </w:r>
      <w:r w:rsidR="00A63508" w:rsidRPr="00DD4C68">
        <w:rPr>
          <w:rFonts w:ascii="Times New Roman" w:hAnsi="Times New Roman" w:cs="Times New Roman"/>
          <w:sz w:val="24"/>
          <w:szCs w:val="24"/>
          <w:rPrChange w:id="98" w:author="David Ouyang" w:date="2017-01-02T14:35:00Z">
            <w:rPr>
              <w:sz w:val="24"/>
              <w:szCs w:val="24"/>
            </w:rPr>
          </w:rPrChange>
        </w:rPr>
        <w:t>P</w:t>
      </w:r>
      <w:r w:rsidR="00AD2A47" w:rsidRPr="00DD4C68">
        <w:rPr>
          <w:rFonts w:ascii="Times New Roman" w:hAnsi="Times New Roman" w:cs="Times New Roman"/>
          <w:sz w:val="24"/>
          <w:szCs w:val="24"/>
          <w:rPrChange w:id="99" w:author="David Ouyang" w:date="2017-01-02T14:35:00Z">
            <w:rPr>
              <w:sz w:val="24"/>
              <w:szCs w:val="24"/>
            </w:rPr>
          </w:rPrChange>
        </w:rPr>
        <w:t xml:space="preserve">roposed changes to the </w:t>
      </w:r>
      <w:r w:rsidR="003C78F6" w:rsidRPr="00DD4C68">
        <w:rPr>
          <w:rFonts w:ascii="Times New Roman" w:hAnsi="Times New Roman" w:cs="Times New Roman"/>
          <w:sz w:val="24"/>
          <w:szCs w:val="24"/>
          <w:rPrChange w:id="100" w:author="David Ouyang" w:date="2017-01-02T14:35:00Z">
            <w:rPr>
              <w:sz w:val="24"/>
              <w:szCs w:val="24"/>
            </w:rPr>
          </w:rPrChange>
        </w:rPr>
        <w:t>UNOS</w:t>
      </w:r>
      <w:r w:rsidR="00C41623" w:rsidRPr="00DD4C68">
        <w:rPr>
          <w:rFonts w:ascii="Times New Roman" w:hAnsi="Times New Roman" w:cs="Times New Roman"/>
          <w:sz w:val="24"/>
          <w:szCs w:val="24"/>
        </w:rPr>
        <w:t xml:space="preserve"> </w:t>
      </w:r>
      <w:r w:rsidR="00A63508" w:rsidRPr="00DD4C68">
        <w:rPr>
          <w:rFonts w:ascii="Times New Roman" w:hAnsi="Times New Roman" w:cs="Times New Roman"/>
          <w:sz w:val="24"/>
          <w:szCs w:val="24"/>
          <w:rPrChange w:id="101" w:author="David Ouyang" w:date="2017-01-02T14:35:00Z">
            <w:rPr>
              <w:sz w:val="24"/>
              <w:szCs w:val="24"/>
            </w:rPr>
          </w:rPrChange>
        </w:rPr>
        <w:t xml:space="preserve">heart </w:t>
      </w:r>
      <w:r w:rsidR="00AD2A47" w:rsidRPr="00DD4C68">
        <w:rPr>
          <w:rFonts w:ascii="Times New Roman" w:hAnsi="Times New Roman" w:cs="Times New Roman"/>
          <w:sz w:val="24"/>
          <w:szCs w:val="24"/>
          <w:rPrChange w:id="102" w:author="David Ouyang" w:date="2017-01-02T14:35:00Z">
            <w:rPr>
              <w:sz w:val="24"/>
              <w:szCs w:val="24"/>
            </w:rPr>
          </w:rPrChange>
        </w:rPr>
        <w:t xml:space="preserve">allocation protocol </w:t>
      </w:r>
      <w:r w:rsidR="00C41623" w:rsidRPr="00DD4C68">
        <w:rPr>
          <w:rFonts w:ascii="Times New Roman" w:hAnsi="Times New Roman" w:cs="Times New Roman"/>
          <w:sz w:val="24"/>
          <w:szCs w:val="24"/>
        </w:rPr>
        <w:t>could</w:t>
      </w:r>
      <w:r w:rsidR="00A63508" w:rsidRPr="00DD4C68">
        <w:rPr>
          <w:rFonts w:ascii="Times New Roman" w:hAnsi="Times New Roman" w:cs="Times New Roman"/>
          <w:sz w:val="24"/>
          <w:szCs w:val="24"/>
          <w:rPrChange w:id="103" w:author="David Ouyang" w:date="2017-01-02T14:35:00Z">
            <w:rPr>
              <w:sz w:val="24"/>
              <w:szCs w:val="24"/>
            </w:rPr>
          </w:rPrChange>
        </w:rPr>
        <w:t xml:space="preserve"> </w:t>
      </w:r>
      <w:r w:rsidR="00AD2A47" w:rsidRPr="00DD4C68">
        <w:rPr>
          <w:rFonts w:ascii="Times New Roman" w:hAnsi="Times New Roman" w:cs="Times New Roman"/>
          <w:sz w:val="24"/>
          <w:szCs w:val="24"/>
          <w:rPrChange w:id="104" w:author="David Ouyang" w:date="2017-01-02T14:35:00Z">
            <w:rPr>
              <w:sz w:val="24"/>
              <w:szCs w:val="24"/>
            </w:rPr>
          </w:rPrChange>
        </w:rPr>
        <w:t>prioritize patients with acute circulatory support</w:t>
      </w:r>
      <w:r w:rsidR="00A63508" w:rsidRPr="00DD4C68">
        <w:rPr>
          <w:rFonts w:ascii="Times New Roman" w:hAnsi="Times New Roman" w:cs="Times New Roman"/>
          <w:sz w:val="24"/>
          <w:szCs w:val="24"/>
          <w:rPrChange w:id="105" w:author="David Ouyang" w:date="2017-01-02T14:35:00Z">
            <w:rPr>
              <w:sz w:val="24"/>
              <w:szCs w:val="24"/>
            </w:rPr>
          </w:rPrChange>
        </w:rPr>
        <w:t>,</w:t>
      </w:r>
      <w:r w:rsidR="00C41623" w:rsidRPr="00DD4C68">
        <w:rPr>
          <w:rFonts w:ascii="Times New Roman" w:hAnsi="Times New Roman" w:cs="Times New Roman"/>
          <w:sz w:val="24"/>
          <w:szCs w:val="24"/>
        </w:rPr>
        <w:t xml:space="preserve"> </w:t>
      </w:r>
      <w:r w:rsidR="000955F9" w:rsidRPr="00DD4C68">
        <w:rPr>
          <w:rFonts w:ascii="Times New Roman" w:hAnsi="Times New Roman" w:cs="Times New Roman"/>
          <w:sz w:val="24"/>
          <w:szCs w:val="24"/>
          <w:rPrChange w:id="106" w:author="David Ouyang" w:date="2017-01-02T14:35:00Z">
            <w:rPr>
              <w:sz w:val="24"/>
              <w:szCs w:val="24"/>
            </w:rPr>
          </w:rPrChange>
        </w:rPr>
        <w:t>including</w:t>
      </w:r>
      <w:r w:rsidR="00AD2A47" w:rsidRPr="00DD4C68">
        <w:rPr>
          <w:rFonts w:ascii="Times New Roman" w:hAnsi="Times New Roman" w:cs="Times New Roman"/>
          <w:sz w:val="24"/>
          <w:szCs w:val="24"/>
          <w:rPrChange w:id="107" w:author="David Ouyang" w:date="2017-01-02T14:35:00Z">
            <w:rPr>
              <w:sz w:val="24"/>
              <w:szCs w:val="24"/>
            </w:rPr>
          </w:rPrChange>
        </w:rPr>
        <w:t xml:space="preserve"> extracorporeal membrane oxygenation (ECMO), </w:t>
      </w:r>
      <w:r w:rsidR="000955F9" w:rsidRPr="00DD4C68">
        <w:rPr>
          <w:rFonts w:ascii="Times New Roman" w:hAnsi="Times New Roman" w:cs="Times New Roman"/>
          <w:sz w:val="24"/>
          <w:szCs w:val="24"/>
          <w:rPrChange w:id="108" w:author="David Ouyang" w:date="2017-01-02T14:35:00Z">
            <w:rPr>
              <w:sz w:val="24"/>
              <w:szCs w:val="24"/>
            </w:rPr>
          </w:rPrChange>
        </w:rPr>
        <w:t>percutaneous ventricular assist devices (PVAD), and intra-aortic balloon pump</w:t>
      </w:r>
      <w:r w:rsidR="00A63508" w:rsidRPr="00DD4C68">
        <w:rPr>
          <w:rFonts w:ascii="Times New Roman" w:hAnsi="Times New Roman" w:cs="Times New Roman"/>
          <w:sz w:val="24"/>
          <w:szCs w:val="24"/>
          <w:rPrChange w:id="109" w:author="David Ouyang" w:date="2017-01-02T14:35:00Z">
            <w:rPr>
              <w:sz w:val="24"/>
              <w:szCs w:val="24"/>
            </w:rPr>
          </w:rPrChange>
        </w:rPr>
        <w:t>s</w:t>
      </w:r>
      <w:r w:rsidR="000955F9" w:rsidRPr="00DD4C68">
        <w:rPr>
          <w:rFonts w:ascii="Times New Roman" w:hAnsi="Times New Roman" w:cs="Times New Roman"/>
          <w:sz w:val="24"/>
          <w:szCs w:val="24"/>
          <w:rPrChange w:id="110" w:author="David Ouyang" w:date="2017-01-02T14:35:00Z">
            <w:rPr>
              <w:sz w:val="24"/>
              <w:szCs w:val="24"/>
            </w:rPr>
          </w:rPrChange>
        </w:rPr>
        <w:t xml:space="preserve"> (IABP). We sought to evaluate contemporary trends in the incid</w:t>
      </w:r>
      <w:r w:rsidR="005A5749" w:rsidRPr="00DD4C68">
        <w:rPr>
          <w:rFonts w:ascii="Times New Roman" w:hAnsi="Times New Roman" w:cs="Times New Roman"/>
          <w:sz w:val="24"/>
          <w:szCs w:val="24"/>
          <w:rPrChange w:id="111" w:author="David Ouyang" w:date="2017-01-02T14:35:00Z">
            <w:rPr>
              <w:sz w:val="24"/>
              <w:szCs w:val="24"/>
            </w:rPr>
          </w:rPrChange>
        </w:rPr>
        <w:t xml:space="preserve">ence and outcomes </w:t>
      </w:r>
      <w:r w:rsidR="000955F9" w:rsidRPr="00DD4C68">
        <w:rPr>
          <w:rFonts w:ascii="Times New Roman" w:hAnsi="Times New Roman" w:cs="Times New Roman"/>
          <w:sz w:val="24"/>
          <w:szCs w:val="24"/>
          <w:rPrChange w:id="112" w:author="David Ouyang" w:date="2017-01-02T14:35:00Z">
            <w:rPr>
              <w:sz w:val="24"/>
              <w:szCs w:val="24"/>
            </w:rPr>
          </w:rPrChange>
        </w:rPr>
        <w:t xml:space="preserve">of </w:t>
      </w:r>
      <w:r w:rsidR="00C41623" w:rsidRPr="00DD4C68">
        <w:rPr>
          <w:rFonts w:ascii="Times New Roman" w:hAnsi="Times New Roman" w:cs="Times New Roman"/>
          <w:sz w:val="24"/>
          <w:szCs w:val="24"/>
        </w:rPr>
        <w:t xml:space="preserve">patients who required </w:t>
      </w:r>
      <w:r w:rsidR="000955F9" w:rsidRPr="00DD4C68">
        <w:rPr>
          <w:rFonts w:ascii="Times New Roman" w:hAnsi="Times New Roman" w:cs="Times New Roman"/>
          <w:sz w:val="24"/>
          <w:szCs w:val="24"/>
          <w:rPrChange w:id="113" w:author="David Ouyang" w:date="2017-01-02T14:35:00Z">
            <w:rPr>
              <w:sz w:val="24"/>
              <w:szCs w:val="24"/>
            </w:rPr>
          </w:rPrChange>
        </w:rPr>
        <w:t xml:space="preserve">acute circulatory support </w:t>
      </w:r>
      <w:r w:rsidR="005A5749" w:rsidRPr="00DD4C68">
        <w:rPr>
          <w:rFonts w:ascii="Times New Roman" w:hAnsi="Times New Roman" w:cs="Times New Roman"/>
          <w:sz w:val="24"/>
          <w:szCs w:val="24"/>
          <w:rPrChange w:id="114" w:author="David Ouyang" w:date="2017-01-02T14:35:00Z">
            <w:rPr>
              <w:sz w:val="24"/>
              <w:szCs w:val="24"/>
            </w:rPr>
          </w:rPrChange>
        </w:rPr>
        <w:t xml:space="preserve">during the hospitalization </w:t>
      </w:r>
      <w:r w:rsidR="000955F9" w:rsidRPr="00DD4C68">
        <w:rPr>
          <w:rFonts w:ascii="Times New Roman" w:hAnsi="Times New Roman" w:cs="Times New Roman"/>
          <w:sz w:val="24"/>
          <w:szCs w:val="24"/>
          <w:rPrChange w:id="115" w:author="David Ouyang" w:date="2017-01-02T14:35:00Z">
            <w:rPr>
              <w:sz w:val="24"/>
              <w:szCs w:val="24"/>
            </w:rPr>
          </w:rPrChange>
        </w:rPr>
        <w:t xml:space="preserve">prior to heart transplantation. </w:t>
      </w:r>
      <w:r w:rsidR="00AD2A47" w:rsidRPr="00DD4C68">
        <w:rPr>
          <w:rFonts w:ascii="Times New Roman" w:hAnsi="Times New Roman" w:cs="Times New Roman"/>
          <w:sz w:val="24"/>
          <w:szCs w:val="24"/>
          <w:rPrChange w:id="116" w:author="David Ouyang" w:date="2017-01-02T14:35:00Z">
            <w:rPr>
              <w:sz w:val="24"/>
              <w:szCs w:val="24"/>
            </w:rPr>
          </w:rPrChange>
        </w:rPr>
        <w:tab/>
      </w:r>
    </w:p>
    <w:p w:rsidR="000955F9" w:rsidRPr="00DD4C68" w:rsidRDefault="00EC0958" w:rsidP="00DD4C68">
      <w:pPr>
        <w:spacing w:line="360" w:lineRule="auto"/>
        <w:rPr>
          <w:rFonts w:ascii="Times New Roman" w:hAnsi="Times New Roman" w:cs="Times New Roman"/>
          <w:sz w:val="24"/>
          <w:szCs w:val="24"/>
          <w:rPrChange w:id="117" w:author="David Ouyang" w:date="2017-01-02T14:35:00Z">
            <w:rPr>
              <w:sz w:val="24"/>
              <w:szCs w:val="24"/>
            </w:rPr>
          </w:rPrChange>
        </w:rPr>
      </w:pPr>
      <w:r w:rsidRPr="00DD4C68">
        <w:rPr>
          <w:rFonts w:ascii="Times New Roman" w:hAnsi="Times New Roman" w:cs="Times New Roman"/>
          <w:b/>
          <w:sz w:val="24"/>
          <w:szCs w:val="24"/>
          <w:rPrChange w:id="118" w:author="David Ouyang" w:date="2017-01-02T14:35:00Z">
            <w:rPr>
              <w:b/>
              <w:sz w:val="24"/>
              <w:szCs w:val="24"/>
            </w:rPr>
          </w:rPrChange>
        </w:rPr>
        <w:t>Methods</w:t>
      </w:r>
      <w:r w:rsidRPr="00DD4C68">
        <w:rPr>
          <w:rFonts w:ascii="Times New Roman" w:hAnsi="Times New Roman" w:cs="Times New Roman"/>
          <w:sz w:val="24"/>
          <w:szCs w:val="24"/>
          <w:rPrChange w:id="119" w:author="David Ouyang" w:date="2017-01-02T14:35:00Z">
            <w:rPr>
              <w:sz w:val="24"/>
              <w:szCs w:val="24"/>
            </w:rPr>
          </w:rPrChange>
        </w:rPr>
        <w:t xml:space="preserve">: </w:t>
      </w:r>
      <w:r w:rsidR="00C64DBF" w:rsidRPr="00DD4C68">
        <w:rPr>
          <w:rFonts w:ascii="Times New Roman" w:hAnsi="Times New Roman" w:cs="Times New Roman"/>
          <w:sz w:val="24"/>
          <w:szCs w:val="24"/>
          <w:rPrChange w:id="120" w:author="David Ouyang" w:date="2017-01-02T14:35:00Z">
            <w:rPr>
              <w:sz w:val="24"/>
              <w:szCs w:val="24"/>
            </w:rPr>
          </w:rPrChange>
        </w:rPr>
        <w:t>From</w:t>
      </w:r>
      <w:r w:rsidR="00871D6E" w:rsidRPr="00DD4C68">
        <w:rPr>
          <w:rFonts w:ascii="Times New Roman" w:hAnsi="Times New Roman" w:cs="Times New Roman"/>
          <w:sz w:val="24"/>
          <w:szCs w:val="24"/>
        </w:rPr>
        <w:t xml:space="preserve"> </w:t>
      </w:r>
      <w:r w:rsidRPr="00DD4C68">
        <w:rPr>
          <w:rFonts w:ascii="Times New Roman" w:hAnsi="Times New Roman" w:cs="Times New Roman"/>
          <w:sz w:val="24"/>
          <w:szCs w:val="24"/>
          <w:rPrChange w:id="121" w:author="David Ouyang" w:date="2017-01-02T14:35:00Z">
            <w:rPr>
              <w:sz w:val="24"/>
              <w:szCs w:val="24"/>
            </w:rPr>
          </w:rPrChange>
        </w:rPr>
        <w:t xml:space="preserve">the Nationwide Inpatient Sample (NIS) from 1998 to 2011, we </w:t>
      </w:r>
      <w:r w:rsidR="003C78F6" w:rsidRPr="00DD4C68">
        <w:rPr>
          <w:rFonts w:ascii="Times New Roman" w:hAnsi="Times New Roman" w:cs="Times New Roman"/>
          <w:sz w:val="24"/>
          <w:szCs w:val="24"/>
          <w:rPrChange w:id="122" w:author="David Ouyang" w:date="2017-01-02T14:35:00Z">
            <w:rPr>
              <w:sz w:val="24"/>
              <w:szCs w:val="24"/>
            </w:rPr>
          </w:rPrChange>
        </w:rPr>
        <w:t>identified</w:t>
      </w:r>
      <w:r w:rsidR="00C41623" w:rsidRPr="00DD4C68">
        <w:rPr>
          <w:rFonts w:ascii="Times New Roman" w:hAnsi="Times New Roman" w:cs="Times New Roman"/>
          <w:sz w:val="24"/>
          <w:szCs w:val="24"/>
        </w:rPr>
        <w:t xml:space="preserve"> </w:t>
      </w:r>
      <w:r w:rsidR="00C64DBF" w:rsidRPr="00DD4C68">
        <w:rPr>
          <w:rFonts w:ascii="Times New Roman" w:hAnsi="Times New Roman" w:cs="Times New Roman"/>
          <w:sz w:val="24"/>
          <w:szCs w:val="24"/>
          <w:rPrChange w:id="123" w:author="David Ouyang" w:date="2017-01-02T14:35:00Z">
            <w:rPr>
              <w:sz w:val="24"/>
              <w:szCs w:val="24"/>
            </w:rPr>
          </w:rPrChange>
        </w:rPr>
        <w:t xml:space="preserve">5,381 </w:t>
      </w:r>
      <w:r w:rsidRPr="00DD4C68">
        <w:rPr>
          <w:rFonts w:ascii="Times New Roman" w:hAnsi="Times New Roman" w:cs="Times New Roman"/>
          <w:sz w:val="24"/>
          <w:szCs w:val="24"/>
          <w:rPrChange w:id="124" w:author="David Ouyang" w:date="2017-01-02T14:35:00Z">
            <w:rPr>
              <w:sz w:val="24"/>
              <w:szCs w:val="24"/>
            </w:rPr>
          </w:rPrChange>
        </w:rPr>
        <w:t>patients who underwent</w:t>
      </w:r>
      <w:r w:rsidR="000955F9" w:rsidRPr="00DD4C68">
        <w:rPr>
          <w:rFonts w:ascii="Times New Roman" w:hAnsi="Times New Roman" w:cs="Times New Roman"/>
          <w:sz w:val="24"/>
          <w:szCs w:val="24"/>
          <w:rPrChange w:id="125" w:author="David Ouyang" w:date="2017-01-02T14:35:00Z">
            <w:rPr>
              <w:sz w:val="24"/>
              <w:szCs w:val="24"/>
            </w:rPr>
          </w:rPrChange>
        </w:rPr>
        <w:t xml:space="preserve"> orthotopic hea</w:t>
      </w:r>
      <w:r w:rsidR="003C78F6" w:rsidRPr="00DD4C68">
        <w:rPr>
          <w:rFonts w:ascii="Times New Roman" w:hAnsi="Times New Roman" w:cs="Times New Roman"/>
          <w:sz w:val="24"/>
          <w:szCs w:val="24"/>
          <w:rPrChange w:id="126" w:author="David Ouyang" w:date="2017-01-02T14:35:00Z">
            <w:rPr>
              <w:sz w:val="24"/>
              <w:szCs w:val="24"/>
            </w:rPr>
          </w:rPrChange>
        </w:rPr>
        <w:t xml:space="preserve">rt transplant (OHT) and determined whether the </w:t>
      </w:r>
      <w:r w:rsidR="000955F9" w:rsidRPr="00DD4C68">
        <w:rPr>
          <w:rFonts w:ascii="Times New Roman" w:hAnsi="Times New Roman" w:cs="Times New Roman"/>
          <w:sz w:val="24"/>
          <w:szCs w:val="24"/>
          <w:rPrChange w:id="127" w:author="David Ouyang" w:date="2017-01-02T14:35:00Z">
            <w:rPr>
              <w:sz w:val="24"/>
              <w:szCs w:val="24"/>
            </w:rPr>
          </w:rPrChange>
        </w:rPr>
        <w:t xml:space="preserve">patient underwent </w:t>
      </w:r>
      <w:r w:rsidR="003C78F6" w:rsidRPr="00DD4C68">
        <w:rPr>
          <w:rFonts w:ascii="Times New Roman" w:hAnsi="Times New Roman" w:cs="Times New Roman"/>
          <w:sz w:val="24"/>
          <w:szCs w:val="24"/>
          <w:rPrChange w:id="128" w:author="David Ouyang" w:date="2017-01-02T14:35:00Z">
            <w:rPr>
              <w:sz w:val="24"/>
              <w:szCs w:val="24"/>
            </w:rPr>
          </w:rPrChange>
        </w:rPr>
        <w:t xml:space="preserve">pre-transplant </w:t>
      </w:r>
      <w:r w:rsidR="000955F9" w:rsidRPr="00DD4C68">
        <w:rPr>
          <w:rFonts w:ascii="Times New Roman" w:hAnsi="Times New Roman" w:cs="Times New Roman"/>
          <w:sz w:val="24"/>
          <w:szCs w:val="24"/>
          <w:rPrChange w:id="129" w:author="David Ouyang" w:date="2017-01-02T14:35:00Z">
            <w:rPr>
              <w:sz w:val="24"/>
              <w:szCs w:val="24"/>
            </w:rPr>
          </w:rPrChange>
        </w:rPr>
        <w:t xml:space="preserve">ECMO, PVAD, or IABP. </w:t>
      </w:r>
      <w:r w:rsidR="0041575F" w:rsidRPr="00DD4C68">
        <w:rPr>
          <w:rFonts w:ascii="Times New Roman" w:hAnsi="Times New Roman" w:cs="Times New Roman"/>
          <w:sz w:val="24"/>
          <w:szCs w:val="24"/>
          <w:rPrChange w:id="130" w:author="David Ouyang" w:date="2017-01-02T14:35:00Z">
            <w:rPr>
              <w:sz w:val="24"/>
              <w:szCs w:val="24"/>
            </w:rPr>
          </w:rPrChange>
        </w:rPr>
        <w:t xml:space="preserve">We </w:t>
      </w:r>
      <w:r w:rsidR="00C64DBF" w:rsidRPr="00DD4C68">
        <w:rPr>
          <w:rFonts w:ascii="Times New Roman" w:hAnsi="Times New Roman" w:cs="Times New Roman"/>
          <w:sz w:val="24"/>
          <w:szCs w:val="24"/>
          <w:rPrChange w:id="131" w:author="David Ouyang" w:date="2017-01-02T14:35:00Z">
            <w:rPr>
              <w:sz w:val="24"/>
              <w:szCs w:val="24"/>
            </w:rPr>
          </w:rPrChange>
        </w:rPr>
        <w:t>calculated</w:t>
      </w:r>
      <w:r w:rsidR="003C78F6" w:rsidRPr="00DD4C68">
        <w:rPr>
          <w:rFonts w:ascii="Times New Roman" w:hAnsi="Times New Roman" w:cs="Times New Roman"/>
          <w:sz w:val="24"/>
          <w:szCs w:val="24"/>
          <w:rPrChange w:id="132" w:author="David Ouyang" w:date="2017-01-02T14:35:00Z">
            <w:rPr>
              <w:sz w:val="24"/>
              <w:szCs w:val="24"/>
            </w:rPr>
          </w:rPrChange>
        </w:rPr>
        <w:t xml:space="preserve"> baseline characteristics and </w:t>
      </w:r>
      <w:r w:rsidR="00C36AD3" w:rsidRPr="00DD4C68">
        <w:rPr>
          <w:rFonts w:ascii="Times New Roman" w:hAnsi="Times New Roman" w:cs="Times New Roman"/>
          <w:sz w:val="24"/>
          <w:szCs w:val="24"/>
        </w:rPr>
        <w:t>compared patients who underwent acute circulatory support with patients who did not require acute circulatory support prior to heart transplantation</w:t>
      </w:r>
      <w:r w:rsidR="00F333D0" w:rsidRPr="00DD4C68">
        <w:rPr>
          <w:rFonts w:ascii="Times New Roman" w:hAnsi="Times New Roman" w:cs="Times New Roman"/>
          <w:sz w:val="24"/>
          <w:szCs w:val="24"/>
          <w:rPrChange w:id="133" w:author="David Ouyang" w:date="2017-01-02T14:35:00Z">
            <w:rPr>
              <w:sz w:val="24"/>
              <w:szCs w:val="24"/>
            </w:rPr>
          </w:rPrChange>
        </w:rPr>
        <w:t>.</w:t>
      </w:r>
    </w:p>
    <w:p w:rsidR="00C36AD3" w:rsidRPr="00DD4C68" w:rsidRDefault="0041575F"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Change w:id="134" w:author="David Ouyang" w:date="2017-01-02T14:35:00Z">
            <w:rPr>
              <w:b/>
              <w:sz w:val="24"/>
              <w:szCs w:val="24"/>
            </w:rPr>
          </w:rPrChange>
        </w:rPr>
        <w:t>Results</w:t>
      </w:r>
      <w:r w:rsidRPr="00DD4C68">
        <w:rPr>
          <w:rFonts w:ascii="Times New Roman" w:hAnsi="Times New Roman" w:cs="Times New Roman"/>
          <w:sz w:val="24"/>
          <w:szCs w:val="24"/>
          <w:rPrChange w:id="135" w:author="David Ouyang" w:date="2017-01-02T14:35:00Z">
            <w:rPr>
              <w:sz w:val="24"/>
              <w:szCs w:val="24"/>
            </w:rPr>
          </w:rPrChange>
        </w:rPr>
        <w:t>:</w:t>
      </w:r>
      <w:r w:rsidR="00460085" w:rsidRPr="00DD4C68">
        <w:rPr>
          <w:rFonts w:ascii="Times New Roman" w:hAnsi="Times New Roman" w:cs="Times New Roman"/>
          <w:sz w:val="24"/>
          <w:szCs w:val="24"/>
        </w:rPr>
        <w:t xml:space="preserve"> </w:t>
      </w:r>
      <w:r w:rsidR="00C64DBF" w:rsidRPr="00DD4C68">
        <w:rPr>
          <w:rFonts w:ascii="Times New Roman" w:hAnsi="Times New Roman" w:cs="Times New Roman"/>
          <w:sz w:val="24"/>
          <w:szCs w:val="24"/>
          <w:rPrChange w:id="136" w:author="David Ouyang" w:date="2017-01-02T14:35:00Z">
            <w:rPr>
              <w:sz w:val="24"/>
              <w:szCs w:val="24"/>
            </w:rPr>
          </w:rPrChange>
        </w:rPr>
        <w:t>Of patients who underwent heart transplantation</w:t>
      </w:r>
      <w:r w:rsidR="00C81B45" w:rsidRPr="00DD4C68">
        <w:rPr>
          <w:rFonts w:ascii="Times New Roman" w:hAnsi="Times New Roman" w:cs="Times New Roman"/>
          <w:sz w:val="24"/>
          <w:szCs w:val="24"/>
          <w:rPrChange w:id="137" w:author="David Ouyang" w:date="2017-01-02T14:35:00Z">
            <w:rPr>
              <w:sz w:val="24"/>
              <w:szCs w:val="24"/>
            </w:rPr>
          </w:rPrChange>
        </w:rPr>
        <w:t xml:space="preserve">, </w:t>
      </w:r>
      <w:r w:rsidR="00312D07" w:rsidRPr="00DD4C68">
        <w:rPr>
          <w:rFonts w:ascii="Times New Roman" w:hAnsi="Times New Roman" w:cs="Times New Roman"/>
          <w:sz w:val="24"/>
          <w:szCs w:val="24"/>
        </w:rPr>
        <w:t>337</w:t>
      </w:r>
      <w:r w:rsidR="00C81B45" w:rsidRPr="00DD4C68">
        <w:rPr>
          <w:rFonts w:ascii="Times New Roman" w:hAnsi="Times New Roman" w:cs="Times New Roman"/>
          <w:sz w:val="24"/>
          <w:szCs w:val="24"/>
          <w:rPrChange w:id="138" w:author="David Ouyang" w:date="2017-01-02T14:35:00Z">
            <w:rPr>
              <w:sz w:val="24"/>
              <w:szCs w:val="24"/>
            </w:rPr>
          </w:rPrChange>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00C81B45" w:rsidRPr="00DD4C68">
        <w:rPr>
          <w:rFonts w:ascii="Times New Roman" w:hAnsi="Times New Roman" w:cs="Times New Roman"/>
          <w:sz w:val="24"/>
          <w:szCs w:val="24"/>
          <w:rPrChange w:id="139" w:author="David Ouyang" w:date="2017-01-02T14:35:00Z">
            <w:rPr>
              <w:sz w:val="24"/>
              <w:szCs w:val="24"/>
            </w:rPr>
          </w:rPrChange>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 xml:space="preserve">During the study time period, the use of acute circulatory support has increased (p = 0.003 for trend) from 17 cases per year from 2008-2010 to 33 cases per year from 2009 - 2011. </w:t>
      </w:r>
      <w:r w:rsidR="00C36AD3" w:rsidRPr="00DD4C68">
        <w:rPr>
          <w:rFonts w:ascii="Times New Roman" w:hAnsi="Times New Roman" w:cs="Times New Roman"/>
          <w:sz w:val="24"/>
          <w:szCs w:val="24"/>
        </w:rPr>
        <w:t>In this population, 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C81B45" w:rsidRPr="00DD4C68">
        <w:rPr>
          <w:rFonts w:ascii="Times New Roman" w:hAnsi="Times New Roman" w:cs="Times New Roman"/>
          <w:sz w:val="24"/>
          <w:szCs w:val="24"/>
          <w:rPrChange w:id="140" w:author="David Ouyang" w:date="2017-01-02T14:35:00Z">
            <w:rPr>
              <w:sz w:val="24"/>
              <w:szCs w:val="24"/>
            </w:rPr>
          </w:rPrChange>
        </w:rPr>
        <w:t xml:space="preserve"> </w:t>
      </w:r>
      <w:r w:rsidR="00C36AD3" w:rsidRPr="00DD4C68">
        <w:rPr>
          <w:rFonts w:ascii="Times New Roman" w:hAnsi="Times New Roman" w:cs="Times New Roman"/>
          <w:sz w:val="24"/>
          <w:szCs w:val="24"/>
        </w:rPr>
        <w:t xml:space="preserve">supported by </w:t>
      </w:r>
      <w:r w:rsidR="00C81B45" w:rsidRPr="00DD4C68">
        <w:rPr>
          <w:rFonts w:ascii="Times New Roman" w:hAnsi="Times New Roman" w:cs="Times New Roman"/>
          <w:sz w:val="24"/>
          <w:szCs w:val="24"/>
          <w:rPrChange w:id="141" w:author="David Ouyang" w:date="2017-01-02T14:35:00Z">
            <w:rPr>
              <w:sz w:val="24"/>
              <w:szCs w:val="24"/>
            </w:rPr>
          </w:rPrChange>
        </w:rPr>
        <w:t xml:space="preserve">IABP, </w:t>
      </w:r>
      <w:r w:rsidR="00C36AD3" w:rsidRPr="00DD4C68">
        <w:rPr>
          <w:rFonts w:ascii="Times New Roman" w:hAnsi="Times New Roman" w:cs="Times New Roman"/>
          <w:sz w:val="24"/>
          <w:szCs w:val="24"/>
        </w:rPr>
        <w:t>102</w:t>
      </w:r>
      <w:r w:rsidR="00C81B45" w:rsidRPr="00DD4C68">
        <w:rPr>
          <w:rFonts w:ascii="Times New Roman" w:hAnsi="Times New Roman" w:cs="Times New Roman"/>
          <w:sz w:val="24"/>
          <w:szCs w:val="24"/>
          <w:rPrChange w:id="142" w:author="David Ouyang" w:date="2017-01-02T14:35:00Z">
            <w:rPr>
              <w:sz w:val="24"/>
              <w:szCs w:val="24"/>
            </w:rPr>
          </w:rPrChange>
        </w:rPr>
        <w:t xml:space="preserve"> (</w:t>
      </w:r>
      <w:r w:rsidR="00312D07" w:rsidRPr="00DD4C68">
        <w:rPr>
          <w:rFonts w:ascii="Times New Roman" w:hAnsi="Times New Roman" w:cs="Times New Roman"/>
          <w:sz w:val="24"/>
          <w:szCs w:val="24"/>
        </w:rPr>
        <w:t>30.3</w:t>
      </w:r>
      <w:r w:rsidR="00C81B45" w:rsidRPr="00DD4C68">
        <w:rPr>
          <w:rFonts w:ascii="Times New Roman" w:hAnsi="Times New Roman" w:cs="Times New Roman"/>
          <w:sz w:val="24"/>
          <w:szCs w:val="24"/>
          <w:rPrChange w:id="143" w:author="David Ouyang" w:date="2017-01-02T14:35:00Z">
            <w:rPr>
              <w:sz w:val="24"/>
              <w:szCs w:val="24"/>
            </w:rPr>
          </w:rPrChange>
        </w:rPr>
        <w:t>%) w</w:t>
      </w:r>
      <w:r w:rsidR="00A63508" w:rsidRPr="00DD4C68">
        <w:rPr>
          <w:rFonts w:ascii="Times New Roman" w:hAnsi="Times New Roman" w:cs="Times New Roman"/>
          <w:sz w:val="24"/>
          <w:szCs w:val="24"/>
          <w:rPrChange w:id="144" w:author="David Ouyang" w:date="2017-01-02T14:35:00Z">
            <w:rPr>
              <w:sz w:val="24"/>
              <w:szCs w:val="24"/>
            </w:rPr>
          </w:rPrChange>
        </w:rPr>
        <w:t>ere</w:t>
      </w:r>
      <w:r w:rsidR="00C81B45" w:rsidRPr="00DD4C68">
        <w:rPr>
          <w:rFonts w:ascii="Times New Roman" w:hAnsi="Times New Roman" w:cs="Times New Roman"/>
          <w:sz w:val="24"/>
          <w:szCs w:val="24"/>
          <w:rPrChange w:id="145" w:author="David Ouyang" w:date="2017-01-02T14:35:00Z">
            <w:rPr>
              <w:sz w:val="24"/>
              <w:szCs w:val="24"/>
            </w:rPr>
          </w:rPrChange>
        </w:rPr>
        <w:t xml:space="preserve"> supported by </w:t>
      </w:r>
      <w:r w:rsidR="00C36AD3" w:rsidRPr="00DD4C68">
        <w:rPr>
          <w:rFonts w:ascii="Times New Roman" w:hAnsi="Times New Roman" w:cs="Times New Roman"/>
          <w:sz w:val="24"/>
          <w:szCs w:val="24"/>
        </w:rPr>
        <w:t>ECMO</w:t>
      </w:r>
      <w:r w:rsidR="00C81B45" w:rsidRPr="00DD4C68">
        <w:rPr>
          <w:rFonts w:ascii="Times New Roman" w:hAnsi="Times New Roman" w:cs="Times New Roman"/>
          <w:sz w:val="24"/>
          <w:szCs w:val="24"/>
          <w:rPrChange w:id="146" w:author="David Ouyang" w:date="2017-01-02T14:35:00Z">
            <w:rPr>
              <w:sz w:val="24"/>
              <w:szCs w:val="24"/>
            </w:rPr>
          </w:rPrChange>
        </w:rPr>
        <w:t xml:space="preserve">, and </w:t>
      </w:r>
      <w:r w:rsidR="00C36AD3" w:rsidRPr="00DD4C68">
        <w:rPr>
          <w:rFonts w:ascii="Times New Roman" w:hAnsi="Times New Roman" w:cs="Times New Roman"/>
          <w:sz w:val="24"/>
          <w:szCs w:val="24"/>
        </w:rPr>
        <w:t>4</w:t>
      </w:r>
      <w:r w:rsidR="00C81B45" w:rsidRPr="00DD4C68">
        <w:rPr>
          <w:rFonts w:ascii="Times New Roman" w:hAnsi="Times New Roman" w:cs="Times New Roman"/>
          <w:sz w:val="24"/>
          <w:szCs w:val="24"/>
          <w:rPrChange w:id="147" w:author="David Ouyang" w:date="2017-01-02T14:35:00Z">
            <w:rPr>
              <w:sz w:val="24"/>
              <w:szCs w:val="24"/>
            </w:rPr>
          </w:rPrChange>
        </w:rPr>
        <w:t xml:space="preserve"> (1.</w:t>
      </w:r>
      <w:r w:rsidR="00312D07" w:rsidRPr="00DD4C68">
        <w:rPr>
          <w:rFonts w:ascii="Times New Roman" w:hAnsi="Times New Roman" w:cs="Times New Roman"/>
          <w:sz w:val="24"/>
          <w:szCs w:val="24"/>
        </w:rPr>
        <w:t>2</w:t>
      </w:r>
      <w:r w:rsidR="00C81B45" w:rsidRPr="00DD4C68">
        <w:rPr>
          <w:rFonts w:ascii="Times New Roman" w:hAnsi="Times New Roman" w:cs="Times New Roman"/>
          <w:sz w:val="24"/>
          <w:szCs w:val="24"/>
          <w:rPrChange w:id="148" w:author="David Ouyang" w:date="2017-01-02T14:35:00Z">
            <w:rPr>
              <w:sz w:val="24"/>
              <w:szCs w:val="24"/>
            </w:rPr>
          </w:rPrChange>
        </w:rPr>
        <w:t>%) w</w:t>
      </w:r>
      <w:r w:rsidR="00A63508" w:rsidRPr="00DD4C68">
        <w:rPr>
          <w:rFonts w:ascii="Times New Roman" w:hAnsi="Times New Roman" w:cs="Times New Roman"/>
          <w:sz w:val="24"/>
          <w:szCs w:val="24"/>
          <w:rPrChange w:id="149" w:author="David Ouyang" w:date="2017-01-02T14:35:00Z">
            <w:rPr>
              <w:sz w:val="24"/>
              <w:szCs w:val="24"/>
            </w:rPr>
          </w:rPrChange>
        </w:rPr>
        <w:t>ere</w:t>
      </w:r>
      <w:r w:rsidR="00C81B45" w:rsidRPr="00DD4C68">
        <w:rPr>
          <w:rFonts w:ascii="Times New Roman" w:hAnsi="Times New Roman" w:cs="Times New Roman"/>
          <w:sz w:val="24"/>
          <w:szCs w:val="24"/>
          <w:rPrChange w:id="150" w:author="David Ouyang" w:date="2017-01-02T14:35:00Z">
            <w:rPr>
              <w:sz w:val="24"/>
              <w:szCs w:val="24"/>
            </w:rPr>
          </w:rPrChange>
        </w:rPr>
        <w:t xml:space="preserve"> supported</w:t>
      </w:r>
      <w:ins w:id="151" w:author="David Ouyang" w:date="2016-10-16T10:17:00Z">
        <w:r w:rsidR="00086777" w:rsidRPr="00DD4C68">
          <w:rPr>
            <w:rFonts w:ascii="Times New Roman" w:hAnsi="Times New Roman" w:cs="Times New Roman"/>
            <w:sz w:val="24"/>
            <w:szCs w:val="24"/>
            <w:rPrChange w:id="152" w:author="David Ouyang" w:date="2017-01-02T14:35:00Z">
              <w:rPr>
                <w:sz w:val="24"/>
                <w:szCs w:val="24"/>
              </w:rPr>
            </w:rPrChange>
          </w:rPr>
          <w:t xml:space="preserve"> </w:t>
        </w:r>
      </w:ins>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w:t>
      </w:r>
      <w:proofErr w:type="spellStart"/>
      <w:r w:rsidR="00000403">
        <w:rPr>
          <w:rFonts w:ascii="Times New Roman" w:hAnsi="Times New Roman" w:cs="Times New Roman"/>
          <w:sz w:val="24"/>
          <w:szCs w:val="24"/>
        </w:rPr>
        <w:t>comorbid</w:t>
      </w:r>
      <w:proofErr w:type="spellEnd"/>
      <w:r w:rsidR="00000403">
        <w:rPr>
          <w:rFonts w:ascii="Times New Roman" w:hAnsi="Times New Roman" w:cs="Times New Roman"/>
          <w:sz w:val="24"/>
          <w:szCs w:val="24"/>
        </w:rPr>
        <w:t xml:space="preserve"> diabetes, hypertension, or pre-existing renal dysfunction, however during the hospitalization had increased acute renal failure, liver failure, respiratory failure, cardiac complications, bleeding complications, and surgical complications requiring reoperation. </w:t>
      </w:r>
    </w:p>
    <w:p w:rsidR="00BD2197" w:rsidRPr="00DD4C68" w:rsidRDefault="00EC0958" w:rsidP="00DD4C68">
      <w:pPr>
        <w:spacing w:line="360" w:lineRule="auto"/>
        <w:rPr>
          <w:rFonts w:ascii="Times New Roman" w:hAnsi="Times New Roman" w:cs="Times New Roman"/>
          <w:sz w:val="24"/>
          <w:szCs w:val="24"/>
          <w:rPrChange w:id="153" w:author="David Ouyang" w:date="2017-01-02T14:35:00Z">
            <w:rPr>
              <w:sz w:val="24"/>
              <w:szCs w:val="24"/>
            </w:rPr>
          </w:rPrChange>
        </w:rPr>
      </w:pPr>
      <w:r w:rsidRPr="00DD4C68">
        <w:rPr>
          <w:rFonts w:ascii="Times New Roman" w:hAnsi="Times New Roman" w:cs="Times New Roman"/>
          <w:b/>
          <w:sz w:val="24"/>
          <w:szCs w:val="24"/>
          <w:rPrChange w:id="154" w:author="David Ouyang" w:date="2017-01-02T14:35:00Z">
            <w:rPr>
              <w:b/>
              <w:sz w:val="24"/>
              <w:szCs w:val="24"/>
            </w:rPr>
          </w:rPrChange>
        </w:rPr>
        <w:t>Conclusions</w:t>
      </w:r>
      <w:r w:rsidRPr="00DD4C68">
        <w:rPr>
          <w:rFonts w:ascii="Times New Roman" w:hAnsi="Times New Roman" w:cs="Times New Roman"/>
          <w:sz w:val="24"/>
          <w:szCs w:val="24"/>
          <w:rPrChange w:id="155" w:author="David Ouyang" w:date="2017-01-02T14:35:00Z">
            <w:rPr>
              <w:sz w:val="24"/>
              <w:szCs w:val="24"/>
            </w:rPr>
          </w:rPrChange>
        </w:rPr>
        <w:t xml:space="preserve">: </w:t>
      </w:r>
      <w:r w:rsidR="00584065" w:rsidRPr="00DD4C68">
        <w:rPr>
          <w:rFonts w:ascii="Times New Roman" w:hAnsi="Times New Roman" w:cs="Times New Roman"/>
          <w:sz w:val="24"/>
          <w:szCs w:val="24"/>
          <w:rPrChange w:id="156" w:author="David Ouyang" w:date="2017-01-02T14:35:00Z">
            <w:rPr>
              <w:sz w:val="24"/>
              <w:szCs w:val="24"/>
            </w:rPr>
          </w:rPrChange>
        </w:rPr>
        <w:t xml:space="preserve">In this cohort, we found </w:t>
      </w:r>
      <w:r w:rsidR="00000403">
        <w:rPr>
          <w:rFonts w:ascii="Times New Roman" w:hAnsi="Times New Roman" w:cs="Times New Roman"/>
          <w:sz w:val="24"/>
          <w:szCs w:val="24"/>
        </w:rPr>
        <w:t>an</w:t>
      </w:r>
      <w:r w:rsidR="00584065" w:rsidRPr="00DD4C68">
        <w:rPr>
          <w:rFonts w:ascii="Times New Roman" w:hAnsi="Times New Roman" w:cs="Times New Roman"/>
          <w:sz w:val="24"/>
          <w:szCs w:val="24"/>
          <w:rPrChange w:id="157" w:author="David Ouyang" w:date="2017-01-02T14:35:00Z">
            <w:rPr>
              <w:sz w:val="24"/>
              <w:szCs w:val="24"/>
            </w:rPr>
          </w:rPrChange>
        </w:rPr>
        <w:t xml:space="preserve"> </w:t>
      </w:r>
      <w:r w:rsidR="00000403">
        <w:rPr>
          <w:rFonts w:ascii="Times New Roman" w:hAnsi="Times New Roman" w:cs="Times New Roman"/>
          <w:sz w:val="24"/>
          <w:szCs w:val="24"/>
        </w:rPr>
        <w:t>increasing</w:t>
      </w:r>
      <w:r w:rsidR="00584065" w:rsidRPr="00DD4C68">
        <w:rPr>
          <w:rFonts w:ascii="Times New Roman" w:hAnsi="Times New Roman" w:cs="Times New Roman"/>
          <w:sz w:val="24"/>
          <w:szCs w:val="24"/>
          <w:rPrChange w:id="158" w:author="David Ouyang" w:date="2017-01-02T14:35:00Z">
            <w:rPr>
              <w:sz w:val="24"/>
              <w:szCs w:val="24"/>
            </w:rPr>
          </w:rPrChange>
        </w:rPr>
        <w:t xml:space="preserve"> proportion of patients </w:t>
      </w:r>
      <w:r w:rsidR="0040711B" w:rsidRPr="00DD4C68">
        <w:rPr>
          <w:rFonts w:ascii="Times New Roman" w:hAnsi="Times New Roman" w:cs="Times New Roman"/>
          <w:sz w:val="24"/>
          <w:szCs w:val="24"/>
          <w:rPrChange w:id="159" w:author="David Ouyang" w:date="2017-01-02T14:35:00Z">
            <w:rPr>
              <w:sz w:val="24"/>
              <w:szCs w:val="24"/>
            </w:rPr>
          </w:rPrChange>
        </w:rPr>
        <w:t>receiv</w:t>
      </w:r>
      <w:r w:rsidR="00000403">
        <w:rPr>
          <w:rFonts w:ascii="Times New Roman" w:hAnsi="Times New Roman" w:cs="Times New Roman"/>
          <w:sz w:val="24"/>
          <w:szCs w:val="24"/>
        </w:rPr>
        <w:t>ing</w:t>
      </w:r>
      <w:r w:rsidR="0040711B" w:rsidRPr="00DD4C68">
        <w:rPr>
          <w:rFonts w:ascii="Times New Roman" w:hAnsi="Times New Roman" w:cs="Times New Roman"/>
          <w:sz w:val="24"/>
          <w:szCs w:val="24"/>
          <w:rPrChange w:id="160" w:author="David Ouyang" w:date="2017-01-02T14:35:00Z">
            <w:rPr>
              <w:sz w:val="24"/>
              <w:szCs w:val="24"/>
            </w:rPr>
          </w:rPrChange>
        </w:rPr>
        <w:t xml:space="preserve"> acute circulatory support prior to </w:t>
      </w:r>
      <w:r w:rsidR="00584065" w:rsidRPr="00DD4C68">
        <w:rPr>
          <w:rFonts w:ascii="Times New Roman" w:hAnsi="Times New Roman" w:cs="Times New Roman"/>
          <w:sz w:val="24"/>
          <w:szCs w:val="24"/>
          <w:rPrChange w:id="161" w:author="David Ouyang" w:date="2017-01-02T14:35:00Z">
            <w:rPr>
              <w:sz w:val="24"/>
              <w:szCs w:val="24"/>
            </w:rPr>
          </w:rPrChange>
        </w:rPr>
        <w:t>heart transplantation</w:t>
      </w:r>
      <w:r w:rsidR="001C6CC8" w:rsidRPr="00DD4C68">
        <w:rPr>
          <w:rFonts w:ascii="Times New Roman" w:hAnsi="Times New Roman" w:cs="Times New Roman"/>
          <w:sz w:val="24"/>
          <w:szCs w:val="24"/>
          <w:rPrChange w:id="162" w:author="David Ouyang" w:date="2017-01-02T14:35:00Z">
            <w:rPr>
              <w:sz w:val="24"/>
              <w:szCs w:val="24"/>
            </w:rPr>
          </w:rPrChange>
        </w:rPr>
        <w:t>.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001C6CC8" w:rsidRPr="00DD4C68">
        <w:rPr>
          <w:rFonts w:ascii="Times New Roman" w:hAnsi="Times New Roman" w:cs="Times New Roman"/>
          <w:sz w:val="24"/>
          <w:szCs w:val="24"/>
          <w:rPrChange w:id="163" w:author="David Ouyang" w:date="2017-01-02T14:35:00Z">
            <w:rPr>
              <w:sz w:val="24"/>
              <w:szCs w:val="24"/>
            </w:rPr>
          </w:rPrChange>
        </w:rPr>
        <w:t xml:space="preserve"> compared to those without acute circulatory support. </w:t>
      </w:r>
      <w:r w:rsidR="00000403">
        <w:rPr>
          <w:rFonts w:ascii="Times New Roman" w:hAnsi="Times New Roman" w:cs="Times New Roman"/>
          <w:sz w:val="24"/>
          <w:szCs w:val="24"/>
        </w:rPr>
        <w:t>Changes</w:t>
      </w:r>
      <w:r w:rsidR="0040711B" w:rsidRPr="00DD4C68">
        <w:rPr>
          <w:rFonts w:ascii="Times New Roman" w:hAnsi="Times New Roman" w:cs="Times New Roman"/>
          <w:sz w:val="24"/>
          <w:szCs w:val="24"/>
          <w:rPrChange w:id="164" w:author="David Ouyang" w:date="2017-01-02T14:35:00Z">
            <w:rPr>
              <w:sz w:val="24"/>
              <w:szCs w:val="24"/>
            </w:rPr>
          </w:rPrChange>
        </w:rPr>
        <w:t xml:space="preserve"> to the UNOS heart allocation protocol should take both this increased mortality</w:t>
      </w:r>
      <w:r w:rsidR="00000403">
        <w:rPr>
          <w:rFonts w:ascii="Times New Roman" w:hAnsi="Times New Roman" w:cs="Times New Roman"/>
          <w:sz w:val="24"/>
          <w:szCs w:val="24"/>
        </w:rPr>
        <w:t xml:space="preserve"> and mortality</w:t>
      </w:r>
      <w:r w:rsidR="0040711B" w:rsidRPr="00DD4C68">
        <w:rPr>
          <w:rFonts w:ascii="Times New Roman" w:hAnsi="Times New Roman" w:cs="Times New Roman"/>
          <w:sz w:val="24"/>
          <w:szCs w:val="24"/>
          <w:rPrChange w:id="165" w:author="David Ouyang" w:date="2017-01-02T14:35:00Z">
            <w:rPr>
              <w:sz w:val="24"/>
              <w:szCs w:val="24"/>
            </w:rPr>
          </w:rPrChange>
        </w:rPr>
        <w:t xml:space="preserve"> and the trend of increased </w:t>
      </w:r>
      <w:r w:rsidR="0092319C" w:rsidRPr="00DD4C68">
        <w:rPr>
          <w:rFonts w:ascii="Times New Roman" w:hAnsi="Times New Roman" w:cs="Times New Roman"/>
          <w:sz w:val="24"/>
          <w:szCs w:val="24"/>
        </w:rPr>
        <w:t>support</w:t>
      </w:r>
      <w:r w:rsidR="0040711B" w:rsidRPr="00DD4C68">
        <w:rPr>
          <w:rFonts w:ascii="Times New Roman" w:hAnsi="Times New Roman" w:cs="Times New Roman"/>
          <w:sz w:val="24"/>
          <w:szCs w:val="24"/>
          <w:rPrChange w:id="166" w:author="David Ouyang" w:date="2017-01-02T14:35:00Z">
            <w:rPr>
              <w:sz w:val="24"/>
              <w:szCs w:val="24"/>
            </w:rPr>
          </w:rPrChange>
        </w:rPr>
        <w:t xml:space="preserve"> use over time into consideration. </w:t>
      </w:r>
    </w:p>
    <w:p w:rsidR="005A5749" w:rsidRPr="00DD4C68" w:rsidRDefault="00C41623" w:rsidP="00DD4C68">
      <w:pPr>
        <w:spacing w:line="360" w:lineRule="auto"/>
        <w:rPr>
          <w:rFonts w:ascii="Times New Roman" w:hAnsi="Times New Roman" w:cs="Times New Roman"/>
          <w:b/>
          <w:sz w:val="24"/>
          <w:szCs w:val="24"/>
          <w:rPrChange w:id="167" w:author="David Ouyang" w:date="2017-01-02T14:35:00Z">
            <w:rPr>
              <w:sz w:val="24"/>
              <w:szCs w:val="24"/>
            </w:rPr>
          </w:rPrChange>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Change w:id="168" w:author="David Ouyang" w:date="2017-01-02T14:35:00Z">
            <w:rPr>
              <w:sz w:val="24"/>
              <w:szCs w:val="24"/>
            </w:rPr>
          </w:rPrChange>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Introduction</w:t>
      </w:r>
    </w:p>
    <w:p w:rsidR="00446DCD" w:rsidRPr="00DD4C68" w:rsidRDefault="00095258"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 xml:space="preserve">5.8 million people and contributes to 300,000 deaths each year in the United States [ 1,2 ]. </w:t>
      </w:r>
      <w:r w:rsidR="00446DCD" w:rsidRPr="00DD4C68">
        <w:rPr>
          <w:rFonts w:ascii="Times New Roman" w:hAnsi="Times New Roman" w:cs="Times New Roman"/>
          <w:sz w:val="24"/>
          <w:szCs w:val="24"/>
        </w:rPr>
        <w:t xml:space="preserve">11.6% of Americans greater than 80 years of age have heart failure </w:t>
      </w:r>
    </w:p>
    <w:p w:rsidR="00306354"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Heart failure contributes to 35% of cardiovascular disease deaths and 7% </w:t>
      </w:r>
    </w:p>
    <w:p w:rsidR="000B3DAB" w:rsidRDefault="00306354"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Despite significant advances in medical therapy and progress in advanced mechanical circulatory support, cardiac transplantation has a crucial role in </w:t>
      </w:r>
      <w:r w:rsidR="00446DCD" w:rsidRPr="00DD4C68">
        <w:rPr>
          <w:rFonts w:ascii="Times New Roman" w:hAnsi="Times New Roman" w:cs="Times New Roman"/>
          <w:sz w:val="24"/>
          <w:szCs w:val="24"/>
        </w:rPr>
        <w:t xml:space="preserve">the treatment of end-stage heart failure for appropriately selected patients. </w:t>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vast majority of transplant centers [3,4,5]. The most recent data from the International Society of Heart and Lung Transplantation indicates a current 1-year survival of  XX and 5-year survival of XX. </w:t>
      </w:r>
      <w:r w:rsidR="000B3DAB">
        <w:rPr>
          <w:rFonts w:ascii="Times New Roman" w:hAnsi="Times New Roman" w:cs="Times New Roman"/>
          <w:sz w:val="24"/>
          <w:szCs w:val="24"/>
        </w:rPr>
        <w:t xml:space="preserve">In addition to advances in mechanical circulatory support, surgical technique, and immunosuppressive regimens, better understanding of transplant physiology and patient selection has allowed for heart transplant to be the gold standard in human organ transplantation. </w:t>
      </w:r>
    </w:p>
    <w:p w:rsidR="0077642C" w:rsidRDefault="000B3DAB" w:rsidP="0077642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51665" w:rsidRPr="00DD4C68">
        <w:rPr>
          <w:rFonts w:ascii="Times New Roman" w:hAnsi="Times New Roman" w:cs="Times New Roman"/>
          <w:sz w:val="24"/>
          <w:szCs w:val="24"/>
        </w:rPr>
        <w:t xml:space="preserve">The bottleneck in </w:t>
      </w:r>
      <w:r>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Pr>
          <w:rFonts w:ascii="Times New Roman" w:hAnsi="Times New Roman" w:cs="Times New Roman"/>
          <w:sz w:val="24"/>
          <w:szCs w:val="24"/>
        </w:rPr>
        <w:t>, and patient selection has been a dynamic area of discussion in light of advances in heart failure treatment</w:t>
      </w:r>
      <w:r w:rsidR="00425526" w:rsidRPr="00DD4C68">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w:t>
      </w:r>
      <w:proofErr w:type="spellStart"/>
      <w:r w:rsidR="0077642C" w:rsidRPr="00DD4C68">
        <w:rPr>
          <w:rFonts w:ascii="Times New Roman" w:eastAsia="Times New Roman" w:hAnsi="Times New Roman" w:cs="Times New Roman"/>
          <w:color w:val="222222"/>
          <w:sz w:val="24"/>
          <w:szCs w:val="24"/>
        </w:rPr>
        <w:t>plateaued</w:t>
      </w:r>
      <w:proofErr w:type="spellEnd"/>
      <w:r w:rsidR="0077642C" w:rsidRPr="00DD4C68">
        <w:rPr>
          <w:rFonts w:ascii="Times New Roman" w:eastAsia="Times New Roman" w:hAnsi="Times New Roman" w:cs="Times New Roman"/>
          <w:color w:val="222222"/>
          <w:sz w:val="24"/>
          <w:szCs w:val="24"/>
        </w:rPr>
        <w:t xml:space="preserve">, there has been a tremendous increase in the number of active transplant candidates from 1,203 candidates in 2006 to 3,008 candidates to 2013 [11]. </w:t>
      </w:r>
      <w:r w:rsidR="00425526" w:rsidRPr="00DD4C68">
        <w:rPr>
          <w:rFonts w:ascii="Times New Roman" w:hAnsi="Times New Roman" w:cs="Times New Roman"/>
          <w:sz w:val="24"/>
          <w:szCs w:val="24"/>
        </w:rPr>
        <w:t>XX% of patients in the transplant list continues to die every year due to the lack of available organs.</w:t>
      </w:r>
      <w:r w:rsidR="0077642C">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In particular, candidates in the most urgent classification, 1A, now make up the majority of eventual transplant recipients (67% of adult heart transplants by 2014) [1].</w:t>
      </w:r>
      <w:r w:rsidR="0077642C">
        <w:rPr>
          <w:rFonts w:ascii="Times New Roman" w:hAnsi="Times New Roman" w:cs="Times New Roman"/>
          <w:sz w:val="24"/>
          <w:szCs w:val="24"/>
        </w:rPr>
        <w:t xml:space="preserve"> </w:t>
      </w:r>
    </w:p>
    <w:p w:rsidR="00DD4C68" w:rsidRPr="00DD4C68" w:rsidRDefault="00425526" w:rsidP="0077642C">
      <w:pPr>
        <w:spacing w:line="360" w:lineRule="auto"/>
        <w:rPr>
          <w:rFonts w:ascii="Times New Roman" w:eastAsia="Times New Roman" w:hAnsi="Times New Roman" w:cs="Times New Roman"/>
          <w:color w:val="222222"/>
          <w:sz w:val="24"/>
          <w:szCs w:val="24"/>
        </w:rPr>
      </w:pPr>
      <w:r w:rsidRPr="00DD4C68">
        <w:rPr>
          <w:rFonts w:ascii="Times New Roman" w:hAnsi="Times New Roman" w:cs="Times New Roman"/>
          <w:sz w:val="24"/>
          <w:szCs w:val="24"/>
        </w:rPr>
        <w:t xml:space="preserve">With advances in durable mechanical circulatory support devices, the role of mechanical circulatory support prior to transplantation as greatly expanded over the last three decades [6]. </w:t>
      </w:r>
      <w:r w:rsidR="00D47351" w:rsidRPr="00DD4C68">
        <w:rPr>
          <w:rFonts w:ascii="Times New Roman" w:hAnsi="Times New Roman" w:cs="Times New Roman"/>
          <w:sz w:val="24"/>
          <w:szCs w:val="24"/>
        </w:rPr>
        <w:t xml:space="preserve">Over time, a greater proportion of transplant recipients has had a ventricular assist device prior to transplantation [ ] even as there is more long-term data for </w:t>
      </w:r>
      <w:r w:rsidR="0077642C">
        <w:rPr>
          <w:rFonts w:ascii="Times New Roman" w:hAnsi="Times New Roman" w:cs="Times New Roman"/>
          <w:sz w:val="24"/>
          <w:szCs w:val="24"/>
        </w:rPr>
        <w:t>durable MCS</w:t>
      </w:r>
      <w:r w:rsidR="00D47351" w:rsidRPr="00DD4C68">
        <w:rPr>
          <w:rFonts w:ascii="Times New Roman" w:hAnsi="Times New Roman" w:cs="Times New Roman"/>
          <w:sz w:val="24"/>
          <w:szCs w:val="24"/>
        </w:rPr>
        <w:t xml:space="preserve"> therapy. </w:t>
      </w:r>
      <w:r w:rsidR="00DD4C68" w:rsidRPr="00DD4C68">
        <w:rPr>
          <w:rFonts w:ascii="Times New Roman" w:eastAsia="Times New Roman" w:hAnsi="Times New Roman" w:cs="Times New Roman"/>
          <w:color w:val="222222"/>
          <w:sz w:val="24"/>
          <w:szCs w:val="24"/>
        </w:rPr>
        <w:t xml:space="preserve">With MCS device related criteria being an increasingly higher proportion of transplant candidates (from 16.2% in 2007 to 35.8% in 2014),  there is concern that the most urgent classification currently groups together patients with disparate life expectancies. Even among status 1A candidates, 6 </w:t>
      </w:r>
      <w:r w:rsidR="00DD4C68" w:rsidRPr="00DD4C68">
        <w:rPr>
          <w:rFonts w:ascii="Times New Roman" w:eastAsia="Times New Roman" w:hAnsi="Times New Roman" w:cs="Times New Roman"/>
          <w:color w:val="222222"/>
          <w:sz w:val="24"/>
          <w:szCs w:val="24"/>
        </w:rPr>
        <w:lastRenderedPageBreak/>
        <w:t>month mortality ranges from 4.8% in candidates with MCS complicated by infection to 35.7% in candidates supported by ECMO.</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Under the current adult heart allocation system, candidates are stratified in the  highest urgency classification if they require multiple </w:t>
      </w:r>
      <w:proofErr w:type="spellStart"/>
      <w:r w:rsidRPr="00DD4C68">
        <w:rPr>
          <w:rFonts w:ascii="Times New Roman" w:eastAsia="Times New Roman" w:hAnsi="Times New Roman" w:cs="Times New Roman"/>
          <w:color w:val="222222"/>
          <w:sz w:val="24"/>
          <w:szCs w:val="24"/>
        </w:rPr>
        <w:t>inotropes</w:t>
      </w:r>
      <w:proofErr w:type="spellEnd"/>
      <w:r w:rsidRPr="00DD4C68">
        <w:rPr>
          <w:rFonts w:ascii="Times New Roman" w:eastAsia="Times New Roman" w:hAnsi="Times New Roman" w:cs="Times New Roman"/>
          <w:color w:val="222222"/>
          <w:sz w:val="24"/>
          <w:szCs w:val="24"/>
        </w:rPr>
        <w:t xml:space="preserve"> and hemodynamic monitoring, are supported by total artificial heart, IABP, ECMO, mechanical ventilation, or a ventricular assist device, or are experiencing a MCS device related complication.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Recently, the Thoracic Organ Transplantation Committee of Organ Procurement and Transplantation Network / UNOS proposed changes to the adult heart allocation system to further stratify high urgency patients. In the proposed criteria, patients supported by ECMO, on mechanical ventilation, supported with temporary biventricular or right ventricular assist devices, or MCS with life-threatening ventricular arrhythmias are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77642C" w:rsidRPr="00DD4C68" w:rsidRDefault="0077642C" w:rsidP="0077642C">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There exists a variety of acute circulatory support options for </w:t>
      </w:r>
      <w:proofErr w:type="spellStart"/>
      <w:r w:rsidRPr="00DD4C68">
        <w:rPr>
          <w:rFonts w:ascii="Times New Roman" w:eastAsia="Times New Roman" w:hAnsi="Times New Roman" w:cs="Times New Roman"/>
          <w:color w:val="222222"/>
          <w:sz w:val="24"/>
          <w:szCs w:val="24"/>
        </w:rPr>
        <w:t>decompensated</w:t>
      </w:r>
      <w:proofErr w:type="spellEnd"/>
      <w:r w:rsidRPr="00DD4C68">
        <w:rPr>
          <w:rFonts w:ascii="Times New Roman" w:eastAsia="Times New Roman" w:hAnsi="Times New Roman" w:cs="Times New Roman"/>
          <w:color w:val="222222"/>
          <w:sz w:val="24"/>
          <w:szCs w:val="24"/>
        </w:rPr>
        <w:t xml:space="preserve"> heart failure before and after transplantation. Intra-aortic balloon pump </w:t>
      </w:r>
      <w:proofErr w:type="spellStart"/>
      <w:r w:rsidRPr="00DD4C68">
        <w:rPr>
          <w:rFonts w:ascii="Times New Roman" w:eastAsia="Times New Roman" w:hAnsi="Times New Roman" w:cs="Times New Roman"/>
          <w:color w:val="222222"/>
          <w:sz w:val="24"/>
          <w:szCs w:val="24"/>
        </w:rPr>
        <w:t>counterpulsation</w:t>
      </w:r>
      <w:proofErr w:type="spellEnd"/>
      <w:r w:rsidRPr="00DD4C68">
        <w:rPr>
          <w:rFonts w:ascii="Times New Roman" w:eastAsia="Times New Roman" w:hAnsi="Times New Roman" w:cs="Times New Roman"/>
          <w:color w:val="222222"/>
          <w:sz w:val="24"/>
          <w:szCs w:val="24"/>
        </w:rPr>
        <w:t xml:space="preserve"> is used as a bridge to heart transplantation with similar 1 year survival outcomes [16,17] and novel approaching including </w:t>
      </w:r>
      <w:proofErr w:type="spellStart"/>
      <w:r w:rsidRPr="00DD4C68">
        <w:rPr>
          <w:rFonts w:ascii="Times New Roman" w:eastAsia="Times New Roman" w:hAnsi="Times New Roman" w:cs="Times New Roman"/>
          <w:color w:val="222222"/>
          <w:sz w:val="24"/>
          <w:szCs w:val="24"/>
        </w:rPr>
        <w:t>axillaryIABP</w:t>
      </w:r>
      <w:proofErr w:type="spellEnd"/>
      <w:r w:rsidRPr="00DD4C68">
        <w:rPr>
          <w:rFonts w:ascii="Times New Roman" w:eastAsia="Times New Roman" w:hAnsi="Times New Roman" w:cs="Times New Roman"/>
          <w:color w:val="222222"/>
          <w:sz w:val="24"/>
          <w:szCs w:val="24"/>
        </w:rPr>
        <w:t xml:space="preserve"> prior to transplant as been proposed [15].</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lastRenderedPageBreak/>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47351" w:rsidRPr="00DD4C68" w:rsidRDefault="00D47351" w:rsidP="00DD4C68">
      <w:pPr>
        <w:spacing w:line="360" w:lineRule="auto"/>
        <w:rPr>
          <w:rFonts w:ascii="Times New Roman" w:hAnsi="Times New Roman" w:cs="Times New Roman"/>
          <w:sz w:val="24"/>
          <w:szCs w:val="24"/>
        </w:rPr>
      </w:pPr>
    </w:p>
    <w:p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rsidR="00D47351" w:rsidRPr="00DD4C68" w:rsidRDefault="00D47351" w:rsidP="00DD4C68">
      <w:pPr>
        <w:spacing w:line="360" w:lineRule="auto"/>
        <w:rPr>
          <w:rFonts w:ascii="Times New Roman" w:hAnsi="Times New Roman" w:cs="Times New Roman"/>
          <w:sz w:val="24"/>
          <w:szCs w:val="24"/>
        </w:rPr>
      </w:pPr>
    </w:p>
    <w:p w:rsidR="00D47351" w:rsidRPr="00DD4C68" w:rsidRDefault="00871D6E"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transplant candidates who need acute circulatory support prior to transplantation,</w:t>
      </w:r>
      <w:r w:rsidR="00692EB2" w:rsidRPr="00DD4C68">
        <w:rPr>
          <w:rFonts w:ascii="Times New Roman" w:hAnsi="Times New Roman" w:cs="Times New Roman"/>
          <w:sz w:val="24"/>
          <w:szCs w:val="24"/>
        </w:rPr>
        <w:t xml:space="preserve"> </w:t>
      </w:r>
      <w:r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short or long-term outcomes. The desire to balance the acute need</w:t>
      </w:r>
      <w:r w:rsidR="00E40B76" w:rsidRPr="00DD4C68">
        <w:rPr>
          <w:rFonts w:ascii="Times New Roman" w:hAnsi="Times New Roman" w:cs="Times New Roman"/>
          <w:sz w:val="24"/>
          <w:szCs w:val="24"/>
        </w:rPr>
        <w:t>s</w:t>
      </w:r>
      <w:r w:rsidR="00D47351" w:rsidRPr="00DD4C68">
        <w:rPr>
          <w:rFonts w:ascii="Times New Roman" w:hAnsi="Times New Roman" w:cs="Times New Roman"/>
          <w:sz w:val="24"/>
          <w:szCs w:val="24"/>
        </w:rPr>
        <w:t xml:space="preserve"> of critically ill patients with long term outcomes of a </w:t>
      </w:r>
      <w:r w:rsidR="00E40B76" w:rsidRPr="00DD4C68">
        <w:rPr>
          <w:rFonts w:ascii="Times New Roman" w:hAnsi="Times New Roman" w:cs="Times New Roman"/>
          <w:sz w:val="24"/>
          <w:szCs w:val="24"/>
        </w:rPr>
        <w:t xml:space="preserve">limited and </w:t>
      </w:r>
      <w:r w:rsidR="00D47351" w:rsidRPr="00DD4C68">
        <w:rPr>
          <w:rFonts w:ascii="Times New Roman" w:hAnsi="Times New Roman" w:cs="Times New Roman"/>
          <w:sz w:val="24"/>
          <w:szCs w:val="24"/>
        </w:rPr>
        <w:t xml:space="preserve">precious resource suggest further study of </w:t>
      </w:r>
      <w:r w:rsidR="00E40B76" w:rsidRPr="00DD4C68">
        <w:rPr>
          <w:rFonts w:ascii="Times New Roman" w:hAnsi="Times New Roman" w:cs="Times New Roman"/>
          <w:sz w:val="24"/>
          <w:szCs w:val="24"/>
        </w:rPr>
        <w:t xml:space="preserve">this subset of patients. In this study, we use the largest national database of hospitalizations in the United States to assess the outcomes of patients who underwent acute mechanical circulatory support prior to heart transplantation and compare these outcomes to published registry data of all heart transplant recipients. </w:t>
      </w:r>
    </w:p>
    <w:p w:rsidR="00425526" w:rsidRPr="00DD4C68" w:rsidRDefault="00425526" w:rsidP="00DD4C68">
      <w:pPr>
        <w:spacing w:line="360" w:lineRule="auto"/>
        <w:rPr>
          <w:rFonts w:ascii="Times New Roman" w:hAnsi="Times New Roman" w:cs="Times New Roman"/>
          <w:sz w:val="24"/>
          <w:szCs w:val="24"/>
        </w:rPr>
      </w:pPr>
    </w:p>
    <w:p w:rsidR="00451665" w:rsidRPr="00DD4C68" w:rsidRDefault="00451665"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With advances in </w:t>
      </w:r>
    </w:p>
    <w:p w:rsidR="00451665" w:rsidRPr="00DD4C68" w:rsidRDefault="00451665" w:rsidP="00DD4C68">
      <w:pPr>
        <w:spacing w:line="360" w:lineRule="auto"/>
        <w:rPr>
          <w:rFonts w:ascii="Times New Roman" w:hAnsi="Times New Roman" w:cs="Times New Roman"/>
          <w:sz w:val="24"/>
          <w:szCs w:val="24"/>
        </w:rPr>
      </w:pPr>
    </w:p>
    <w:p w:rsidR="00C41623"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Patients who undergo heart transplantation can continue to expect  </w:t>
      </w:r>
      <w:r w:rsidR="00306354" w:rsidRPr="00DD4C68">
        <w:rPr>
          <w:rFonts w:ascii="Times New Roman" w:hAnsi="Times New Roman" w:cs="Times New Roman"/>
          <w:sz w:val="24"/>
          <w:szCs w:val="24"/>
        </w:rPr>
        <w:t xml:space="preserve"> </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w:t>
      </w:r>
      <w:r w:rsidRPr="00DD4C68">
        <w:rPr>
          <w:rFonts w:ascii="Times New Roman" w:hAnsi="Times New Roman" w:cs="Times New Roman"/>
          <w:sz w:val="24"/>
          <w:szCs w:val="24"/>
        </w:rPr>
        <w:lastRenderedPageBreak/>
        <w:t xml:space="preserve">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460085"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xml:space="preserve">. This population was further divided into cohorts by whether each patient underwent pre-transplant ECMO, or underwent placement of a PVAD, or had an IABP placed. In-hospital complications including acute renal failure, acute respiratory failure, redo sternotomy or reoperation, sepsis, bleeding complications, stroke, liver failure, and device failure were  identified by associated International Classification of Diseases 9th edition (ICD-9) code. Comorbidities  </w:t>
      </w:r>
      <w:r w:rsidRPr="00DD4C68">
        <w:rPr>
          <w:rFonts w:ascii="Times New Roman" w:hAnsi="Times New Roman" w:cs="Times New Roman"/>
          <w:sz w:val="24"/>
          <w:szCs w:val="24"/>
        </w:rPr>
        <w:t xml:space="preserve">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Pr="00DD4C68">
        <w:rPr>
          <w:rFonts w:ascii="Times New Roman" w:hAnsi="Times New Roman" w:cs="Times New Roman"/>
          <w:sz w:val="24"/>
          <w:szCs w:val="24"/>
        </w:rPr>
        <w:t xml:space="preserve"> calculated by two-sided t-tests and Chi-squared tests, respectively, with significance thresholds of 0.05. </w:t>
      </w:r>
    </w:p>
    <w:p w:rsidR="00460085" w:rsidRPr="00DD4C68" w:rsidRDefault="00460085" w:rsidP="00DD4C68">
      <w:pPr>
        <w:spacing w:line="360" w:lineRule="auto"/>
        <w:rPr>
          <w:rFonts w:ascii="Times New Roman" w:hAnsi="Times New Roman" w:cs="Times New Roman"/>
          <w:b/>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9D2E6B" w:rsidRPr="00DD4C68" w:rsidRDefault="00871D6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w:t>
      </w:r>
      <w:proofErr w:type="spellStart"/>
      <w:r w:rsidR="00692EB2" w:rsidRPr="00DD4C68">
        <w:rPr>
          <w:rFonts w:ascii="Times New Roman" w:hAnsi="Times New Roman" w:cs="Times New Roman"/>
          <w:sz w:val="24"/>
          <w:szCs w:val="24"/>
        </w:rPr>
        <w:t>interquartile</w:t>
      </w:r>
      <w:proofErr w:type="spellEnd"/>
      <w:r w:rsidR="00692EB2" w:rsidRPr="00DD4C68">
        <w:rPr>
          <w:rFonts w:ascii="Times New Roman" w:hAnsi="Times New Roman" w:cs="Times New Roman"/>
          <w:sz w:val="24"/>
          <w:szCs w:val="24"/>
        </w:rPr>
        <w:t xml:space="preserve"> range from day 2 to day 36). </w:t>
      </w:r>
    </w:p>
    <w:p w:rsidR="009D2E6B" w:rsidRPr="00DD4C68" w:rsidRDefault="009D2E6B" w:rsidP="00DD4C68">
      <w:pPr>
        <w:pStyle w:val="NoSpacing"/>
        <w:tabs>
          <w:tab w:val="left" w:pos="1470"/>
        </w:tabs>
        <w:spacing w:line="360" w:lineRule="auto"/>
        <w:rPr>
          <w:rFonts w:ascii="Times New Roman" w:hAnsi="Times New Roman" w:cs="Times New Roman"/>
          <w:sz w:val="24"/>
          <w:szCs w:val="24"/>
        </w:rPr>
      </w:pPr>
    </w:p>
    <w:p w:rsidR="00871D6E" w:rsidRPr="00DD4C68" w:rsidRDefault="003341D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359</w:t>
      </w:r>
      <w:r w:rsidR="00692EB2" w:rsidRPr="00DD4C6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and 4 patients </w:t>
      </w:r>
      <w:r w:rsidR="001A63D2" w:rsidRPr="00DD4C68">
        <w:rPr>
          <w:rFonts w:ascii="Times New Roman" w:hAnsi="Times New Roman" w:cs="Times New Roman"/>
          <w:sz w:val="24"/>
          <w:szCs w:val="24"/>
        </w:rPr>
        <w:lastRenderedPageBreak/>
        <w:t xml:space="preserve">underwent PVAD placement. </w:t>
      </w:r>
      <w:r w:rsidR="00C37DD6" w:rsidRPr="00DD4C68">
        <w:rPr>
          <w:rFonts w:ascii="Times New Roman" w:hAnsi="Times New Roman" w:cs="Times New Roman"/>
          <w:sz w:val="24"/>
          <w:szCs w:val="24"/>
        </w:rPr>
        <w:t xml:space="preserve">Patients who required acute circulatory support had longer overall lengths of stay (69.2 vs. 40.9 days, p &lt; 0.001) and increased mortality (9.5% vs. 6.3%, p = 0.024). </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E07A08" w:rsidRDefault="00E07A08" w:rsidP="00DD4C68">
      <w:pPr>
        <w:spacing w:line="360" w:lineRule="auto"/>
        <w:rPr>
          <w:rFonts w:ascii="Times New Roman" w:hAnsi="Times New Roman" w:cs="Times New Roman"/>
          <w:b/>
          <w:sz w:val="24"/>
          <w:szCs w:val="24"/>
        </w:rPr>
      </w:pPr>
    </w:p>
    <w:p w:rsidR="00E07A08" w:rsidRDefault="00E07A08" w:rsidP="00DD4C68">
      <w:pPr>
        <w:spacing w:line="360" w:lineRule="auto"/>
        <w:rPr>
          <w:rFonts w:ascii="Times New Roman" w:hAnsi="Times New Roman" w:cs="Times New Roman"/>
          <w:b/>
          <w:sz w:val="24"/>
          <w:szCs w:val="24"/>
        </w:rPr>
      </w:pPr>
    </w:p>
    <w:p w:rsidR="00E07A08" w:rsidRPr="00E07A0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Diagnoses are not timed, but could speak to patient selection</w:t>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Pr="00DD4C68" w:rsidRDefault="00DD4C68"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t>References</w:t>
      </w:r>
    </w:p>
    <w:p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rsidR="00306354" w:rsidRPr="00DD4C68"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6"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7"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sz w:val="24"/>
          <w:szCs w:val="24"/>
        </w:rPr>
        <w:t xml:space="preserve"> </w:t>
      </w:r>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hAnsi="Times New Roman" w:cs="Times New Roman"/>
          <w:b/>
          <w:sz w:val="24"/>
          <w:szCs w:val="24"/>
        </w:rPr>
        <w:t xml:space="preserve">[6] </w:t>
      </w: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rsidR="00DD4C68" w:rsidRPr="00DD4C68" w:rsidRDefault="00DD4C68" w:rsidP="00DD4C68">
      <w:pPr>
        <w:spacing w:after="0"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8"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9" w:tgtFrame="_blank" w:history="1">
        <w:r w:rsidRPr="00DD4C68">
          <w:rPr>
            <w:rStyle w:val="Hyperlink"/>
            <w:rFonts w:ascii="Times New Roman" w:hAnsi="Times New Roman" w:cs="Times New Roman"/>
            <w:color w:val="1155CC"/>
            <w:sz w:val="24"/>
            <w:szCs w:val="24"/>
          </w:rPr>
          <w:t>https://www.hindawi.com/journals/tswj/2013/364236/</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http://www.jhltonline.org/article/S1053-2498(13)00331-8/abstract</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lastRenderedPageBreak/>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1155CC"/>
            <w:sz w:val="24"/>
            <w:szCs w:val="24"/>
          </w:rPr>
          <w:t>https://www.ncbi.nlm.nih.gov/pubmed/21676629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 xml:space="preserve">[15] Percutaneous Placement of an Intra-Aortic Balloon Pump in the Left </w:t>
      </w:r>
      <w:proofErr w:type="spellStart"/>
      <w:r w:rsidRPr="00DD4C68">
        <w:rPr>
          <w:rFonts w:ascii="Times New Roman" w:hAnsi="Times New Roman" w:cs="Times New Roman"/>
          <w:color w:val="222222"/>
          <w:sz w:val="24"/>
          <w:szCs w:val="24"/>
        </w:rPr>
        <w:t>Axillary</w:t>
      </w:r>
      <w:proofErr w:type="spellEnd"/>
      <w:r w:rsidRPr="00DD4C68">
        <w:rPr>
          <w:rFonts w:ascii="Times New Roman" w:hAnsi="Times New Roman" w:cs="Times New Roman"/>
          <w:color w:val="222222"/>
          <w:sz w:val="24"/>
          <w:szCs w:val="24"/>
        </w:rPr>
        <w:t>/</w:t>
      </w:r>
      <w:proofErr w:type="spellStart"/>
      <w:r w:rsidRPr="00DD4C68">
        <w:rPr>
          <w:rFonts w:ascii="Times New Roman" w:hAnsi="Times New Roman" w:cs="Times New Roman"/>
          <w:color w:val="222222"/>
          <w:sz w:val="24"/>
          <w:szCs w:val="24"/>
        </w:rPr>
        <w:t>Subclavian</w:t>
      </w:r>
      <w:proofErr w:type="spellEnd"/>
      <w:r w:rsidRPr="00DD4C68">
        <w:rPr>
          <w:rFonts w:ascii="Times New Roman" w:hAnsi="Times New Roman" w:cs="Times New Roman"/>
          <w:color w:val="222222"/>
          <w:sz w:val="24"/>
          <w:szCs w:val="24"/>
        </w:rPr>
        <w:t xml:space="preserve">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proofErr w:type="spellStart"/>
      <w:r w:rsidRPr="00DD4C68">
        <w:rPr>
          <w:rStyle w:val="m-3311762179630375634gmail-nlm-surname"/>
          <w:rFonts w:ascii="Times New Roman" w:hAnsi="Times New Roman" w:cs="Times New Roman"/>
          <w:color w:val="222222"/>
          <w:sz w:val="24"/>
          <w:szCs w:val="24"/>
        </w:rPr>
        <w:t>Orrego</w:t>
      </w:r>
      <w:proofErr w:type="spellEnd"/>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1155CC"/>
            <w:sz w:val="24"/>
            <w:szCs w:val="24"/>
          </w:rPr>
          <w:t>http://www.heartfailure.onlinejacc.org/content/1/5/382</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 xml:space="preserve">[16]Intra-aortic balloon </w:t>
      </w:r>
      <w:proofErr w:type="spellStart"/>
      <w:r w:rsidRPr="00DD4C68">
        <w:rPr>
          <w:rStyle w:val="m-3311762179630375634gmail-nlm-surname"/>
          <w:rFonts w:ascii="Times New Roman" w:hAnsi="Times New Roman" w:cs="Times New Roman"/>
          <w:color w:val="222222"/>
          <w:sz w:val="24"/>
          <w:szCs w:val="24"/>
        </w:rPr>
        <w:t>counterpulsation</w:t>
      </w:r>
      <w:proofErr w:type="spellEnd"/>
      <w:r w:rsidRPr="00DD4C68">
        <w:rPr>
          <w:rStyle w:val="m-3311762179630375634gmail-nlm-surname"/>
          <w:rFonts w:ascii="Times New Roman" w:hAnsi="Times New Roman" w:cs="Times New Roman"/>
          <w:color w:val="222222"/>
          <w:sz w:val="24"/>
          <w:szCs w:val="24"/>
        </w:rPr>
        <w:t xml:space="preserve"> as a bridge to heart transplantation does not impair long-term survival.</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1155CC"/>
            <w:sz w:val="24"/>
            <w:szCs w:val="24"/>
          </w:rPr>
          <w:t>https://www.ncbi.nlm.nih.gov/pubmed/19515719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Murali</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Uretsky</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 xml:space="preserve">Intra-aortic balloon </w:t>
      </w:r>
      <w:proofErr w:type="spellStart"/>
      <w:r w:rsidRPr="00DD4C68">
        <w:rPr>
          <w:rStyle w:val="m-3311762179630375634gmail-cit-article-title"/>
          <w:rFonts w:ascii="Times New Roman" w:hAnsi="Times New Roman" w:cs="Times New Roman"/>
          <w:i/>
          <w:iCs/>
          <w:color w:val="222222"/>
          <w:sz w:val="24"/>
          <w:szCs w:val="24"/>
        </w:rPr>
        <w:t>counterpulsation</w:t>
      </w:r>
      <w:proofErr w:type="spellEnd"/>
      <w:r w:rsidRPr="00DD4C68">
        <w:rPr>
          <w:rStyle w:val="m-3311762179630375634gmail-cit-article-title"/>
          <w:rFonts w:ascii="Times New Roman" w:hAnsi="Times New Roman" w:cs="Times New Roman"/>
          <w:i/>
          <w:iCs/>
          <w:color w:val="222222"/>
          <w:sz w:val="24"/>
          <w:szCs w:val="24"/>
        </w:rPr>
        <w:t xml:space="preserve"> as a ‘bridge’ to cardiac transplantation. Effects in </w:t>
      </w:r>
      <w:proofErr w:type="spellStart"/>
      <w:r w:rsidRPr="00DD4C68">
        <w:rPr>
          <w:rStyle w:val="m-3311762179630375634gmail-cit-article-title"/>
          <w:rFonts w:ascii="Times New Roman" w:hAnsi="Times New Roman" w:cs="Times New Roman"/>
          <w:i/>
          <w:iCs/>
          <w:color w:val="222222"/>
          <w:sz w:val="24"/>
          <w:szCs w:val="24"/>
        </w:rPr>
        <w:t>nonischemic</w:t>
      </w:r>
      <w:proofErr w:type="spellEnd"/>
      <w:r w:rsidRPr="00DD4C68">
        <w:rPr>
          <w:rStyle w:val="m-3311762179630375634gmail-cit-article-title"/>
          <w:rFonts w:ascii="Times New Roman" w:hAnsi="Times New Roman" w:cs="Times New Roman"/>
          <w:i/>
          <w:iCs/>
          <w:color w:val="222222"/>
          <w:sz w:val="24"/>
          <w:szCs w:val="24"/>
        </w:rPr>
        <w:t xml:space="preserve"> and ischemic </w:t>
      </w:r>
      <w:proofErr w:type="spellStart"/>
      <w:r w:rsidRPr="00DD4C68">
        <w:rPr>
          <w:rStyle w:val="m-3311762179630375634gmail-cit-article-title"/>
          <w:rFonts w:ascii="Times New Roman" w:hAnsi="Times New Roman" w:cs="Times New Roman"/>
          <w:i/>
          <w:iCs/>
          <w:color w:val="222222"/>
          <w:sz w:val="24"/>
          <w:szCs w:val="24"/>
        </w:rPr>
        <w:t>cardiomyopathy</w:t>
      </w:r>
      <w:proofErr w:type="spellEnd"/>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 xml:space="preserve">[2 ]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 xml:space="preserve">Lund LH, Edwards LB, Kucheryavaya AY, Benden C, Christie JD, </w:t>
      </w:r>
      <w:proofErr w:type="spellStart"/>
      <w:r w:rsidRPr="00DD4C68">
        <w:rPr>
          <w:rFonts w:ascii="Times New Roman" w:eastAsia="Times New Roman" w:hAnsi="Times New Roman" w:cs="Times New Roman"/>
          <w:i/>
          <w:iCs/>
          <w:color w:val="303030"/>
          <w:sz w:val="24"/>
          <w:szCs w:val="24"/>
        </w:rPr>
        <w:t>Dipchand</w:t>
      </w:r>
      <w:proofErr w:type="spellEnd"/>
      <w:r w:rsidRPr="00DD4C68">
        <w:rPr>
          <w:rFonts w:ascii="Times New Roman" w:eastAsia="Times New Roman" w:hAnsi="Times New Roman" w:cs="Times New Roman"/>
          <w:i/>
          <w:iCs/>
          <w:color w:val="303030"/>
          <w:sz w:val="24"/>
          <w:szCs w:val="24"/>
        </w:rPr>
        <w:t xml:space="preserve"> AI, </w:t>
      </w:r>
      <w:proofErr w:type="spellStart"/>
      <w:r w:rsidRPr="00DD4C68">
        <w:rPr>
          <w:rFonts w:ascii="Times New Roman" w:eastAsia="Times New Roman" w:hAnsi="Times New Roman" w:cs="Times New Roman"/>
          <w:i/>
          <w:iCs/>
          <w:color w:val="303030"/>
          <w:sz w:val="24"/>
          <w:szCs w:val="24"/>
        </w:rPr>
        <w:t>Dobbels</w:t>
      </w:r>
      <w:proofErr w:type="spellEnd"/>
      <w:r w:rsidRPr="00DD4C68">
        <w:rPr>
          <w:rFonts w:ascii="Times New Roman" w:eastAsia="Times New Roman" w:hAnsi="Times New Roman" w:cs="Times New Roman"/>
          <w:i/>
          <w:iCs/>
          <w:color w:val="303030"/>
          <w:sz w:val="24"/>
          <w:szCs w:val="24"/>
        </w:rPr>
        <w:t xml:space="preserve"> F, Goldfarb SB, </w:t>
      </w:r>
      <w:proofErr w:type="spellStart"/>
      <w:r w:rsidRPr="00DD4C68">
        <w:rPr>
          <w:rFonts w:ascii="Times New Roman" w:eastAsia="Times New Roman" w:hAnsi="Times New Roman" w:cs="Times New Roman"/>
          <w:i/>
          <w:iCs/>
          <w:color w:val="303030"/>
          <w:sz w:val="24"/>
          <w:szCs w:val="24"/>
        </w:rPr>
        <w:t>Levvey</w:t>
      </w:r>
      <w:proofErr w:type="spellEnd"/>
      <w:r w:rsidRPr="00DD4C68">
        <w:rPr>
          <w:rFonts w:ascii="Times New Roman" w:eastAsia="Times New Roman" w:hAnsi="Times New Roman" w:cs="Times New Roman"/>
          <w:i/>
          <w:iCs/>
          <w:color w:val="303030"/>
          <w:sz w:val="24"/>
          <w:szCs w:val="24"/>
        </w:rPr>
        <w:t xml:space="preserve"> BJ, </w:t>
      </w:r>
      <w:proofErr w:type="spellStart"/>
      <w:r w:rsidRPr="00DD4C68">
        <w:rPr>
          <w:rFonts w:ascii="Times New Roman" w:eastAsia="Times New Roman" w:hAnsi="Times New Roman" w:cs="Times New Roman"/>
          <w:i/>
          <w:iCs/>
          <w:color w:val="303030"/>
          <w:sz w:val="24"/>
          <w:szCs w:val="24"/>
        </w:rPr>
        <w:t>Meiser</w:t>
      </w:r>
      <w:proofErr w:type="spellEnd"/>
      <w:r w:rsidRPr="00DD4C68">
        <w:rPr>
          <w:rFonts w:ascii="Times New Roman" w:eastAsia="Times New Roman" w:hAnsi="Times New Roman" w:cs="Times New Roman"/>
          <w:i/>
          <w:iCs/>
          <w:color w:val="303030"/>
          <w:sz w:val="24"/>
          <w:szCs w:val="24"/>
        </w:rPr>
        <w:t xml:space="preserve"> B, Yusen RD, </w:t>
      </w:r>
      <w:proofErr w:type="spellStart"/>
      <w:r w:rsidRPr="00DD4C68">
        <w:rPr>
          <w:rFonts w:ascii="Times New Roman" w:eastAsia="Times New Roman" w:hAnsi="Times New Roman" w:cs="Times New Roman"/>
          <w:i/>
          <w:iCs/>
          <w:color w:val="303030"/>
          <w:sz w:val="24"/>
          <w:szCs w:val="24"/>
        </w:rPr>
        <w:t>Stehlik</w:t>
      </w:r>
      <w:proofErr w:type="spellEnd"/>
      <w:r w:rsidRPr="00DD4C68">
        <w:rPr>
          <w:rFonts w:ascii="Times New Roman" w:eastAsia="Times New Roman" w:hAnsi="Times New Roman" w:cs="Times New Roman"/>
          <w:i/>
          <w:iCs/>
          <w:color w:val="303030"/>
          <w:sz w:val="24"/>
          <w:szCs w:val="24"/>
        </w:rPr>
        <w:t xml:space="preserve"> J, International Society of Heart and Lung Transplantation.</w:t>
      </w:r>
    </w:p>
    <w:p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rsidR="00095258" w:rsidRPr="00DD4C68" w:rsidRDefault="00095258" w:rsidP="00DD4C68">
      <w:pPr>
        <w:spacing w:line="360" w:lineRule="auto"/>
        <w:rPr>
          <w:rFonts w:ascii="Times New Roman" w:hAnsi="Times New Roman" w:cs="Times New Roman"/>
          <w:b/>
          <w:sz w:val="24"/>
          <w:szCs w:val="24"/>
        </w:rPr>
      </w:pPr>
    </w:p>
    <w:p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proofErr w:type="spellStart"/>
      <w:r w:rsidRPr="00DD4C68">
        <w:rPr>
          <w:rFonts w:ascii="Times New Roman" w:hAnsi="Times New Roman" w:cs="Times New Roman"/>
          <w:color w:val="252525"/>
          <w:sz w:val="24"/>
          <w:szCs w:val="24"/>
          <w:shd w:val="clear" w:color="auto" w:fill="FFFFFF"/>
        </w:rPr>
        <w:t>Mehra</w:t>
      </w:r>
      <w:proofErr w:type="spellEnd"/>
      <w:r w:rsidRPr="00DD4C68">
        <w:rPr>
          <w:rFonts w:ascii="Times New Roman" w:hAnsi="Times New Roman" w:cs="Times New Roman"/>
          <w:color w:val="252525"/>
          <w:sz w:val="24"/>
          <w:szCs w:val="24"/>
          <w:shd w:val="clear" w:color="auto" w:fill="FFFFFF"/>
        </w:rPr>
        <w:t xml:space="preserve"> MR, Canter CE, </w:t>
      </w:r>
      <w:proofErr w:type="spellStart"/>
      <w:r w:rsidRPr="00DD4C68">
        <w:rPr>
          <w:rFonts w:ascii="Times New Roman" w:hAnsi="Times New Roman" w:cs="Times New Roman"/>
          <w:color w:val="252525"/>
          <w:sz w:val="24"/>
          <w:szCs w:val="24"/>
          <w:shd w:val="clear" w:color="auto" w:fill="FFFFFF"/>
        </w:rPr>
        <w:t>Hannan</w:t>
      </w:r>
      <w:proofErr w:type="spellEnd"/>
      <w:r w:rsidRPr="00DD4C68">
        <w:rPr>
          <w:rFonts w:ascii="Times New Roman" w:hAnsi="Times New Roman" w:cs="Times New Roman"/>
          <w:color w:val="252525"/>
          <w:sz w:val="24"/>
          <w:szCs w:val="24"/>
          <w:shd w:val="clear" w:color="auto" w:fill="FFFFFF"/>
        </w:rPr>
        <w:t xml:space="preserve"> MM, </w:t>
      </w:r>
      <w:proofErr w:type="spellStart"/>
      <w:r w:rsidRPr="00DD4C68">
        <w:rPr>
          <w:rFonts w:ascii="Times New Roman" w:hAnsi="Times New Roman" w:cs="Times New Roman"/>
          <w:color w:val="252525"/>
          <w:sz w:val="24"/>
          <w:szCs w:val="24"/>
          <w:shd w:val="clear" w:color="auto" w:fill="FFFFFF"/>
        </w:rPr>
        <w:t>Semigran</w:t>
      </w:r>
      <w:proofErr w:type="spellEnd"/>
      <w:r w:rsidRPr="00DD4C68">
        <w:rPr>
          <w:rFonts w:ascii="Times New Roman" w:hAnsi="Times New Roman" w:cs="Times New Roman"/>
          <w:color w:val="252525"/>
          <w:sz w:val="24"/>
          <w:szCs w:val="24"/>
          <w:shd w:val="clear" w:color="auto" w:fill="FFFFFF"/>
        </w:rPr>
        <w:t xml:space="preserve"> MJ, </w:t>
      </w:r>
      <w:proofErr w:type="spellStart"/>
      <w:r w:rsidRPr="00DD4C68">
        <w:rPr>
          <w:rFonts w:ascii="Times New Roman" w:hAnsi="Times New Roman" w:cs="Times New Roman"/>
          <w:color w:val="252525"/>
          <w:sz w:val="24"/>
          <w:szCs w:val="24"/>
          <w:shd w:val="clear" w:color="auto" w:fill="FFFFFF"/>
        </w:rPr>
        <w:t>Uber</w:t>
      </w:r>
      <w:proofErr w:type="spellEnd"/>
      <w:r w:rsidRPr="00DD4C68">
        <w:rPr>
          <w:rFonts w:ascii="Times New Roman" w:hAnsi="Times New Roman" w:cs="Times New Roman"/>
          <w:color w:val="252525"/>
          <w:sz w:val="24"/>
          <w:szCs w:val="24"/>
          <w:shd w:val="clear" w:color="auto" w:fill="FFFFFF"/>
        </w:rPr>
        <w:t xml:space="preserve"> PA, et al. The 2016 International Society for Heart Lung Transplantation listing criteria for heart transplantation: A 10-year update. J Heart Lung Transplant. 2016 Jan. 35 (1):1-23.</w:t>
      </w: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Change w:id="169" w:author="David Ouyang" w:date="2017-01-02T14:35:00Z">
            <w:rPr>
              <w:sz w:val="24"/>
              <w:szCs w:val="24"/>
            </w:rPr>
          </w:rPrChange>
        </w:rPr>
      </w:pPr>
      <w:r>
        <w:rPr>
          <w:rFonts w:ascii="Times New Roman" w:hAnsi="Times New Roman" w:cs="Times New Roman"/>
          <w:color w:val="252525"/>
          <w:sz w:val="24"/>
          <w:szCs w:val="24"/>
          <w:shd w:val="clear" w:color="auto" w:fill="FFFFFF"/>
        </w:rPr>
        <w:t>Figure 1: Time Trend of acute circulatory support prior to transplantation</w:t>
      </w:r>
    </w:p>
    <w:p w:rsidR="005A5749" w:rsidRPr="00DD4C68" w:rsidRDefault="002D0091" w:rsidP="00DD4C68">
      <w:pPr>
        <w:spacing w:line="360" w:lineRule="auto"/>
        <w:rPr>
          <w:rFonts w:ascii="Times New Roman" w:hAnsi="Times New Roman" w:cs="Times New Roman"/>
          <w:sz w:val="24"/>
          <w:szCs w:val="24"/>
          <w:rPrChange w:id="170" w:author="David Ouyang" w:date="2017-01-02T14:35:00Z">
            <w:rPr>
              <w:sz w:val="24"/>
              <w:szCs w:val="24"/>
            </w:rPr>
          </w:rPrChange>
        </w:rPr>
      </w:pPr>
      <w:r>
        <w:rPr>
          <w:rFonts w:ascii="Times New Roman" w:hAnsi="Times New Roman" w:cs="Times New Roman"/>
          <w:noProof/>
          <w:sz w:val="24"/>
          <w:szCs w:val="24"/>
        </w:rPr>
        <w:drawing>
          <wp:inline distT="0" distB="0" distL="0" distR="0">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2B6C7B" w:rsidRDefault="002B6C7B"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pPr w:leftFromText="180" w:rightFromText="180" w:vertAnchor="text" w:horzAnchor="margin" w:tblpXSpec="center" w:tblpY="301"/>
        <w:tblW w:w="10188" w:type="dxa"/>
        <w:tblLook w:val="04A0"/>
      </w:tblPr>
      <w:tblGrid>
        <w:gridCol w:w="2265"/>
        <w:gridCol w:w="2610"/>
        <w:gridCol w:w="2160"/>
        <w:gridCol w:w="2160"/>
        <w:gridCol w:w="630"/>
        <w:gridCol w:w="363"/>
      </w:tblGrid>
      <w:tr w:rsidR="002C7572" w:rsidRPr="002C7572" w:rsidTr="002C7572">
        <w:trPr>
          <w:trHeight w:hRule="exact" w:val="543"/>
        </w:trPr>
        <w:tc>
          <w:tcPr>
            <w:tcW w:w="2265" w:type="dxa"/>
            <w:vMerge w:val="restart"/>
            <w:tcBorders>
              <w:top w:val="single" w:sz="12" w:space="0" w:color="auto"/>
              <w:left w:val="nil"/>
              <w:bottom w:val="single" w:sz="8" w:space="0" w:color="000000"/>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lastRenderedPageBreak/>
              <w:t> </w:t>
            </w:r>
          </w:p>
        </w:tc>
        <w:tc>
          <w:tcPr>
            <w:tcW w:w="261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Acute Circulatory Support</w:t>
            </w:r>
          </w:p>
        </w:tc>
        <w:tc>
          <w:tcPr>
            <w:tcW w:w="216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None</w:t>
            </w:r>
          </w:p>
        </w:tc>
        <w:tc>
          <w:tcPr>
            <w:tcW w:w="216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Total</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213"/>
        </w:trPr>
        <w:tc>
          <w:tcPr>
            <w:tcW w:w="2265" w:type="dxa"/>
            <w:vMerge/>
            <w:tcBorders>
              <w:top w:val="single" w:sz="12" w:space="0" w:color="auto"/>
              <w:left w:val="nil"/>
              <w:bottom w:val="single" w:sz="8" w:space="0" w:color="000000"/>
              <w:right w:val="nil"/>
            </w:tcBorders>
            <w:vAlign w:val="center"/>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p>
        </w:tc>
        <w:tc>
          <w:tcPr>
            <w:tcW w:w="261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337</w:t>
            </w:r>
          </w:p>
        </w:tc>
        <w:tc>
          <w:tcPr>
            <w:tcW w:w="216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5022</w:t>
            </w:r>
          </w:p>
        </w:tc>
        <w:tc>
          <w:tcPr>
            <w:tcW w:w="216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5381</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p-value</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Age, mean ± SD</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47.2 ± 17.5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46.5 ± 18.7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48.1 ± 16.8</w:t>
            </w:r>
          </w:p>
        </w:tc>
        <w:tc>
          <w:tcPr>
            <w:tcW w:w="993" w:type="dxa"/>
            <w:gridSpan w:val="2"/>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0.47</w:t>
            </w: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Sex, n (%)</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Male</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257 (76.3)</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3660 (72.6)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3917 (72.8)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Female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80 (23.7)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1383 (27.4)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1463 (27.2)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Race,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White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199 (61.6)</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2851 (69.9)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3050 (56.7)</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Black</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 (14.6)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633 (15.5)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680 (12.6)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Hispanic</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34 (10.5)</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386 (9.5)</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420 (7.8)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Asian/Pacific Islander</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 (3.7)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121 (3.0)</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 (2.5)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Native American</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(0.3)</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Other or unknown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 (13.4)</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1037 (20.6)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1082 (18.2)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Median household income,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$1-24,999</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 (14.8)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797 (15.9)</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850 (15.8)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0.8</w:t>
            </w: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$25,000-34,999</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1177 (23.4)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1261 (23.4)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$35,000-44,999</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1335 (26.6)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1419 (26.4)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$45,000 or more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110 (30.6)</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1601 (31.9)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1711 (31.8)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Unknown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134 (2.7)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140 (2.6)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Comorbidities</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Diabetes</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50 (14.8)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999 (19.9)</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1049 (19.5)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0.03</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Ischemic Heart Disease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156 (46.3)</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2248 (44.8)</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2404 (44.8)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0.62</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Hypertension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71 (21.1)</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1447 (28.8)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1518 (28.2)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0.003</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Preexisting Renal Dysfunction</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75 (22.2)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1641 (32.7)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1716 (31.9)</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&lt; 0.001</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Peripheral Vascular Disease</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 (1.5)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83 (1.7)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88 (1.6)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History of smoking</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297 (5.9)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311 (5.8)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0.22</w:t>
            </w:r>
          </w:p>
        </w:tc>
      </w:tr>
      <w:tr w:rsidR="002C7572" w:rsidRPr="002C7572" w:rsidTr="002C7572">
        <w:trPr>
          <w:trHeight w:hRule="exact" w:val="37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BMI ≥ 30 kg/m</w:t>
            </w:r>
            <w:r w:rsidRPr="002C7572">
              <w:rPr>
                <w:rFonts w:ascii="Times New Roman" w:eastAsia="Times New Roman" w:hAnsi="Times New Roman" w:cs="Times New Roman"/>
                <w:color w:val="000000"/>
                <w:sz w:val="24"/>
                <w:szCs w:val="24"/>
                <w:vertAlign w:val="superscript"/>
              </w:rPr>
              <w:t>2</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 (2.1)</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130 (2.6)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137 (2.5)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0.69</w:t>
            </w: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Location of Hospital, n (%)</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Urban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337 (100.0)</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4971 (99.8)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5308 (99.8)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Rural </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proofErr w:type="spellStart"/>
            <w:r w:rsidRPr="002C7572">
              <w:rPr>
                <w:rFonts w:ascii="Times New Roman" w:eastAsia="Times New Roman" w:hAnsi="Times New Roman" w:cs="Times New Roman"/>
                <w:color w:val="000000"/>
                <w:sz w:val="24"/>
                <w:szCs w:val="24"/>
              </w:rPr>
              <w:t>Bedsize</w:t>
            </w:r>
            <w:proofErr w:type="spellEnd"/>
            <w:r w:rsidRPr="002C7572">
              <w:rPr>
                <w:rFonts w:ascii="Times New Roman" w:eastAsia="Times New Roman" w:hAnsi="Times New Roman" w:cs="Times New Roman"/>
                <w:color w:val="000000"/>
                <w:sz w:val="24"/>
                <w:szCs w:val="24"/>
              </w:rPr>
              <w:t xml:space="preserve"> of Hospital,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Small</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120 (2.4)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 (2.4)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0.08</w:t>
            </w: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Medium</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59 (17.5)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737 (14.9) </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796 (15.0)</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Large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272 (80.7)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4122 (83.2)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4394 (82.6)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Teaching  Hospital,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Teaching</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323 (95.8)</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4547 (91.7)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4870 (91.6)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Non - Teaching</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432 (8.7)</w:t>
            </w:r>
          </w:p>
        </w:tc>
        <w:tc>
          <w:tcPr>
            <w:tcW w:w="2790" w:type="dxa"/>
            <w:gridSpan w:val="2"/>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446 (8.4)</w:t>
            </w:r>
          </w:p>
        </w:tc>
        <w:tc>
          <w:tcPr>
            <w:tcW w:w="363" w:type="dxa"/>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bl>
    <w:p w:rsidR="000B3DAB" w:rsidRDefault="000B3DAB"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tbl>
      <w:tblPr>
        <w:tblW w:w="10220" w:type="dxa"/>
        <w:tblInd w:w="-420" w:type="dxa"/>
        <w:tblLook w:val="04A0"/>
      </w:tblPr>
      <w:tblGrid>
        <w:gridCol w:w="3768"/>
        <w:gridCol w:w="2732"/>
        <w:gridCol w:w="2140"/>
        <w:gridCol w:w="1580"/>
      </w:tblGrid>
      <w:tr w:rsidR="000B3DAB" w:rsidRPr="000B3DAB" w:rsidTr="000B3DAB">
        <w:trPr>
          <w:trHeight w:hRule="exact" w:val="330"/>
        </w:trPr>
        <w:tc>
          <w:tcPr>
            <w:tcW w:w="3768" w:type="dxa"/>
            <w:vMerge w:val="restart"/>
            <w:tcBorders>
              <w:top w:val="single" w:sz="12" w:space="0" w:color="auto"/>
              <w:left w:val="nil"/>
              <w:bottom w:val="single" w:sz="8" w:space="0" w:color="000000"/>
              <w:right w:val="nil"/>
            </w:tcBorders>
            <w:shd w:val="clear" w:color="auto" w:fill="auto"/>
            <w:vAlign w:val="bottom"/>
            <w:hideMark/>
          </w:tcPr>
          <w:p w:rsidR="000B3DAB" w:rsidRPr="000B3DAB" w:rsidRDefault="000B3DAB" w:rsidP="000B3DAB">
            <w:pPr>
              <w:spacing w:after="0" w:line="240" w:lineRule="auto"/>
              <w:rPr>
                <w:rFonts w:ascii="Calibri" w:eastAsia="Times New Roman" w:hAnsi="Calibri" w:cs="Times New Roman"/>
                <w:color w:val="000000"/>
              </w:rPr>
            </w:pPr>
            <w:r w:rsidRPr="000B3DAB">
              <w:rPr>
                <w:rFonts w:ascii="Calibri" w:eastAsia="Times New Roman" w:hAnsi="Calibri" w:cs="Times New Roman"/>
                <w:color w:val="000000"/>
              </w:rPr>
              <w:t> </w:t>
            </w:r>
          </w:p>
        </w:tc>
        <w:tc>
          <w:tcPr>
            <w:tcW w:w="2732"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Acute Circulatory Support</w:t>
            </w:r>
          </w:p>
        </w:tc>
        <w:tc>
          <w:tcPr>
            <w:tcW w:w="2140"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None</w:t>
            </w:r>
          </w:p>
        </w:tc>
        <w:tc>
          <w:tcPr>
            <w:tcW w:w="1580"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 </w:t>
            </w:r>
          </w:p>
        </w:tc>
      </w:tr>
      <w:tr w:rsidR="000B3DAB" w:rsidRPr="000B3DAB" w:rsidTr="000B3DAB">
        <w:trPr>
          <w:trHeight w:val="330"/>
        </w:trPr>
        <w:tc>
          <w:tcPr>
            <w:tcW w:w="3768" w:type="dxa"/>
            <w:vMerge/>
            <w:tcBorders>
              <w:top w:val="single" w:sz="12" w:space="0" w:color="auto"/>
              <w:left w:val="nil"/>
              <w:bottom w:val="single" w:sz="8" w:space="0" w:color="000000"/>
              <w:right w:val="nil"/>
            </w:tcBorders>
            <w:vAlign w:val="center"/>
            <w:hideMark/>
          </w:tcPr>
          <w:p w:rsidR="000B3DAB" w:rsidRPr="000B3DAB" w:rsidRDefault="000B3DAB" w:rsidP="000B3DAB">
            <w:pPr>
              <w:spacing w:after="0" w:line="240" w:lineRule="auto"/>
              <w:rPr>
                <w:rFonts w:ascii="Calibri" w:eastAsia="Times New Roman" w:hAnsi="Calibri" w:cs="Times New Roman"/>
                <w:color w:val="000000"/>
              </w:rPr>
            </w:pPr>
          </w:p>
        </w:tc>
        <w:tc>
          <w:tcPr>
            <w:tcW w:w="2732"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337</w:t>
            </w:r>
          </w:p>
        </w:tc>
        <w:tc>
          <w:tcPr>
            <w:tcW w:w="2140"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5022</w:t>
            </w:r>
          </w:p>
        </w:tc>
        <w:tc>
          <w:tcPr>
            <w:tcW w:w="1580"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p-value</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Length of stay, mean ± SD</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69.2 ± 50.6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40.9 ± 49.2</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hRule="exac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Mortality, n (%)</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34 (10.1)</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316 (6.3)</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0.009</w:t>
            </w:r>
          </w:p>
        </w:tc>
      </w:tr>
      <w:tr w:rsidR="000B3DAB" w:rsidRPr="000B3DAB" w:rsidTr="000B3DAB">
        <w:trPr>
          <w:trHeight w:hRule="exac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Post Transplant Circulatory</w:t>
            </w:r>
            <w:r>
              <w:rPr>
                <w:rFonts w:ascii="Times New Roman" w:eastAsia="Times New Roman" w:hAnsi="Times New Roman" w:cs="Times New Roman"/>
                <w:color w:val="000000"/>
                <w:sz w:val="24"/>
                <w:szCs w:val="24"/>
              </w:rPr>
              <w:t xml:space="preserve"> S</w:t>
            </w:r>
            <w:r w:rsidRPr="000B3DAB">
              <w:rPr>
                <w:rFonts w:ascii="Times New Roman" w:eastAsia="Times New Roman" w:hAnsi="Times New Roman" w:cs="Times New Roman"/>
                <w:color w:val="000000"/>
                <w:sz w:val="24"/>
                <w:szCs w:val="24"/>
              </w:rPr>
              <w:t>upport</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 (0.6)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64 (1.3)</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0.4</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Renal Failure</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168 (49.9)</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1616 (32.2)</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Liver Failure</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 (9.2)</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128 (2.5)</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Respiratory Failure</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97 (28.8)</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474 (9.4)</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Cardiac Complications</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56 (16.6)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620 (12.3)</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0.028</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Sepsis</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33 (9.8)</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201 (9.2)</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Stroke</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10 (3.0)</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98 (2.0)</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0.278</w:t>
            </w:r>
          </w:p>
        </w:tc>
      </w:tr>
      <w:tr w:rsidR="000B3DAB" w:rsidRPr="000B3DAB" w:rsidTr="000B3DAB">
        <w:trPr>
          <w:trHeight w:val="630"/>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Surgical Complication Requiring Reoperation</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90 (26.7)</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690 (13.7)</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Bleeding Complication</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117 (34.7)</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935 (18.6)</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bl>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Pr="00DD4C68" w:rsidRDefault="000B3DAB" w:rsidP="00DD4C68">
      <w:pPr>
        <w:spacing w:line="360" w:lineRule="auto"/>
        <w:rPr>
          <w:rFonts w:ascii="Times New Roman" w:hAnsi="Times New Roman" w:cs="Times New Roman"/>
          <w:sz w:val="24"/>
          <w:szCs w:val="24"/>
          <w:rPrChange w:id="171" w:author="David Ouyang" w:date="2017-01-02T14:35:00Z">
            <w:rPr>
              <w:sz w:val="24"/>
              <w:szCs w:val="24"/>
            </w:rPr>
          </w:rPrChange>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Supplement A:</w:t>
      </w:r>
      <w:r w:rsidR="00E07A08">
        <w:rPr>
          <w:rFonts w:ascii="Times New Roman" w:hAnsi="Times New Roman" w:cs="Times New Roman"/>
          <w:sz w:val="24"/>
          <w:szCs w:val="24"/>
        </w:rPr>
        <w:t xml:space="preserve"> ICD-9 codes of </w:t>
      </w:r>
      <w:proofErr w:type="spellStart"/>
      <w:r w:rsidR="00E07A08">
        <w:rPr>
          <w:rFonts w:ascii="Times New Roman" w:hAnsi="Times New Roman" w:cs="Times New Roman"/>
          <w:sz w:val="24"/>
          <w:szCs w:val="24"/>
        </w:rPr>
        <w:t>comorbid</w:t>
      </w:r>
      <w:proofErr w:type="spellEnd"/>
      <w:r w:rsidR="00E07A08">
        <w:rPr>
          <w:rFonts w:ascii="Times New Roman" w:hAnsi="Times New Roman" w:cs="Times New Roman"/>
          <w:sz w:val="24"/>
          <w:szCs w:val="24"/>
        </w:rPr>
        <w:t xml:space="preserve">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Change w:id="172" w:author="David Ouyang" w:date="2017-01-02T14:35:00Z">
            <w:rPr>
              <w:sz w:val="24"/>
              <w:szCs w:val="24"/>
            </w:rPr>
          </w:rPrChange>
        </w:rPr>
      </w:pPr>
    </w:p>
    <w:p w:rsidR="002B6C7B" w:rsidRPr="00DD4C68" w:rsidRDefault="00E07A08" w:rsidP="00DD4C68">
      <w:pPr>
        <w:spacing w:line="360" w:lineRule="auto"/>
        <w:rPr>
          <w:rFonts w:ascii="Times New Roman" w:hAnsi="Times New Roman" w:cs="Times New Roman"/>
          <w:sz w:val="24"/>
          <w:szCs w:val="24"/>
          <w:rPrChange w:id="173" w:author="David Ouyang" w:date="2017-01-02T14:35:00Z">
            <w:rPr>
              <w:sz w:val="24"/>
              <w:szCs w:val="24"/>
            </w:rPr>
          </w:rPrChange>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Change w:id="174" w:author="David Ouyang" w:date="2017-01-02T14:35:00Z">
            <w:rPr>
              <w:sz w:val="24"/>
              <w:szCs w:val="24"/>
            </w:rPr>
          </w:rPrChange>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Change w:id="175"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6"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7"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8"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9" w:author="David Ouyang" w:date="2017-01-02T14:35:00Z">
            <w:rPr>
              <w:sz w:val="24"/>
              <w:szCs w:val="24"/>
            </w:rPr>
          </w:rPrChange>
        </w:rPr>
      </w:pPr>
    </w:p>
    <w:p w:rsidR="0094464C" w:rsidRPr="00DD4C68" w:rsidRDefault="0094464C" w:rsidP="00DD4C68">
      <w:pPr>
        <w:spacing w:line="360" w:lineRule="auto"/>
        <w:rPr>
          <w:rFonts w:ascii="Times New Roman" w:hAnsi="Times New Roman" w:cs="Times New Roman"/>
          <w:sz w:val="24"/>
          <w:szCs w:val="24"/>
          <w:rPrChange w:id="180" w:author="David Ouyang" w:date="2017-01-02T14:35:00Z">
            <w:rPr>
              <w:sz w:val="24"/>
              <w:szCs w:val="24"/>
            </w:rPr>
          </w:rPrChange>
        </w:rPr>
      </w:pPr>
    </w:p>
    <w:sectPr w:rsidR="0094464C"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414AB"/>
    <w:rsid w:val="00066D57"/>
    <w:rsid w:val="00086777"/>
    <w:rsid w:val="00095258"/>
    <w:rsid w:val="000955F9"/>
    <w:rsid w:val="000B34E3"/>
    <w:rsid w:val="000B3DA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43B5"/>
    <w:rsid w:val="004D271B"/>
    <w:rsid w:val="004D3EED"/>
    <w:rsid w:val="004E2C02"/>
    <w:rsid w:val="005024C0"/>
    <w:rsid w:val="00503E24"/>
    <w:rsid w:val="0050719C"/>
    <w:rsid w:val="00513610"/>
    <w:rsid w:val="00522C47"/>
    <w:rsid w:val="00523553"/>
    <w:rsid w:val="00526BE8"/>
    <w:rsid w:val="00551DF4"/>
    <w:rsid w:val="00584065"/>
    <w:rsid w:val="00592DA7"/>
    <w:rsid w:val="005A5749"/>
    <w:rsid w:val="005E36F1"/>
    <w:rsid w:val="0061702F"/>
    <w:rsid w:val="00636E5E"/>
    <w:rsid w:val="0063783B"/>
    <w:rsid w:val="006447B6"/>
    <w:rsid w:val="00652086"/>
    <w:rsid w:val="00670432"/>
    <w:rsid w:val="00674704"/>
    <w:rsid w:val="00692EB2"/>
    <w:rsid w:val="006B21E9"/>
    <w:rsid w:val="006E641A"/>
    <w:rsid w:val="006F72EB"/>
    <w:rsid w:val="00723117"/>
    <w:rsid w:val="0077093C"/>
    <w:rsid w:val="007740DD"/>
    <w:rsid w:val="0077642C"/>
    <w:rsid w:val="0080491C"/>
    <w:rsid w:val="00813B63"/>
    <w:rsid w:val="00834FA5"/>
    <w:rsid w:val="00846B14"/>
    <w:rsid w:val="00856130"/>
    <w:rsid w:val="00871D6E"/>
    <w:rsid w:val="00886CDC"/>
    <w:rsid w:val="008D586D"/>
    <w:rsid w:val="00905DB5"/>
    <w:rsid w:val="00910A55"/>
    <w:rsid w:val="0092319C"/>
    <w:rsid w:val="00942CEF"/>
    <w:rsid w:val="0094464C"/>
    <w:rsid w:val="00944EB1"/>
    <w:rsid w:val="00970930"/>
    <w:rsid w:val="0098240A"/>
    <w:rsid w:val="0099504A"/>
    <w:rsid w:val="009C58C2"/>
    <w:rsid w:val="009D2E6B"/>
    <w:rsid w:val="009D3467"/>
    <w:rsid w:val="009F101A"/>
    <w:rsid w:val="00A118CB"/>
    <w:rsid w:val="00A53B55"/>
    <w:rsid w:val="00A55214"/>
    <w:rsid w:val="00A63508"/>
    <w:rsid w:val="00A8337C"/>
    <w:rsid w:val="00A85CAB"/>
    <w:rsid w:val="00AD2A47"/>
    <w:rsid w:val="00AD3F99"/>
    <w:rsid w:val="00AF1C93"/>
    <w:rsid w:val="00B04349"/>
    <w:rsid w:val="00B26373"/>
    <w:rsid w:val="00B34A8F"/>
    <w:rsid w:val="00B65E24"/>
    <w:rsid w:val="00B8417E"/>
    <w:rsid w:val="00B94A8F"/>
    <w:rsid w:val="00BA7AB3"/>
    <w:rsid w:val="00BD219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E15F8"/>
    <w:rsid w:val="00CE6E73"/>
    <w:rsid w:val="00D10399"/>
    <w:rsid w:val="00D40CC2"/>
    <w:rsid w:val="00D43563"/>
    <w:rsid w:val="00D47351"/>
    <w:rsid w:val="00D47D29"/>
    <w:rsid w:val="00D57F96"/>
    <w:rsid w:val="00D83148"/>
    <w:rsid w:val="00DA4493"/>
    <w:rsid w:val="00DD4C68"/>
    <w:rsid w:val="00DE1472"/>
    <w:rsid w:val="00DF0F40"/>
    <w:rsid w:val="00E07A08"/>
    <w:rsid w:val="00E07BD5"/>
    <w:rsid w:val="00E35000"/>
    <w:rsid w:val="00E3558A"/>
    <w:rsid w:val="00E40B76"/>
    <w:rsid w:val="00EB720F"/>
    <w:rsid w:val="00EC0958"/>
    <w:rsid w:val="00F333D0"/>
    <w:rsid w:val="00F44533"/>
    <w:rsid w:val="00F536FA"/>
    <w:rsid w:val="00F608DC"/>
    <w:rsid w:val="00F90309"/>
    <w:rsid w:val="00F93F8B"/>
    <w:rsid w:val="00FB68CC"/>
    <w:rsid w:val="00FC1715"/>
    <w:rsid w:val="00FF2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tn.transplant.hrsa.gov/media/1244/08_adult_heart_allocation_part1.pdf" TargetMode="External"/><Relationship Id="rId13" Type="http://schemas.openxmlformats.org/officeDocument/2006/relationships/hyperlink" Target="https://www.ncbi.nlm.nih.gov/pubmed/?term=Moriguchi%20JD%5BAuthor%5D&amp;cauthor=true&amp;cauthor_uid=21676629" TargetMode="External"/><Relationship Id="rId18" Type="http://schemas.openxmlformats.org/officeDocument/2006/relationships/hyperlink" Target="https://www.ncbi.nlm.nih.gov/pubmed/?term=Esmailian%20F%5BAuthor%5D&amp;cauthor=true&amp;cauthor_uid=21676629" TargetMode="External"/><Relationship Id="rId26" Type="http://schemas.openxmlformats.org/officeDocument/2006/relationships/hyperlink" Target="https://www.ncbi.nlm.nih.gov/pubmed/?term=Andreassen%20AK%5BAuthor%5D&amp;cauthor=true&amp;cauthor_uid=19515719" TargetMode="External"/><Relationship Id="rId3" Type="http://schemas.openxmlformats.org/officeDocument/2006/relationships/styles" Target="styles.xml"/><Relationship Id="rId21" Type="http://schemas.openxmlformats.org/officeDocument/2006/relationships/hyperlink" Target="http://www.heartfailure.onlinejacc.org/content/1/5/382" TargetMode="External"/><Relationship Id="rId34" Type="http://schemas.openxmlformats.org/officeDocument/2006/relationships/image" Target="media/image1.png"/><Relationship Id="rId7" Type="http://schemas.openxmlformats.org/officeDocument/2006/relationships/hyperlink" Target="https://www.ncbi.nlm.nih.gov/pubmed/16387156/" TargetMode="External"/><Relationship Id="rId12" Type="http://schemas.openxmlformats.org/officeDocument/2006/relationships/hyperlink" Target="https://www.ncbi.nlm.nih.gov/pubmed/?term=Patel%20JK%5BAuthor%5D&amp;cauthor=true&amp;cauthor_uid=21676629" TargetMode="External"/><Relationship Id="rId17" Type="http://schemas.openxmlformats.org/officeDocument/2006/relationships/hyperlink" Target="https://www.ncbi.nlm.nih.gov/pubmed/?term=Hamilton%20MA%5BAuthor%5D&amp;cauthor=true&amp;cauthor_uid=21676629" TargetMode="External"/><Relationship Id="rId25" Type="http://schemas.openxmlformats.org/officeDocument/2006/relationships/hyperlink" Target="https://www.ncbi.nlm.nih.gov/pubmed/?term=Leivestad%20T%5BAuthor%5D&amp;cauthor=true&amp;cauthor_uid=19515719" TargetMode="External"/><Relationship Id="rId33" Type="http://schemas.openxmlformats.org/officeDocument/2006/relationships/hyperlink" Target="https://www.ncbi.nlm.nih.gov/pubmed/19515719" TargetMode="External"/><Relationship Id="rId2" Type="http://schemas.openxmlformats.org/officeDocument/2006/relationships/numbering" Target="numbering.xml"/><Relationship Id="rId16" Type="http://schemas.openxmlformats.org/officeDocument/2006/relationships/hyperlink" Target="https://www.ncbi.nlm.nih.gov/pubmed/?term=Hage%20A%5BAuthor%5D&amp;cauthor=true&amp;cauthor_uid=21676629" TargetMode="External"/><Relationship Id="rId20" Type="http://schemas.openxmlformats.org/officeDocument/2006/relationships/hyperlink" Target="https://www.ncbi.nlm.nih.gov/pubmed/21676629" TargetMode="External"/><Relationship Id="rId29" Type="http://schemas.openxmlformats.org/officeDocument/2006/relationships/hyperlink" Target="https://www.ncbi.nlm.nih.gov/pubmed/?term=Brunvand%20H%5BAuthor%5D&amp;cauthor=true&amp;cauthor_uid=19515719" TargetMode="External"/><Relationship Id="rId1" Type="http://schemas.openxmlformats.org/officeDocument/2006/relationships/customXml" Target="../customXml/item1.xml"/><Relationship Id="rId6" Type="http://schemas.openxmlformats.org/officeDocument/2006/relationships/hyperlink" Target="http://www.ustransplant.org/annual_reports/current/" TargetMode="External"/><Relationship Id="rId11" Type="http://schemas.openxmlformats.org/officeDocument/2006/relationships/hyperlink" Target="https://www.ncbi.nlm.nih.gov/pubmed/?term=Kittleson%20MM%5BAuthor%5D&amp;cauthor=true&amp;cauthor_uid=21676629" TargetMode="External"/><Relationship Id="rId24" Type="http://schemas.openxmlformats.org/officeDocument/2006/relationships/hyperlink" Target="https://www.ncbi.nlm.nih.gov/pubmed/?term=Arora%20S%5BAuthor%5D&amp;cauthor=true&amp;cauthor_uid=19515719" TargetMode="External"/><Relationship Id="rId32" Type="http://schemas.openxmlformats.org/officeDocument/2006/relationships/hyperlink" Target="https://www.ncbi.nlm.nih.gov/pubmed/?term=Simonsen%20S%5BAuthor%5D&amp;cauthor=true&amp;cauthor_uid=19515719"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cbi.nlm.nih.gov/pubmed/?term=Davis%20S%5BAuthor%5D&amp;cauthor=true&amp;cauthor_uid=21676629" TargetMode="External"/><Relationship Id="rId23" Type="http://schemas.openxmlformats.org/officeDocument/2006/relationships/hyperlink" Target="https://www.ncbi.nlm.nih.gov/pubmed/?term=Gude%20E%5BAuthor%5D&amp;cauthor=true&amp;cauthor_uid=19515719" TargetMode="External"/><Relationship Id="rId28" Type="http://schemas.openxmlformats.org/officeDocument/2006/relationships/hyperlink" Target="https://www.ncbi.nlm.nih.gov/pubmed/?term=Aaberge%20L%5BAuthor%5D&amp;cauthor=true&amp;cauthor_uid=19515719" TargetMode="External"/><Relationship Id="rId36" Type="http://schemas.openxmlformats.org/officeDocument/2006/relationships/theme" Target="theme/theme1.xml"/><Relationship Id="rId10" Type="http://schemas.openxmlformats.org/officeDocument/2006/relationships/hyperlink" Target="http://www.jhltonline.org/article/S1053-2498(13)00331-8/abstract" TargetMode="External"/><Relationship Id="rId19" Type="http://schemas.openxmlformats.org/officeDocument/2006/relationships/hyperlink" Target="https://www.ncbi.nlm.nih.gov/pubmed/?term=Kobashigawa%20JA%5BAuthor%5D&amp;cauthor=true&amp;cauthor_uid=21676629" TargetMode="External"/><Relationship Id="rId31" Type="http://schemas.openxmlformats.org/officeDocument/2006/relationships/hyperlink" Target="https://www.ncbi.nlm.nih.gov/pubmed/?term=%22Geiran%20OR%22%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hindawi.com/journals/tswj/2013/364236/" TargetMode="External"/><Relationship Id="rId14" Type="http://schemas.openxmlformats.org/officeDocument/2006/relationships/hyperlink" Target="https://www.ncbi.nlm.nih.gov/pubmed/?term=Kawano%20M%5BAuthor%5D&amp;cauthor=true&amp;cauthor_uid=21676629" TargetMode="External"/><Relationship Id="rId22" Type="http://schemas.openxmlformats.org/officeDocument/2006/relationships/hyperlink" Target="https://www.ncbi.nlm.nih.gov/pubmed/?term=Gjesdal%20O%5BAuthor%5D&amp;cauthor=true&amp;cauthor_uid=19515719" TargetMode="External"/><Relationship Id="rId27" Type="http://schemas.openxmlformats.org/officeDocument/2006/relationships/hyperlink" Target="https://www.ncbi.nlm.nih.gov/pubmed/?term=Gullestad%20L%5BAuthor%5D&amp;cauthor=true&amp;cauthor_uid=19515719" TargetMode="External"/><Relationship Id="rId30" Type="http://schemas.openxmlformats.org/officeDocument/2006/relationships/hyperlink" Target="https://www.ncbi.nlm.nih.gov/pubmed/?term=Edvardsen%20T%5BAuthor%5D&amp;cauthor=true&amp;cauthor_uid=1951571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C63AC-740C-4D6D-B563-0D3361F7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5550</TotalTime>
  <Pages>14</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15</cp:revision>
  <dcterms:created xsi:type="dcterms:W3CDTF">2017-01-02T22:35:00Z</dcterms:created>
  <dcterms:modified xsi:type="dcterms:W3CDTF">2017-01-07T22:37:00Z</dcterms:modified>
</cp:coreProperties>
</file>