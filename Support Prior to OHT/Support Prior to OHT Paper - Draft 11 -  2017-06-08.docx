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CA" w:rsidRPr="00DD4C68" w:rsidRDefault="00F11680" w:rsidP="00DD4C68">
      <w:pPr>
        <w:spacing w:line="360" w:lineRule="auto"/>
        <w:rPr>
          <w:rFonts w:ascii="Times New Roman" w:hAnsi="Times New Roman" w:cs="Times New Roman"/>
          <w:b/>
          <w:sz w:val="24"/>
          <w:szCs w:val="24"/>
        </w:rPr>
      </w:pPr>
      <w:r w:rsidRPr="00F11680">
        <w:rPr>
          <w:rFonts w:ascii="Times New Roman" w:hAnsi="Times New Roman" w:cs="Times New Roman"/>
          <w:b/>
          <w:sz w:val="24"/>
          <w:szCs w:val="24"/>
        </w:rPr>
        <w:t xml:space="preserve">Incidence and </w:t>
      </w:r>
      <w:r w:rsidR="0058129B">
        <w:rPr>
          <w:rFonts w:ascii="Times New Roman" w:hAnsi="Times New Roman" w:cs="Times New Roman"/>
          <w:b/>
          <w:sz w:val="24"/>
          <w:szCs w:val="24"/>
        </w:rPr>
        <w:t>In Hospital Mortality</w:t>
      </w:r>
      <w:r w:rsidRPr="00F11680">
        <w:rPr>
          <w:rFonts w:ascii="Times New Roman" w:hAnsi="Times New Roman" w:cs="Times New Roman"/>
          <w:b/>
          <w:sz w:val="24"/>
          <w:szCs w:val="24"/>
        </w:rPr>
        <w:t>of Acute Circulatory Support Prior to Heart Transplantation</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jc w:val="center"/>
        <w:rPr>
          <w:rFonts w:ascii="Times New Roman" w:hAnsi="Times New Roman" w:cs="Times New Roman"/>
          <w:b/>
          <w:sz w:val="24"/>
          <w:szCs w:val="24"/>
        </w:rPr>
      </w:pPr>
      <w:r w:rsidRPr="00DD4C68">
        <w:rPr>
          <w:rFonts w:ascii="Times New Roman" w:hAnsi="Times New Roman" w:cs="Times New Roman"/>
          <w:b/>
          <w:sz w:val="24"/>
          <w:szCs w:val="24"/>
        </w:rPr>
        <w:t xml:space="preserve">Running Title: </w:t>
      </w:r>
      <w:r w:rsidR="006447B6" w:rsidRPr="00DD4C68">
        <w:rPr>
          <w:rFonts w:ascii="Times New Roman" w:hAnsi="Times New Roman" w:cs="Times New Roman"/>
          <w:b/>
          <w:sz w:val="24"/>
          <w:szCs w:val="24"/>
        </w:rPr>
        <w:t xml:space="preserve">Circulatory </w:t>
      </w:r>
      <w:r w:rsidRPr="00DD4C68">
        <w:rPr>
          <w:rFonts w:ascii="Times New Roman" w:hAnsi="Times New Roman" w:cs="Times New Roman"/>
          <w:b/>
          <w:sz w:val="24"/>
          <w:szCs w:val="24"/>
        </w:rPr>
        <w:t xml:space="preserve">Support Prior to </w:t>
      </w:r>
      <w:r w:rsidR="00E3558A" w:rsidRPr="00DD4C68">
        <w:rPr>
          <w:rFonts w:ascii="Times New Roman" w:hAnsi="Times New Roman" w:cs="Times New Roman"/>
          <w:b/>
          <w:sz w:val="24"/>
          <w:szCs w:val="24"/>
        </w:rPr>
        <w:t>Transplant</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jc w:val="center"/>
        <w:rPr>
          <w:rFonts w:ascii="Times New Roman" w:hAnsi="Times New Roman" w:cs="Times New Roman"/>
          <w:sz w:val="24"/>
          <w:szCs w:val="24"/>
          <w:vertAlign w:val="superscript"/>
        </w:rPr>
      </w:pPr>
      <w:r w:rsidRPr="00DD4C68">
        <w:rPr>
          <w:rFonts w:ascii="Times New Roman" w:hAnsi="Times New Roman" w:cs="Times New Roman"/>
          <w:sz w:val="24"/>
          <w:szCs w:val="24"/>
        </w:rPr>
        <w:t>David Ouyang, MD</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Gunsagar Gulati</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Richard Ha</w:t>
      </w:r>
      <w:r w:rsidRPr="00DD4C68">
        <w:rPr>
          <w:rFonts w:ascii="Times New Roman" w:hAnsi="Times New Roman" w:cs="Times New Roman"/>
          <w:sz w:val="24"/>
          <w:szCs w:val="24"/>
          <w:vertAlign w:val="superscript"/>
        </w:rPr>
        <w:t>2</w:t>
      </w:r>
      <w:r w:rsidRPr="00DD4C68">
        <w:rPr>
          <w:rFonts w:ascii="Times New Roman" w:hAnsi="Times New Roman" w:cs="Times New Roman"/>
          <w:sz w:val="24"/>
          <w:szCs w:val="24"/>
        </w:rPr>
        <w:t>, Dipanjan Banerjee, MD MS</w:t>
      </w:r>
      <w:r w:rsidRPr="00DD4C68">
        <w:rPr>
          <w:rFonts w:ascii="Times New Roman" w:hAnsi="Times New Roman" w:cs="Times New Roman"/>
          <w:sz w:val="24"/>
          <w:szCs w:val="24"/>
          <w:vertAlign w:val="superscript"/>
        </w:rPr>
        <w:t>1</w:t>
      </w: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sz w:val="24"/>
          <w:szCs w:val="24"/>
        </w:rPr>
        <w:t>1. Stanford University School of Medicine, Stanford, CA 94305, USA.</w:t>
      </w:r>
      <w:r w:rsidR="003D40E1" w:rsidRPr="00DD4C68">
        <w:rPr>
          <w:rFonts w:ascii="Times New Roman" w:hAnsi="Times New Roman" w:cs="Times New Roman"/>
          <w:sz w:val="24"/>
          <w:szCs w:val="24"/>
        </w:rPr>
        <w:t>2.</w:t>
      </w:r>
      <w:r w:rsidR="003D40E1" w:rsidRPr="00DD4C68">
        <w:rPr>
          <w:rFonts w:ascii="Times New Roman" w:hAnsi="Times New Roman" w:cs="Times New Roman"/>
          <w:color w:val="000000"/>
          <w:sz w:val="24"/>
          <w:szCs w:val="24"/>
          <w:shd w:val="clear" w:color="auto" w:fill="FFFFFF"/>
        </w:rPr>
        <w:t xml:space="preserve"> Division</w:t>
      </w:r>
      <w:r w:rsidRPr="00DD4C68">
        <w:rPr>
          <w:rFonts w:ascii="Times New Roman" w:hAnsi="Times New Roman" w:cs="Times New Roman"/>
          <w:color w:val="000000"/>
          <w:sz w:val="24"/>
          <w:szCs w:val="24"/>
          <w:shd w:val="clear" w:color="auto" w:fill="FFFFFF"/>
        </w:rPr>
        <w:t xml:space="preserve"> of Adult Cardiac Surgery, Department of Cardiothoracic Surgery.</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b/>
          <w:sz w:val="24"/>
          <w:szCs w:val="24"/>
        </w:rPr>
        <w:t xml:space="preserve">Address for Correspondence: </w:t>
      </w:r>
      <w:r w:rsidRPr="00DD4C68">
        <w:rPr>
          <w:rFonts w:ascii="Times New Roman" w:hAnsi="Times New Roman" w:cs="Times New Roman"/>
          <w:b/>
          <w:sz w:val="24"/>
          <w:szCs w:val="24"/>
        </w:rPr>
        <w:br/>
      </w:r>
      <w:r w:rsidRPr="00DD4C68">
        <w:rPr>
          <w:rFonts w:ascii="Times New Roman" w:hAnsi="Times New Roman" w:cs="Times New Roman"/>
          <w:sz w:val="24"/>
          <w:szCs w:val="24"/>
        </w:rPr>
        <w:t>Dipanjan Banerjee, MD MS</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300 Pasteur Dr MC 5319</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A260</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Stanford, CA94305</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Tel: (650) 723-6459</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Fax: (650) 723-8392</w:t>
      </w:r>
      <w:r w:rsidRPr="00DD4C68">
        <w:rPr>
          <w:rStyle w:val="Strong"/>
          <w:rFonts w:ascii="Times New Roman" w:hAnsi="Times New Roman" w:cs="Times New Roman"/>
          <w:b w:val="0"/>
          <w:bCs w:val="0"/>
          <w:color w:val="000001"/>
          <w:sz w:val="24"/>
          <w:szCs w:val="24"/>
        </w:rPr>
        <w:br/>
        <w:t xml:space="preserve">Email: </w:t>
      </w:r>
      <w:r w:rsidRPr="00DD4C68">
        <w:rPr>
          <w:rFonts w:ascii="Times New Roman" w:hAnsi="Times New Roman" w:cs="Times New Roman"/>
          <w:color w:val="555555"/>
          <w:sz w:val="24"/>
          <w:szCs w:val="24"/>
          <w:shd w:val="clear" w:color="auto" w:fill="FFFFFF"/>
        </w:rPr>
        <w:t>dipanjan@stanford.edu</w:t>
      </w:r>
      <w:r w:rsidRPr="00DD4C68">
        <w:rPr>
          <w:rFonts w:ascii="Times New Roman" w:hAnsi="Times New Roman" w:cs="Times New Roman"/>
          <w:color w:val="555555"/>
          <w:sz w:val="24"/>
          <w:szCs w:val="24"/>
          <w:shd w:val="clear" w:color="auto" w:fill="FFFFFF"/>
        </w:rPr>
        <w:br/>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p>
    <w:p w:rsidR="0099504A"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lastRenderedPageBreak/>
        <w:t>Background</w:t>
      </w:r>
      <w:r w:rsidRPr="00F11680">
        <w:rPr>
          <w:rFonts w:ascii="Times New Roman" w:hAnsi="Times New Roman" w:cs="Times New Roman"/>
          <w:sz w:val="24"/>
          <w:szCs w:val="24"/>
        </w:rPr>
        <w:t>: Proposed changes to the UNOS</w:t>
      </w:r>
      <w:r w:rsidR="00360978">
        <w:rPr>
          <w:rFonts w:ascii="Times New Roman" w:hAnsi="Times New Roman" w:cs="Times New Roman"/>
          <w:sz w:val="24"/>
          <w:szCs w:val="24"/>
        </w:rPr>
        <w:t xml:space="preserve"> </w:t>
      </w:r>
      <w:r w:rsidRPr="00F11680">
        <w:rPr>
          <w:rFonts w:ascii="Times New Roman" w:hAnsi="Times New Roman" w:cs="Times New Roman"/>
          <w:sz w:val="24"/>
          <w:szCs w:val="24"/>
        </w:rPr>
        <w:t xml:space="preserve">heart </w:t>
      </w:r>
      <w:r w:rsidR="00F62674">
        <w:rPr>
          <w:rFonts w:ascii="Times New Roman" w:hAnsi="Times New Roman" w:cs="Times New Roman"/>
          <w:sz w:val="24"/>
          <w:szCs w:val="24"/>
        </w:rPr>
        <w:t xml:space="preserve">transplant </w:t>
      </w:r>
      <w:r w:rsidRPr="00F11680">
        <w:rPr>
          <w:rFonts w:ascii="Times New Roman" w:hAnsi="Times New Roman" w:cs="Times New Roman"/>
          <w:sz w:val="24"/>
          <w:szCs w:val="24"/>
        </w:rPr>
        <w:t xml:space="preserve">allocation protocol </w:t>
      </w:r>
      <w:r w:rsidR="00F62674">
        <w:rPr>
          <w:rFonts w:ascii="Times New Roman" w:hAnsi="Times New Roman" w:cs="Times New Roman"/>
          <w:sz w:val="24"/>
          <w:szCs w:val="24"/>
        </w:rPr>
        <w:t>w</w:t>
      </w:r>
      <w:r w:rsidR="00C41623" w:rsidRPr="00DD4C68">
        <w:rPr>
          <w:rFonts w:ascii="Times New Roman" w:hAnsi="Times New Roman" w:cs="Times New Roman"/>
          <w:sz w:val="24"/>
          <w:szCs w:val="24"/>
        </w:rPr>
        <w:t>ould</w:t>
      </w:r>
      <w:r w:rsidR="00360978">
        <w:rPr>
          <w:rFonts w:ascii="Times New Roman" w:hAnsi="Times New Roman" w:cs="Times New Roman"/>
          <w:sz w:val="24"/>
          <w:szCs w:val="24"/>
        </w:rPr>
        <w:t xml:space="preserve"> </w:t>
      </w:r>
      <w:r w:rsidRPr="00F11680">
        <w:rPr>
          <w:rFonts w:ascii="Times New Roman" w:hAnsi="Times New Roman" w:cs="Times New Roman"/>
          <w:sz w:val="24"/>
          <w:szCs w:val="24"/>
        </w:rPr>
        <w:t xml:space="preserve">prioritize patients </w:t>
      </w:r>
      <w:r w:rsidR="00F62674">
        <w:rPr>
          <w:rFonts w:ascii="Times New Roman" w:hAnsi="Times New Roman" w:cs="Times New Roman"/>
          <w:sz w:val="24"/>
          <w:szCs w:val="24"/>
        </w:rPr>
        <w:t>receiving</w:t>
      </w:r>
      <w:r w:rsidR="00360978">
        <w:rPr>
          <w:rFonts w:ascii="Times New Roman" w:hAnsi="Times New Roman" w:cs="Times New Roman"/>
          <w:sz w:val="24"/>
          <w:szCs w:val="24"/>
        </w:rPr>
        <w:t xml:space="preserve"> </w:t>
      </w:r>
      <w:r w:rsidRPr="00F11680">
        <w:rPr>
          <w:rFonts w:ascii="Times New Roman" w:hAnsi="Times New Roman" w:cs="Times New Roman"/>
          <w:sz w:val="24"/>
          <w:szCs w:val="24"/>
        </w:rPr>
        <w:t>acute circulatory support,</w:t>
      </w:r>
      <w:r w:rsidR="00360978">
        <w:rPr>
          <w:rFonts w:ascii="Times New Roman" w:hAnsi="Times New Roman" w:cs="Times New Roman"/>
          <w:sz w:val="24"/>
          <w:szCs w:val="24"/>
        </w:rPr>
        <w:t xml:space="preserve"> </w:t>
      </w:r>
      <w:r w:rsidRPr="00F11680">
        <w:rPr>
          <w:rFonts w:ascii="Times New Roman" w:hAnsi="Times New Roman" w:cs="Times New Roman"/>
          <w:sz w:val="24"/>
          <w:szCs w:val="24"/>
        </w:rPr>
        <w:t xml:space="preserve">including extracorporeal membrane oxygenation (ECMO), percutaneous ventricular assist devices (PVAD), and intra-aortic balloon pumps (IABP). We sought to evaluate contemporary trends in the incidence and outcomes of </w:t>
      </w:r>
      <w:r w:rsidR="00C41623" w:rsidRPr="00DD4C68">
        <w:rPr>
          <w:rFonts w:ascii="Times New Roman" w:hAnsi="Times New Roman" w:cs="Times New Roman"/>
          <w:sz w:val="24"/>
          <w:szCs w:val="24"/>
        </w:rPr>
        <w:t xml:space="preserve">patients who required </w:t>
      </w:r>
      <w:r w:rsidRPr="00F11680">
        <w:rPr>
          <w:rFonts w:ascii="Times New Roman" w:hAnsi="Times New Roman" w:cs="Times New Roman"/>
          <w:sz w:val="24"/>
          <w:szCs w:val="24"/>
        </w:rPr>
        <w:t xml:space="preserve">acute circulatory support during the hospitalization prior to heart transplantation. </w:t>
      </w:r>
      <w:r w:rsidRPr="00F11680">
        <w:rPr>
          <w:rFonts w:ascii="Times New Roman" w:hAnsi="Times New Roman" w:cs="Times New Roman"/>
          <w:sz w:val="24"/>
          <w:szCs w:val="24"/>
        </w:rPr>
        <w:tab/>
      </w:r>
    </w:p>
    <w:p w:rsidR="000955F9"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Methods</w:t>
      </w:r>
      <w:r w:rsidRPr="00F11680">
        <w:rPr>
          <w:rFonts w:ascii="Times New Roman" w:hAnsi="Times New Roman" w:cs="Times New Roman"/>
          <w:sz w:val="24"/>
          <w:szCs w:val="24"/>
        </w:rPr>
        <w:t xml:space="preserve">: </w:t>
      </w:r>
      <w:r w:rsidR="00F62674">
        <w:rPr>
          <w:rFonts w:ascii="Times New Roman" w:hAnsi="Times New Roman" w:cs="Times New Roman"/>
          <w:sz w:val="24"/>
          <w:szCs w:val="24"/>
        </w:rPr>
        <w:t xml:space="preserve">Using </w:t>
      </w:r>
      <w:r w:rsidRPr="00F11680">
        <w:rPr>
          <w:rFonts w:ascii="Times New Roman" w:hAnsi="Times New Roman" w:cs="Times New Roman"/>
          <w:sz w:val="24"/>
          <w:szCs w:val="24"/>
        </w:rPr>
        <w:t xml:space="preserve">the Nationwide Inpatient Sample (NIS) from 1998 to </w:t>
      </w:r>
      <w:r w:rsidR="00A240E9" w:rsidRPr="00F11680">
        <w:rPr>
          <w:rFonts w:ascii="Times New Roman" w:hAnsi="Times New Roman" w:cs="Times New Roman"/>
          <w:sz w:val="24"/>
          <w:szCs w:val="24"/>
        </w:rPr>
        <w:t>201</w:t>
      </w:r>
      <w:r w:rsidR="00A240E9">
        <w:rPr>
          <w:rFonts w:ascii="Times New Roman" w:hAnsi="Times New Roman" w:cs="Times New Roman"/>
          <w:sz w:val="24"/>
          <w:szCs w:val="24"/>
        </w:rPr>
        <w:t>4</w:t>
      </w:r>
      <w:r w:rsidRPr="00F11680">
        <w:rPr>
          <w:rFonts w:ascii="Times New Roman" w:hAnsi="Times New Roman" w:cs="Times New Roman"/>
          <w:sz w:val="24"/>
          <w:szCs w:val="24"/>
        </w:rPr>
        <w:t>, we identified</w:t>
      </w:r>
      <w:r w:rsidR="00360978">
        <w:rPr>
          <w:rFonts w:ascii="Times New Roman" w:hAnsi="Times New Roman" w:cs="Times New Roman"/>
          <w:sz w:val="24"/>
          <w:szCs w:val="24"/>
        </w:rPr>
        <w:t xml:space="preserve"> </w:t>
      </w:r>
      <w:r w:rsidR="0036583E">
        <w:rPr>
          <w:rFonts w:ascii="Times New Roman" w:hAnsi="Times New Roman" w:cs="Times New Roman"/>
          <w:sz w:val="24"/>
          <w:szCs w:val="24"/>
        </w:rPr>
        <w:t>6</w:t>
      </w:r>
      <w:r w:rsidR="00360978">
        <w:rPr>
          <w:rFonts w:ascii="Times New Roman" w:hAnsi="Times New Roman" w:cs="Times New Roman"/>
          <w:sz w:val="24"/>
          <w:szCs w:val="24"/>
        </w:rPr>
        <w:t xml:space="preserve">,892 </w:t>
      </w:r>
      <w:r w:rsidRPr="00F11680">
        <w:rPr>
          <w:rFonts w:ascii="Times New Roman" w:hAnsi="Times New Roman" w:cs="Times New Roman"/>
          <w:sz w:val="24"/>
          <w:szCs w:val="24"/>
        </w:rPr>
        <w:t xml:space="preserve">patients who underwent </w:t>
      </w:r>
      <w:proofErr w:type="spellStart"/>
      <w:r w:rsidRPr="00F11680">
        <w:rPr>
          <w:rFonts w:ascii="Times New Roman" w:hAnsi="Times New Roman" w:cs="Times New Roman"/>
          <w:sz w:val="24"/>
          <w:szCs w:val="24"/>
        </w:rPr>
        <w:t>orthotopic</w:t>
      </w:r>
      <w:proofErr w:type="spellEnd"/>
      <w:r w:rsidRPr="00F11680">
        <w:rPr>
          <w:rFonts w:ascii="Times New Roman" w:hAnsi="Times New Roman" w:cs="Times New Roman"/>
          <w:sz w:val="24"/>
          <w:szCs w:val="24"/>
        </w:rPr>
        <w:t xml:space="preserve"> heart transplant (OHT) and determined whether the patient underwent pre-transplant ECMO, PVAD, or IABP. We calculated baseline characteristics and </w:t>
      </w:r>
      <w:r w:rsidR="00F62674">
        <w:rPr>
          <w:rFonts w:ascii="Times New Roman" w:hAnsi="Times New Roman" w:cs="Times New Roman"/>
          <w:sz w:val="24"/>
          <w:szCs w:val="24"/>
        </w:rPr>
        <w:t xml:space="preserve">in hospital </w:t>
      </w:r>
      <w:r w:rsidR="00542917">
        <w:rPr>
          <w:rFonts w:ascii="Times New Roman" w:hAnsi="Times New Roman" w:cs="Times New Roman"/>
          <w:sz w:val="24"/>
          <w:szCs w:val="24"/>
        </w:rPr>
        <w:t xml:space="preserve">outcomes of </w:t>
      </w:r>
      <w:r w:rsidR="00C36AD3" w:rsidRPr="00DD4C68">
        <w:rPr>
          <w:rFonts w:ascii="Times New Roman" w:hAnsi="Times New Roman" w:cs="Times New Roman"/>
          <w:sz w:val="24"/>
          <w:szCs w:val="24"/>
        </w:rPr>
        <w:t>patients who underwent acute circulatory support</w:t>
      </w:r>
      <w:r w:rsidR="00542917" w:rsidRPr="00DD4C68">
        <w:rPr>
          <w:rFonts w:ascii="Times New Roman" w:hAnsi="Times New Roman" w:cs="Times New Roman"/>
          <w:sz w:val="24"/>
          <w:szCs w:val="24"/>
        </w:rPr>
        <w:t xml:space="preserve">compared </w:t>
      </w:r>
      <w:r w:rsidR="00542917">
        <w:rPr>
          <w:rFonts w:ascii="Times New Roman" w:hAnsi="Times New Roman" w:cs="Times New Roman"/>
          <w:sz w:val="24"/>
          <w:szCs w:val="24"/>
        </w:rPr>
        <w:t>to</w:t>
      </w:r>
      <w:r w:rsidR="00C36AD3" w:rsidRPr="00DD4C68">
        <w:rPr>
          <w:rFonts w:ascii="Times New Roman" w:hAnsi="Times New Roman" w:cs="Times New Roman"/>
          <w:sz w:val="24"/>
          <w:szCs w:val="24"/>
        </w:rPr>
        <w:t xml:space="preserve"> patients who did not require acute circulatory support prior to heart transplantation</w:t>
      </w:r>
      <w:r w:rsidRPr="00F11680">
        <w:rPr>
          <w:rFonts w:ascii="Times New Roman" w:hAnsi="Times New Roman" w:cs="Times New Roman"/>
          <w:sz w:val="24"/>
          <w:szCs w:val="24"/>
        </w:rPr>
        <w:t>.</w:t>
      </w:r>
    </w:p>
    <w:p w:rsidR="00C36AD3"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Results</w:t>
      </w:r>
      <w:r w:rsidRPr="00F11680">
        <w:rPr>
          <w:rFonts w:ascii="Times New Roman" w:hAnsi="Times New Roman" w:cs="Times New Roman"/>
          <w:sz w:val="24"/>
          <w:szCs w:val="24"/>
        </w:rPr>
        <w:t xml:space="preserve">:Of patients who underwent heart transplantation, </w:t>
      </w:r>
      <w:r w:rsidR="00A240E9">
        <w:rPr>
          <w:rFonts w:ascii="Times New Roman" w:hAnsi="Times New Roman" w:cs="Times New Roman"/>
          <w:sz w:val="24"/>
          <w:szCs w:val="24"/>
        </w:rPr>
        <w:t>456</w:t>
      </w:r>
      <w:r w:rsidR="00360978">
        <w:rPr>
          <w:rFonts w:ascii="Times New Roman" w:hAnsi="Times New Roman" w:cs="Times New Roman"/>
          <w:sz w:val="24"/>
          <w:szCs w:val="24"/>
        </w:rPr>
        <w:t xml:space="preserve"> </w:t>
      </w:r>
      <w:r w:rsidRPr="00F11680">
        <w:rPr>
          <w:rFonts w:ascii="Times New Roman" w:hAnsi="Times New Roman" w:cs="Times New Roman"/>
          <w:sz w:val="24"/>
          <w:szCs w:val="24"/>
        </w:rPr>
        <w:t>(</w:t>
      </w:r>
      <w:r w:rsidR="00C36AD3" w:rsidRPr="00DD4C68">
        <w:rPr>
          <w:rFonts w:ascii="Times New Roman" w:hAnsi="Times New Roman" w:cs="Times New Roman"/>
          <w:sz w:val="24"/>
          <w:szCs w:val="24"/>
        </w:rPr>
        <w:t>6.</w:t>
      </w:r>
      <w:r w:rsidR="00A240E9">
        <w:rPr>
          <w:rFonts w:ascii="Times New Roman" w:hAnsi="Times New Roman" w:cs="Times New Roman"/>
          <w:sz w:val="24"/>
          <w:szCs w:val="24"/>
        </w:rPr>
        <w:t>6</w:t>
      </w:r>
      <w:r w:rsidRPr="00F11680">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patients </w:t>
      </w:r>
      <w:r w:rsidR="0058129B" w:rsidRPr="00DD4C68">
        <w:rPr>
          <w:rFonts w:ascii="Times New Roman" w:hAnsi="Times New Roman" w:cs="Times New Roman"/>
          <w:sz w:val="24"/>
          <w:szCs w:val="24"/>
        </w:rPr>
        <w:t>re</w:t>
      </w:r>
      <w:r w:rsidR="0058129B">
        <w:rPr>
          <w:rFonts w:ascii="Times New Roman" w:hAnsi="Times New Roman" w:cs="Times New Roman"/>
          <w:sz w:val="24"/>
          <w:szCs w:val="24"/>
        </w:rPr>
        <w:t xml:space="preserve">ceived </w:t>
      </w:r>
      <w:r w:rsidR="00C36AD3" w:rsidRPr="00DD4C68">
        <w:rPr>
          <w:rFonts w:ascii="Times New Roman" w:hAnsi="Times New Roman" w:cs="Times New Roman"/>
          <w:sz w:val="24"/>
          <w:szCs w:val="24"/>
        </w:rPr>
        <w:t xml:space="preserve">acute circulatory support prior to transplant. </w:t>
      </w:r>
      <w:r w:rsidR="0092319C" w:rsidRPr="00DD4C68">
        <w:rPr>
          <w:rFonts w:ascii="Times New Roman" w:hAnsi="Times New Roman" w:cs="Times New Roman"/>
          <w:sz w:val="24"/>
          <w:szCs w:val="24"/>
        </w:rPr>
        <w:t>During the study time period, the use of acute ci</w:t>
      </w:r>
      <w:r w:rsidR="00542917">
        <w:rPr>
          <w:rFonts w:ascii="Times New Roman" w:hAnsi="Times New Roman" w:cs="Times New Roman"/>
          <w:sz w:val="24"/>
          <w:szCs w:val="24"/>
        </w:rPr>
        <w:t xml:space="preserve">rculatory support increased </w:t>
      </w:r>
      <w:r w:rsidR="0064066C">
        <w:rPr>
          <w:rFonts w:ascii="Times New Roman" w:hAnsi="Times New Roman" w:cs="Times New Roman"/>
          <w:sz w:val="24"/>
          <w:szCs w:val="24"/>
        </w:rPr>
        <w:t xml:space="preserve">(p </w:t>
      </w:r>
      <w:r w:rsidR="00A240E9">
        <w:rPr>
          <w:rFonts w:ascii="Times New Roman" w:hAnsi="Times New Roman" w:cs="Times New Roman"/>
          <w:sz w:val="24"/>
          <w:szCs w:val="24"/>
        </w:rPr>
        <w:t>&lt; 0.001</w:t>
      </w:r>
      <w:r w:rsidR="0064066C">
        <w:rPr>
          <w:rFonts w:ascii="Times New Roman" w:hAnsi="Times New Roman" w:cs="Times New Roman"/>
          <w:sz w:val="24"/>
          <w:szCs w:val="24"/>
        </w:rPr>
        <w:t xml:space="preserve"> for trend), </w:t>
      </w:r>
      <w:r w:rsidR="00A240E9">
        <w:rPr>
          <w:rFonts w:ascii="Times New Roman" w:hAnsi="Times New Roman" w:cs="Times New Roman"/>
          <w:sz w:val="24"/>
          <w:szCs w:val="24"/>
        </w:rPr>
        <w:t xml:space="preserve">more than </w:t>
      </w:r>
      <w:r w:rsidR="0064066C">
        <w:rPr>
          <w:rFonts w:ascii="Times New Roman" w:hAnsi="Times New Roman" w:cs="Times New Roman"/>
          <w:sz w:val="24"/>
          <w:szCs w:val="24"/>
        </w:rPr>
        <w:t xml:space="preserve">doubling </w:t>
      </w:r>
      <w:r w:rsidR="0092319C" w:rsidRPr="00DD4C68">
        <w:rPr>
          <w:rFonts w:ascii="Times New Roman" w:hAnsi="Times New Roman" w:cs="Times New Roman"/>
          <w:sz w:val="24"/>
          <w:szCs w:val="24"/>
        </w:rPr>
        <w:t xml:space="preserve">from 17 cases per year from </w:t>
      </w:r>
      <w:r w:rsidR="0064066C">
        <w:rPr>
          <w:rFonts w:ascii="Times New Roman" w:hAnsi="Times New Roman" w:cs="Times New Roman"/>
          <w:sz w:val="24"/>
          <w:szCs w:val="24"/>
        </w:rPr>
        <w:t>1998</w:t>
      </w:r>
      <w:r w:rsidR="00AA2BFD">
        <w:rPr>
          <w:rFonts w:ascii="Times New Roman" w:hAnsi="Times New Roman" w:cs="Times New Roman"/>
          <w:sz w:val="24"/>
          <w:szCs w:val="24"/>
        </w:rPr>
        <w:t>–</w:t>
      </w:r>
      <w:r w:rsidR="00AA2BFD" w:rsidRPr="00360978">
        <w:rPr>
          <w:rFonts w:ascii="Times New Roman" w:hAnsi="Times New Roman" w:cs="Times New Roman"/>
          <w:sz w:val="24"/>
          <w:szCs w:val="24"/>
        </w:rPr>
        <w:t>2002</w:t>
      </w:r>
      <w:r w:rsidR="00360978">
        <w:rPr>
          <w:rFonts w:ascii="Times New Roman" w:hAnsi="Times New Roman" w:cs="Times New Roman"/>
          <w:color w:val="FF0000"/>
          <w:sz w:val="24"/>
          <w:szCs w:val="24"/>
        </w:rPr>
        <w:t xml:space="preserve"> </w:t>
      </w:r>
      <w:r w:rsidR="0092319C" w:rsidRPr="00DD4C68">
        <w:rPr>
          <w:rFonts w:ascii="Times New Roman" w:hAnsi="Times New Roman" w:cs="Times New Roman"/>
          <w:sz w:val="24"/>
          <w:szCs w:val="24"/>
        </w:rPr>
        <w:t xml:space="preserve">to </w:t>
      </w:r>
      <w:r w:rsidR="00A240E9">
        <w:rPr>
          <w:rFonts w:ascii="Times New Roman" w:hAnsi="Times New Roman" w:cs="Times New Roman"/>
          <w:sz w:val="24"/>
          <w:szCs w:val="24"/>
        </w:rPr>
        <w:t>40</w:t>
      </w:r>
      <w:r w:rsidR="00360978">
        <w:rPr>
          <w:rFonts w:ascii="Times New Roman" w:hAnsi="Times New Roman" w:cs="Times New Roman"/>
          <w:sz w:val="24"/>
          <w:szCs w:val="24"/>
        </w:rPr>
        <w:t xml:space="preserve"> </w:t>
      </w:r>
      <w:r w:rsidR="0092319C" w:rsidRPr="00DD4C68">
        <w:rPr>
          <w:rFonts w:ascii="Times New Roman" w:hAnsi="Times New Roman" w:cs="Times New Roman"/>
          <w:sz w:val="24"/>
          <w:szCs w:val="24"/>
        </w:rPr>
        <w:t xml:space="preserve">cases per year from </w:t>
      </w:r>
      <w:r w:rsidR="00A240E9" w:rsidRPr="00DD4C68">
        <w:rPr>
          <w:rFonts w:ascii="Times New Roman" w:hAnsi="Times New Roman" w:cs="Times New Roman"/>
          <w:sz w:val="24"/>
          <w:szCs w:val="24"/>
        </w:rPr>
        <w:t>20</w:t>
      </w:r>
      <w:r w:rsidR="00A240E9">
        <w:rPr>
          <w:rFonts w:ascii="Times New Roman" w:hAnsi="Times New Roman" w:cs="Times New Roman"/>
          <w:sz w:val="24"/>
          <w:szCs w:val="24"/>
        </w:rPr>
        <w:t>12</w:t>
      </w:r>
      <w:r w:rsidR="0092319C" w:rsidRPr="00DD4C68">
        <w:rPr>
          <w:rFonts w:ascii="Times New Roman" w:hAnsi="Times New Roman" w:cs="Times New Roman"/>
          <w:sz w:val="24"/>
          <w:szCs w:val="24"/>
        </w:rPr>
        <w:t xml:space="preserve">- </w:t>
      </w:r>
      <w:r w:rsidR="00A240E9" w:rsidRPr="00DD4C68">
        <w:rPr>
          <w:rFonts w:ascii="Times New Roman" w:hAnsi="Times New Roman" w:cs="Times New Roman"/>
          <w:sz w:val="24"/>
          <w:szCs w:val="24"/>
        </w:rPr>
        <w:t>201</w:t>
      </w:r>
      <w:r w:rsidR="00A240E9">
        <w:rPr>
          <w:rFonts w:ascii="Times New Roman" w:hAnsi="Times New Roman" w:cs="Times New Roman"/>
          <w:sz w:val="24"/>
          <w:szCs w:val="24"/>
        </w:rPr>
        <w:t>4</w:t>
      </w:r>
      <w:r w:rsidR="0092319C" w:rsidRPr="00DD4C68">
        <w:rPr>
          <w:rFonts w:ascii="Times New Roman" w:hAnsi="Times New Roman" w:cs="Times New Roman"/>
          <w:sz w:val="24"/>
          <w:szCs w:val="24"/>
        </w:rPr>
        <w:t xml:space="preserve">. </w:t>
      </w:r>
      <w:r w:rsidR="00F62674">
        <w:rPr>
          <w:rFonts w:ascii="Times New Roman" w:hAnsi="Times New Roman" w:cs="Times New Roman"/>
          <w:sz w:val="24"/>
          <w:szCs w:val="24"/>
        </w:rPr>
        <w:t>Of</w:t>
      </w:r>
      <w:r w:rsidR="0064066C">
        <w:rPr>
          <w:rFonts w:ascii="Times New Roman" w:hAnsi="Times New Roman" w:cs="Times New Roman"/>
          <w:sz w:val="24"/>
          <w:szCs w:val="24"/>
        </w:rPr>
        <w:t xml:space="preserve"> patients with acute circulatory support, </w:t>
      </w:r>
      <w:r w:rsidR="00A240E9">
        <w:rPr>
          <w:rFonts w:ascii="Times New Roman" w:hAnsi="Times New Roman" w:cs="Times New Roman"/>
          <w:sz w:val="24"/>
          <w:szCs w:val="24"/>
        </w:rPr>
        <w:t>341</w:t>
      </w:r>
      <w:r w:rsidR="00C36AD3" w:rsidRPr="00DD4C68">
        <w:rPr>
          <w:rFonts w:ascii="Times New Roman" w:hAnsi="Times New Roman" w:cs="Times New Roman"/>
          <w:sz w:val="24"/>
          <w:szCs w:val="24"/>
        </w:rPr>
        <w:t>(</w:t>
      </w:r>
      <w:r w:rsidR="00A240E9">
        <w:rPr>
          <w:rFonts w:ascii="Times New Roman" w:hAnsi="Times New Roman" w:cs="Times New Roman"/>
          <w:sz w:val="24"/>
          <w:szCs w:val="24"/>
        </w:rPr>
        <w:t>74.8</w:t>
      </w:r>
      <w:r w:rsidR="002D0091">
        <w:rPr>
          <w:rFonts w:ascii="Times New Roman" w:hAnsi="Times New Roman" w:cs="Times New Roman"/>
          <w:sz w:val="24"/>
          <w:szCs w:val="24"/>
        </w:rPr>
        <w:t>%) were</w:t>
      </w:r>
      <w:r w:rsidR="00360978">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supported by </w:t>
      </w:r>
      <w:r w:rsidRPr="00F11680">
        <w:rPr>
          <w:rFonts w:ascii="Times New Roman" w:hAnsi="Times New Roman" w:cs="Times New Roman"/>
          <w:sz w:val="24"/>
          <w:szCs w:val="24"/>
        </w:rPr>
        <w:t xml:space="preserve">IABP, </w:t>
      </w:r>
      <w:r w:rsidR="00A240E9">
        <w:rPr>
          <w:rFonts w:ascii="Times New Roman" w:hAnsi="Times New Roman" w:cs="Times New Roman"/>
          <w:sz w:val="24"/>
          <w:szCs w:val="24"/>
        </w:rPr>
        <w:t>130</w:t>
      </w:r>
      <w:ins w:id="0" w:author="David Ouyang" w:date="2017-06-02T22:24:00Z">
        <w:r w:rsidR="00360978">
          <w:rPr>
            <w:rFonts w:ascii="Times New Roman" w:hAnsi="Times New Roman" w:cs="Times New Roman"/>
            <w:sz w:val="24"/>
            <w:szCs w:val="24"/>
          </w:rPr>
          <w:t xml:space="preserve"> </w:t>
        </w:r>
      </w:ins>
      <w:r w:rsidRPr="00F11680">
        <w:rPr>
          <w:rFonts w:ascii="Times New Roman" w:hAnsi="Times New Roman" w:cs="Times New Roman"/>
          <w:sz w:val="24"/>
          <w:szCs w:val="24"/>
        </w:rPr>
        <w:t>(</w:t>
      </w:r>
      <w:r w:rsidR="00A240E9">
        <w:rPr>
          <w:rFonts w:ascii="Times New Roman" w:hAnsi="Times New Roman" w:cs="Times New Roman"/>
          <w:sz w:val="24"/>
          <w:szCs w:val="24"/>
        </w:rPr>
        <w:t>28.5</w:t>
      </w:r>
      <w:r w:rsidRPr="00F11680">
        <w:rPr>
          <w:rFonts w:ascii="Times New Roman" w:hAnsi="Times New Roman" w:cs="Times New Roman"/>
          <w:sz w:val="24"/>
          <w:szCs w:val="24"/>
        </w:rPr>
        <w:t xml:space="preserve">%) were supported by </w:t>
      </w:r>
      <w:r w:rsidR="00C36AD3" w:rsidRPr="00DD4C68">
        <w:rPr>
          <w:rFonts w:ascii="Times New Roman" w:hAnsi="Times New Roman" w:cs="Times New Roman"/>
          <w:sz w:val="24"/>
          <w:szCs w:val="24"/>
        </w:rPr>
        <w:t>ECMO</w:t>
      </w:r>
      <w:r w:rsidRPr="00F11680">
        <w:rPr>
          <w:rFonts w:ascii="Times New Roman" w:hAnsi="Times New Roman" w:cs="Times New Roman"/>
          <w:sz w:val="24"/>
          <w:szCs w:val="24"/>
        </w:rPr>
        <w:t xml:space="preserve">, and </w:t>
      </w:r>
      <w:r w:rsidR="00A240E9">
        <w:rPr>
          <w:rFonts w:ascii="Times New Roman" w:hAnsi="Times New Roman" w:cs="Times New Roman"/>
          <w:sz w:val="24"/>
          <w:szCs w:val="24"/>
        </w:rPr>
        <w:t>21</w:t>
      </w:r>
      <w:r w:rsidRPr="00F11680">
        <w:rPr>
          <w:rFonts w:ascii="Times New Roman" w:hAnsi="Times New Roman" w:cs="Times New Roman"/>
          <w:sz w:val="24"/>
          <w:szCs w:val="24"/>
        </w:rPr>
        <w:t>(</w:t>
      </w:r>
      <w:r w:rsidR="00A240E9">
        <w:rPr>
          <w:rFonts w:ascii="Times New Roman" w:hAnsi="Times New Roman" w:cs="Times New Roman"/>
          <w:sz w:val="24"/>
          <w:szCs w:val="24"/>
        </w:rPr>
        <w:t>4.6</w:t>
      </w:r>
      <w:r w:rsidRPr="00F11680">
        <w:rPr>
          <w:rFonts w:ascii="Times New Roman" w:hAnsi="Times New Roman" w:cs="Times New Roman"/>
          <w:sz w:val="24"/>
          <w:szCs w:val="24"/>
        </w:rPr>
        <w:t>%) were supported</w:t>
      </w:r>
      <w:r w:rsidR="00360978">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by PVAD. Patients who required </w:t>
      </w:r>
      <w:r w:rsidR="00F966C6">
        <w:rPr>
          <w:rFonts w:ascii="Times New Roman" w:hAnsi="Times New Roman" w:cs="Times New Roman"/>
          <w:sz w:val="24"/>
          <w:szCs w:val="24"/>
        </w:rPr>
        <w:t xml:space="preserve">acute </w:t>
      </w:r>
      <w:r w:rsidR="00C36AD3" w:rsidRPr="00DD4C68">
        <w:rPr>
          <w:rFonts w:ascii="Times New Roman" w:hAnsi="Times New Roman" w:cs="Times New Roman"/>
          <w:sz w:val="24"/>
          <w:szCs w:val="24"/>
        </w:rPr>
        <w:t>circulatory support had increased length of stay (69.</w:t>
      </w:r>
      <w:r w:rsidR="00A240E9">
        <w:rPr>
          <w:rFonts w:ascii="Times New Roman" w:hAnsi="Times New Roman" w:cs="Times New Roman"/>
          <w:sz w:val="24"/>
          <w:szCs w:val="24"/>
        </w:rPr>
        <w:t>7</w:t>
      </w:r>
      <w:r w:rsidR="00C36AD3" w:rsidRPr="00DD4C68">
        <w:rPr>
          <w:rFonts w:ascii="Times New Roman" w:hAnsi="Times New Roman" w:cs="Times New Roman"/>
          <w:sz w:val="24"/>
          <w:szCs w:val="24"/>
        </w:rPr>
        <w:t xml:space="preserve">vs. </w:t>
      </w:r>
      <w:r w:rsidR="00A240E9">
        <w:rPr>
          <w:rFonts w:ascii="Times New Roman" w:hAnsi="Times New Roman" w:cs="Times New Roman"/>
          <w:sz w:val="24"/>
          <w:szCs w:val="24"/>
        </w:rPr>
        <w:t xml:space="preserve">41.3 </w:t>
      </w:r>
      <w:r w:rsidR="00C36AD3" w:rsidRPr="00DD4C68">
        <w:rPr>
          <w:rFonts w:ascii="Times New Roman" w:hAnsi="Times New Roman" w:cs="Times New Roman"/>
          <w:sz w:val="24"/>
          <w:szCs w:val="24"/>
        </w:rPr>
        <w:t xml:space="preserve"> days, p &lt; 0.001) and  in-hospital mortality (</w:t>
      </w:r>
      <w:r w:rsidR="00A240E9">
        <w:rPr>
          <w:rFonts w:ascii="Times New Roman" w:hAnsi="Times New Roman" w:cs="Times New Roman"/>
          <w:sz w:val="24"/>
          <w:szCs w:val="24"/>
        </w:rPr>
        <w:t>8.6</w:t>
      </w:r>
      <w:r w:rsidR="00C36AD3" w:rsidRPr="00DD4C68">
        <w:rPr>
          <w:rFonts w:ascii="Times New Roman" w:hAnsi="Times New Roman" w:cs="Times New Roman"/>
          <w:sz w:val="24"/>
          <w:szCs w:val="24"/>
        </w:rPr>
        <w:t>% vs. 6.</w:t>
      </w:r>
      <w:r w:rsidR="00A240E9">
        <w:rPr>
          <w:rFonts w:ascii="Times New Roman" w:hAnsi="Times New Roman" w:cs="Times New Roman"/>
          <w:sz w:val="24"/>
          <w:szCs w:val="24"/>
        </w:rPr>
        <w:t>2</w:t>
      </w:r>
      <w:r w:rsidR="00C36AD3" w:rsidRPr="00DD4C68">
        <w:rPr>
          <w:rFonts w:ascii="Times New Roman" w:hAnsi="Times New Roman" w:cs="Times New Roman"/>
          <w:sz w:val="24"/>
          <w:szCs w:val="24"/>
        </w:rPr>
        <w:t>%, p = 0.</w:t>
      </w:r>
      <w:r w:rsidR="00A240E9" w:rsidRPr="00DD4C68">
        <w:rPr>
          <w:rFonts w:ascii="Times New Roman" w:hAnsi="Times New Roman" w:cs="Times New Roman"/>
          <w:sz w:val="24"/>
          <w:szCs w:val="24"/>
        </w:rPr>
        <w:t>0</w:t>
      </w:r>
      <w:r w:rsidR="00F966C6">
        <w:rPr>
          <w:rFonts w:ascii="Times New Roman" w:hAnsi="Times New Roman" w:cs="Times New Roman"/>
          <w:sz w:val="24"/>
          <w:szCs w:val="24"/>
        </w:rPr>
        <w:t>5</w:t>
      </w:r>
      <w:r w:rsidR="00C36AD3" w:rsidRPr="00DD4C68">
        <w:rPr>
          <w:rFonts w:ascii="Times New Roman" w:hAnsi="Times New Roman" w:cs="Times New Roman"/>
          <w:sz w:val="24"/>
          <w:szCs w:val="24"/>
        </w:rPr>
        <w:t xml:space="preserve">). </w:t>
      </w:r>
      <w:r w:rsidR="008B7181">
        <w:rPr>
          <w:rFonts w:ascii="Times New Roman" w:hAnsi="Times New Roman" w:cs="Times New Roman"/>
          <w:sz w:val="24"/>
          <w:szCs w:val="24"/>
        </w:rPr>
        <w:t xml:space="preserve">Over time, there </w:t>
      </w:r>
      <w:r w:rsidR="00F966C6">
        <w:rPr>
          <w:rFonts w:ascii="Times New Roman" w:hAnsi="Times New Roman" w:cs="Times New Roman"/>
          <w:sz w:val="24"/>
          <w:szCs w:val="24"/>
        </w:rPr>
        <w:t>was</w:t>
      </w:r>
      <w:r w:rsidR="00360978">
        <w:rPr>
          <w:rFonts w:ascii="Times New Roman" w:hAnsi="Times New Roman" w:cs="Times New Roman"/>
          <w:sz w:val="24"/>
          <w:szCs w:val="24"/>
        </w:rPr>
        <w:t xml:space="preserve"> </w:t>
      </w:r>
      <w:r w:rsidR="008B7181">
        <w:rPr>
          <w:rFonts w:ascii="Times New Roman" w:hAnsi="Times New Roman" w:cs="Times New Roman"/>
          <w:sz w:val="24"/>
          <w:szCs w:val="24"/>
        </w:rPr>
        <w:t>an improvement in in-hospital mortality rate for all patients, but most significantly in patients who require acute circulatory support</w:t>
      </w:r>
      <w:r w:rsidR="00F966C6">
        <w:rPr>
          <w:rFonts w:ascii="Times New Roman" w:hAnsi="Times New Roman" w:cs="Times New Roman"/>
          <w:sz w:val="24"/>
          <w:szCs w:val="24"/>
        </w:rPr>
        <w:t xml:space="preserve"> (4.7% for acute circulatory support vs 5.1% for those without support prior to transplant from 2007-2014)</w:t>
      </w:r>
      <w:r w:rsidR="008B7181">
        <w:rPr>
          <w:rFonts w:ascii="Times New Roman" w:hAnsi="Times New Roman" w:cs="Times New Roman"/>
          <w:sz w:val="24"/>
          <w:szCs w:val="24"/>
        </w:rPr>
        <w:t>.</w:t>
      </w:r>
      <w:ins w:id="1" w:author="David Ouyang" w:date="2017-06-02T22:24:00Z">
        <w:r w:rsidR="00360978">
          <w:rPr>
            <w:rFonts w:ascii="Times New Roman" w:hAnsi="Times New Roman" w:cs="Times New Roman"/>
            <w:sz w:val="24"/>
            <w:szCs w:val="24"/>
          </w:rPr>
          <w:t xml:space="preserve"> </w:t>
        </w:r>
      </w:ins>
      <w:r w:rsidR="00000403">
        <w:rPr>
          <w:rFonts w:ascii="Times New Roman" w:hAnsi="Times New Roman" w:cs="Times New Roman"/>
          <w:sz w:val="24"/>
          <w:szCs w:val="24"/>
        </w:rPr>
        <w:t>Patients who had acute circulatory support had less comorbid diabetes, hypertension, or pre-existing renal dysfunction</w:t>
      </w:r>
      <w:r w:rsidR="00F62674">
        <w:rPr>
          <w:rFonts w:ascii="Times New Roman" w:hAnsi="Times New Roman" w:cs="Times New Roman"/>
          <w:sz w:val="24"/>
          <w:szCs w:val="24"/>
        </w:rPr>
        <w:t>, but</w:t>
      </w:r>
      <w:r w:rsidR="00000403">
        <w:rPr>
          <w:rFonts w:ascii="Times New Roman" w:hAnsi="Times New Roman" w:cs="Times New Roman"/>
          <w:sz w:val="24"/>
          <w:szCs w:val="24"/>
        </w:rPr>
        <w:t xml:space="preserve"> during the hospitalization had increased </w:t>
      </w:r>
      <w:r w:rsidR="00F62674">
        <w:rPr>
          <w:rFonts w:ascii="Times New Roman" w:hAnsi="Times New Roman" w:cs="Times New Roman"/>
          <w:sz w:val="24"/>
          <w:szCs w:val="24"/>
        </w:rPr>
        <w:t xml:space="preserve">rates of complications including </w:t>
      </w:r>
      <w:r w:rsidR="00000403">
        <w:rPr>
          <w:rFonts w:ascii="Times New Roman" w:hAnsi="Times New Roman" w:cs="Times New Roman"/>
          <w:sz w:val="24"/>
          <w:szCs w:val="24"/>
        </w:rPr>
        <w:t>acute renal</w:t>
      </w:r>
      <w:r w:rsidR="00F62674">
        <w:rPr>
          <w:rFonts w:ascii="Times New Roman" w:hAnsi="Times New Roman" w:cs="Times New Roman"/>
          <w:sz w:val="24"/>
          <w:szCs w:val="24"/>
        </w:rPr>
        <w:t>, hepatic, and</w:t>
      </w:r>
      <w:r w:rsidR="00000403">
        <w:rPr>
          <w:rFonts w:ascii="Times New Roman" w:hAnsi="Times New Roman" w:cs="Times New Roman"/>
          <w:sz w:val="24"/>
          <w:szCs w:val="24"/>
        </w:rPr>
        <w:t xml:space="preserve">respiratory failure, cardiac complications, bleeding complications, and surgical complications requiring reoperation. </w:t>
      </w:r>
    </w:p>
    <w:p w:rsidR="00BD2197"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Conclusions</w:t>
      </w:r>
      <w:r w:rsidRPr="00F11680">
        <w:rPr>
          <w:rFonts w:ascii="Times New Roman" w:hAnsi="Times New Roman" w:cs="Times New Roman"/>
          <w:sz w:val="24"/>
          <w:szCs w:val="24"/>
        </w:rPr>
        <w:t xml:space="preserve">: In this cohort, we found </w:t>
      </w:r>
      <w:r w:rsidR="00000403">
        <w:rPr>
          <w:rFonts w:ascii="Times New Roman" w:hAnsi="Times New Roman" w:cs="Times New Roman"/>
          <w:sz w:val="24"/>
          <w:szCs w:val="24"/>
        </w:rPr>
        <w:t>anincreasing</w:t>
      </w:r>
      <w:r w:rsidRPr="00F11680">
        <w:rPr>
          <w:rFonts w:ascii="Times New Roman" w:hAnsi="Times New Roman" w:cs="Times New Roman"/>
          <w:sz w:val="24"/>
          <w:szCs w:val="24"/>
        </w:rPr>
        <w:t xml:space="preserve"> proportion of patients receiv</w:t>
      </w:r>
      <w:r w:rsidR="00000403">
        <w:rPr>
          <w:rFonts w:ascii="Times New Roman" w:hAnsi="Times New Roman" w:cs="Times New Roman"/>
          <w:sz w:val="24"/>
          <w:szCs w:val="24"/>
        </w:rPr>
        <w:t>ing</w:t>
      </w:r>
      <w:r w:rsidRPr="00F11680">
        <w:rPr>
          <w:rFonts w:ascii="Times New Roman" w:hAnsi="Times New Roman" w:cs="Times New Roman"/>
          <w:sz w:val="24"/>
          <w:szCs w:val="24"/>
        </w:rPr>
        <w:t xml:space="preserve"> acute circulatory support prior to heart transplantation</w:t>
      </w:r>
      <w:r w:rsidR="00EB76AE">
        <w:rPr>
          <w:rFonts w:ascii="Times New Roman" w:hAnsi="Times New Roman" w:cs="Times New Roman"/>
          <w:sz w:val="24"/>
          <w:szCs w:val="24"/>
        </w:rPr>
        <w:t xml:space="preserve"> over time</w:t>
      </w:r>
      <w:r w:rsidRPr="00F11680">
        <w:rPr>
          <w:rFonts w:ascii="Times New Roman" w:hAnsi="Times New Roman" w:cs="Times New Roman"/>
          <w:sz w:val="24"/>
          <w:szCs w:val="24"/>
        </w:rPr>
        <w:t xml:space="preserve">. These patients </w:t>
      </w:r>
      <w:r w:rsidR="008B7181" w:rsidRPr="00F11680">
        <w:rPr>
          <w:rFonts w:ascii="Times New Roman" w:hAnsi="Times New Roman" w:cs="Times New Roman"/>
          <w:sz w:val="24"/>
          <w:szCs w:val="24"/>
        </w:rPr>
        <w:t>exhibit</w:t>
      </w:r>
      <w:r w:rsidR="00F966C6">
        <w:rPr>
          <w:rFonts w:ascii="Times New Roman" w:hAnsi="Times New Roman" w:cs="Times New Roman"/>
          <w:sz w:val="24"/>
          <w:szCs w:val="24"/>
        </w:rPr>
        <w:t>ed</w:t>
      </w:r>
      <w:r w:rsidR="008B7181" w:rsidRPr="00F11680">
        <w:rPr>
          <w:rFonts w:ascii="Times New Roman" w:hAnsi="Times New Roman" w:cs="Times New Roman"/>
          <w:sz w:val="24"/>
          <w:szCs w:val="24"/>
        </w:rPr>
        <w:t xml:space="preserve"> increased</w:t>
      </w:r>
      <w:r w:rsidRPr="00F11680">
        <w:rPr>
          <w:rFonts w:ascii="Times New Roman" w:hAnsi="Times New Roman" w:cs="Times New Roman"/>
          <w:sz w:val="24"/>
          <w:szCs w:val="24"/>
        </w:rPr>
        <w:t xml:space="preserve"> inpatient mortality</w:t>
      </w:r>
      <w:r w:rsidR="00000403">
        <w:rPr>
          <w:rFonts w:ascii="Times New Roman" w:hAnsi="Times New Roman" w:cs="Times New Roman"/>
          <w:sz w:val="24"/>
          <w:szCs w:val="24"/>
        </w:rPr>
        <w:t xml:space="preserve">, </w:t>
      </w:r>
      <w:r w:rsidR="0092319C" w:rsidRPr="00DD4C68">
        <w:rPr>
          <w:rFonts w:ascii="Times New Roman" w:hAnsi="Times New Roman" w:cs="Times New Roman"/>
          <w:sz w:val="24"/>
          <w:szCs w:val="24"/>
        </w:rPr>
        <w:t>longer lengths of stays</w:t>
      </w:r>
      <w:r w:rsidR="00000403">
        <w:rPr>
          <w:rFonts w:ascii="Times New Roman" w:hAnsi="Times New Roman" w:cs="Times New Roman"/>
          <w:sz w:val="24"/>
          <w:szCs w:val="24"/>
        </w:rPr>
        <w:t>, and increased frequency of complications</w:t>
      </w:r>
      <w:r w:rsidRPr="00F11680">
        <w:rPr>
          <w:rFonts w:ascii="Times New Roman" w:hAnsi="Times New Roman" w:cs="Times New Roman"/>
          <w:sz w:val="24"/>
          <w:szCs w:val="24"/>
        </w:rPr>
        <w:t xml:space="preserve"> compared to those without acute circulatory support</w:t>
      </w:r>
      <w:r w:rsidR="008B7181">
        <w:rPr>
          <w:rFonts w:ascii="Times New Roman" w:hAnsi="Times New Roman" w:cs="Times New Roman"/>
          <w:sz w:val="24"/>
          <w:szCs w:val="24"/>
        </w:rPr>
        <w:t xml:space="preserve">, </w:t>
      </w:r>
      <w:r w:rsidR="00F966C6">
        <w:rPr>
          <w:rFonts w:ascii="Times New Roman" w:hAnsi="Times New Roman" w:cs="Times New Roman"/>
          <w:sz w:val="24"/>
          <w:szCs w:val="24"/>
        </w:rPr>
        <w:t>but mortality</w:t>
      </w:r>
      <w:ins w:id="2" w:author="David Ouyang" w:date="2017-06-02T22:25:00Z">
        <w:r w:rsidR="00360978">
          <w:rPr>
            <w:rFonts w:ascii="Times New Roman" w:hAnsi="Times New Roman" w:cs="Times New Roman"/>
            <w:sz w:val="24"/>
            <w:szCs w:val="24"/>
          </w:rPr>
          <w:t xml:space="preserve"> </w:t>
        </w:r>
      </w:ins>
      <w:r w:rsidR="00F966C6">
        <w:rPr>
          <w:rFonts w:ascii="Times New Roman" w:hAnsi="Times New Roman" w:cs="Times New Roman"/>
          <w:sz w:val="24"/>
          <w:szCs w:val="24"/>
        </w:rPr>
        <w:t>in the more recent era was not significantly different from those not receiving acute circulatory support prior to transplantation.</w:t>
      </w:r>
      <w:r w:rsidRPr="00F11680">
        <w:rPr>
          <w:rFonts w:ascii="Times New Roman" w:hAnsi="Times New Roman" w:cs="Times New Roman"/>
          <w:sz w:val="24"/>
          <w:szCs w:val="24"/>
        </w:rPr>
        <w:t xml:space="preserve">. </w:t>
      </w:r>
      <w:r w:rsidR="00000403">
        <w:rPr>
          <w:rFonts w:ascii="Times New Roman" w:hAnsi="Times New Roman" w:cs="Times New Roman"/>
          <w:sz w:val="24"/>
          <w:szCs w:val="24"/>
        </w:rPr>
        <w:lastRenderedPageBreak/>
        <w:t>Changes</w:t>
      </w:r>
      <w:r w:rsidRPr="00F11680">
        <w:rPr>
          <w:rFonts w:ascii="Times New Roman" w:hAnsi="Times New Roman" w:cs="Times New Roman"/>
          <w:sz w:val="24"/>
          <w:szCs w:val="24"/>
        </w:rPr>
        <w:t xml:space="preserve"> to the UNOS heart allocation protocol </w:t>
      </w:r>
      <w:r w:rsidR="00F966C6">
        <w:rPr>
          <w:rFonts w:ascii="Times New Roman" w:hAnsi="Times New Roman" w:cs="Times New Roman"/>
          <w:sz w:val="24"/>
          <w:szCs w:val="24"/>
        </w:rPr>
        <w:t>could accelerate this</w:t>
      </w:r>
      <w:r w:rsidR="00542917">
        <w:rPr>
          <w:rFonts w:ascii="Times New Roman" w:hAnsi="Times New Roman" w:cs="Times New Roman"/>
          <w:sz w:val="24"/>
          <w:szCs w:val="24"/>
        </w:rPr>
        <w:t xml:space="preserve"> trend of increased use and </w:t>
      </w:r>
      <w:r w:rsidRPr="00F11680">
        <w:rPr>
          <w:rFonts w:ascii="Times New Roman" w:hAnsi="Times New Roman" w:cs="Times New Roman"/>
          <w:sz w:val="24"/>
          <w:szCs w:val="24"/>
        </w:rPr>
        <w:t xml:space="preserve">should take </w:t>
      </w:r>
      <w:r w:rsidR="00542917">
        <w:rPr>
          <w:rFonts w:ascii="Times New Roman" w:hAnsi="Times New Roman" w:cs="Times New Roman"/>
          <w:sz w:val="24"/>
          <w:szCs w:val="24"/>
        </w:rPr>
        <w:t>the</w:t>
      </w:r>
      <w:r w:rsidRPr="00F11680">
        <w:rPr>
          <w:rFonts w:ascii="Times New Roman" w:hAnsi="Times New Roman" w:cs="Times New Roman"/>
          <w:sz w:val="24"/>
          <w:szCs w:val="24"/>
        </w:rPr>
        <w:t xml:space="preserve"> increased mor</w:t>
      </w:r>
      <w:r w:rsidR="00F966C6">
        <w:rPr>
          <w:rFonts w:ascii="Times New Roman" w:hAnsi="Times New Roman" w:cs="Times New Roman"/>
          <w:sz w:val="24"/>
          <w:szCs w:val="24"/>
        </w:rPr>
        <w:t>bidity</w:t>
      </w:r>
      <w:r w:rsidR="00A40227">
        <w:rPr>
          <w:rFonts w:ascii="Times New Roman" w:hAnsi="Times New Roman" w:cs="Times New Roman"/>
          <w:sz w:val="24"/>
          <w:szCs w:val="24"/>
        </w:rPr>
        <w:t xml:space="preserve"> of these patients</w:t>
      </w:r>
      <w:ins w:id="3" w:author="David Ouyang" w:date="2017-06-02T22:25:00Z">
        <w:r w:rsidR="00360978">
          <w:rPr>
            <w:rFonts w:ascii="Times New Roman" w:hAnsi="Times New Roman" w:cs="Times New Roman"/>
            <w:sz w:val="24"/>
            <w:szCs w:val="24"/>
          </w:rPr>
          <w:t xml:space="preserve"> </w:t>
        </w:r>
      </w:ins>
      <w:r w:rsidR="0064066C">
        <w:rPr>
          <w:rFonts w:ascii="Times New Roman" w:hAnsi="Times New Roman" w:cs="Times New Roman"/>
          <w:sz w:val="24"/>
          <w:szCs w:val="24"/>
        </w:rPr>
        <w:t xml:space="preserve">after transplantation </w:t>
      </w:r>
      <w:r w:rsidRPr="00F11680">
        <w:rPr>
          <w:rFonts w:ascii="Times New Roman" w:hAnsi="Times New Roman" w:cs="Times New Roman"/>
          <w:sz w:val="24"/>
          <w:szCs w:val="24"/>
        </w:rPr>
        <w:t xml:space="preserve">into consideration. </w:t>
      </w:r>
    </w:p>
    <w:p w:rsidR="005A5749"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Key Words - </w:t>
      </w:r>
      <w:r w:rsidRPr="00DD4C68">
        <w:rPr>
          <w:rFonts w:ascii="Times New Roman" w:hAnsi="Times New Roman" w:cs="Times New Roman"/>
          <w:sz w:val="24"/>
          <w:szCs w:val="24"/>
        </w:rPr>
        <w:t xml:space="preserve">Mechanical Circulatory Support, Orthotopic Heart Transplant, UNOS allocation, </w:t>
      </w:r>
    </w:p>
    <w:p w:rsidR="005A5749" w:rsidRDefault="005A5749" w:rsidP="00DD4C68">
      <w:pPr>
        <w:spacing w:line="360" w:lineRule="auto"/>
        <w:rPr>
          <w:rFonts w:ascii="Times New Roman" w:hAnsi="Times New Roman" w:cs="Times New Roman"/>
          <w:sz w:val="24"/>
          <w:szCs w:val="24"/>
        </w:rPr>
      </w:pPr>
    </w:p>
    <w:p w:rsidR="002C7572" w:rsidRPr="00DD4C68" w:rsidRDefault="002C7572" w:rsidP="00DD4C68">
      <w:pPr>
        <w:spacing w:line="360" w:lineRule="auto"/>
        <w:rPr>
          <w:rFonts w:ascii="Times New Roman" w:hAnsi="Times New Roman" w:cs="Times New Roman"/>
          <w:sz w:val="24"/>
          <w:szCs w:val="24"/>
        </w:rPr>
      </w:pP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Introduction</w:t>
      </w:r>
    </w:p>
    <w:p w:rsidR="009F3849" w:rsidRDefault="0092639E" w:rsidP="00E5289D">
      <w:pPr>
        <w:spacing w:line="360" w:lineRule="auto"/>
        <w:rPr>
          <w:rFonts w:ascii="Times New Roman" w:hAnsi="Times New Roman" w:cs="Times New Roman"/>
          <w:sz w:val="24"/>
          <w:szCs w:val="24"/>
        </w:rPr>
      </w:pPr>
      <w:r>
        <w:rPr>
          <w:rFonts w:ascii="Times New Roman" w:hAnsi="Times New Roman" w:cs="Times New Roman"/>
          <w:sz w:val="24"/>
          <w:szCs w:val="24"/>
        </w:rPr>
        <w:tab/>
      </w:r>
      <w:r w:rsidR="00095258" w:rsidRPr="00DD4C68">
        <w:rPr>
          <w:rFonts w:ascii="Times New Roman" w:hAnsi="Times New Roman" w:cs="Times New Roman"/>
          <w:sz w:val="24"/>
          <w:szCs w:val="24"/>
        </w:rPr>
        <w:t xml:space="preserve">Congestive heart failure is a highly morbid, common disease affecting </w:t>
      </w:r>
      <w:r w:rsidR="00306354" w:rsidRPr="00DD4C68">
        <w:rPr>
          <w:rFonts w:ascii="Times New Roman" w:hAnsi="Times New Roman" w:cs="Times New Roman"/>
          <w:sz w:val="24"/>
          <w:szCs w:val="24"/>
        </w:rPr>
        <w:t>5.</w:t>
      </w:r>
      <w:r w:rsidR="009F3849">
        <w:rPr>
          <w:rFonts w:ascii="Times New Roman" w:hAnsi="Times New Roman" w:cs="Times New Roman"/>
          <w:sz w:val="24"/>
          <w:szCs w:val="24"/>
        </w:rPr>
        <w:t>7</w:t>
      </w:r>
      <w:r w:rsidR="00306354" w:rsidRPr="00DD4C68">
        <w:rPr>
          <w:rFonts w:ascii="Times New Roman" w:hAnsi="Times New Roman" w:cs="Times New Roman"/>
          <w:sz w:val="24"/>
          <w:szCs w:val="24"/>
        </w:rPr>
        <w:t xml:space="preserve"> million people and contributes to </w:t>
      </w:r>
      <w:r w:rsidR="009F3849">
        <w:rPr>
          <w:rFonts w:ascii="Times New Roman" w:hAnsi="Times New Roman" w:cs="Times New Roman"/>
          <w:sz w:val="24"/>
          <w:szCs w:val="24"/>
        </w:rPr>
        <w:t xml:space="preserve">over </w:t>
      </w:r>
      <w:r w:rsidR="00306354" w:rsidRPr="00DD4C68">
        <w:rPr>
          <w:rFonts w:ascii="Times New Roman" w:hAnsi="Times New Roman" w:cs="Times New Roman"/>
          <w:sz w:val="24"/>
          <w:szCs w:val="24"/>
        </w:rPr>
        <w:t xml:space="preserve">300,000 deaths each </w:t>
      </w:r>
      <w:r w:rsidR="009F3849">
        <w:rPr>
          <w:rFonts w:ascii="Times New Roman" w:hAnsi="Times New Roman" w:cs="Times New Roman"/>
          <w:sz w:val="24"/>
          <w:szCs w:val="24"/>
        </w:rPr>
        <w:t>year in the United States</w:t>
      </w:r>
      <w:r w:rsidR="00505500">
        <w:rPr>
          <w:rFonts w:ascii="Times New Roman" w:hAnsi="Times New Roman" w:cs="Times New Roman"/>
          <w:sz w:val="24"/>
          <w:szCs w:val="24"/>
        </w:rPr>
        <w:fldChar w:fldCharType="begin"/>
      </w:r>
      <w:r w:rsidR="00263286">
        <w:rPr>
          <w:rFonts w:ascii="Times New Roman" w:hAnsi="Times New Roman" w:cs="Times New Roman"/>
          <w:sz w:val="24"/>
          <w:szCs w:val="24"/>
        </w:rPr>
        <w:instrText xml:space="preserve"> ADDIN ZOTERO_ITEM CSL_CITATION {"citationID":"a1jhphtts5q","properties":{"formattedCitation":"{\\rtf \\super 1,2\\nosupersub{}}","plainCitation":"1,2"},"citationItems":[{"id":56,"uris":["http://zotero.org/users/local/ilnnzTPl/items/UT8389P6"],"uri":["http://zotero.org/users/local/ilnnzTPl/items/UT8389P6"],"itemData":{"id":56,"type":"article-journal","title":"Heart Disease and Stroke Statistics—2016 Update","container-title":"Circulation","page":"CIR.0000000000000350","source":"circ.ahajournals.org","DOI":"10.1161/CIR.0000000000000350","ISSN":"0009-7322, 1524-4539","note":"PMID: 26673558","language":"en","author":[{"family":"Mozaffarian","given":"Dariush"},{"family":"Benjamin","given":"Emelia J."},{"family":"Go","given":"Alan S."},{"family":"Arnett","given":"Donna K."},{"family":"Blaha","given":"Michael J."},{"family":"Cushman","given":"Mary"},{"family":"Das","given":"Sandeep R."},{"family":"Ferranti","given":"Sarah","dropping-particle":"de"},{"family":"Després","given":"Jean-Pierre"},{"family":"Fullerton","given":"Heather J."},{"family":"Howard","given":"Virginia J."},{"family":"Huffman","given":"Mark D."},{"family":"Isasi","given":"Carmen R."},{"family":"Jiménez","given":"Monik C."},{"family":"Judd","given":"Suzanne E."},{"family":"Kissela","given":"Brett M."},{"family":"Lichtman","given":"Judith H."},{"family":"Lisabeth","given":"Lynda D."},{"family":"Liu","given":"Simin"},{"family":"Mackey","given":"Rachel H."},{"family":"Magid","given":"David J."},{"family":"McGuire","given":"Darren K."},{"family":"Mohler","given":"Emile R."},{"family":"Moy","given":"Claudia S."},{"family":"Muntner","given":"Paul"},{"family":"Mussolino","given":"Michael E."},{"family":"Nasir","given":"Khurram"},{"family":"Neumar","given":"Robert W."},{"family":"Nichol","given":"Graham"},{"family":"Palaniappan","given":"Latha"},{"family":"Pandey","given":"Dilip K."},{"family":"Reeves","given":"Mathew J."},{"family":"Rodriguez","given":"Carlos J."},{"family":"Rosamond","given":"Wayne"},{"family":"Sorlie","given":"Paul D."},{"family":"Stein","given":"Joel"},{"family":"Towfighi","given":"Amytis"},{"family":"Turan","given":"Tanya N."},{"family":"Virani","given":"Salim S."},{"family":"Woo","given":"Daniel"},{"family":"Yeh","given":"Robert W."},{"family":"Turner","given":"Melanie B."}],"issued":{"date-parts":[["2015",1,1]]}}},{"id":60,"uris":["http://zotero.org/users/local/ilnnzTPl/items/8Q7ZBITV"],"uri":["http://zotero.org/users/local/ilnnzTPl/items/8Q7ZBITV"],"itemData":{"id":60,"type":"article-journal","title":"Epidemiology and risk profile of heart failure","container-title":"Nature Reviews. Cardiology","page":"30-41","volume":"8","issue":"1","source":"PubMed","abstract":"Heart failure (HF) is a major public health issue, with a prevalence of over 5.8 million in the USA, and over 23 million worldwide, and rising. The lifetime risk of developing HF is one in five. Although promising evidence shows that the age-adjusted incidence of HF may have plateaued, HF still carries substantial morbidity and mortality, with 5-year mortality that rival those of many cancers. HF represents a considerable burden to the health-care system, responsible for costs of more than $39 billion annually in the USA alone, and high rates of hospitalizations, readmissions, and outpatient visits. HF is not a single entity, but a clinical syndrome that may have different characteristics depending on age, sex, race or ethnicity, left ventricular ejection fraction (LVEF) status, and HF etiology. Furthermore, pathophysiological differences are observed among patients diagnosed with HF and reduced LVEF compared with HF and preserved LVEF, which are beginning to be better appreciated in epidemiological studies. A number of risk factors, such as ischemic heart disease, hypertension, smoking, obesity, and diabetes, among others, have been identified that both predict the incidence of HF as well as its severity. In this Review, we discuss key features of the epidemiology and risk profile of HF.","DOI":"10.1038/nrcardio.2010.165","ISSN":"1759-5010","note":"PMID: 21060326\nPMCID: PMC3033496","journalAbbreviation":"Nat Rev Cardiol","language":"eng","author":[{"family":"Bui","given":"Anh L."},{"family":"Horwich","given":"Tamara B."},{"family":"Fonarow","given":"Gregg C."}],"issued":{"date-parts":[["2011",1]]}}}],"schema":"https://github.com/citation-style-language/schema/raw/master/csl-citation.json"} </w:instrText>
      </w:r>
      <w:r w:rsidR="00505500">
        <w:rPr>
          <w:rFonts w:ascii="Times New Roman" w:hAnsi="Times New Roman" w:cs="Times New Roman"/>
          <w:sz w:val="24"/>
          <w:szCs w:val="24"/>
        </w:rPr>
        <w:fldChar w:fldCharType="separate"/>
      </w:r>
      <w:r w:rsidR="00263286" w:rsidRPr="00263286">
        <w:rPr>
          <w:rFonts w:ascii="Times New Roman" w:hAnsi="Times New Roman" w:cs="Times New Roman"/>
          <w:sz w:val="24"/>
          <w:szCs w:val="24"/>
          <w:vertAlign w:val="superscript"/>
        </w:rPr>
        <w:t>1,2</w:t>
      </w:r>
      <w:r w:rsidR="00505500">
        <w:rPr>
          <w:rFonts w:ascii="Times New Roman" w:hAnsi="Times New Roman" w:cs="Times New Roman"/>
          <w:sz w:val="24"/>
          <w:szCs w:val="24"/>
        </w:rPr>
        <w:fldChar w:fldCharType="end"/>
      </w:r>
      <w:r w:rsidR="00263286">
        <w:rPr>
          <w:rFonts w:ascii="Times New Roman" w:hAnsi="Times New Roman" w:cs="Times New Roman"/>
          <w:sz w:val="24"/>
          <w:szCs w:val="24"/>
        </w:rPr>
        <w:t>.</w:t>
      </w:r>
      <w:ins w:id="4" w:author="David Ouyang" w:date="2017-06-02T22:25:00Z">
        <w:r w:rsidR="00360978">
          <w:rPr>
            <w:rFonts w:ascii="Times New Roman" w:hAnsi="Times New Roman" w:cs="Times New Roman"/>
            <w:sz w:val="24"/>
            <w:szCs w:val="24"/>
          </w:rPr>
          <w:t xml:space="preserve"> </w:t>
        </w:r>
      </w:ins>
      <w:r w:rsidR="00E5289D">
        <w:rPr>
          <w:rFonts w:ascii="Times New Roman" w:hAnsi="Times New Roman" w:cs="Times New Roman"/>
          <w:sz w:val="24"/>
          <w:szCs w:val="24"/>
        </w:rPr>
        <w:t xml:space="preserve">For patients </w:t>
      </w:r>
      <w:r w:rsidR="00EB76AE">
        <w:rPr>
          <w:rFonts w:ascii="Times New Roman" w:hAnsi="Times New Roman" w:cs="Times New Roman"/>
          <w:sz w:val="24"/>
          <w:szCs w:val="24"/>
        </w:rPr>
        <w:t xml:space="preserve">who are symptomatic </w:t>
      </w:r>
      <w:r w:rsidR="00E5289D">
        <w:rPr>
          <w:rFonts w:ascii="Times New Roman" w:hAnsi="Times New Roman" w:cs="Times New Roman"/>
          <w:sz w:val="24"/>
          <w:szCs w:val="24"/>
        </w:rPr>
        <w:t>despite maximal medical therapy, c</w:t>
      </w:r>
      <w:r w:rsidR="00B20DB7" w:rsidRPr="00DD4C68">
        <w:rPr>
          <w:rFonts w:ascii="Times New Roman" w:hAnsi="Times New Roman" w:cs="Times New Roman"/>
          <w:sz w:val="24"/>
          <w:szCs w:val="24"/>
        </w:rPr>
        <w:t xml:space="preserve">ardiac transplantation </w:t>
      </w:r>
      <w:r w:rsidR="00EB76AE">
        <w:rPr>
          <w:rFonts w:ascii="Times New Roman" w:hAnsi="Times New Roman" w:cs="Times New Roman"/>
          <w:sz w:val="24"/>
          <w:szCs w:val="24"/>
        </w:rPr>
        <w:t>serves</w:t>
      </w:r>
      <w:ins w:id="5" w:author="David Ouyang" w:date="2017-06-02T22:25:00Z">
        <w:r w:rsidR="00360978">
          <w:rPr>
            <w:rFonts w:ascii="Times New Roman" w:hAnsi="Times New Roman" w:cs="Times New Roman"/>
            <w:sz w:val="24"/>
            <w:szCs w:val="24"/>
          </w:rPr>
          <w:t xml:space="preserve"> </w:t>
        </w:r>
      </w:ins>
      <w:r w:rsidR="00B20DB7" w:rsidRPr="00DD4C68">
        <w:rPr>
          <w:rFonts w:ascii="Times New Roman" w:hAnsi="Times New Roman" w:cs="Times New Roman"/>
          <w:sz w:val="24"/>
          <w:szCs w:val="24"/>
        </w:rPr>
        <w:t>a crucial role in the treatment of end-stage heart failure.</w:t>
      </w:r>
      <w:r w:rsidR="00E5289D">
        <w:rPr>
          <w:rFonts w:ascii="Times New Roman" w:hAnsi="Times New Roman" w:cs="Times New Roman"/>
          <w:sz w:val="24"/>
          <w:szCs w:val="24"/>
        </w:rPr>
        <w:t xml:space="preserve"> Appropriate patient selection balances </w:t>
      </w:r>
      <w:r w:rsidR="00EB76AE">
        <w:rPr>
          <w:rFonts w:ascii="Times New Roman" w:hAnsi="Times New Roman" w:cs="Times New Roman"/>
          <w:sz w:val="24"/>
          <w:szCs w:val="24"/>
        </w:rPr>
        <w:t>survival on the transplant waitlist</w:t>
      </w:r>
      <w:r w:rsidR="00E5289D">
        <w:rPr>
          <w:rFonts w:ascii="Times New Roman" w:hAnsi="Times New Roman" w:cs="Times New Roman"/>
          <w:sz w:val="24"/>
          <w:szCs w:val="24"/>
        </w:rPr>
        <w:t xml:space="preserve"> with the desire to maximize survival and clinical outcomes after </w:t>
      </w:r>
      <w:r w:rsidR="000B6B87">
        <w:rPr>
          <w:rFonts w:ascii="Times New Roman" w:hAnsi="Times New Roman" w:cs="Times New Roman"/>
          <w:sz w:val="24"/>
          <w:szCs w:val="24"/>
        </w:rPr>
        <w:t xml:space="preserve">cardiac </w:t>
      </w:r>
      <w:r w:rsidR="00E5289D">
        <w:rPr>
          <w:rFonts w:ascii="Times New Roman" w:hAnsi="Times New Roman" w:cs="Times New Roman"/>
          <w:sz w:val="24"/>
          <w:szCs w:val="24"/>
        </w:rPr>
        <w:t xml:space="preserve">transplantation. </w:t>
      </w:r>
    </w:p>
    <w:p w:rsidR="0077642C" w:rsidRDefault="0092639E" w:rsidP="0077642C">
      <w:pPr>
        <w:spacing w:line="360" w:lineRule="auto"/>
        <w:rPr>
          <w:rFonts w:ascii="Times New Roman" w:hAnsi="Times New Roman" w:cs="Times New Roman"/>
          <w:sz w:val="24"/>
          <w:szCs w:val="24"/>
        </w:rPr>
      </w:pPr>
      <w:r>
        <w:rPr>
          <w:rFonts w:ascii="Times New Roman" w:hAnsi="Times New Roman" w:cs="Times New Roman"/>
          <w:sz w:val="24"/>
          <w:szCs w:val="24"/>
        </w:rPr>
        <w:tab/>
      </w:r>
      <w:r w:rsidR="00EB76AE">
        <w:rPr>
          <w:rFonts w:ascii="Times New Roman" w:hAnsi="Times New Roman" w:cs="Times New Roman"/>
          <w:sz w:val="24"/>
          <w:szCs w:val="24"/>
        </w:rPr>
        <w:t>H</w:t>
      </w:r>
      <w:r w:rsidR="00451665" w:rsidRPr="00DD4C68">
        <w:rPr>
          <w:rFonts w:ascii="Times New Roman" w:hAnsi="Times New Roman" w:cs="Times New Roman"/>
          <w:sz w:val="24"/>
          <w:szCs w:val="24"/>
        </w:rPr>
        <w:t xml:space="preserve">eart transplantation outcomes have continuously improved from 1-year survival of less than 50% to greater than 90% in </w:t>
      </w:r>
      <w:r w:rsidR="00FF414B">
        <w:rPr>
          <w:rFonts w:ascii="Times New Roman" w:hAnsi="Times New Roman" w:cs="Times New Roman"/>
          <w:sz w:val="24"/>
          <w:szCs w:val="24"/>
        </w:rPr>
        <w:t>some</w:t>
      </w:r>
      <w:ins w:id="6" w:author="David Ouyang" w:date="2017-06-02T22:25:00Z">
        <w:r w:rsidR="00360978">
          <w:rPr>
            <w:rFonts w:ascii="Times New Roman" w:hAnsi="Times New Roman" w:cs="Times New Roman"/>
            <w:sz w:val="24"/>
            <w:szCs w:val="24"/>
          </w:rPr>
          <w:t xml:space="preserve"> </w:t>
        </w:r>
      </w:ins>
      <w:r w:rsidR="00EB76AE">
        <w:rPr>
          <w:rFonts w:ascii="Times New Roman" w:hAnsi="Times New Roman" w:cs="Times New Roman"/>
          <w:sz w:val="24"/>
          <w:szCs w:val="24"/>
        </w:rPr>
        <w:t>cohorts</w:t>
      </w:r>
      <w:r w:rsidR="00505500">
        <w:rPr>
          <w:rFonts w:ascii="Times New Roman" w:hAnsi="Times New Roman" w:cs="Times New Roman"/>
          <w:sz w:val="24"/>
          <w:szCs w:val="24"/>
        </w:rPr>
        <w:fldChar w:fldCharType="begin"/>
      </w:r>
      <w:r w:rsidR="00263286">
        <w:rPr>
          <w:rFonts w:ascii="Times New Roman" w:hAnsi="Times New Roman" w:cs="Times New Roman"/>
          <w:sz w:val="24"/>
          <w:szCs w:val="24"/>
        </w:rPr>
        <w:instrText xml:space="preserve"> ADDIN ZOTERO_ITEM CSL_CITATION {"citationID":"afc7t57gd5","properties":{"formattedCitation":"{\\rtf \\super 3\\uc0\\u8211{}5\\nosupersub{}}","plainCitation":"3–5"},"citationItems":[{"id":66,"uris":["http://zotero.org/users/local/ilnnzTPl/items/SIDUSPZJ"],"uri":["http://zotero.org/users/local/ilnnzTPl/items/SIDUSPZJ"],"itemData":{"id":66,"type":"article-journal","title":"Forecasting the impact of heart failure in the United States: a policy statement from the American Heart Association","container-title":"Circulation. Heart Failure","page":"606-619","volume":"6","issue":"3","source":"PubMed","abstract":"BACKGROUND: Heart failure (HF) is an important contributor to both the burden and cost of national healthcare expenditures, with more older Americans hospitalized for HF than for any other medical condition. With the aging of the population, the impact of HF is expected to increase substantially.\nMETHODS AND RESULTS: We estimated future costs of HF by adapting a methodology developed by the American Heart Association to project the epidemiology and future costs of HF from 2012 to 2030 without double counting the costs attributed to comorbid conditions. The model assumes that HF prevalence will remain constant by age, sex, and race/ethnicity and that rising costs and technological innovation will continue at the same rate. By 2030, &gt;8 million people in the United States (1 in every 33) will have HF. Between 2012 and 2030, real (2010$) total direct medical costs of HF are projected to increase from $21 billion to $53 billion. Total costs, including indirect costs for HF, are estimated to increase from $31 billion in 2012 to $70 billion in 2030. If one assumes all costs of cardiac care for HF patients are attributable to HF (no cost attribution to comorbid conditions), the 2030 projected cost estimates of treating patients with HF will be 3-fold higher ($160 billion in direct costs).\nCONCLUSIONS: The estimated prevalence and cost of care for HF will increase markedly because of aging of the population. Strategies to prevent HF and improve the efficiency of care are needed.","DOI":"10.1161/HHF.0b013e318291329a","ISSN":"1941-3297","note":"PMID: 23616602\nPMCID: PMC3908895","shortTitle":"Forecasting the impact of heart failure in the United States","journalAbbreviation":"Circ Heart Fail","language":"eng","author":[{"family":"Heidenreich","given":"Paul A."},{"family":"Albert","given":"Nancy M."},{"family":"Allen","given":"Larry A."},{"family":"Bluemke","given":"David A."},{"family":"Butler","given":"Javed"},{"family":"Fonarow","given":"Gregg C."},{"family":"Ikonomidis","given":"John S."},{"family":"Khavjou","given":"Olga"},{"family":"Konstam","given":"Marvin A."},{"family":"Maddox","given":"Thomas M."},{"family":"Nichol","given":"Graham"},{"family":"Pham","given":"Michael"},{"family":"Piña","given":"Ileana L."},{"family":"Trogdon","given":"Justin G."},{"literal":"American Heart Association Advocacy Coordinating Committee"},{"literal":"Council on Arteriosclerosis, Thrombosis and Vascular Biology"},{"literal":"Council on Cardiovascular Radiology and Intervention"},{"literal":"Council on Clinical Cardiology"},{"literal":"Council on Epidemiology and Prevention"},{"literal":"Stroke Council"}],"issued":{"date-parts":[["2013",5]]}}},{"id":69,"uris":["http://zotero.org/users/local/ilnnzTPl/items/GQNNBS5H"],"uri":["http://zotero.org/users/local/ilnnzTPl/items/GQNNBS5H"],"itemData":{"id":69,"type":"article-journal","title":"Twenty-year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sidR="00505500">
        <w:rPr>
          <w:rFonts w:ascii="Times New Roman" w:hAnsi="Times New Roman" w:cs="Times New Roman"/>
          <w:sz w:val="24"/>
          <w:szCs w:val="24"/>
        </w:rPr>
        <w:fldChar w:fldCharType="separate"/>
      </w:r>
      <w:r w:rsidR="00263286" w:rsidRPr="00263286">
        <w:rPr>
          <w:rFonts w:ascii="Times New Roman" w:hAnsi="Times New Roman" w:cs="Times New Roman"/>
          <w:sz w:val="24"/>
          <w:szCs w:val="24"/>
          <w:vertAlign w:val="superscript"/>
        </w:rPr>
        <w:t>3–5</w:t>
      </w:r>
      <w:r w:rsidR="00505500">
        <w:rPr>
          <w:rFonts w:ascii="Times New Roman" w:hAnsi="Times New Roman" w:cs="Times New Roman"/>
          <w:sz w:val="24"/>
          <w:szCs w:val="24"/>
        </w:rPr>
        <w:fldChar w:fldCharType="end"/>
      </w:r>
      <w:r w:rsidR="00451665" w:rsidRPr="00DD4C68">
        <w:rPr>
          <w:rFonts w:ascii="Times New Roman" w:hAnsi="Times New Roman" w:cs="Times New Roman"/>
          <w:sz w:val="24"/>
          <w:szCs w:val="24"/>
        </w:rPr>
        <w:t xml:space="preserve">. </w:t>
      </w:r>
      <w:r w:rsidR="00AD05F5">
        <w:rPr>
          <w:rFonts w:ascii="Times New Roman" w:hAnsi="Times New Roman" w:cs="Times New Roman"/>
          <w:sz w:val="24"/>
          <w:szCs w:val="24"/>
        </w:rPr>
        <w:t>Heart</w:t>
      </w:r>
      <w:ins w:id="7" w:author="David Ouyang" w:date="2017-06-02T22:25:00Z">
        <w:r w:rsidR="00360978">
          <w:rPr>
            <w:rFonts w:ascii="Times New Roman" w:hAnsi="Times New Roman" w:cs="Times New Roman"/>
            <w:sz w:val="24"/>
            <w:szCs w:val="24"/>
          </w:rPr>
          <w:t xml:space="preserve"> </w:t>
        </w:r>
      </w:ins>
      <w:r w:rsidR="0077642C" w:rsidRPr="00DD4C68">
        <w:rPr>
          <w:rFonts w:ascii="Times New Roman" w:eastAsia="Times New Roman" w:hAnsi="Times New Roman" w:cs="Times New Roman"/>
          <w:color w:val="222222"/>
          <w:sz w:val="24"/>
          <w:szCs w:val="24"/>
        </w:rPr>
        <w:t xml:space="preserve">transplant volumes have </w:t>
      </w:r>
      <w:proofErr w:type="spellStart"/>
      <w:r w:rsidR="0077642C" w:rsidRPr="00DD4C68">
        <w:rPr>
          <w:rFonts w:ascii="Times New Roman" w:eastAsia="Times New Roman" w:hAnsi="Times New Roman" w:cs="Times New Roman"/>
          <w:color w:val="222222"/>
          <w:sz w:val="24"/>
          <w:szCs w:val="24"/>
        </w:rPr>
        <w:t>plateaued</w:t>
      </w:r>
      <w:proofErr w:type="spellEnd"/>
      <w:r w:rsidR="0077642C" w:rsidRPr="00DD4C68">
        <w:rPr>
          <w:rFonts w:ascii="Times New Roman" w:eastAsia="Times New Roman" w:hAnsi="Times New Roman" w:cs="Times New Roman"/>
          <w:color w:val="222222"/>
          <w:sz w:val="24"/>
          <w:szCs w:val="24"/>
        </w:rPr>
        <w:t>, </w:t>
      </w:r>
      <w:r w:rsidR="00AD05F5">
        <w:rPr>
          <w:rFonts w:ascii="Times New Roman" w:eastAsia="Times New Roman" w:hAnsi="Times New Roman" w:cs="Times New Roman"/>
          <w:color w:val="222222"/>
          <w:sz w:val="24"/>
          <w:szCs w:val="24"/>
        </w:rPr>
        <w:t>yet</w:t>
      </w:r>
      <w:ins w:id="8" w:author="David Ouyang" w:date="2017-06-02T22:25:00Z">
        <w:r w:rsidR="00360978">
          <w:rPr>
            <w:rFonts w:ascii="Times New Roman" w:eastAsia="Times New Roman" w:hAnsi="Times New Roman" w:cs="Times New Roman"/>
            <w:color w:val="222222"/>
            <w:sz w:val="24"/>
            <w:szCs w:val="24"/>
          </w:rPr>
          <w:t xml:space="preserve"> </w:t>
        </w:r>
      </w:ins>
      <w:r w:rsidR="0077642C" w:rsidRPr="00DD4C68">
        <w:rPr>
          <w:rFonts w:ascii="Times New Roman" w:eastAsia="Times New Roman" w:hAnsi="Times New Roman" w:cs="Times New Roman"/>
          <w:color w:val="222222"/>
          <w:sz w:val="24"/>
          <w:szCs w:val="24"/>
        </w:rPr>
        <w:t xml:space="preserve">there has been a tremendous increase in the number of active transplant candidates from 1,203 candidates in 2006 to 3,008 candidates </w:t>
      </w:r>
      <w:r w:rsidR="00EB76AE">
        <w:rPr>
          <w:rFonts w:ascii="Times New Roman" w:eastAsia="Times New Roman" w:hAnsi="Times New Roman" w:cs="Times New Roman"/>
          <w:color w:val="222222"/>
          <w:sz w:val="24"/>
          <w:szCs w:val="24"/>
        </w:rPr>
        <w:t>in</w:t>
      </w:r>
      <w:r w:rsidR="0077642C" w:rsidRPr="00DD4C68">
        <w:rPr>
          <w:rFonts w:ascii="Times New Roman" w:eastAsia="Times New Roman" w:hAnsi="Times New Roman" w:cs="Times New Roman"/>
          <w:color w:val="222222"/>
          <w:sz w:val="24"/>
          <w:szCs w:val="24"/>
        </w:rPr>
        <w:t xml:space="preserve"> 2013 </w:t>
      </w:r>
      <w:r w:rsidR="00505500">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{"citationID":"b0gwvzF1","properties":{"formattedCitation":"{\\rtf \\super 6,7\\nosupersub{}}","plainCitation":"6,7"},"citationItems":[{"id":110,"uris":["http://zotero.org/users/local/ilnnzTPl/items/SNU9AA3W"],"uri":["http://zotero.org/users/local/ilnnzTPl/items/SNU9AA3W"],"itemData":{"id":110,"type":"webpage","title":"Adult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77,"uris":["http://zotero.org/users/local/ilnnzTPl/items/DQEW6XV4"],"uri":["http://zotero.org/users/local/ilnnzTPl/items/DQEW6XV4"],"itemData":{"id":77,"type":"article-journal","title":"The Registry of the International Society for Heart and Lung Transplantation: Thirtieth Official Adult Heart Transplant Report--2013; focus theme: age","container-title":"The Journal of Heart and Lung Transplantation: The Official Publication of the International Society for Heart Transplantation","page":"951-964","volume":"32","issue":"10","source":"PubMed","DOI":"10.1016/j.healun.2013.08.006","ISSN":"1557-3117","note":"PMID: 24054804","shortTitle":"The Registry of the International Society for Heart and Lung Transplantation","journalAbbreviation":"J. Heart Lung Transplant.","language":"eng","author":[{"family":"Lund","given":"Lars H."},{"family":"Edwards","given":"Leah B."},{"family":"Kucheryavaya","given":"Anna Y."},{"family":"Dipchand","given":"Anne I."},{"family":"Benden","given":"Christian"},{"family":"Christie","given":"Jason D."},{"family":"Dobbels","given":"Fabienne"},{"family":"Kirk","given":"Richard"},{"family":"Rahmel","given":"Axel O."},{"family":"Yusen","given":"Roger D."},{"family":"Stehlik","given":"Josef"},{"literal":"International Society for Heart and Lung Transplantation"}],"issued":{"date-parts":[["2013",10]]}}}],"schema":"https://github.com/citation-style-language/schema/raw/master/csl-citation.json"} </w:instrText>
      </w:r>
      <w:r w:rsidR="00505500">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6,7</w:t>
      </w:r>
      <w:r w:rsidR="00505500">
        <w:rPr>
          <w:rFonts w:ascii="Times New Roman" w:eastAsia="Times New Roman" w:hAnsi="Times New Roman" w:cs="Times New Roman"/>
          <w:color w:val="222222"/>
          <w:sz w:val="24"/>
          <w:szCs w:val="24"/>
        </w:rPr>
        <w:fldChar w:fldCharType="end"/>
      </w:r>
      <w:r w:rsidR="0077642C" w:rsidRPr="00DD4C68">
        <w:rPr>
          <w:rFonts w:ascii="Times New Roman" w:eastAsia="Times New Roman" w:hAnsi="Times New Roman" w:cs="Times New Roman"/>
          <w:color w:val="222222"/>
          <w:sz w:val="24"/>
          <w:szCs w:val="24"/>
        </w:rPr>
        <w:t xml:space="preserve">. </w:t>
      </w:r>
      <w:r w:rsidR="00A02AC4">
        <w:rPr>
          <w:rFonts w:ascii="Times New Roman" w:hAnsi="Times New Roman" w:cs="Times New Roman"/>
          <w:sz w:val="24"/>
          <w:szCs w:val="24"/>
        </w:rPr>
        <w:t>10</w:t>
      </w:r>
      <w:r w:rsidR="00425526" w:rsidRPr="00DD4C68">
        <w:rPr>
          <w:rFonts w:ascii="Times New Roman" w:hAnsi="Times New Roman" w:cs="Times New Roman"/>
          <w:sz w:val="24"/>
          <w:szCs w:val="24"/>
        </w:rPr>
        <w:t xml:space="preserve">% of patients </w:t>
      </w:r>
      <w:r w:rsidR="00EB76AE">
        <w:rPr>
          <w:rFonts w:ascii="Times New Roman" w:hAnsi="Times New Roman" w:cs="Times New Roman"/>
          <w:sz w:val="24"/>
          <w:szCs w:val="24"/>
        </w:rPr>
        <w:t>o</w:t>
      </w:r>
      <w:r w:rsidR="00425526" w:rsidRPr="00DD4C68">
        <w:rPr>
          <w:rFonts w:ascii="Times New Roman" w:hAnsi="Times New Roman" w:cs="Times New Roman"/>
          <w:sz w:val="24"/>
          <w:szCs w:val="24"/>
        </w:rPr>
        <w:t xml:space="preserve">n the </w:t>
      </w:r>
      <w:r w:rsidR="00EB76AE">
        <w:rPr>
          <w:rFonts w:ascii="Times New Roman" w:hAnsi="Times New Roman" w:cs="Times New Roman"/>
          <w:sz w:val="24"/>
          <w:szCs w:val="24"/>
        </w:rPr>
        <w:t xml:space="preserve">heart </w:t>
      </w:r>
      <w:r w:rsidR="00425526" w:rsidRPr="00DD4C68">
        <w:rPr>
          <w:rFonts w:ascii="Times New Roman" w:hAnsi="Times New Roman" w:cs="Times New Roman"/>
          <w:sz w:val="24"/>
          <w:szCs w:val="24"/>
        </w:rPr>
        <w:t xml:space="preserve">transplant </w:t>
      </w:r>
      <w:r w:rsidR="00AD05F5">
        <w:rPr>
          <w:rFonts w:ascii="Times New Roman" w:hAnsi="Times New Roman" w:cs="Times New Roman"/>
          <w:sz w:val="24"/>
          <w:szCs w:val="24"/>
        </w:rPr>
        <w:t>wait</w:t>
      </w:r>
      <w:r w:rsidR="00AD05F5" w:rsidRPr="00DD4C68">
        <w:rPr>
          <w:rFonts w:ascii="Times New Roman" w:hAnsi="Times New Roman" w:cs="Times New Roman"/>
          <w:sz w:val="24"/>
          <w:szCs w:val="24"/>
        </w:rPr>
        <w:t>list die</w:t>
      </w:r>
      <w:r w:rsidR="00425526" w:rsidRPr="00DD4C68">
        <w:rPr>
          <w:rFonts w:ascii="Times New Roman" w:hAnsi="Times New Roman" w:cs="Times New Roman"/>
          <w:sz w:val="24"/>
          <w:szCs w:val="24"/>
        </w:rPr>
        <w:t xml:space="preserve"> every year due to the lack of available organs</w:t>
      </w:r>
      <w:r w:rsidR="00505500">
        <w:rPr>
          <w:rFonts w:ascii="Times New Roman" w:hAnsi="Times New Roman" w:cs="Times New Roman"/>
          <w:sz w:val="24"/>
          <w:szCs w:val="24"/>
        </w:rPr>
        <w:fldChar w:fldCharType="begin"/>
      </w:r>
      <w:r w:rsidR="003D40E1">
        <w:rPr>
          <w:rFonts w:ascii="Times New Roman" w:hAnsi="Times New Roman" w:cs="Times New Roman"/>
          <w:sz w:val="24"/>
          <w:szCs w:val="24"/>
        </w:rPr>
        <w:instrText xml:space="preserve"> ADDIN ZOTERO_ITEM CSL_CITATION {"citationID":"cqvpEV57","properties":{"formattedCitation":"{\\rtf \\super 8,9\\nosupersub{}}","plainCitation":"8,9"},"citationItems":[{"id":80,"uris":["http://zotero.org/users/local/ilnnzTPl/items/TKS9AZIZ"],"uri":["http://zotero.org/users/local/ilnnzTPl/items/TKS9AZIZ"],"itemData":{"id":80,"type":"article-journal","title":"Survival Benefit From Transplantation in Patients Listed for Heart Transplantation in the United States","container-title":"Journal of the American College of Cardiology","page":"1169-1178","volume":"63","issue":"12","source":"www.onlinejacc.org","abstract":"Objectives The aim of this study was to assess the survival benefit from heart transplantation (HT), defined as reduction in the risks for 90-day and 1-year mortality on undergoing HT close to listing, in candidates stratified by their risk for waiting list mortality.\nBackground Among patients listed for HT, those at higher risk for death without transplantation are also at higher risk for early po</w:instrText>
      </w:r>
      <w:r w:rsidR="003D40E1">
        <w:rPr>
          <w:rFonts w:ascii="Times New Roman" w:hAnsi="Times New Roman" w:cs="Times New Roman" w:hint="eastAsia"/>
          <w:sz w:val="24"/>
          <w:szCs w:val="24"/>
        </w:rPr>
        <w:instrText xml:space="preserve">st-transplantation mortality.\nMethods All patients age </w:instrText>
      </w:r>
      <w:r w:rsidR="003D40E1">
        <w:rPr>
          <w:rFonts w:ascii="Times New Roman" w:hAnsi="Times New Roman" w:cs="Times New Roman" w:hint="eastAsia"/>
          <w:sz w:val="24"/>
          <w:szCs w:val="24"/>
        </w:rPr>
        <w:instrText>≥</w:instrText>
      </w:r>
      <w:r w:rsidR="003D40E1">
        <w:rPr>
          <w:rFonts w:ascii="Times New Roman" w:hAnsi="Times New Roman" w:cs="Times New Roman" w:hint="eastAsia"/>
          <w:sz w:val="24"/>
          <w:szCs w:val="24"/>
        </w:rPr>
        <w:instrText xml:space="preserve">18 years listed for HT in the United States from 2007 to 2010 were analyzed. A model was developed to predict the risk for waiting list mortality within 90 days, and listed patients were stratified </w:instrText>
      </w:r>
      <w:r w:rsidR="003D40E1">
        <w:rPr>
          <w:rFonts w:ascii="Times New Roman" w:hAnsi="Times New Roman" w:cs="Times New Roman"/>
          <w:sz w:val="24"/>
          <w:szCs w:val="24"/>
        </w:rPr>
        <w:instrText xml:space="preserve">into 10 risk groups (deciles). All groups were followed for 1 year to assess cumulative 1-year mortality while on the waiting list. Models of 90-day and 1-year post-transplantation mortality were developed using recipient data, and these risks were estimated at listing in all listed candidates.\nResults Of 10,159 patients listed for HT, 596 (5.9%) died within 90 days and 1,054 (10.4%) within 1 year without undergoing transplantation. Of 5,720 recipients of transplants with 1-year follow-up, 576 (10.1%) died within 1 year. The risk for death while on the waiting list within 90 days increased from 1.6% to 19% across the 10 risk groups. The survival benefit from HT increased progressively with higher risk for death without transplantation (p &lt; 0.001 for trend), but there was no benefit in the first 6 risk groups.\nConclusions The risk for waiting list mortality varies considerably among HT candidates. Although the survival benefit of HT generally increases with increasing risk for waiting list mortality, there is no measurable benefit in many candidates at the lower end of the risk spectrum.","DOI":"10.1016/j.jacc.2013.11.045","ISSN":"0735-1097, 1558-3597","language":"en","author":[{"family":"Singh","given":"Tajinder P."},{"family":"Milliren","given":"Carly E."},{"family":"Almond","given":"Christopher S."},{"family":"Graham","given":"Dionne"}],"issued":{"date-parts":[["2014",4,1]]}}},{"id":100,"uris":["http://zotero.org/users/local/ilnnzTPl/items/5HN2P54S"],"uri":["http://zotero.org/users/local/ilnnzTPl/items/5HN2P54S"],"itemData":{"id":100,"type":"article-journal","title":"The Registry of the International Society for Heart and Lung Transplantation: Thirty-first Official Adult Heart Transplant Report—2014; Focus Theme: Retransplantation","container-title":"The Journal of Heart and Lung Transplantation","page":"996-1008","volume":"33","issue":"10","source":"www.jhltonline.org","DOI":"10.1016/j.healun.2014.08.003","ISSN":"1053-2498, 1557-3117","note":"PMID: 25242124","shortTitle":"The Registry of the International Society for Heart and Lung Transplantation","journalAbbreviation":"The Journal of Heart and Lung Transplantation","language":"English","author":[{"family":"Lund","given":"Lars H."},{"family":"Edwards","given":"Leah B."},{"family":"Kucheryavaya","given":"Anna Y."},{"family":"Benden","given":"Christian"},{"family":"Christie","given":"Jason D."},{"family":"Dipchand","given":"Anne I."},{"family":"Dobbels","given":"Fabienne"},{"family":"Goldfarb","given":"Samuel B."},{"family":"Levvey","given":"Bronwyn J."},{"family":"Meiser","given":"Bruno"},{"family":"Yusen","given":"Roger D."},{"family":"Stehlik","given":"Josef"}],"issued":{"date-parts":[["2014",10,1]]}}}],"schema":"https://github.com/citation-style-language/schema/raw/master/csl-citation.json"} </w:instrText>
      </w:r>
      <w:r w:rsidR="00505500">
        <w:rPr>
          <w:rFonts w:ascii="Times New Roman" w:hAnsi="Times New Roman" w:cs="Times New Roman"/>
          <w:sz w:val="24"/>
          <w:szCs w:val="24"/>
        </w:rPr>
        <w:fldChar w:fldCharType="separate"/>
      </w:r>
      <w:r w:rsidR="003D40E1" w:rsidRPr="003D40E1">
        <w:rPr>
          <w:rFonts w:ascii="Times New Roman" w:hAnsi="Times New Roman" w:cs="Times New Roman"/>
          <w:sz w:val="24"/>
          <w:szCs w:val="24"/>
          <w:vertAlign w:val="superscript"/>
        </w:rPr>
        <w:t>8,9</w:t>
      </w:r>
      <w:r w:rsidR="00505500">
        <w:rPr>
          <w:rFonts w:ascii="Times New Roman" w:hAnsi="Times New Roman" w:cs="Times New Roman"/>
          <w:sz w:val="24"/>
          <w:szCs w:val="24"/>
        </w:rPr>
        <w:fldChar w:fldCharType="end"/>
      </w:r>
      <w:r w:rsidR="00425526" w:rsidRPr="00DD4C68">
        <w:rPr>
          <w:rFonts w:ascii="Times New Roman" w:hAnsi="Times New Roman" w:cs="Times New Roman"/>
          <w:sz w:val="24"/>
          <w:szCs w:val="24"/>
        </w:rPr>
        <w:t>.</w:t>
      </w:r>
      <w:ins w:id="9" w:author="David Ouyang" w:date="2017-06-02T22:25:00Z">
        <w:r w:rsidR="00360978">
          <w:rPr>
            <w:rFonts w:ascii="Times New Roman" w:hAnsi="Times New Roman" w:cs="Times New Roman"/>
            <w:sz w:val="24"/>
            <w:szCs w:val="24"/>
          </w:rPr>
          <w:t xml:space="preserve"> </w:t>
        </w:r>
      </w:ins>
      <w:r w:rsidR="00A02AC4">
        <w:rPr>
          <w:rFonts w:ascii="Times New Roman" w:eastAsia="Times New Roman" w:hAnsi="Times New Roman" w:cs="Times New Roman"/>
          <w:color w:val="222222"/>
          <w:sz w:val="24"/>
          <w:szCs w:val="24"/>
        </w:rPr>
        <w:t xml:space="preserve">In part due to the mismatch between the number of donor organs and </w:t>
      </w:r>
      <w:r w:rsidR="00EB76AE">
        <w:rPr>
          <w:rFonts w:ascii="Times New Roman" w:eastAsia="Times New Roman" w:hAnsi="Times New Roman" w:cs="Times New Roman"/>
          <w:color w:val="222222"/>
          <w:sz w:val="24"/>
          <w:szCs w:val="24"/>
        </w:rPr>
        <w:t xml:space="preserve">the number of </w:t>
      </w:r>
      <w:r w:rsidR="00A02AC4">
        <w:rPr>
          <w:rFonts w:ascii="Times New Roman" w:eastAsia="Times New Roman" w:hAnsi="Times New Roman" w:cs="Times New Roman"/>
          <w:color w:val="222222"/>
          <w:sz w:val="24"/>
          <w:szCs w:val="24"/>
        </w:rPr>
        <w:t>transplant candidates</w:t>
      </w:r>
      <w:r w:rsidR="0077642C" w:rsidRPr="00DD4C68">
        <w:rPr>
          <w:rFonts w:ascii="Times New Roman" w:eastAsia="Times New Roman" w:hAnsi="Times New Roman" w:cs="Times New Roman"/>
          <w:color w:val="222222"/>
          <w:sz w:val="24"/>
          <w:szCs w:val="24"/>
        </w:rPr>
        <w:t xml:space="preserve">, candidates in the most urgent classification, 1A, now make up the majority of eventual transplant recipients (67% of adult heart transplants </w:t>
      </w:r>
      <w:r w:rsidR="00A02AC4">
        <w:rPr>
          <w:rFonts w:ascii="Times New Roman" w:eastAsia="Times New Roman" w:hAnsi="Times New Roman" w:cs="Times New Roman"/>
          <w:color w:val="222222"/>
          <w:sz w:val="24"/>
          <w:szCs w:val="24"/>
        </w:rPr>
        <w:t>in</w:t>
      </w:r>
      <w:r w:rsidR="0077642C" w:rsidRPr="00DD4C68">
        <w:rPr>
          <w:rFonts w:ascii="Times New Roman" w:eastAsia="Times New Roman" w:hAnsi="Times New Roman" w:cs="Times New Roman"/>
          <w:color w:val="222222"/>
          <w:sz w:val="24"/>
          <w:szCs w:val="24"/>
        </w:rPr>
        <w:t xml:space="preserve"> 2014)</w:t>
      </w:r>
      <w:r w:rsidR="00CC0F1F">
        <w:rPr>
          <w:rFonts w:ascii="Times New Roman" w:eastAsia="Times New Roman" w:hAnsi="Times New Roman" w:cs="Times New Roman"/>
          <w:color w:val="222222"/>
          <w:sz w:val="24"/>
          <w:szCs w:val="24"/>
        </w:rPr>
        <w:t>.</w:t>
      </w:r>
      <w:r w:rsidR="00505500">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{"citationID":"a2840o0t1gi","properties":{"formattedCitation":"{\\rtf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505500">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505500">
        <w:rPr>
          <w:rFonts w:ascii="Times New Roman" w:eastAsia="Times New Roman" w:hAnsi="Times New Roman" w:cs="Times New Roman"/>
          <w:color w:val="222222"/>
          <w:sz w:val="24"/>
          <w:szCs w:val="24"/>
        </w:rPr>
        <w:fldChar w:fldCharType="end"/>
      </w:r>
    </w:p>
    <w:p w:rsidR="00DD4C68" w:rsidRPr="00CC0F1F" w:rsidRDefault="00E15978" w:rsidP="00CC0F1F">
      <w:pPr>
        <w:spacing w:line="360" w:lineRule="auto"/>
        <w:ind w:firstLine="720"/>
        <w:rPr>
          <w:color w:val="222222"/>
        </w:rPr>
      </w:pPr>
      <w:r>
        <w:rPr>
          <w:rFonts w:ascii="Times New Roman" w:eastAsia="Times New Roman" w:hAnsi="Times New Roman" w:cs="Times New Roman"/>
          <w:color w:val="222222"/>
          <w:sz w:val="24"/>
          <w:szCs w:val="24"/>
        </w:rPr>
        <w:t>T</w:t>
      </w:r>
      <w:r w:rsidRPr="00DD4C68">
        <w:rPr>
          <w:rFonts w:ascii="Times New Roman" w:eastAsia="Times New Roman" w:hAnsi="Times New Roman" w:cs="Times New Roman"/>
          <w:color w:val="222222"/>
          <w:sz w:val="24"/>
          <w:szCs w:val="24"/>
        </w:rPr>
        <w:t xml:space="preserve">here is concern that </w:t>
      </w:r>
      <w:r w:rsidR="00F7672E">
        <w:rPr>
          <w:rFonts w:ascii="Times New Roman" w:eastAsia="Times New Roman" w:hAnsi="Times New Roman" w:cs="Times New Roman"/>
          <w:color w:val="222222"/>
          <w:sz w:val="24"/>
          <w:szCs w:val="24"/>
        </w:rPr>
        <w:t>1A</w:t>
      </w:r>
      <w:r w:rsidRPr="00DD4C68">
        <w:rPr>
          <w:rFonts w:ascii="Times New Roman" w:eastAsia="Times New Roman" w:hAnsi="Times New Roman" w:cs="Times New Roman"/>
          <w:color w:val="222222"/>
          <w:sz w:val="24"/>
          <w:szCs w:val="24"/>
        </w:rPr>
        <w:t xml:space="preserve"> classification currently groups together patients </w:t>
      </w:r>
      <w:r>
        <w:rPr>
          <w:rFonts w:ascii="Times New Roman" w:eastAsia="Times New Roman" w:hAnsi="Times New Roman" w:cs="Times New Roman"/>
          <w:color w:val="222222"/>
          <w:sz w:val="24"/>
          <w:szCs w:val="24"/>
        </w:rPr>
        <w:t xml:space="preserve">on the waitlist </w:t>
      </w:r>
      <w:r w:rsidRPr="00DD4C68">
        <w:rPr>
          <w:rFonts w:ascii="Times New Roman" w:eastAsia="Times New Roman" w:hAnsi="Times New Roman" w:cs="Times New Roman"/>
          <w:color w:val="222222"/>
          <w:sz w:val="24"/>
          <w:szCs w:val="24"/>
        </w:rPr>
        <w:t>with disparate life expectancies.</w:t>
      </w:r>
      <w:r>
        <w:rPr>
          <w:rFonts w:ascii="Times New Roman" w:eastAsia="Times New Roman" w:hAnsi="Times New Roman" w:cs="Times New Roman"/>
          <w:color w:val="222222"/>
          <w:sz w:val="24"/>
          <w:szCs w:val="24"/>
        </w:rPr>
        <w:t xml:space="preserve"> A</w:t>
      </w:r>
      <w:r w:rsidRPr="00DD4C68">
        <w:rPr>
          <w:rFonts w:ascii="Times New Roman" w:eastAsia="Times New Roman" w:hAnsi="Times New Roman" w:cs="Times New Roman"/>
          <w:color w:val="222222"/>
          <w:sz w:val="24"/>
          <w:szCs w:val="24"/>
        </w:rPr>
        <w:t>mong status 1A</w:t>
      </w:r>
      <w:ins w:id="10" w:author="David Ouyang" w:date="2017-06-02T22:25:00Z">
        <w:r w:rsidR="00360978">
          <w:rPr>
            <w:rFonts w:ascii="Times New Roman" w:eastAsia="Times New Roman" w:hAnsi="Times New Roman" w:cs="Times New Roman"/>
            <w:color w:val="222222"/>
            <w:sz w:val="24"/>
            <w:szCs w:val="24"/>
          </w:rPr>
          <w:t xml:space="preserve"> </w:t>
        </w:r>
      </w:ins>
      <w:r w:rsidRPr="00DD4C68">
        <w:rPr>
          <w:rFonts w:ascii="Times New Roman" w:eastAsia="Times New Roman" w:hAnsi="Times New Roman" w:cs="Times New Roman"/>
          <w:color w:val="222222"/>
          <w:sz w:val="24"/>
          <w:szCs w:val="24"/>
        </w:rPr>
        <w:t>candidates</w:t>
      </w:r>
      <w:r>
        <w:rPr>
          <w:rFonts w:ascii="Times New Roman" w:eastAsia="Times New Roman" w:hAnsi="Times New Roman" w:cs="Times New Roman"/>
          <w:color w:val="222222"/>
          <w:sz w:val="24"/>
          <w:szCs w:val="24"/>
        </w:rPr>
        <w:t xml:space="preserve"> for heart transplantation</w:t>
      </w:r>
      <w:r w:rsidRPr="00DD4C68">
        <w:rPr>
          <w:rFonts w:ascii="Times New Roman" w:eastAsia="Times New Roman" w:hAnsi="Times New Roman" w:cs="Times New Roman"/>
          <w:color w:val="222222"/>
          <w:sz w:val="24"/>
          <w:szCs w:val="24"/>
        </w:rPr>
        <w:t xml:space="preserve">, 6 month </w:t>
      </w:r>
      <w:r w:rsidR="002B5305">
        <w:rPr>
          <w:rFonts w:ascii="Times New Roman" w:eastAsia="Times New Roman" w:hAnsi="Times New Roman" w:cs="Times New Roman"/>
          <w:color w:val="222222"/>
          <w:sz w:val="24"/>
          <w:szCs w:val="24"/>
        </w:rPr>
        <w:t xml:space="preserve">waitlist </w:t>
      </w:r>
      <w:r w:rsidRPr="00DD4C68">
        <w:rPr>
          <w:rFonts w:ascii="Times New Roman" w:eastAsia="Times New Roman" w:hAnsi="Times New Roman" w:cs="Times New Roman"/>
          <w:color w:val="222222"/>
          <w:sz w:val="24"/>
          <w:szCs w:val="24"/>
        </w:rPr>
        <w:t xml:space="preserve">mortality ranges from 4.8% in </w:t>
      </w:r>
      <w:r w:rsidR="000B6B87">
        <w:rPr>
          <w:rFonts w:ascii="Times New Roman" w:eastAsia="Times New Roman" w:hAnsi="Times New Roman" w:cs="Times New Roman"/>
          <w:color w:val="222222"/>
          <w:sz w:val="24"/>
          <w:szCs w:val="24"/>
        </w:rPr>
        <w:t xml:space="preserve">those </w:t>
      </w:r>
      <w:r w:rsidRPr="00DD4C68">
        <w:rPr>
          <w:rFonts w:ascii="Times New Roman" w:eastAsia="Times New Roman" w:hAnsi="Times New Roman" w:cs="Times New Roman"/>
          <w:color w:val="222222"/>
          <w:sz w:val="24"/>
          <w:szCs w:val="24"/>
        </w:rPr>
        <w:t xml:space="preserve">with </w:t>
      </w:r>
      <w:r>
        <w:rPr>
          <w:rFonts w:ascii="Times New Roman" w:eastAsia="Times New Roman" w:hAnsi="Times New Roman" w:cs="Times New Roman"/>
          <w:color w:val="222222"/>
          <w:sz w:val="24"/>
          <w:szCs w:val="24"/>
        </w:rPr>
        <w:t xml:space="preserve">durable </w:t>
      </w:r>
      <w:r w:rsidR="00AD05F5">
        <w:rPr>
          <w:rFonts w:ascii="Times New Roman" w:eastAsia="Times New Roman" w:hAnsi="Times New Roman" w:cs="Times New Roman"/>
          <w:color w:val="222222"/>
          <w:sz w:val="24"/>
          <w:szCs w:val="24"/>
        </w:rPr>
        <w:t>mechanical circulatory support</w:t>
      </w:r>
      <w:r>
        <w:rPr>
          <w:rFonts w:ascii="Times New Roman" w:eastAsia="Times New Roman" w:hAnsi="Times New Roman" w:cs="Times New Roman"/>
          <w:color w:val="222222"/>
          <w:sz w:val="24"/>
          <w:szCs w:val="24"/>
        </w:rPr>
        <w:t xml:space="preserve">(e.g. a left ventricular assist device) </w:t>
      </w:r>
      <w:r w:rsidRPr="00DD4C68">
        <w:rPr>
          <w:rFonts w:ascii="Times New Roman" w:eastAsia="Times New Roman" w:hAnsi="Times New Roman" w:cs="Times New Roman"/>
          <w:color w:val="222222"/>
          <w:sz w:val="24"/>
          <w:szCs w:val="24"/>
        </w:rPr>
        <w:t>complicated by infection</w:t>
      </w:r>
      <w:r>
        <w:rPr>
          <w:rFonts w:ascii="Times New Roman" w:eastAsia="Times New Roman" w:hAnsi="Times New Roman" w:cs="Times New Roman"/>
          <w:color w:val="222222"/>
          <w:sz w:val="24"/>
          <w:szCs w:val="24"/>
        </w:rPr>
        <w:t>,</w:t>
      </w:r>
      <w:r w:rsidRPr="00DD4C68">
        <w:rPr>
          <w:rFonts w:ascii="Times New Roman" w:eastAsia="Times New Roman" w:hAnsi="Times New Roman" w:cs="Times New Roman"/>
          <w:color w:val="222222"/>
          <w:sz w:val="24"/>
          <w:szCs w:val="24"/>
        </w:rPr>
        <w:t xml:space="preserve"> to 35.7% in candidates supported by ECMO</w:t>
      </w:r>
      <w:r w:rsidR="00505500">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{"citationID":"mJFXeQwf","properties":{"formattedCitation":"{\\rtf \\super 6,10\\uc0\\u8211{}14\\nosupersub{}}","plainCitation":"6,10–14"},"citationItems":[{"id":110,"uris":["http://zotero.org/users/local/ilnnzTPl/items/SNU9AA3W"],"uri":["http://zotero.org/users/local/ilnnzTPl/items/SNU9AA3W"],"itemData":{"id":110,"type":"webpage","title":"Adult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89,"uris":["http://zotero.org/users/local/ilnnzTPl/items/ZIDNVAVK"],"uri":["http://zotero.org/users/local/ilnnzTPl/items/ZIDNVAVK"],"itemData":{"id":89,"type":"article-journal","title":"Outcomes of Heart Transplant (HT) Recipients Bridged with ECMO","container-title":"The Journal of Heart and Lung Transplantation","page":"S141","volume":"32","issue":"4","source":"www.jhltonline.org","abstract":"Purpose\nOutcomes of post-HT patients bridged with ECMO support has not been well studied. We sought to examine these outcomes in a national cohort.\nMethods and Materials\n39759 HT recipients were identified from UNOS (1987-2011), of which 115 were bridged with ECMO (Exclusions: age&lt;18, re-HT &amp; lost to follow up). Survival was censored at 12y. Multivariate Cox proportional hazard regression analysis was adjusted for age, sex, DM, race, ischemic time, dialysis, life support, VAD use, wait time &amp; HLA mismatch.\nResults\nIschemic [41% (ECMO) &amp; 48% (no ECMO)] &amp; dilated [37% (ECMO) &amp; 43% (no ECMO)] cardiomyopathies were the most prevalent. The ECMO cohort was younger (p&lt;0.001) with more prior cardiac surgery (&lt; 0.001) and more status 1 patients (97% vs 72%, p&lt;0.001). ECMO was associated with higher total bilirubin (p=0.001), VAD use (32% vs 17%, p&lt;0.001), ventilator use (46% vs 3%, p&lt;0.001), and dialysis use (6% vs 2%, p&lt;0.001). It was also associated with higher PRA (p&lt;0.001). Survival (1, 5 &amp; 10y) was: ECMO (60, 53, 37% respectively) &amp; non-ECMO (86, 70, 50% respectively) ( Figure ). Unadjusted HR for all-cause mortality for ECMO was 2.09 (CI 1.60-2.73). Multivariate analysis yielded a HR of 2.11 (CI 1.55-2.86) (p&lt;0.001).\nConclusions\nSurvival is poor amongst those bridged with ECMO support. ECMO was associated with worse liver function &amp; increased use of life support. Long-term use of ECMO as bridge should be used cautiously. If further studies support early benefit, there may be utility given apparent stabilization of survival after the early post-HT period.","DOI":"10.1016/j.healun.2013.01.318","ISSN":"1053-2498, 1557-3117","note":"PMID: 23352390","journalAbbreviation":"The Journal of Heart and Lung Transplantation","language":"English","author":[{"family":"DePasquale","given":"E. C."},{"family":"Cheng","given":"R. K."},{"family":"Baas","given":"A."},{"family":"Cadeiras","given":"M."},{"family":"Cruz","given":"D."},{"family":"Kwon","given":"M."},{"family":"Khuu","given":"T."},{"family":"Nsair","given":"A."},{"family":"Deng","given":"M. C."}],"issued":{"date-parts":[["2013",4,1]]}}},{"id":87,"uris":["http://zotero.org/users/local/ilnnzTPl/items/WA2EG3IP"],"uri":["http://zotero.org/users/local/ilnnzTPl/items/WA2EG3IP"],"itemData":{"id":87,"type":"article-journal","title":"Heart transplant recipients supported with extracorporeal membrane oxygenation: outcomes from a single-center experience","container-title":"The Journal of Heart and Lung Transplantation: The Official Publication of the International Society for Heart Transplantation","page":"1250-1256","volume":"30","issue":"11","source":"PubMed","abstract":"BACKGROUND: Extracorporeal membrane oxygenation (ECMO) provides hemodynamic support in refractory cardiogenic shock and may be used after heart transplantation for primary graft dysfunction or rejection. We hypothesized that survival after ECMO support is contingent upon patient selection.\nMETHODS: We examined consecutive adult heart transplant recipients at a single center who underwent transplantation between 1997 and 2009 and required ECMO support. Patients were divided by clinical presentation: pre-emptive therapy, escalating inotropic requirements despite support by intra-aortic balloon pump (IABP); and salvage therapy, cardiac arrest undergoing cardiopulmonary resuscitation with chest compressions.\nRESULTS: Between 1997 and 2009, there were 37 instances of ECMO use in 32 patients: 23 episodes (19 patients) for pre-emptive therapy and 14 episodes (14 patients) for salvage therapy; 1 patient had both pre-emptive and salvage therapy. Patients did not differ in age, gender or ischemic time. ECMO support was for a median 6 days in both groups, and the incidence of serious vascular complications was comparable (35% and 36%). In the pre-emptive therapy group, 15 episodes (79%) were associated with survival to hospital discharge and 5 patients (26%) were alive at 1 year. In the salvage therapy group, 2 episodes (14%) were associated with survival to hospital discharge and 1 patient (7%) was alive at 1 year.\nCONCLUSIONS: ECMO support is a viable option for adult heart transplant recipients with severe rejection and refractory cardiogenic shock. To maximize the benefit of this aggressive approach in heart transplant recipients requires early intervention, with a heightened awareness of this option to facilitate expedited use.","DOI":"10.1016/j.healun.2011.05.006","ISSN":"1557-3117","note":"PMID: 21676629","shortTitle":"Heart transplant recipients supported with extracorporeal membrane oxygenation","journalAbbreviation":"J. Heart Lung Transplant.","language":"eng","author":[{"family":"Kittleson","given":"Michelle M."},{"family":"Patel","given":"Jignesh K."},{"family":"Moriguchi","given":"Jaime D."},{"family":"Kawano","given":"Matt"},{"family":"Davis","given":"Stephanie"},{"family":"Hage","given":"Antoine"},{"family":"Hamilton","given":"Michele A."},{"family":"Esmailian","given":"Fardad"},{"family":"Kobashigawa","given":"Jon A."}],"issued":{"date-parts":[["2011",11]]}}},{"id":93,"uris":["http://zotero.org/users/local/ilnnzTPl/items/S2X5U7CK"],"uri":["http://zotero.org/users/local/ilnnzTPl/items/S2X5U7CK"],"itemData":{"id":93,"type":"article-journal","title":"Percutaneous Placement of an Intra-Aortic Balloon Pump in the Left Axillary/Subclavian Position Provides Safe, Ambulatory Long-Term Support as Bridge to Heart Transplantation","container-title":"JACC: Heart Failure","page":"382-388","volume":"1","issue":"5","source":"www.heartfailure.onlinejacc.org","abstract":"Objectives This study evaluated the feasibility, tolerability, and efficacy of a strategy for percutaneous intra-aortic balloon pump (IABP) placement through the left axillary-subclavian artery to provide mechanical circulatory support in patients with end-stage heart failure as a bridge to heart transplantation.\nBackground The transfemoral approach to IABP placement is associated with major disadvantages, including the risk for infection and limitation of patient mobility in those requiring extended support.\nMethods We developed a percutaneous technique for placing IABPs in the left axillary artery that permits upright sitting and ambulation. We performed a retrospective review of data from patients who had undergone left axillary IABP implantation between 2007 and 2012.\nResults Fifty patients who received a left axillary IABP as a bridge to transplantation were identified, of whom 42 (84%) underwent heart or heart–multiorgan transplantation. Cumulative survival on IABP support was 92%, and post-transplant 90-day survival was 90%. Median duration of support was 18 days. Four of 50 patients (8%) died while on IABP support, and 3 (6%) received greater mechanical circulatory support. Four patients (8%) had clinically significant thromboembolic or bleeding events without long-term sequelae. The most common minor adverse event was IABP malposition, in 22 patients (44%). Prolonged IABP support in the heart-transplantation cohort was associated with significant improvements in mean pulmonary artery pressure and in creatinine and total bilirubin concentrations.\nConclusions Percutaneous insertion of an IABP through the left axillary artery is a feasible and relatively well-tolerated strategy to bridge patients with end-stage heart failure to heart transplantation. This form of mechanical-device treatment permits upright sitting and ambulation in those requiring extended support.","DOI":"10.1016/j.jchf.2013.06.002","ISSN":"2213-1779, 2213-1787","language":"en","author":[{"family":"Estep","given":"Jerry D."},{"family":"Cordero-Reyes","given":"Andrea M."},{"family":"Bhimaraj","given":"Arvind"},{"family":"Trachtenberg","given":"Barry"},{"family":"Khalil","given":"Nashwa"},{"family":"Loebe","given":"Matthias"},{"family":"Bruckner","given":"Brian"},{"family":"Orrego","given":"Carlos M."},{"family":"Bismuth","given":"Jean"},{"family":"Kleiman","given":"Neal S."},{"family":"Torre-Amione","given":"Guillermo"}],"issued":{"date-parts":[["2013",10,1]]}}},{"id":96,"uris":["http://zotero.org/users/local/ilnnzTPl/items/29JWVBV4"],"uri":["http://zotero.org/users/local/ilnnzTPl/items/29JWVBV4"],"itemData":{"id":96,"type":"article-journal","title":"Intra-aortic balloon counterpulsation as a bridge to heart transplantation does not impair long-term survival","container-title":"European Journal of Heart Failure","page":"709-714","volume":"11","issue":"7","source":"PubMed","abstract":"AIMS: There are few studies of the use of intra-aortic balloon pump (IABP) treatment as a bridge to heart transplantation (HTx). This is the first study to compare long-term clinical and haemodynamic outcomes in IABP-treated HTx patients and electively transplanted patients.\nMETHODS AND RESULTS: This was a retrospective study of all adult HTx recipients between 2001 and 2007. Thirty-two patients (aged 50 +/- 13 years) treated with IABP, as a bridge to HTx due to severe hypo-perfusion, were compared with 135 electively transplanted patients (aged 54 +/- 11 years). The mean time from onset of IABP to HTx was 21 +/- 16 days. Clinical condition improved during IABP treatment. Serum creatinine decreased from 128 +/- 56 to 102 +/- 29 micromol/L (P &lt; 0.01), aspartate transaminase from 682 +/- 1299 to 63 +/- 89 U/L (P = 0.01), and ALAT from 483 +/- 867 to 126 +/- 284 U/L (P = 0.02). Intra-aortic balloon pump treatment related complications were few. Mortality was similar in the IABP and control groups at 30 days post-HTx (6.2 vs.3.7%, P = 0.54), at 1 year (9.4 vs.11.1%, P = 0.80), and beyond. Long-term clinical and haemodynamic indices were similar in the two groups.\nCONCLUSION: Intra-aortic balloon pump treatment stabilizes patients in end-stage heart failure, is safe, well tolerated, and is successful in bridging acutely decompensated patients to transplantation. Complications are few and manageable. Following IABP and HTx, short- and long-term survival, biochemical and invasive and non-invasive haemodynamic outcomes were similar to those in electively transplanted patients.","DOI":"10.1093/eurjhf/hfp078","ISSN":"1388-9842","note":"PMID: 19515719","journalAbbreviation":"Eur. J. Heart Fail.","language":"eng","author":[{"family":"Gjesdal","given":"Ola"},{"family":"Gude","given":"Einar"},{"family":"Arora","given":"Satish"},{"family":"Leivestad","given":"Torbjørn"},{"family":"Andreassen","given":"Arne K."},{"family":"Gullestad","given":"Lars"},{"family":"Aaberge","given":"Lars"},{"family":"Brunvand","given":"Harald"},{"family":"Edvardsen","given":"Thor"},{"family":"Geiran","given":"Odd R."},{"family":"Simonsen","given":"Svein"}],"issued":{"date-parts":[["2009",7]]}}},{"id":98,"uris":["http://zotero.org/users/local/ilnnzTPl/items/NB438CJH"],"uri":["http://zotero.org/users/local/ilnnzTPl/items/NB438CJH"],"itemData":{"id":98,"type":"article-journal","title":"Intra-aortic balloon counterpulsation as a `bridge' to cardiac transplantation : Effects in nonischemic and ischemic cardiomyopathy","container-title":"Chest","page":"1683-1688","volume":"106","issue":"6","source":"Silverchair","abstract":"Intra-aortic balloon (IAB) counterpulsation has been utilized as an effective \"bridge\" to transplantation in patients with end-stage heart failure. To determine if patients with heart failure with nonischemic cardiomyopathy (NICM) derive the same benefit from IAB support as those with ischemic cardiomyopathy (ISCM), we evaluated 27 patients with NICM and 16 patients with ISCM who required IAB support while awaiting transplantation. Hemodynamic changes, effects on organ function (renal and hepatic), frequency of complications, and clinical outcomes were analyzed. Baseline demographics and hemodynamics were comparable in both groups (p=NS). Hemodynamics improved in both groups, immediately (15 to 30 min) following IAB insertion, with greater improvement (p &lt; 0.05) in cardiac index and a trend toward greater reduction in filling pressures in the NICM group. Systemic vascular resistance fell to a similar degree in both groups. During continued IAB support (0.13 to 38 days in NICM, 1 to 54 days in ISCM), all hemodynamic changes persisted in both groups, with larger decrease (p&lt;0.05) in systemic vascular resistance and greater increase (p&lt;0.05) in cardiac index in the patients with NICM. The reduction in filling pressures, however, trended to be greater in patients with ISCM. Renal and hepatic function parameters improved to a similar extent in both groups. The frequency of complications and clinical outcome during IAB support were also similar in the two groups. These data confirm that IAB counterpulsation is a safe and effective \"bridge\" in patients with both NICM and ISCM with end-stage heart failure. The mechanism of sustained benefit in the two groups, however, may be different; afterload reduction appears to be more important in patients with NICM whereas reduction in filling pressures (increased coronary perfusion pressure) may be the main mechanism in patients with ISCM.","DOI":"10.1378/chest.106.6.1683","ISSN":"0012-3692","shortTitle":"Intra-aortic balloon counterpulsation as a `bridge' to cardiac transplantation","journalAbbreviation":"Chest","author":[{"family":"Rosenbaum","given":"Alan M."},{"family":"Murali","given":"Srinivas"},{"family":"Uretsky","given":"Barry F."}],"issued":{"date-parts":[["1994",12,1]]}}}],"schema":"https://github.com/citation-style-language/schema/raw/master/csl-citation.json"} </w:instrText>
      </w:r>
      <w:r w:rsidR="00505500">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6,10–14</w:t>
      </w:r>
      <w:r w:rsidR="00505500">
        <w:rPr>
          <w:rFonts w:ascii="Times New Roman" w:eastAsia="Times New Roman" w:hAnsi="Times New Roman" w:cs="Times New Roman"/>
          <w:color w:val="222222"/>
          <w:sz w:val="24"/>
          <w:szCs w:val="24"/>
        </w:rPr>
        <w:fldChar w:fldCharType="end"/>
      </w:r>
      <w:r w:rsidRPr="00DD4C68">
        <w:rPr>
          <w:rFonts w:ascii="Times New Roman" w:eastAsia="Times New Roman" w:hAnsi="Times New Roman" w:cs="Times New Roman"/>
          <w:color w:val="222222"/>
          <w:sz w:val="24"/>
          <w:szCs w:val="24"/>
        </w:rPr>
        <w:t>.</w:t>
      </w:r>
      <w:ins w:id="11" w:author="David Ouyang" w:date="2017-06-02T22:26:00Z">
        <w:r w:rsidR="00360978">
          <w:rPr>
            <w:rFonts w:ascii="Times New Roman" w:eastAsia="Times New Roman" w:hAnsi="Times New Roman" w:cs="Times New Roman"/>
            <w:color w:val="222222"/>
            <w:sz w:val="24"/>
            <w:szCs w:val="24"/>
          </w:rPr>
          <w:t xml:space="preserve"> </w:t>
        </w:r>
      </w:ins>
      <w:r w:rsidR="00CC0F1F" w:rsidRPr="00CC0F1F">
        <w:rPr>
          <w:rFonts w:ascii="Times New Roman" w:eastAsia="Times New Roman" w:hAnsi="Times New Roman" w:cs="Times New Roman"/>
          <w:color w:val="222222"/>
          <w:sz w:val="24"/>
          <w:szCs w:val="24"/>
        </w:rPr>
        <w:t xml:space="preserve">Roughly 40% </w:t>
      </w:r>
      <w:r w:rsidR="00EE4228" w:rsidRPr="00CC0F1F">
        <w:rPr>
          <w:rFonts w:ascii="Times New Roman" w:eastAsia="Times New Roman" w:hAnsi="Times New Roman" w:cs="Times New Roman"/>
          <w:color w:val="222222"/>
          <w:sz w:val="24"/>
          <w:szCs w:val="24"/>
        </w:rPr>
        <w:t xml:space="preserve">patients are being bridged to cardiac transplantation with </w:t>
      </w:r>
      <w:r w:rsidR="00CC0F1F" w:rsidRPr="00CC0F1F">
        <w:rPr>
          <w:rFonts w:ascii="Times New Roman" w:eastAsia="Times New Roman" w:hAnsi="Times New Roman" w:cs="Times New Roman"/>
          <w:color w:val="222222"/>
          <w:sz w:val="24"/>
          <w:szCs w:val="24"/>
        </w:rPr>
        <w:t xml:space="preserve">durable </w:t>
      </w:r>
      <w:r w:rsidR="00EE4228" w:rsidRPr="00CC0F1F">
        <w:rPr>
          <w:rFonts w:ascii="Times New Roman" w:eastAsia="Times New Roman" w:hAnsi="Times New Roman" w:cs="Times New Roman"/>
          <w:color w:val="222222"/>
          <w:sz w:val="24"/>
          <w:szCs w:val="24"/>
        </w:rPr>
        <w:t>mechanical circulatory support</w:t>
      </w:r>
      <w:r w:rsidR="00CC0F1F" w:rsidRPr="00CC0F1F">
        <w:rPr>
          <w:rFonts w:ascii="Times New Roman" w:hAnsi="Times New Roman" w:cs="Times New Roman"/>
          <w:color w:val="222222"/>
          <w:sz w:val="24"/>
          <w:szCs w:val="24"/>
        </w:rPr>
        <w:t xml:space="preserve">, but less </w:t>
      </w:r>
      <w:r w:rsidR="00CC0F1F" w:rsidRPr="00CC0F1F">
        <w:rPr>
          <w:rFonts w:ascii="Times New Roman" w:eastAsia="Times New Roman" w:hAnsi="Times New Roman" w:cs="Times New Roman"/>
          <w:color w:val="222222"/>
          <w:sz w:val="24"/>
          <w:szCs w:val="24"/>
        </w:rPr>
        <w:t>data is available on temporary circulatory support prior to cardiac transplantation.</w:t>
      </w:r>
    </w:p>
    <w:p w:rsidR="000B6B87" w:rsidRDefault="0092639E" w:rsidP="00DD4C68">
      <w:p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ab/>
      </w:r>
      <w:r w:rsidR="004E482B">
        <w:rPr>
          <w:rFonts w:ascii="Times New Roman" w:eastAsia="Times New Roman" w:hAnsi="Times New Roman" w:cs="Times New Roman"/>
          <w:color w:val="222222"/>
          <w:sz w:val="24"/>
          <w:szCs w:val="24"/>
        </w:rPr>
        <w:t xml:space="preserve">Given this significant variation in prognosis for </w:t>
      </w:r>
      <w:r w:rsidR="000B6B87">
        <w:rPr>
          <w:rFonts w:ascii="Times New Roman" w:eastAsia="Times New Roman" w:hAnsi="Times New Roman" w:cs="Times New Roman"/>
          <w:color w:val="222222"/>
          <w:sz w:val="24"/>
          <w:szCs w:val="24"/>
        </w:rPr>
        <w:t xml:space="preserve">waitlist </w:t>
      </w:r>
      <w:r w:rsidR="004E482B">
        <w:rPr>
          <w:rFonts w:ascii="Times New Roman" w:eastAsia="Times New Roman" w:hAnsi="Times New Roman" w:cs="Times New Roman"/>
          <w:color w:val="222222"/>
          <w:sz w:val="24"/>
          <w:szCs w:val="24"/>
        </w:rPr>
        <w:t>candidates at 1A status</w:t>
      </w:r>
      <w:r w:rsidR="00DD4C68" w:rsidRPr="00DD4C68">
        <w:rPr>
          <w:rFonts w:ascii="Times New Roman" w:eastAsia="Times New Roman" w:hAnsi="Times New Roman" w:cs="Times New Roman"/>
          <w:color w:val="222222"/>
          <w:sz w:val="24"/>
          <w:szCs w:val="24"/>
        </w:rPr>
        <w:t>, the Thoracic Organ Transplantation Committee of Organ Procurement and Transplantation Network</w:t>
      </w:r>
      <w:r w:rsidR="00542917">
        <w:rPr>
          <w:rFonts w:ascii="Times New Roman" w:eastAsia="Times New Roman" w:hAnsi="Times New Roman" w:cs="Times New Roman"/>
          <w:color w:val="222222"/>
          <w:sz w:val="24"/>
          <w:szCs w:val="24"/>
        </w:rPr>
        <w:t xml:space="preserve"> (OPTN) and United Network for Organ Sharing (</w:t>
      </w:r>
      <w:r w:rsidR="00DD4C68" w:rsidRPr="00DD4C68">
        <w:rPr>
          <w:rFonts w:ascii="Times New Roman" w:eastAsia="Times New Roman" w:hAnsi="Times New Roman" w:cs="Times New Roman"/>
          <w:color w:val="222222"/>
          <w:sz w:val="24"/>
          <w:szCs w:val="24"/>
        </w:rPr>
        <w:t>UNOS</w:t>
      </w:r>
      <w:r w:rsidR="00542917">
        <w:rPr>
          <w:rFonts w:ascii="Times New Roman" w:eastAsia="Times New Roman" w:hAnsi="Times New Roman" w:cs="Times New Roman"/>
          <w:color w:val="222222"/>
          <w:sz w:val="24"/>
          <w:szCs w:val="24"/>
        </w:rPr>
        <w:t>)</w:t>
      </w:r>
      <w:r w:rsidR="00DD4C68" w:rsidRPr="00DD4C68">
        <w:rPr>
          <w:rFonts w:ascii="Times New Roman" w:eastAsia="Times New Roman" w:hAnsi="Times New Roman" w:cs="Times New Roman"/>
          <w:color w:val="222222"/>
          <w:sz w:val="24"/>
          <w:szCs w:val="24"/>
        </w:rPr>
        <w:t> proposed changes to the adult heart allocation system to further stratify high urgency patients</w:t>
      </w:r>
      <w:r w:rsidR="00505500">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{"citationID":"a1499jj7gbr","properties":{"formattedCitation":"{\\rtf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505500">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505500">
        <w:rPr>
          <w:rFonts w:ascii="Times New Roman" w:eastAsia="Times New Roman" w:hAnsi="Times New Roman" w:cs="Times New Roman"/>
          <w:color w:val="222222"/>
          <w:sz w:val="24"/>
          <w:szCs w:val="24"/>
        </w:rPr>
        <w:fldChar w:fldCharType="end"/>
      </w:r>
      <w:r w:rsidR="00DD4C68" w:rsidRPr="00DD4C68">
        <w:rPr>
          <w:rFonts w:ascii="Times New Roman" w:eastAsia="Times New Roman" w:hAnsi="Times New Roman" w:cs="Times New Roman"/>
          <w:color w:val="222222"/>
          <w:sz w:val="24"/>
          <w:szCs w:val="24"/>
        </w:rPr>
        <w:t xml:space="preserve">. </w:t>
      </w:r>
      <w:r w:rsidR="002B5305">
        <w:rPr>
          <w:rFonts w:ascii="Times New Roman" w:eastAsia="Times New Roman" w:hAnsi="Times New Roman" w:cs="Times New Roman"/>
          <w:color w:val="222222"/>
          <w:sz w:val="24"/>
          <w:szCs w:val="24"/>
        </w:rPr>
        <w:t>By</w:t>
      </w:r>
      <w:r w:rsidR="00DD4C68" w:rsidRPr="00DD4C68">
        <w:rPr>
          <w:rFonts w:ascii="Times New Roman" w:eastAsia="Times New Roman" w:hAnsi="Times New Roman" w:cs="Times New Roman"/>
          <w:color w:val="222222"/>
          <w:sz w:val="24"/>
          <w:szCs w:val="24"/>
        </w:rPr>
        <w:t xml:space="preserve"> the proposed criteria, </w:t>
      </w:r>
      <w:r w:rsidR="008E6A9E">
        <w:rPr>
          <w:rFonts w:ascii="Times New Roman" w:eastAsia="Times New Roman" w:hAnsi="Times New Roman" w:cs="Times New Roman"/>
          <w:color w:val="222222"/>
          <w:sz w:val="24"/>
          <w:szCs w:val="24"/>
        </w:rPr>
        <w:t xml:space="preserve">patients requiring </w:t>
      </w:r>
      <w:r w:rsidR="004C29F5">
        <w:rPr>
          <w:rFonts w:ascii="Times New Roman" w:eastAsia="Times New Roman" w:hAnsi="Times New Roman" w:cs="Times New Roman"/>
          <w:color w:val="222222"/>
          <w:sz w:val="24"/>
          <w:szCs w:val="24"/>
        </w:rPr>
        <w:t>support</w:t>
      </w:r>
      <w:r w:rsidR="00DD4C68" w:rsidRPr="00DD4C68">
        <w:rPr>
          <w:rFonts w:ascii="Times New Roman" w:eastAsia="Times New Roman" w:hAnsi="Times New Roman" w:cs="Times New Roman"/>
          <w:color w:val="222222"/>
          <w:sz w:val="24"/>
          <w:szCs w:val="24"/>
        </w:rPr>
        <w:t xml:space="preserve"> by ECMO</w:t>
      </w:r>
      <w:r w:rsidR="004C29F5">
        <w:rPr>
          <w:rFonts w:ascii="Times New Roman" w:eastAsia="Times New Roman" w:hAnsi="Times New Roman" w:cs="Times New Roman"/>
          <w:color w:val="222222"/>
          <w:sz w:val="24"/>
          <w:szCs w:val="24"/>
        </w:rPr>
        <w:t xml:space="preserve"> or </w:t>
      </w:r>
      <w:r w:rsidR="00DD4C68" w:rsidRPr="00DD4C68">
        <w:rPr>
          <w:rFonts w:ascii="Times New Roman" w:eastAsia="Times New Roman" w:hAnsi="Times New Roman" w:cs="Times New Roman"/>
          <w:color w:val="222222"/>
          <w:sz w:val="24"/>
          <w:szCs w:val="24"/>
        </w:rPr>
        <w:t>with temporary biventricular or right ventricular assist devices</w:t>
      </w:r>
      <w:r w:rsidR="00055852">
        <w:rPr>
          <w:rFonts w:ascii="Times New Roman" w:eastAsia="Times New Roman" w:hAnsi="Times New Roman" w:cs="Times New Roman"/>
          <w:color w:val="222222"/>
          <w:sz w:val="24"/>
          <w:szCs w:val="24"/>
        </w:rPr>
        <w:t xml:space="preserve"> are </w:t>
      </w:r>
      <w:r w:rsidR="008E6A9E">
        <w:rPr>
          <w:rFonts w:ascii="Times New Roman" w:eastAsia="Times New Roman" w:hAnsi="Times New Roman" w:cs="Times New Roman"/>
          <w:color w:val="222222"/>
          <w:sz w:val="24"/>
          <w:szCs w:val="24"/>
        </w:rPr>
        <w:t>given</w:t>
      </w:r>
      <w:r w:rsidR="004C29F5">
        <w:rPr>
          <w:rFonts w:ascii="Times New Roman" w:eastAsia="Times New Roman" w:hAnsi="Times New Roman" w:cs="Times New Roman"/>
          <w:color w:val="222222"/>
          <w:sz w:val="24"/>
          <w:szCs w:val="24"/>
        </w:rPr>
        <w:t xml:space="preserve"> the highest priority, and the use of an </w:t>
      </w:r>
      <w:r w:rsidR="00ED12FC">
        <w:rPr>
          <w:rFonts w:ascii="Times New Roman" w:eastAsia="Times New Roman" w:hAnsi="Times New Roman" w:cs="Times New Roman"/>
          <w:color w:val="222222"/>
          <w:sz w:val="24"/>
          <w:szCs w:val="24"/>
        </w:rPr>
        <w:t xml:space="preserve">intra-aortic balloon pump are among the criteria to be </w:t>
      </w:r>
      <w:r w:rsidR="008E6A9E">
        <w:rPr>
          <w:rFonts w:ascii="Times New Roman" w:eastAsia="Times New Roman" w:hAnsi="Times New Roman" w:cs="Times New Roman"/>
          <w:color w:val="222222"/>
          <w:sz w:val="24"/>
          <w:szCs w:val="24"/>
        </w:rPr>
        <w:t xml:space="preserve">at the second highest priority, as these patients have the highest </w:t>
      </w:r>
      <w:r w:rsidR="000838AD">
        <w:rPr>
          <w:rFonts w:ascii="Times New Roman" w:eastAsia="Times New Roman" w:hAnsi="Times New Roman" w:cs="Times New Roman"/>
          <w:color w:val="222222"/>
          <w:sz w:val="24"/>
          <w:szCs w:val="24"/>
        </w:rPr>
        <w:t>expected mortality</w:t>
      </w:r>
      <w:r w:rsidR="000B6B87">
        <w:rPr>
          <w:rFonts w:ascii="Times New Roman" w:eastAsia="Times New Roman" w:hAnsi="Times New Roman" w:cs="Times New Roman"/>
          <w:color w:val="222222"/>
          <w:sz w:val="24"/>
          <w:szCs w:val="24"/>
        </w:rPr>
        <w:t xml:space="preserve"> on the waitlist</w:t>
      </w:r>
      <w:r w:rsidR="000838AD">
        <w:rPr>
          <w:rFonts w:ascii="Times New Roman" w:eastAsia="Times New Roman" w:hAnsi="Times New Roman" w:cs="Times New Roman"/>
          <w:color w:val="222222"/>
          <w:sz w:val="24"/>
          <w:szCs w:val="24"/>
        </w:rPr>
        <w:t xml:space="preserve">. </w:t>
      </w:r>
    </w:p>
    <w:p w:rsidR="000838AD" w:rsidRDefault="002B5305" w:rsidP="00AD05F5">
      <w:pPr>
        <w:spacing w:after="0" w:line="36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Given</w:t>
      </w:r>
      <w:r w:rsidR="000838AD">
        <w:rPr>
          <w:rFonts w:ascii="Times New Roman" w:eastAsia="Times New Roman" w:hAnsi="Times New Roman" w:cs="Times New Roman"/>
          <w:color w:val="222222"/>
          <w:sz w:val="24"/>
          <w:szCs w:val="24"/>
        </w:rPr>
        <w:t xml:space="preserve"> the</w:t>
      </w:r>
      <w:ins w:id="12" w:author="David Ouyang" w:date="2017-06-02T22:26:00Z">
        <w:r w:rsidR="00360978">
          <w:rPr>
            <w:rFonts w:ascii="Times New Roman" w:eastAsia="Times New Roman" w:hAnsi="Times New Roman" w:cs="Times New Roman"/>
            <w:color w:val="222222"/>
            <w:sz w:val="24"/>
            <w:szCs w:val="24"/>
          </w:rPr>
          <w:t xml:space="preserve"> </w:t>
        </w:r>
      </w:ins>
      <w:r w:rsidR="000838AD">
        <w:rPr>
          <w:rFonts w:ascii="Times New Roman" w:eastAsia="Times New Roman" w:hAnsi="Times New Roman" w:cs="Times New Roman"/>
          <w:color w:val="222222"/>
          <w:sz w:val="24"/>
          <w:szCs w:val="24"/>
        </w:rPr>
        <w:t xml:space="preserve">severity of illness in these patient populations, </w:t>
      </w:r>
      <w:r>
        <w:rPr>
          <w:rFonts w:ascii="Times New Roman" w:eastAsia="Times New Roman" w:hAnsi="Times New Roman" w:cs="Times New Roman"/>
          <w:color w:val="222222"/>
          <w:sz w:val="24"/>
          <w:szCs w:val="24"/>
        </w:rPr>
        <w:t>many recognize</w:t>
      </w:r>
      <w:r w:rsidR="00545C32">
        <w:rPr>
          <w:rFonts w:ascii="Times New Roman" w:eastAsia="Times New Roman" w:hAnsi="Times New Roman" w:cs="Times New Roman"/>
          <w:color w:val="222222"/>
          <w:sz w:val="24"/>
          <w:szCs w:val="24"/>
        </w:rPr>
        <w:t xml:space="preserve"> th</w:t>
      </w:r>
      <w:r w:rsidR="000B6B87">
        <w:rPr>
          <w:rFonts w:ascii="Times New Roman" w:eastAsia="Times New Roman" w:hAnsi="Times New Roman" w:cs="Times New Roman"/>
          <w:color w:val="222222"/>
          <w:sz w:val="24"/>
          <w:szCs w:val="24"/>
        </w:rPr>
        <w:t>at this strategy could lead to worse</w:t>
      </w:r>
      <w:r w:rsidR="00545C32">
        <w:rPr>
          <w:rFonts w:ascii="Times New Roman" w:eastAsia="Times New Roman" w:hAnsi="Times New Roman" w:cs="Times New Roman"/>
          <w:color w:val="222222"/>
          <w:sz w:val="24"/>
          <w:szCs w:val="24"/>
        </w:rPr>
        <w:t xml:space="preserve"> outcomes </w:t>
      </w:r>
      <w:r w:rsidR="000B6B87">
        <w:rPr>
          <w:rFonts w:ascii="Times New Roman" w:eastAsia="Times New Roman" w:hAnsi="Times New Roman" w:cs="Times New Roman"/>
          <w:color w:val="222222"/>
          <w:sz w:val="24"/>
          <w:szCs w:val="24"/>
        </w:rPr>
        <w:t>post-transplant</w:t>
      </w:r>
      <w:r w:rsidR="003D40E1">
        <w:rPr>
          <w:rFonts w:ascii="Times New Roman" w:eastAsia="Times New Roman" w:hAnsi="Times New Roman" w:cs="Times New Roman"/>
          <w:color w:val="222222"/>
          <w:sz w:val="24"/>
          <w:szCs w:val="24"/>
        </w:rPr>
        <w:t xml:space="preserve">. </w:t>
      </w:r>
      <w:r w:rsidR="000B6B87">
        <w:rPr>
          <w:rFonts w:ascii="Times New Roman" w:eastAsia="Times New Roman" w:hAnsi="Times New Roman" w:cs="Times New Roman"/>
          <w:color w:val="222222"/>
          <w:sz w:val="24"/>
          <w:szCs w:val="24"/>
        </w:rPr>
        <w:t xml:space="preserve">For example,for </w:t>
      </w:r>
      <w:r w:rsidR="00545C32">
        <w:rPr>
          <w:rFonts w:ascii="Times New Roman" w:eastAsia="Times New Roman" w:hAnsi="Times New Roman" w:cs="Times New Roman"/>
          <w:color w:val="222222"/>
          <w:sz w:val="24"/>
          <w:szCs w:val="24"/>
        </w:rPr>
        <w:t xml:space="preserve">patients undergoing ECMO support, the 6-month mortality after </w:t>
      </w:r>
      <w:r w:rsidR="000B6B87">
        <w:rPr>
          <w:rFonts w:ascii="Times New Roman" w:eastAsia="Times New Roman" w:hAnsi="Times New Roman" w:cs="Times New Roman"/>
          <w:color w:val="222222"/>
          <w:sz w:val="24"/>
          <w:szCs w:val="24"/>
        </w:rPr>
        <w:t xml:space="preserve">heart </w:t>
      </w:r>
      <w:r w:rsidR="00545C32">
        <w:rPr>
          <w:rFonts w:ascii="Times New Roman" w:eastAsia="Times New Roman" w:hAnsi="Times New Roman" w:cs="Times New Roman"/>
          <w:color w:val="222222"/>
          <w:sz w:val="24"/>
          <w:szCs w:val="24"/>
        </w:rPr>
        <w:t>transplant is 24.0%</w:t>
      </w:r>
      <w:r w:rsidR="00505500">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{"citationID":"a2liu4qrdr8","properties":{"formattedCitation":"{\\rtf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505500">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505500">
        <w:rPr>
          <w:rFonts w:ascii="Times New Roman" w:eastAsia="Times New Roman" w:hAnsi="Times New Roman" w:cs="Times New Roman"/>
          <w:color w:val="222222"/>
          <w:sz w:val="24"/>
          <w:szCs w:val="24"/>
        </w:rPr>
        <w:fldChar w:fldCharType="end"/>
      </w:r>
      <w:r w:rsidR="00545C32">
        <w:rPr>
          <w:rFonts w:ascii="Times New Roman" w:eastAsia="Times New Roman" w:hAnsi="Times New Roman" w:cs="Times New Roman"/>
          <w:color w:val="222222"/>
          <w:sz w:val="24"/>
          <w:szCs w:val="24"/>
        </w:rPr>
        <w:t xml:space="preserve">. </w:t>
      </w:r>
    </w:p>
    <w:p w:rsidR="000D136B" w:rsidRDefault="0092639E" w:rsidP="000D136B">
      <w:pPr>
        <w:spacing w:line="360" w:lineRule="auto"/>
        <w:ind w:firstLine="360"/>
        <w:rPr>
          <w:rFonts w:ascii="Times New Roman" w:hAnsi="Times New Roman" w:cs="Times New Roman"/>
          <w:sz w:val="24"/>
          <w:szCs w:val="24"/>
        </w:rPr>
      </w:pPr>
      <w:r w:rsidRPr="00DD4C68">
        <w:rPr>
          <w:rFonts w:ascii="Times New Roman" w:hAnsi="Times New Roman" w:cs="Times New Roman"/>
          <w:sz w:val="24"/>
          <w:szCs w:val="24"/>
        </w:rPr>
        <w:t xml:space="preserve">The desire to balance the needs of critically ill patients with long term outcomes </w:t>
      </w:r>
      <w:r w:rsidR="000B6B87">
        <w:rPr>
          <w:rFonts w:ascii="Times New Roman" w:hAnsi="Times New Roman" w:cs="Times New Roman"/>
          <w:sz w:val="24"/>
          <w:szCs w:val="24"/>
        </w:rPr>
        <w:t xml:space="preserve">after the receipt </w:t>
      </w:r>
      <w:r w:rsidRPr="00DD4C68">
        <w:rPr>
          <w:rFonts w:ascii="Times New Roman" w:hAnsi="Times New Roman" w:cs="Times New Roman"/>
          <w:sz w:val="24"/>
          <w:szCs w:val="24"/>
        </w:rPr>
        <w:t xml:space="preserve">of a limited resource suggest </w:t>
      </w:r>
      <w:r w:rsidR="000B6B87">
        <w:rPr>
          <w:rFonts w:ascii="Times New Roman" w:hAnsi="Times New Roman" w:cs="Times New Roman"/>
          <w:sz w:val="24"/>
          <w:szCs w:val="24"/>
        </w:rPr>
        <w:t xml:space="preserve">the need for </w:t>
      </w:r>
      <w:r w:rsidRPr="00DD4C68">
        <w:rPr>
          <w:rFonts w:ascii="Times New Roman" w:hAnsi="Times New Roman" w:cs="Times New Roman"/>
          <w:sz w:val="24"/>
          <w:szCs w:val="24"/>
        </w:rPr>
        <w:t>further study of patients</w:t>
      </w:r>
      <w:r>
        <w:rPr>
          <w:rFonts w:ascii="Times New Roman" w:hAnsi="Times New Roman" w:cs="Times New Roman"/>
          <w:sz w:val="24"/>
          <w:szCs w:val="24"/>
        </w:rPr>
        <w:t xml:space="preserve"> who require acute circulatory support prior to transplantation</w:t>
      </w:r>
      <w:r w:rsidRPr="00DD4C68">
        <w:rPr>
          <w:rFonts w:ascii="Times New Roman" w:hAnsi="Times New Roman" w:cs="Times New Roman"/>
          <w:sz w:val="24"/>
          <w:szCs w:val="24"/>
        </w:rPr>
        <w:t xml:space="preserve">. </w:t>
      </w:r>
      <w:r w:rsidR="00871D6E" w:rsidRPr="00DD4C68">
        <w:rPr>
          <w:rFonts w:ascii="Times New Roman" w:hAnsi="Times New Roman" w:cs="Times New Roman"/>
          <w:sz w:val="24"/>
          <w:szCs w:val="24"/>
        </w:rPr>
        <w:t>There is</w:t>
      </w:r>
      <w:r w:rsidR="00D47351" w:rsidRPr="00DD4C68">
        <w:rPr>
          <w:rFonts w:ascii="Times New Roman" w:hAnsi="Times New Roman" w:cs="Times New Roman"/>
          <w:sz w:val="24"/>
          <w:szCs w:val="24"/>
        </w:rPr>
        <w:t xml:space="preserve"> significant interest in the outcomes of </w:t>
      </w:r>
      <w:r>
        <w:rPr>
          <w:rFonts w:ascii="Times New Roman" w:hAnsi="Times New Roman" w:cs="Times New Roman"/>
          <w:sz w:val="24"/>
          <w:szCs w:val="24"/>
        </w:rPr>
        <w:t>these patients</w:t>
      </w:r>
      <w:r w:rsidR="00D47351" w:rsidRPr="00DD4C68">
        <w:rPr>
          <w:rFonts w:ascii="Times New Roman" w:hAnsi="Times New Roman" w:cs="Times New Roman"/>
          <w:sz w:val="24"/>
          <w:szCs w:val="24"/>
        </w:rPr>
        <w:t>,</w:t>
      </w:r>
      <w:ins w:id="13" w:author="David Ouyang" w:date="2017-06-02T22:26:00Z">
        <w:r w:rsidR="00360978">
          <w:rPr>
            <w:rFonts w:ascii="Times New Roman" w:hAnsi="Times New Roman" w:cs="Times New Roman"/>
            <w:sz w:val="24"/>
            <w:szCs w:val="24"/>
          </w:rPr>
          <w:t xml:space="preserve"> </w:t>
        </w:r>
      </w:ins>
      <w:r w:rsidR="000B6B87">
        <w:rPr>
          <w:rFonts w:ascii="Times New Roman" w:hAnsi="Times New Roman" w:cs="Times New Roman"/>
          <w:sz w:val="24"/>
          <w:szCs w:val="24"/>
        </w:rPr>
        <w:t>but</w:t>
      </w:r>
      <w:ins w:id="14" w:author="David Ouyang" w:date="2017-06-02T22:26:00Z">
        <w:r w:rsidR="00360978">
          <w:rPr>
            <w:rFonts w:ascii="Times New Roman" w:hAnsi="Times New Roman" w:cs="Times New Roman"/>
            <w:sz w:val="24"/>
            <w:szCs w:val="24"/>
          </w:rPr>
          <w:t xml:space="preserve"> </w:t>
        </w:r>
      </w:ins>
      <w:r w:rsidR="00D47351" w:rsidRPr="00DD4C68">
        <w:rPr>
          <w:rFonts w:ascii="Times New Roman" w:hAnsi="Times New Roman" w:cs="Times New Roman"/>
          <w:sz w:val="24"/>
          <w:szCs w:val="24"/>
        </w:rPr>
        <w:t xml:space="preserve">there are </w:t>
      </w:r>
      <w:r w:rsidR="000B6B87">
        <w:rPr>
          <w:rFonts w:ascii="Times New Roman" w:hAnsi="Times New Roman" w:cs="Times New Roman"/>
          <w:sz w:val="24"/>
          <w:szCs w:val="24"/>
        </w:rPr>
        <w:t>few</w:t>
      </w:r>
      <w:r w:rsidR="00D47351" w:rsidRPr="00DD4C68">
        <w:rPr>
          <w:rFonts w:ascii="Times New Roman" w:hAnsi="Times New Roman" w:cs="Times New Roman"/>
          <w:sz w:val="24"/>
          <w:szCs w:val="24"/>
        </w:rPr>
        <w:t xml:space="preserve"> studies detailing </w:t>
      </w:r>
      <w:r>
        <w:rPr>
          <w:rFonts w:ascii="Times New Roman" w:hAnsi="Times New Roman" w:cs="Times New Roman"/>
          <w:sz w:val="24"/>
          <w:szCs w:val="24"/>
        </w:rPr>
        <w:t>either</w:t>
      </w:r>
      <w:r w:rsidR="000B6B87">
        <w:rPr>
          <w:rFonts w:ascii="Times New Roman" w:hAnsi="Times New Roman" w:cs="Times New Roman"/>
          <w:sz w:val="24"/>
          <w:szCs w:val="24"/>
        </w:rPr>
        <w:t xml:space="preserve"> their</w:t>
      </w:r>
      <w:ins w:id="15" w:author="David Ouyang" w:date="2017-06-02T22:26:00Z">
        <w:r w:rsidR="00360978">
          <w:rPr>
            <w:rFonts w:ascii="Times New Roman" w:hAnsi="Times New Roman" w:cs="Times New Roman"/>
            <w:sz w:val="24"/>
            <w:szCs w:val="24"/>
          </w:rPr>
          <w:t xml:space="preserve"> </w:t>
        </w:r>
      </w:ins>
      <w:r w:rsidR="00D47351" w:rsidRPr="00DD4C68">
        <w:rPr>
          <w:rFonts w:ascii="Times New Roman" w:hAnsi="Times New Roman" w:cs="Times New Roman"/>
          <w:sz w:val="24"/>
          <w:szCs w:val="24"/>
        </w:rPr>
        <w:t xml:space="preserve">short or long-term outcomes. </w:t>
      </w:r>
      <w:r w:rsidR="00E40B76" w:rsidRPr="00DD4C68">
        <w:rPr>
          <w:rFonts w:ascii="Times New Roman" w:hAnsi="Times New Roman" w:cs="Times New Roman"/>
          <w:sz w:val="24"/>
          <w:szCs w:val="24"/>
        </w:rPr>
        <w:t>In this study, we use the largest national database of hospitalizations in the United States to assess the outcomes of patients who underwent acute circulatory support prior to heart transplantation</w:t>
      </w:r>
      <w:r w:rsidR="000B6B87">
        <w:rPr>
          <w:rFonts w:ascii="Times New Roman" w:hAnsi="Times New Roman" w:cs="Times New Roman"/>
          <w:sz w:val="24"/>
          <w:szCs w:val="24"/>
        </w:rPr>
        <w:t xml:space="preserve">, </w:t>
      </w:r>
      <w:r w:rsidR="002B5305">
        <w:rPr>
          <w:rFonts w:ascii="Times New Roman" w:hAnsi="Times New Roman" w:cs="Times New Roman"/>
          <w:sz w:val="24"/>
          <w:szCs w:val="24"/>
        </w:rPr>
        <w:t>and compare their</w:t>
      </w:r>
      <w:r w:rsidR="00E40B76" w:rsidRPr="00DD4C68">
        <w:rPr>
          <w:rFonts w:ascii="Times New Roman" w:hAnsi="Times New Roman" w:cs="Times New Roman"/>
          <w:sz w:val="24"/>
          <w:szCs w:val="24"/>
        </w:rPr>
        <w:t xml:space="preserve"> outcomes to </w:t>
      </w:r>
      <w:r>
        <w:rPr>
          <w:rFonts w:ascii="Times New Roman" w:hAnsi="Times New Roman" w:cs="Times New Roman"/>
          <w:sz w:val="24"/>
          <w:szCs w:val="24"/>
        </w:rPr>
        <w:t>patients who did not require acute circulatory support</w:t>
      </w:r>
      <w:r w:rsidR="00AD05F5">
        <w:rPr>
          <w:rFonts w:ascii="Times New Roman" w:hAnsi="Times New Roman" w:cs="Times New Roman"/>
          <w:sz w:val="24"/>
          <w:szCs w:val="24"/>
        </w:rPr>
        <w:t>.</w:t>
      </w:r>
    </w:p>
    <w:p w:rsidR="00D47351" w:rsidRPr="000D136B" w:rsidRDefault="000D136B" w:rsidP="000D136B">
      <w:pPr>
        <w:spacing w:line="360" w:lineRule="auto"/>
        <w:ind w:firstLine="720"/>
        <w:rPr>
          <w:rFonts w:ascii="Times New Roman" w:hAnsi="Times New Roman" w:cs="Times New Roman"/>
          <w:sz w:val="24"/>
          <w:szCs w:val="24"/>
        </w:rPr>
      </w:pPr>
      <w:r w:rsidRPr="000D136B">
        <w:rPr>
          <w:rFonts w:ascii="Times New Roman" w:hAnsi="Times New Roman" w:cs="Times New Roman"/>
          <w:sz w:val="24"/>
          <w:szCs w:val="24"/>
        </w:rPr>
        <w:t>We hypothesized that patients who underwent</w:t>
      </w:r>
      <w:r w:rsidR="00EE4228" w:rsidRPr="000D136B">
        <w:rPr>
          <w:rFonts w:ascii="Times New Roman" w:hAnsi="Times New Roman" w:cs="Times New Roman"/>
          <w:sz w:val="24"/>
          <w:szCs w:val="24"/>
        </w:rPr>
        <w:t xml:space="preserve"> acute circulatory support pri</w:t>
      </w:r>
      <w:r w:rsidRPr="000D136B">
        <w:rPr>
          <w:rFonts w:ascii="Times New Roman" w:hAnsi="Times New Roman" w:cs="Times New Roman"/>
          <w:sz w:val="24"/>
          <w:szCs w:val="24"/>
        </w:rPr>
        <w:t>or to heart transplantation would</w:t>
      </w:r>
      <w:r w:rsidR="00EE4228" w:rsidRPr="000D136B">
        <w:rPr>
          <w:rFonts w:ascii="Times New Roman" w:hAnsi="Times New Roman" w:cs="Times New Roman"/>
          <w:sz w:val="24"/>
          <w:szCs w:val="24"/>
        </w:rPr>
        <w:t xml:space="preserve"> exhibit significantly higher morbidity and mortality after cardiac transplantati</w:t>
      </w:r>
      <w:r w:rsidRPr="000D136B">
        <w:rPr>
          <w:rFonts w:ascii="Times New Roman" w:hAnsi="Times New Roman" w:cs="Times New Roman"/>
          <w:sz w:val="24"/>
          <w:szCs w:val="24"/>
        </w:rPr>
        <w:t>on than those patients who did</w:t>
      </w:r>
      <w:r w:rsidR="00EE4228" w:rsidRPr="000D136B">
        <w:rPr>
          <w:rFonts w:ascii="Times New Roman" w:hAnsi="Times New Roman" w:cs="Times New Roman"/>
          <w:sz w:val="24"/>
          <w:szCs w:val="24"/>
        </w:rPr>
        <w:t xml:space="preserve"> not require acute circulatory support, and </w:t>
      </w:r>
      <w:r w:rsidRPr="000D136B">
        <w:rPr>
          <w:rFonts w:ascii="Times New Roman" w:hAnsi="Times New Roman" w:cs="Times New Roman"/>
          <w:sz w:val="24"/>
          <w:szCs w:val="24"/>
        </w:rPr>
        <w:t>that tho</w:t>
      </w:r>
      <w:r w:rsidR="00EE4228" w:rsidRPr="000D136B">
        <w:rPr>
          <w:rFonts w:ascii="Times New Roman" w:hAnsi="Times New Roman" w:cs="Times New Roman"/>
          <w:sz w:val="24"/>
          <w:szCs w:val="24"/>
        </w:rPr>
        <w:t>se outcomes will vary by type of support (ECMO vs PVAD vs IABP)</w:t>
      </w:r>
      <w:r w:rsidRPr="000D136B">
        <w:rPr>
          <w:rFonts w:ascii="Times New Roman" w:hAnsi="Times New Roman" w:cs="Times New Roman"/>
          <w:sz w:val="24"/>
          <w:szCs w:val="24"/>
        </w:rPr>
        <w:t>. We also sought to d</w:t>
      </w:r>
      <w:r w:rsidR="00EE4228" w:rsidRPr="000D136B">
        <w:rPr>
          <w:rFonts w:ascii="Times New Roman" w:hAnsi="Times New Roman" w:cs="Times New Roman"/>
          <w:sz w:val="24"/>
          <w:szCs w:val="24"/>
        </w:rPr>
        <w:t>escribe trends in the prevalence of acute mechanical circulatory support prior to cardiac transplantation over time</w:t>
      </w:r>
      <w:r w:rsidRPr="000D136B">
        <w:rPr>
          <w:rFonts w:ascii="Times New Roman" w:hAnsi="Times New Roman" w:cs="Times New Roman"/>
          <w:sz w:val="24"/>
          <w:szCs w:val="24"/>
        </w:rPr>
        <w:t>, as well as changes in outcomes after time.</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Methods</w:t>
      </w:r>
    </w:p>
    <w:p w:rsidR="00692EB2"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Data Source</w:t>
      </w:r>
      <w:r w:rsidR="00460085" w:rsidRPr="00DD4C68">
        <w:rPr>
          <w:rFonts w:ascii="Times New Roman" w:hAnsi="Times New Roman" w:cs="Times New Roman"/>
          <w:b/>
          <w:sz w:val="24"/>
          <w:szCs w:val="24"/>
        </w:rPr>
        <w:t xml:space="preserve"> and Study Design</w:t>
      </w:r>
    </w:p>
    <w:p w:rsidR="00692EB2" w:rsidRPr="00DD4C68" w:rsidRDefault="0092639E" w:rsidP="00DD4C68">
      <w:pPr>
        <w:spacing w:line="360" w:lineRule="auto"/>
        <w:rPr>
          <w:rFonts w:ascii="Times New Roman" w:hAnsi="Times New Roman" w:cs="Times New Roman"/>
          <w:b/>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 xml:space="preserve">The Nationwide Inpatient Sample (NIS), from the Healthcare Cost and Utilization Project, Agency for Healthcare Research and Quality, is the largest database of all-payer inpatient </w:t>
      </w:r>
      <w:r w:rsidR="00C41623" w:rsidRPr="00DD4C68">
        <w:rPr>
          <w:rFonts w:ascii="Times New Roman" w:hAnsi="Times New Roman" w:cs="Times New Roman"/>
          <w:sz w:val="24"/>
          <w:szCs w:val="24"/>
        </w:rPr>
        <w:lastRenderedPageBreak/>
        <w:t>discharge information, sampling approximately 20% of all non-federal US hospitals and including approximately 9 million hospital admissions each year. It contains discharge data from over 5000 hospitals located across 45 states, of which approximately 1,200 hospitals are sampled each year to create a stratified sample of United States hospitals. Each NIS entry includes all diagnosis and procedure codes of activity during the patient’s hospitalization at the time of</w:t>
      </w:r>
      <w:ins w:id="16" w:author="David Ouyang" w:date="2017-06-02T22:26:00Z">
        <w:r w:rsidR="00360978">
          <w:rPr>
            <w:rFonts w:ascii="Times New Roman" w:hAnsi="Times New Roman" w:cs="Times New Roman"/>
            <w:sz w:val="24"/>
            <w:szCs w:val="24"/>
          </w:rPr>
          <w:t xml:space="preserve"> </w:t>
        </w:r>
      </w:ins>
      <w:r w:rsidR="00C41623" w:rsidRPr="00DD4C68">
        <w:rPr>
          <w:rFonts w:ascii="Times New Roman" w:hAnsi="Times New Roman" w:cs="Times New Roman"/>
          <w:sz w:val="24"/>
          <w:szCs w:val="24"/>
        </w:rPr>
        <w:t xml:space="preserve">discharge, as well as patient demographics, hospital characteristics, and short-term complications of the hospitalization. </w:t>
      </w:r>
    </w:p>
    <w:p w:rsidR="00460085" w:rsidRPr="00F24E5D"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 xml:space="preserve">We identified all </w:t>
      </w:r>
      <w:r w:rsidR="00460085" w:rsidRPr="00DD4C68">
        <w:rPr>
          <w:rFonts w:ascii="Times New Roman" w:hAnsi="Times New Roman" w:cs="Times New Roman"/>
          <w:sz w:val="24"/>
          <w:szCs w:val="24"/>
        </w:rPr>
        <w:t>patients who underwent heart transplantation in the NIS</w:t>
      </w:r>
      <w:r w:rsidR="002B5305">
        <w:rPr>
          <w:rFonts w:ascii="Times New Roman" w:hAnsi="Times New Roman" w:cs="Times New Roman"/>
          <w:sz w:val="24"/>
          <w:szCs w:val="24"/>
        </w:rPr>
        <w:t xml:space="preserve"> from 1988 to 2014</w:t>
      </w:r>
      <w:r w:rsidR="00460085" w:rsidRPr="00DD4C68">
        <w:rPr>
          <w:rFonts w:ascii="Times New Roman" w:hAnsi="Times New Roman" w:cs="Times New Roman"/>
          <w:sz w:val="24"/>
          <w:szCs w:val="24"/>
        </w:rPr>
        <w:t>. This popu</w:t>
      </w:r>
      <w:r>
        <w:rPr>
          <w:rFonts w:ascii="Times New Roman" w:hAnsi="Times New Roman" w:cs="Times New Roman"/>
          <w:sz w:val="24"/>
          <w:szCs w:val="24"/>
        </w:rPr>
        <w:t xml:space="preserve">lation was further divided </w:t>
      </w:r>
      <w:r w:rsidR="00460085" w:rsidRPr="00DD4C68">
        <w:rPr>
          <w:rFonts w:ascii="Times New Roman" w:hAnsi="Times New Roman" w:cs="Times New Roman"/>
          <w:sz w:val="24"/>
          <w:szCs w:val="24"/>
        </w:rPr>
        <w:t xml:space="preserve">by whether each patient underwent pre-transplant ECMO, PVAD, </w:t>
      </w:r>
      <w:r>
        <w:rPr>
          <w:rFonts w:ascii="Times New Roman" w:hAnsi="Times New Roman" w:cs="Times New Roman"/>
          <w:sz w:val="24"/>
          <w:szCs w:val="24"/>
        </w:rPr>
        <w:t>or IABP</w:t>
      </w:r>
      <w:r w:rsidR="00460085" w:rsidRPr="00DD4C68">
        <w:rPr>
          <w:rFonts w:ascii="Times New Roman" w:hAnsi="Times New Roman" w:cs="Times New Roman"/>
          <w:sz w:val="24"/>
          <w:szCs w:val="24"/>
        </w:rPr>
        <w:t xml:space="preserve">. </w:t>
      </w:r>
      <w:r>
        <w:rPr>
          <w:rFonts w:ascii="Times New Roman" w:hAnsi="Times New Roman" w:cs="Times New Roman"/>
          <w:sz w:val="24"/>
          <w:szCs w:val="24"/>
        </w:rPr>
        <w:t xml:space="preserve">Comorbidities including diabetes, ischemic heart disease, hypertension, renal dysfunction, obesity, peripheral vascular disease, and history of smoking were identified by </w:t>
      </w:r>
      <w:r w:rsidRPr="00DD4C68">
        <w:rPr>
          <w:rFonts w:ascii="Times New Roman" w:hAnsi="Times New Roman" w:cs="Times New Roman"/>
          <w:sz w:val="24"/>
          <w:szCs w:val="24"/>
        </w:rPr>
        <w:t>International Classification of Di</w:t>
      </w:r>
      <w:r>
        <w:rPr>
          <w:rFonts w:ascii="Times New Roman" w:hAnsi="Times New Roman" w:cs="Times New Roman"/>
          <w:sz w:val="24"/>
          <w:szCs w:val="24"/>
        </w:rPr>
        <w:t xml:space="preserve">seases 9th edition (ICD-9) code (Supplementary Table A). </w:t>
      </w:r>
      <w:r w:rsidR="00460085" w:rsidRPr="00DD4C68">
        <w:rPr>
          <w:rFonts w:ascii="Times New Roman" w:hAnsi="Times New Roman" w:cs="Times New Roman"/>
          <w:sz w:val="24"/>
          <w:szCs w:val="24"/>
        </w:rPr>
        <w:t xml:space="preserve">In-hospital complications including acute renal failure, acute respiratory failure, redo sternotomy or reoperation, sepsis, bleeding complications, stroke, liver failure, and device failure were </w:t>
      </w:r>
      <w:r>
        <w:rPr>
          <w:rFonts w:ascii="Times New Roman" w:hAnsi="Times New Roman" w:cs="Times New Roman"/>
          <w:sz w:val="24"/>
          <w:szCs w:val="24"/>
        </w:rPr>
        <w:t>also</w:t>
      </w:r>
      <w:r w:rsidR="00460085" w:rsidRPr="00DD4C68">
        <w:rPr>
          <w:rFonts w:ascii="Times New Roman" w:hAnsi="Times New Roman" w:cs="Times New Roman"/>
          <w:sz w:val="24"/>
          <w:szCs w:val="24"/>
        </w:rPr>
        <w:t xml:space="preserve"> identified by </w:t>
      </w:r>
      <w:r>
        <w:rPr>
          <w:rFonts w:ascii="Times New Roman" w:hAnsi="Times New Roman" w:cs="Times New Roman"/>
          <w:sz w:val="24"/>
          <w:szCs w:val="24"/>
        </w:rPr>
        <w:t xml:space="preserve">ICD-9 code (Supplementary Table B). </w:t>
      </w: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Statistical Analysis</w:t>
      </w:r>
    </w:p>
    <w:p w:rsidR="00AA6822" w:rsidRPr="000D136B" w:rsidRDefault="002F7417" w:rsidP="000D136B">
      <w:pPr>
        <w:spacing w:line="360" w:lineRule="auto"/>
      </w:pPr>
      <w:ins w:id="17" w:author="David Ouyang" w:date="2017-06-02T22:32:00Z">
        <w:r>
          <w:rPr>
            <w:rFonts w:ascii="Times New Roman" w:hAnsi="Times New Roman" w:cs="Times New Roman"/>
            <w:sz w:val="24"/>
            <w:szCs w:val="24"/>
          </w:rPr>
          <w:tab/>
        </w:r>
      </w:ins>
      <w:r w:rsidR="00C41623" w:rsidRPr="00DD4C68">
        <w:rPr>
          <w:rFonts w:ascii="Times New Roman" w:hAnsi="Times New Roman" w:cs="Times New Roman"/>
          <w:sz w:val="24"/>
          <w:szCs w:val="24"/>
        </w:rPr>
        <w:t>Python 2.7 (Python Software Foundation, www.python.org) and R 2.13 (R Foundation, www.r-project.org) were used for statistical analysis. P-values w</w:t>
      </w:r>
      <w:r w:rsidR="00460085" w:rsidRPr="00DD4C68">
        <w:rPr>
          <w:rFonts w:ascii="Times New Roman" w:hAnsi="Times New Roman" w:cs="Times New Roman"/>
          <w:sz w:val="24"/>
          <w:szCs w:val="24"/>
        </w:rPr>
        <w:t>ere</w:t>
      </w:r>
      <w:r w:rsidR="00C41623" w:rsidRPr="00DD4C68">
        <w:rPr>
          <w:rFonts w:ascii="Times New Roman" w:hAnsi="Times New Roman" w:cs="Times New Roman"/>
          <w:sz w:val="24"/>
          <w:szCs w:val="24"/>
        </w:rPr>
        <w:t xml:space="preserve"> calculated by two-sided t-tests and Chi-squared tests, respectively, with significance th</w:t>
      </w:r>
      <w:r w:rsidR="00C41623" w:rsidRPr="000D136B">
        <w:rPr>
          <w:rFonts w:ascii="Times New Roman" w:hAnsi="Times New Roman" w:cs="Times New Roman"/>
          <w:sz w:val="24"/>
          <w:szCs w:val="24"/>
        </w:rPr>
        <w:t xml:space="preserve">resholds of 0.05. </w:t>
      </w:r>
      <w:r w:rsidR="00EE4228" w:rsidRPr="000D136B">
        <w:rPr>
          <w:rFonts w:ascii="Times New Roman" w:hAnsi="Times New Roman" w:cs="Times New Roman"/>
          <w:sz w:val="24"/>
          <w:szCs w:val="24"/>
        </w:rPr>
        <w:t>Logistic regression was performed for the multivariate analysis.</w:t>
      </w:r>
    </w:p>
    <w:p w:rsidR="00C41623" w:rsidRPr="00DD4C68" w:rsidRDefault="00C41623" w:rsidP="00DD4C68">
      <w:pPr>
        <w:spacing w:line="360" w:lineRule="auto"/>
        <w:rPr>
          <w:rFonts w:ascii="Times New Roman" w:hAnsi="Times New Roman" w:cs="Times New Roman"/>
          <w:sz w:val="24"/>
          <w:szCs w:val="24"/>
        </w:rPr>
      </w:pPr>
    </w:p>
    <w:p w:rsidR="00460085" w:rsidRPr="00DD4C68" w:rsidRDefault="00460085" w:rsidP="00DD4C68">
      <w:pPr>
        <w:spacing w:line="360" w:lineRule="auto"/>
        <w:rPr>
          <w:rFonts w:ascii="Times New Roman" w:hAnsi="Times New Roman" w:cs="Times New Roman"/>
          <w:b/>
          <w:sz w:val="24"/>
          <w:szCs w:val="24"/>
        </w:rPr>
      </w:pPr>
    </w:p>
    <w:p w:rsidR="00C41623"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Results</w:t>
      </w:r>
    </w:p>
    <w:p w:rsidR="00F24E5D" w:rsidRPr="00DD4C68" w:rsidRDefault="00F24E5D" w:rsidP="00DD4C68">
      <w:pPr>
        <w:pStyle w:val="NoSpacing"/>
        <w:tabs>
          <w:tab w:val="left" w:pos="1470"/>
        </w:tabs>
        <w:spacing w:line="360" w:lineRule="auto"/>
        <w:rPr>
          <w:rFonts w:ascii="Times New Roman" w:hAnsi="Times New Roman" w:cs="Times New Roman"/>
          <w:b/>
          <w:sz w:val="24"/>
          <w:szCs w:val="24"/>
        </w:rPr>
      </w:pPr>
    </w:p>
    <w:p w:rsidR="00871D6E"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Baseline Patient Characteristics</w:t>
      </w:r>
    </w:p>
    <w:p w:rsidR="00F24E5D" w:rsidRDefault="00F24E5D" w:rsidP="00DD4C68">
      <w:pPr>
        <w:pStyle w:val="NoSpacing"/>
        <w:tabs>
          <w:tab w:val="left" w:pos="1470"/>
        </w:tabs>
        <w:spacing w:line="360" w:lineRule="auto"/>
        <w:rPr>
          <w:rFonts w:ascii="Times New Roman" w:hAnsi="Times New Roman" w:cs="Times New Roman"/>
          <w:sz w:val="24"/>
          <w:szCs w:val="24"/>
        </w:rPr>
      </w:pPr>
    </w:p>
    <w:p w:rsidR="009D2E6B" w:rsidRPr="00DD4C68" w:rsidRDefault="002F7417" w:rsidP="00F24E5D">
      <w:pPr>
        <w:pStyle w:val="NoSpacing"/>
        <w:tabs>
          <w:tab w:val="left" w:pos="1470"/>
        </w:tabs>
        <w:spacing w:line="360" w:lineRule="auto"/>
        <w:rPr>
          <w:rFonts w:ascii="Times New Roman" w:hAnsi="Times New Roman" w:cs="Times New Roman"/>
          <w:sz w:val="24"/>
          <w:szCs w:val="24"/>
        </w:rPr>
      </w:pPr>
      <w:ins w:id="18" w:author="David Ouyang" w:date="2017-06-02T22:32:00Z">
        <w:r>
          <w:rPr>
            <w:rFonts w:ascii="Times New Roman" w:hAnsi="Times New Roman" w:cs="Times New Roman"/>
            <w:sz w:val="24"/>
            <w:szCs w:val="24"/>
          </w:rPr>
          <w:t xml:space="preserve">            </w:t>
        </w:r>
      </w:ins>
      <w:ins w:id="19" w:author="David Ouyang" w:date="2017-06-02T22:33:00Z">
        <w:r>
          <w:rPr>
            <w:rFonts w:ascii="Times New Roman" w:hAnsi="Times New Roman" w:cs="Times New Roman"/>
            <w:sz w:val="24"/>
            <w:szCs w:val="24"/>
          </w:rPr>
          <w:t xml:space="preserve"> </w:t>
        </w:r>
      </w:ins>
      <w:r w:rsidR="002B5305">
        <w:rPr>
          <w:rFonts w:ascii="Times New Roman" w:hAnsi="Times New Roman" w:cs="Times New Roman"/>
          <w:sz w:val="24"/>
          <w:szCs w:val="24"/>
        </w:rPr>
        <w:t>Between 1998 and 2014</w:t>
      </w:r>
      <w:r w:rsidR="00871D6E" w:rsidRPr="00DD4C68">
        <w:rPr>
          <w:rFonts w:ascii="Times New Roman" w:hAnsi="Times New Roman" w:cs="Times New Roman"/>
          <w:sz w:val="24"/>
          <w:szCs w:val="24"/>
        </w:rPr>
        <w:t xml:space="preserve">, there were </w:t>
      </w:r>
      <w:r w:rsidR="00312EE5">
        <w:rPr>
          <w:rFonts w:ascii="Times New Roman" w:hAnsi="Times New Roman" w:cs="Times New Roman"/>
          <w:sz w:val="24"/>
          <w:szCs w:val="24"/>
        </w:rPr>
        <w:t>6,892</w:t>
      </w:r>
      <w:r w:rsidR="00871D6E" w:rsidRPr="00DD4C68">
        <w:rPr>
          <w:rFonts w:ascii="Times New Roman" w:hAnsi="Times New Roman" w:cs="Times New Roman"/>
          <w:sz w:val="24"/>
          <w:szCs w:val="24"/>
        </w:rPr>
        <w:t xml:space="preserve"> patients who underwent cardiac transplantationin the NIS</w:t>
      </w:r>
      <w:r w:rsidR="00A85CAB" w:rsidRPr="00DD4C68">
        <w:rPr>
          <w:rFonts w:ascii="Times New Roman" w:hAnsi="Times New Roman" w:cs="Times New Roman"/>
          <w:sz w:val="24"/>
          <w:szCs w:val="24"/>
        </w:rPr>
        <w:t xml:space="preserve"> (Table 1)</w:t>
      </w:r>
      <w:r w:rsidR="00871D6E" w:rsidRPr="00DD4C68">
        <w:rPr>
          <w:rFonts w:ascii="Times New Roman" w:hAnsi="Times New Roman" w:cs="Times New Roman"/>
          <w:sz w:val="24"/>
          <w:szCs w:val="24"/>
        </w:rPr>
        <w:t xml:space="preserve">. </w:t>
      </w:r>
      <w:r w:rsidR="00A85CAB" w:rsidRPr="00DD4C68">
        <w:rPr>
          <w:rFonts w:ascii="Times New Roman" w:hAnsi="Times New Roman" w:cs="Times New Roman"/>
          <w:sz w:val="24"/>
          <w:szCs w:val="24"/>
        </w:rPr>
        <w:t>The patients were predominantly male (72.</w:t>
      </w:r>
      <w:r w:rsidR="00312EE5">
        <w:rPr>
          <w:rFonts w:ascii="Times New Roman" w:hAnsi="Times New Roman" w:cs="Times New Roman"/>
          <w:sz w:val="24"/>
          <w:szCs w:val="24"/>
        </w:rPr>
        <w:t>0</w:t>
      </w:r>
      <w:r w:rsidR="00A85CAB" w:rsidRPr="00DD4C68">
        <w:rPr>
          <w:rFonts w:ascii="Times New Roman" w:hAnsi="Times New Roman" w:cs="Times New Roman"/>
          <w:sz w:val="24"/>
          <w:szCs w:val="24"/>
        </w:rPr>
        <w:t>%) and white (</w:t>
      </w:r>
      <w:r w:rsidR="00312EE5">
        <w:rPr>
          <w:rFonts w:ascii="Times New Roman" w:hAnsi="Times New Roman" w:cs="Times New Roman"/>
          <w:sz w:val="24"/>
          <w:szCs w:val="24"/>
        </w:rPr>
        <w:t>57.0</w:t>
      </w:r>
      <w:r w:rsidR="00A85CAB" w:rsidRPr="00DD4C68">
        <w:rPr>
          <w:rFonts w:ascii="Times New Roman" w:hAnsi="Times New Roman" w:cs="Times New Roman"/>
          <w:sz w:val="24"/>
          <w:szCs w:val="24"/>
        </w:rPr>
        <w:t xml:space="preserve">%) and had a mean age of </w:t>
      </w:r>
      <w:r w:rsidR="00312EE5">
        <w:rPr>
          <w:rFonts w:ascii="Times New Roman" w:hAnsi="Times New Roman" w:cs="Times New Roman"/>
          <w:sz w:val="24"/>
          <w:szCs w:val="24"/>
        </w:rPr>
        <w:t>46.5</w:t>
      </w:r>
      <w:r w:rsidR="00360978">
        <w:rPr>
          <w:rFonts w:ascii="Times New Roman" w:hAnsi="Times New Roman" w:cs="Times New Roman"/>
          <w:sz w:val="24"/>
          <w:szCs w:val="24"/>
        </w:rPr>
        <w:t xml:space="preserve"> </w:t>
      </w:r>
      <w:r w:rsidR="000D474B">
        <w:rPr>
          <w:rFonts w:ascii="Times New Roman" w:hAnsi="Times New Roman" w:cs="Times New Roman"/>
          <w:sz w:val="24"/>
          <w:szCs w:val="24"/>
        </w:rPr>
        <w:t xml:space="preserve">years </w:t>
      </w:r>
      <w:r w:rsidR="00A85CAB" w:rsidRPr="00DD4C68">
        <w:rPr>
          <w:rFonts w:ascii="Times New Roman" w:hAnsi="Times New Roman" w:cs="Times New Roman"/>
          <w:sz w:val="24"/>
          <w:szCs w:val="24"/>
        </w:rPr>
        <w:t xml:space="preserve">(SD </w:t>
      </w:r>
      <w:r w:rsidR="00312EE5">
        <w:rPr>
          <w:rFonts w:ascii="Times New Roman" w:hAnsi="Times New Roman" w:cs="Times New Roman"/>
          <w:sz w:val="24"/>
          <w:szCs w:val="24"/>
        </w:rPr>
        <w:t>19.0</w:t>
      </w:r>
      <w:r w:rsidR="00A85CAB" w:rsidRPr="00DD4C68">
        <w:rPr>
          <w:rFonts w:ascii="Times New Roman" w:hAnsi="Times New Roman" w:cs="Times New Roman"/>
          <w:sz w:val="24"/>
          <w:szCs w:val="24"/>
        </w:rPr>
        <w:t>). Most patients were hospitalized at large</w:t>
      </w:r>
      <w:r w:rsidR="00312EE5">
        <w:rPr>
          <w:rFonts w:ascii="Times New Roman" w:hAnsi="Times New Roman" w:cs="Times New Roman"/>
          <w:sz w:val="24"/>
          <w:szCs w:val="24"/>
        </w:rPr>
        <w:t xml:space="preserve">, </w:t>
      </w:r>
      <w:r w:rsidR="00312EE5" w:rsidRPr="00DD4C68">
        <w:rPr>
          <w:rFonts w:ascii="Times New Roman" w:hAnsi="Times New Roman" w:cs="Times New Roman"/>
          <w:sz w:val="24"/>
          <w:szCs w:val="24"/>
        </w:rPr>
        <w:lastRenderedPageBreak/>
        <w:t>urban</w:t>
      </w:r>
      <w:r w:rsidR="00312EE5">
        <w:rPr>
          <w:rFonts w:ascii="Times New Roman" w:hAnsi="Times New Roman" w:cs="Times New Roman"/>
          <w:sz w:val="24"/>
          <w:szCs w:val="24"/>
        </w:rPr>
        <w:t>,</w:t>
      </w:r>
      <w:ins w:id="20" w:author="David Ouyang" w:date="2017-06-02T22:27:00Z">
        <w:r w:rsidR="00360978">
          <w:rPr>
            <w:rFonts w:ascii="Times New Roman" w:hAnsi="Times New Roman" w:cs="Times New Roman"/>
            <w:sz w:val="24"/>
            <w:szCs w:val="24"/>
          </w:rPr>
          <w:t xml:space="preserve"> </w:t>
        </w:r>
      </w:ins>
      <w:r w:rsidR="00A85CAB" w:rsidRPr="00DD4C68">
        <w:rPr>
          <w:rFonts w:ascii="Times New Roman" w:hAnsi="Times New Roman" w:cs="Times New Roman"/>
          <w:sz w:val="24"/>
          <w:szCs w:val="24"/>
        </w:rPr>
        <w:t>academic hospitals</w:t>
      </w:r>
      <w:r w:rsidR="00692EB2" w:rsidRPr="00DD4C68">
        <w:rPr>
          <w:rFonts w:ascii="Times New Roman" w:hAnsi="Times New Roman" w:cs="Times New Roman"/>
          <w:sz w:val="24"/>
          <w:szCs w:val="24"/>
        </w:rPr>
        <w:t xml:space="preserve"> and the median day of heart transplant was hospital day 17 (interquartile range from day 2 to day 36). </w:t>
      </w:r>
      <w:r w:rsidR="00725B9C">
        <w:rPr>
          <w:rFonts w:ascii="Times New Roman" w:hAnsi="Times New Roman" w:cs="Times New Roman"/>
          <w:sz w:val="24"/>
          <w:szCs w:val="24"/>
        </w:rPr>
        <w:t>Consistent with the demographics of congestive heart failure overall, patients had a high proportion of ischemic heart disease (</w:t>
      </w:r>
      <w:r w:rsidR="00312EE5">
        <w:rPr>
          <w:rFonts w:ascii="Times New Roman" w:hAnsi="Times New Roman" w:cs="Times New Roman"/>
          <w:sz w:val="24"/>
          <w:szCs w:val="24"/>
        </w:rPr>
        <w:t>42.9</w:t>
      </w:r>
      <w:r w:rsidR="00725B9C">
        <w:rPr>
          <w:rFonts w:ascii="Times New Roman" w:hAnsi="Times New Roman" w:cs="Times New Roman"/>
          <w:sz w:val="24"/>
          <w:szCs w:val="24"/>
        </w:rPr>
        <w:t>%), hypertension (</w:t>
      </w:r>
      <w:r w:rsidR="00312EE5">
        <w:rPr>
          <w:rFonts w:ascii="Times New Roman" w:hAnsi="Times New Roman" w:cs="Times New Roman"/>
          <w:sz w:val="24"/>
          <w:szCs w:val="24"/>
        </w:rPr>
        <w:t>29.7</w:t>
      </w:r>
      <w:r w:rsidR="00725B9C">
        <w:rPr>
          <w:rFonts w:ascii="Times New Roman" w:hAnsi="Times New Roman" w:cs="Times New Roman"/>
          <w:sz w:val="24"/>
          <w:szCs w:val="24"/>
        </w:rPr>
        <w:t>%), diabetes (19.5%), and pre-existing renal dysfunction (</w:t>
      </w:r>
      <w:r w:rsidR="00312EE5">
        <w:rPr>
          <w:rFonts w:ascii="Times New Roman" w:hAnsi="Times New Roman" w:cs="Times New Roman"/>
          <w:sz w:val="24"/>
          <w:szCs w:val="24"/>
        </w:rPr>
        <w:t>33.2</w:t>
      </w:r>
      <w:r w:rsidR="00725B9C">
        <w:rPr>
          <w:rFonts w:ascii="Times New Roman" w:hAnsi="Times New Roman" w:cs="Times New Roman"/>
          <w:sz w:val="24"/>
          <w:szCs w:val="24"/>
        </w:rPr>
        <w:t xml:space="preserve">%).  </w:t>
      </w:r>
    </w:p>
    <w:p w:rsidR="00725B9C" w:rsidRDefault="00725B9C" w:rsidP="00DD4C68">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 xml:space="preserve">In this cohort, </w:t>
      </w:r>
      <w:r w:rsidR="00312EE5">
        <w:rPr>
          <w:rFonts w:ascii="Times New Roman" w:hAnsi="Times New Roman" w:cs="Times New Roman"/>
          <w:sz w:val="24"/>
          <w:szCs w:val="24"/>
        </w:rPr>
        <w:t xml:space="preserve">456 </w:t>
      </w:r>
      <w:r w:rsidR="001A63D2" w:rsidRPr="00DD4C68">
        <w:rPr>
          <w:rFonts w:ascii="Times New Roman" w:hAnsi="Times New Roman" w:cs="Times New Roman"/>
          <w:sz w:val="24"/>
          <w:szCs w:val="24"/>
        </w:rPr>
        <w:t xml:space="preserve">transplant recipients </w:t>
      </w:r>
      <w:r w:rsidR="00692EB2" w:rsidRPr="00DD4C68">
        <w:rPr>
          <w:rFonts w:ascii="Times New Roman" w:hAnsi="Times New Roman" w:cs="Times New Roman"/>
          <w:sz w:val="24"/>
          <w:szCs w:val="24"/>
        </w:rPr>
        <w:t>required acute circulatory support prior to heart transplantation</w:t>
      </w:r>
      <w:r w:rsidR="001A63D2" w:rsidRPr="00DD4C68">
        <w:rPr>
          <w:rFonts w:ascii="Times New Roman" w:hAnsi="Times New Roman" w:cs="Times New Roman"/>
          <w:sz w:val="24"/>
          <w:szCs w:val="24"/>
        </w:rPr>
        <w:t xml:space="preserve">, of which </w:t>
      </w:r>
      <w:r w:rsidR="00312EE5">
        <w:rPr>
          <w:rFonts w:ascii="Times New Roman" w:hAnsi="Times New Roman" w:cs="Times New Roman"/>
          <w:sz w:val="24"/>
          <w:szCs w:val="24"/>
        </w:rPr>
        <w:t>341</w:t>
      </w:r>
      <w:r w:rsidR="00360978">
        <w:rPr>
          <w:rFonts w:ascii="Times New Roman" w:hAnsi="Times New Roman" w:cs="Times New Roman"/>
          <w:sz w:val="24"/>
          <w:szCs w:val="24"/>
        </w:rPr>
        <w:t xml:space="preserve"> </w:t>
      </w:r>
      <w:r w:rsidR="001A63D2" w:rsidRPr="00DD4C68">
        <w:rPr>
          <w:rFonts w:ascii="Times New Roman" w:hAnsi="Times New Roman" w:cs="Times New Roman"/>
          <w:sz w:val="24"/>
          <w:szCs w:val="24"/>
        </w:rPr>
        <w:t xml:space="preserve">patients had an IABP placed, </w:t>
      </w:r>
      <w:r w:rsidR="00312EE5">
        <w:rPr>
          <w:rFonts w:ascii="Times New Roman" w:hAnsi="Times New Roman" w:cs="Times New Roman"/>
          <w:sz w:val="24"/>
          <w:szCs w:val="24"/>
        </w:rPr>
        <w:t>130</w:t>
      </w:r>
      <w:r w:rsidR="00360978">
        <w:rPr>
          <w:rFonts w:ascii="Times New Roman" w:hAnsi="Times New Roman" w:cs="Times New Roman"/>
          <w:sz w:val="24"/>
          <w:szCs w:val="24"/>
        </w:rPr>
        <w:t xml:space="preserve"> </w:t>
      </w:r>
      <w:r w:rsidR="001A63D2" w:rsidRPr="00DD4C68">
        <w:rPr>
          <w:rFonts w:ascii="Times New Roman" w:hAnsi="Times New Roman" w:cs="Times New Roman"/>
          <w:sz w:val="24"/>
          <w:szCs w:val="24"/>
        </w:rPr>
        <w:t xml:space="preserve">patients were started on ECMO, and </w:t>
      </w:r>
      <w:r w:rsidR="00312EE5">
        <w:rPr>
          <w:rFonts w:ascii="Times New Roman" w:hAnsi="Times New Roman" w:cs="Times New Roman"/>
          <w:sz w:val="24"/>
          <w:szCs w:val="24"/>
        </w:rPr>
        <w:t>21</w:t>
      </w:r>
      <w:r w:rsidR="00360978">
        <w:rPr>
          <w:rFonts w:ascii="Times New Roman" w:hAnsi="Times New Roman" w:cs="Times New Roman"/>
          <w:sz w:val="24"/>
          <w:szCs w:val="24"/>
        </w:rPr>
        <w:t xml:space="preserve"> </w:t>
      </w:r>
      <w:r w:rsidR="001A63D2" w:rsidRPr="00DD4C68">
        <w:rPr>
          <w:rFonts w:ascii="Times New Roman" w:hAnsi="Times New Roman" w:cs="Times New Roman"/>
          <w:sz w:val="24"/>
          <w:szCs w:val="24"/>
        </w:rPr>
        <w:t xml:space="preserve">patients underwent PVAD placement. </w:t>
      </w:r>
      <w:r>
        <w:rPr>
          <w:rFonts w:ascii="Times New Roman" w:hAnsi="Times New Roman" w:cs="Times New Roman"/>
          <w:sz w:val="24"/>
          <w:szCs w:val="24"/>
        </w:rPr>
        <w:t xml:space="preserve">Patients requiring acute circulatory support were of similar age, sex, and average household income compared to patients who did not require acute circulatory support. </w:t>
      </w:r>
      <w:r w:rsidR="00565354">
        <w:rPr>
          <w:rFonts w:ascii="Times New Roman" w:hAnsi="Times New Roman" w:cs="Times New Roman"/>
          <w:sz w:val="24"/>
          <w:szCs w:val="24"/>
        </w:rPr>
        <w:t>For patients requiring acute circulatory support, there was a decreased rate of diabetes (1</w:t>
      </w:r>
      <w:r w:rsidR="00312EE5">
        <w:rPr>
          <w:rFonts w:ascii="Times New Roman" w:hAnsi="Times New Roman" w:cs="Times New Roman"/>
          <w:sz w:val="24"/>
          <w:szCs w:val="24"/>
        </w:rPr>
        <w:t>5</w:t>
      </w:r>
      <w:r w:rsidR="00565354">
        <w:rPr>
          <w:rFonts w:ascii="Times New Roman" w:hAnsi="Times New Roman" w:cs="Times New Roman"/>
          <w:sz w:val="24"/>
          <w:szCs w:val="24"/>
        </w:rPr>
        <w:t>.</w:t>
      </w:r>
      <w:r w:rsidR="00312EE5">
        <w:rPr>
          <w:rFonts w:ascii="Times New Roman" w:hAnsi="Times New Roman" w:cs="Times New Roman"/>
          <w:sz w:val="24"/>
          <w:szCs w:val="24"/>
        </w:rPr>
        <w:t>1</w:t>
      </w:r>
      <w:r w:rsidR="00565354">
        <w:rPr>
          <w:rFonts w:ascii="Times New Roman" w:hAnsi="Times New Roman" w:cs="Times New Roman"/>
          <w:sz w:val="24"/>
          <w:szCs w:val="24"/>
        </w:rPr>
        <w:t>% vs. 19.9%, p = 0.</w:t>
      </w:r>
      <w:r w:rsidR="00312EE5">
        <w:rPr>
          <w:rFonts w:ascii="Times New Roman" w:hAnsi="Times New Roman" w:cs="Times New Roman"/>
          <w:sz w:val="24"/>
          <w:szCs w:val="24"/>
        </w:rPr>
        <w:t>02</w:t>
      </w:r>
      <w:r w:rsidR="00565354">
        <w:rPr>
          <w:rFonts w:ascii="Times New Roman" w:hAnsi="Times New Roman" w:cs="Times New Roman"/>
          <w:sz w:val="24"/>
          <w:szCs w:val="24"/>
        </w:rPr>
        <w:t>), hypertension (</w:t>
      </w:r>
      <w:r w:rsidR="00312EE5">
        <w:rPr>
          <w:rFonts w:ascii="Times New Roman" w:hAnsi="Times New Roman" w:cs="Times New Roman"/>
          <w:sz w:val="24"/>
          <w:szCs w:val="24"/>
        </w:rPr>
        <w:t>23.2</w:t>
      </w:r>
      <w:r w:rsidR="00565354">
        <w:rPr>
          <w:rFonts w:ascii="Times New Roman" w:hAnsi="Times New Roman" w:cs="Times New Roman"/>
          <w:sz w:val="24"/>
          <w:szCs w:val="24"/>
        </w:rPr>
        <w:t xml:space="preserve">% vs. </w:t>
      </w:r>
      <w:r w:rsidR="00312EE5">
        <w:rPr>
          <w:rFonts w:ascii="Times New Roman" w:hAnsi="Times New Roman" w:cs="Times New Roman"/>
          <w:sz w:val="24"/>
          <w:szCs w:val="24"/>
        </w:rPr>
        <w:t>30.2</w:t>
      </w:r>
      <w:r w:rsidR="00565354">
        <w:rPr>
          <w:rFonts w:ascii="Times New Roman" w:hAnsi="Times New Roman" w:cs="Times New Roman"/>
          <w:sz w:val="24"/>
          <w:szCs w:val="24"/>
        </w:rPr>
        <w:t>%, p = 0.00</w:t>
      </w:r>
      <w:r w:rsidR="00312EE5">
        <w:rPr>
          <w:rFonts w:ascii="Times New Roman" w:hAnsi="Times New Roman" w:cs="Times New Roman"/>
          <w:sz w:val="24"/>
          <w:szCs w:val="24"/>
        </w:rPr>
        <w:t>2</w:t>
      </w:r>
      <w:r w:rsidR="00565354">
        <w:rPr>
          <w:rFonts w:ascii="Times New Roman" w:hAnsi="Times New Roman" w:cs="Times New Roman"/>
          <w:sz w:val="24"/>
          <w:szCs w:val="24"/>
        </w:rPr>
        <w:t>), and preexisting renal dysfunction (</w:t>
      </w:r>
      <w:r w:rsidR="00312EE5">
        <w:rPr>
          <w:rFonts w:ascii="Times New Roman" w:hAnsi="Times New Roman" w:cs="Times New Roman"/>
          <w:sz w:val="24"/>
          <w:szCs w:val="24"/>
        </w:rPr>
        <w:t>26.1</w:t>
      </w:r>
      <w:r w:rsidR="00565354">
        <w:rPr>
          <w:rFonts w:ascii="Times New Roman" w:hAnsi="Times New Roman" w:cs="Times New Roman"/>
          <w:sz w:val="24"/>
          <w:szCs w:val="24"/>
        </w:rPr>
        <w:t xml:space="preserve">% vs. </w:t>
      </w:r>
      <w:r w:rsidR="00312EE5">
        <w:rPr>
          <w:rFonts w:ascii="Times New Roman" w:hAnsi="Times New Roman" w:cs="Times New Roman"/>
          <w:sz w:val="24"/>
          <w:szCs w:val="24"/>
        </w:rPr>
        <w:t>33.7</w:t>
      </w:r>
      <w:r w:rsidR="00565354">
        <w:rPr>
          <w:rFonts w:ascii="Times New Roman" w:hAnsi="Times New Roman" w:cs="Times New Roman"/>
          <w:sz w:val="24"/>
          <w:szCs w:val="24"/>
        </w:rPr>
        <w:t xml:space="preserve">%, p </w:t>
      </w:r>
      <w:r w:rsidR="00312EE5">
        <w:rPr>
          <w:rFonts w:ascii="Times New Roman" w:hAnsi="Times New Roman" w:cs="Times New Roman"/>
          <w:sz w:val="24"/>
          <w:szCs w:val="24"/>
        </w:rPr>
        <w:t>=</w:t>
      </w:r>
      <w:r w:rsidR="00565354">
        <w:rPr>
          <w:rFonts w:ascii="Times New Roman" w:hAnsi="Times New Roman" w:cs="Times New Roman"/>
          <w:sz w:val="24"/>
          <w:szCs w:val="24"/>
        </w:rPr>
        <w:t xml:space="preserve"> 0.001), </w:t>
      </w:r>
      <w:r w:rsidR="002B5305">
        <w:rPr>
          <w:rFonts w:ascii="Times New Roman" w:hAnsi="Times New Roman" w:cs="Times New Roman"/>
          <w:sz w:val="24"/>
          <w:szCs w:val="24"/>
        </w:rPr>
        <w:t>but</w:t>
      </w:r>
      <w:r w:rsidR="00565354">
        <w:rPr>
          <w:rFonts w:ascii="Times New Roman" w:hAnsi="Times New Roman" w:cs="Times New Roman"/>
          <w:sz w:val="24"/>
          <w:szCs w:val="24"/>
        </w:rPr>
        <w:t xml:space="preserve"> similar rates of ischemic heart disease, peripheral vascular disease, obesity, and history of smoking. </w:t>
      </w:r>
    </w:p>
    <w:p w:rsidR="000D474B" w:rsidRDefault="000D474B" w:rsidP="00DD4C68">
      <w:pPr>
        <w:pStyle w:val="NoSpacing"/>
        <w:tabs>
          <w:tab w:val="left" w:pos="1470"/>
        </w:tabs>
        <w:spacing w:line="360" w:lineRule="auto"/>
        <w:rPr>
          <w:rFonts w:ascii="Times New Roman" w:hAnsi="Times New Roman" w:cs="Times New Roman"/>
          <w:sz w:val="24"/>
          <w:szCs w:val="24"/>
        </w:rPr>
      </w:pPr>
    </w:p>
    <w:p w:rsidR="000D474B" w:rsidRPr="00AD05F5" w:rsidRDefault="00AD05F5" w:rsidP="00DD4C68">
      <w:pPr>
        <w:pStyle w:val="NoSpacing"/>
        <w:tabs>
          <w:tab w:val="left" w:pos="1470"/>
        </w:tabs>
        <w:spacing w:line="360" w:lineRule="auto"/>
        <w:rPr>
          <w:rFonts w:ascii="Times New Roman" w:hAnsi="Times New Roman" w:cs="Times New Roman"/>
          <w:b/>
          <w:sz w:val="24"/>
          <w:szCs w:val="24"/>
        </w:rPr>
      </w:pPr>
      <w:r w:rsidRPr="00AD05F5">
        <w:rPr>
          <w:rFonts w:ascii="Times New Roman" w:hAnsi="Times New Roman" w:cs="Times New Roman"/>
          <w:b/>
          <w:sz w:val="24"/>
          <w:szCs w:val="24"/>
        </w:rPr>
        <w:t>Post-transplant</w:t>
      </w:r>
      <w:r w:rsidR="000D474B" w:rsidRPr="00AD05F5">
        <w:rPr>
          <w:rFonts w:ascii="Times New Roman" w:hAnsi="Times New Roman" w:cs="Times New Roman"/>
          <w:b/>
          <w:sz w:val="24"/>
          <w:szCs w:val="24"/>
        </w:rPr>
        <w:t xml:space="preserve"> outcomes</w:t>
      </w:r>
    </w:p>
    <w:p w:rsidR="000D474B" w:rsidRDefault="000D474B" w:rsidP="00DD4C68">
      <w:pPr>
        <w:pStyle w:val="NoSpacing"/>
        <w:tabs>
          <w:tab w:val="left" w:pos="1470"/>
        </w:tabs>
        <w:spacing w:line="360" w:lineRule="auto"/>
        <w:rPr>
          <w:rFonts w:ascii="Times New Roman" w:hAnsi="Times New Roman" w:cs="Times New Roman"/>
          <w:sz w:val="24"/>
          <w:szCs w:val="24"/>
        </w:rPr>
      </w:pPr>
    </w:p>
    <w:p w:rsidR="004D40B4" w:rsidRDefault="002F7417" w:rsidP="00DD4C68">
      <w:pPr>
        <w:pStyle w:val="NoSpacing"/>
        <w:tabs>
          <w:tab w:val="left" w:pos="1470"/>
        </w:tabs>
        <w:spacing w:line="360" w:lineRule="auto"/>
        <w:rPr>
          <w:ins w:id="21" w:author="David Ouyang" w:date="2017-06-08T21:19:00Z"/>
          <w:rFonts w:ascii="Times New Roman" w:hAnsi="Times New Roman" w:cs="Times New Roman"/>
          <w:sz w:val="24"/>
          <w:szCs w:val="24"/>
        </w:rPr>
      </w:pPr>
      <w:ins w:id="22" w:author="David Ouyang" w:date="2017-06-02T22:33:00Z">
        <w:r>
          <w:rPr>
            <w:rFonts w:ascii="Times New Roman" w:hAnsi="Times New Roman" w:cs="Times New Roman"/>
            <w:sz w:val="24"/>
            <w:szCs w:val="24"/>
          </w:rPr>
          <w:t xml:space="preserve">             </w:t>
        </w:r>
      </w:ins>
      <w:r w:rsidR="00CA3949">
        <w:rPr>
          <w:rFonts w:ascii="Times New Roman" w:hAnsi="Times New Roman" w:cs="Times New Roman"/>
          <w:sz w:val="24"/>
          <w:szCs w:val="24"/>
        </w:rPr>
        <w:t xml:space="preserve">Patients who required acute circulatory support had worse outcomes </w:t>
      </w:r>
      <w:r w:rsidR="000D474B">
        <w:rPr>
          <w:rFonts w:ascii="Times New Roman" w:hAnsi="Times New Roman" w:cs="Times New Roman"/>
          <w:sz w:val="24"/>
          <w:szCs w:val="24"/>
        </w:rPr>
        <w:t xml:space="preserve">post-transplant </w:t>
      </w:r>
      <w:r w:rsidR="00CA3949">
        <w:rPr>
          <w:rFonts w:ascii="Times New Roman" w:hAnsi="Times New Roman" w:cs="Times New Roman"/>
          <w:sz w:val="24"/>
          <w:szCs w:val="24"/>
        </w:rPr>
        <w:t xml:space="preserve">compared to patients who did not require mechanical circulatory support prior to transplantation (Table 2). </w:t>
      </w:r>
      <w:r w:rsidR="00C37DD6" w:rsidRPr="00DD4C68">
        <w:rPr>
          <w:rFonts w:ascii="Times New Roman" w:hAnsi="Times New Roman" w:cs="Times New Roman"/>
          <w:sz w:val="24"/>
          <w:szCs w:val="24"/>
        </w:rPr>
        <w:t>Patients who required acute circulatory support had longer overall lengths of stay (</w:t>
      </w:r>
      <w:r w:rsidR="0054595A">
        <w:rPr>
          <w:rFonts w:ascii="Times New Roman" w:hAnsi="Times New Roman" w:cs="Times New Roman"/>
          <w:sz w:val="24"/>
          <w:szCs w:val="24"/>
        </w:rPr>
        <w:t>70</w:t>
      </w:r>
      <w:r w:rsidR="00C37DD6" w:rsidRPr="00DD4C68">
        <w:rPr>
          <w:rFonts w:ascii="Times New Roman" w:hAnsi="Times New Roman" w:cs="Times New Roman"/>
          <w:sz w:val="24"/>
          <w:szCs w:val="24"/>
        </w:rPr>
        <w:t xml:space="preserve"> vs. </w:t>
      </w:r>
      <w:r w:rsidR="00312EE5">
        <w:rPr>
          <w:rFonts w:ascii="Times New Roman" w:hAnsi="Times New Roman" w:cs="Times New Roman"/>
          <w:sz w:val="24"/>
          <w:szCs w:val="24"/>
        </w:rPr>
        <w:t>41</w:t>
      </w:r>
      <w:r w:rsidR="00C37DD6" w:rsidRPr="00DD4C68">
        <w:rPr>
          <w:rFonts w:ascii="Times New Roman" w:hAnsi="Times New Roman" w:cs="Times New Roman"/>
          <w:sz w:val="24"/>
          <w:szCs w:val="24"/>
        </w:rPr>
        <w:t xml:space="preserve"> days, p &lt; 0.001) and</w:t>
      </w:r>
      <w:ins w:id="23" w:author="David Ouyang" w:date="2017-06-08T21:19:00Z">
        <w:r w:rsidR="004D40B4">
          <w:rPr>
            <w:rFonts w:ascii="Times New Roman" w:hAnsi="Times New Roman" w:cs="Times New Roman"/>
            <w:sz w:val="24"/>
            <w:szCs w:val="24"/>
          </w:rPr>
          <w:t xml:space="preserve"> </w:t>
        </w:r>
      </w:ins>
      <w:r w:rsidR="00C37DD6" w:rsidRPr="00DD4C68">
        <w:rPr>
          <w:rFonts w:ascii="Times New Roman" w:hAnsi="Times New Roman" w:cs="Times New Roman"/>
          <w:sz w:val="24"/>
          <w:szCs w:val="24"/>
        </w:rPr>
        <w:t xml:space="preserve">increased </w:t>
      </w:r>
      <w:r w:rsidR="00AD05F5">
        <w:rPr>
          <w:rFonts w:ascii="Times New Roman" w:hAnsi="Times New Roman" w:cs="Times New Roman"/>
          <w:sz w:val="24"/>
          <w:szCs w:val="24"/>
        </w:rPr>
        <w:t xml:space="preserve">in-hospital </w:t>
      </w:r>
      <w:r w:rsidR="00C37DD6" w:rsidRPr="00DD4C68">
        <w:rPr>
          <w:rFonts w:ascii="Times New Roman" w:hAnsi="Times New Roman" w:cs="Times New Roman"/>
          <w:sz w:val="24"/>
          <w:szCs w:val="24"/>
        </w:rPr>
        <w:t>mortality (</w:t>
      </w:r>
      <w:r w:rsidR="00312EE5">
        <w:rPr>
          <w:rFonts w:ascii="Times New Roman" w:hAnsi="Times New Roman" w:cs="Times New Roman"/>
          <w:sz w:val="24"/>
          <w:szCs w:val="24"/>
        </w:rPr>
        <w:t>8.6</w:t>
      </w:r>
      <w:r w:rsidR="00C37DD6" w:rsidRPr="00DD4C68">
        <w:rPr>
          <w:rFonts w:ascii="Times New Roman" w:hAnsi="Times New Roman" w:cs="Times New Roman"/>
          <w:sz w:val="24"/>
          <w:szCs w:val="24"/>
        </w:rPr>
        <w:t>% vs. 6.</w:t>
      </w:r>
      <w:r w:rsidR="00312EE5">
        <w:rPr>
          <w:rFonts w:ascii="Times New Roman" w:hAnsi="Times New Roman" w:cs="Times New Roman"/>
          <w:sz w:val="24"/>
          <w:szCs w:val="24"/>
        </w:rPr>
        <w:t>2</w:t>
      </w:r>
      <w:r w:rsidR="00C37DD6" w:rsidRPr="00DD4C68">
        <w:rPr>
          <w:rFonts w:ascii="Times New Roman" w:hAnsi="Times New Roman" w:cs="Times New Roman"/>
          <w:sz w:val="24"/>
          <w:szCs w:val="24"/>
        </w:rPr>
        <w:t>%, p = 0.</w:t>
      </w:r>
      <w:r w:rsidR="00312EE5" w:rsidRPr="00DD4C68">
        <w:rPr>
          <w:rFonts w:ascii="Times New Roman" w:hAnsi="Times New Roman" w:cs="Times New Roman"/>
          <w:sz w:val="24"/>
          <w:szCs w:val="24"/>
        </w:rPr>
        <w:t>0</w:t>
      </w:r>
      <w:r w:rsidR="00107EB7">
        <w:rPr>
          <w:rFonts w:ascii="Times New Roman" w:hAnsi="Times New Roman" w:cs="Times New Roman"/>
          <w:sz w:val="24"/>
          <w:szCs w:val="24"/>
        </w:rPr>
        <w:t>5</w:t>
      </w:r>
      <w:r w:rsidR="00C37DD6" w:rsidRPr="00DD4C68">
        <w:rPr>
          <w:rFonts w:ascii="Times New Roman" w:hAnsi="Times New Roman" w:cs="Times New Roman"/>
          <w:sz w:val="24"/>
          <w:szCs w:val="24"/>
        </w:rPr>
        <w:t xml:space="preserve">). </w:t>
      </w:r>
      <w:r w:rsidR="00312EE5">
        <w:rPr>
          <w:rFonts w:ascii="Times New Roman" w:hAnsi="Times New Roman" w:cs="Times New Roman"/>
          <w:sz w:val="24"/>
          <w:szCs w:val="24"/>
        </w:rPr>
        <w:t xml:space="preserve">The difference in in-hospital mortality decreased for both patients who required acute circulatory support (p &lt; 0.001 for trend) as well as patients who did not require acute circulatory support (p = 0.012 for trend), </w:t>
      </w:r>
      <w:r w:rsidR="0054595A">
        <w:rPr>
          <w:rFonts w:ascii="Times New Roman" w:hAnsi="Times New Roman" w:cs="Times New Roman"/>
          <w:sz w:val="24"/>
          <w:szCs w:val="24"/>
        </w:rPr>
        <w:t>though</w:t>
      </w:r>
      <w:r w:rsidR="00312EE5">
        <w:rPr>
          <w:rFonts w:ascii="Times New Roman" w:hAnsi="Times New Roman" w:cs="Times New Roman"/>
          <w:sz w:val="24"/>
          <w:szCs w:val="24"/>
        </w:rPr>
        <w:t xml:space="preserve"> the decline in mortality was more pronounced in patients who required acute circulatory support (Figure 1).</w:t>
      </w:r>
      <w:r w:rsidR="00360978">
        <w:rPr>
          <w:rFonts w:ascii="Times New Roman" w:hAnsi="Times New Roman" w:cs="Times New Roman"/>
          <w:sz w:val="24"/>
          <w:szCs w:val="24"/>
        </w:rPr>
        <w:t xml:space="preserve"> </w:t>
      </w:r>
      <w:del w:id="24" w:author="David Ouyang" w:date="2017-06-08T21:19:00Z">
        <w:r w:rsidR="00107EB7" w:rsidDel="004D40B4">
          <w:rPr>
            <w:rFonts w:ascii="Times New Roman" w:hAnsi="Times New Roman" w:cs="Times New Roman"/>
            <w:sz w:val="24"/>
            <w:szCs w:val="24"/>
          </w:rPr>
          <w:delText>As a result, in</w:delText>
        </w:r>
      </w:del>
      <w:ins w:id="25" w:author="David Ouyang" w:date="2017-06-08T21:19:00Z">
        <w:r w:rsidR="004D40B4">
          <w:rPr>
            <w:rFonts w:ascii="Times New Roman" w:hAnsi="Times New Roman" w:cs="Times New Roman"/>
            <w:sz w:val="24"/>
            <w:szCs w:val="24"/>
          </w:rPr>
          <w:t>In</w:t>
        </w:r>
      </w:ins>
      <w:r w:rsidR="00107EB7">
        <w:rPr>
          <w:rFonts w:ascii="Times New Roman" w:hAnsi="Times New Roman" w:cs="Times New Roman"/>
          <w:sz w:val="24"/>
          <w:szCs w:val="24"/>
        </w:rPr>
        <w:t xml:space="preserve"> </w:t>
      </w:r>
      <w:ins w:id="26" w:author="David Ouyang" w:date="2017-06-08T21:19:00Z">
        <w:r w:rsidR="004D40B4">
          <w:rPr>
            <w:rFonts w:ascii="Times New Roman" w:hAnsi="Times New Roman" w:cs="Times New Roman"/>
            <w:sz w:val="24"/>
            <w:szCs w:val="24"/>
          </w:rPr>
          <w:t xml:space="preserve">modern era, </w:t>
        </w:r>
      </w:ins>
      <w:r w:rsidR="00107EB7">
        <w:rPr>
          <w:rFonts w:ascii="Times New Roman" w:hAnsi="Times New Roman" w:cs="Times New Roman"/>
          <w:sz w:val="24"/>
          <w:szCs w:val="24"/>
        </w:rPr>
        <w:t xml:space="preserve">the years 2007-2014, the difference in mortality was not </w:t>
      </w:r>
      <w:r w:rsidR="00360978">
        <w:rPr>
          <w:rFonts w:ascii="Times New Roman" w:hAnsi="Times New Roman" w:cs="Times New Roman"/>
          <w:sz w:val="24"/>
          <w:szCs w:val="24"/>
        </w:rPr>
        <w:t xml:space="preserve">statistically </w:t>
      </w:r>
      <w:r w:rsidR="00107EB7">
        <w:rPr>
          <w:rFonts w:ascii="Times New Roman" w:hAnsi="Times New Roman" w:cs="Times New Roman"/>
          <w:sz w:val="24"/>
          <w:szCs w:val="24"/>
        </w:rPr>
        <w:t>significant between the two groups</w:t>
      </w:r>
      <w:r>
        <w:rPr>
          <w:rFonts w:ascii="Times New Roman" w:hAnsi="Times New Roman" w:cs="Times New Roman"/>
          <w:sz w:val="24"/>
          <w:szCs w:val="24"/>
        </w:rPr>
        <w:t xml:space="preserve"> (p = 0.80)</w:t>
      </w:r>
      <w:r w:rsidR="00107EB7">
        <w:rPr>
          <w:rFonts w:ascii="Times New Roman" w:hAnsi="Times New Roman" w:cs="Times New Roman"/>
          <w:sz w:val="24"/>
          <w:szCs w:val="24"/>
        </w:rPr>
        <w:t>.</w:t>
      </w:r>
      <w:r w:rsidR="000D136B">
        <w:rPr>
          <w:rFonts w:ascii="Times New Roman" w:hAnsi="Times New Roman" w:cs="Times New Roman"/>
          <w:sz w:val="24"/>
          <w:szCs w:val="24"/>
        </w:rPr>
        <w:t xml:space="preserve"> </w:t>
      </w:r>
    </w:p>
    <w:p w:rsidR="004D40B4" w:rsidRDefault="004D40B4" w:rsidP="00DD4C68">
      <w:pPr>
        <w:pStyle w:val="NoSpacing"/>
        <w:tabs>
          <w:tab w:val="left" w:pos="1470"/>
        </w:tabs>
        <w:spacing w:line="360" w:lineRule="auto"/>
        <w:rPr>
          <w:ins w:id="27" w:author="David Ouyang" w:date="2017-06-08T21:24:00Z"/>
          <w:rFonts w:ascii="Times New Roman" w:hAnsi="Times New Roman" w:cs="Times New Roman"/>
          <w:sz w:val="24"/>
          <w:szCs w:val="24"/>
        </w:rPr>
      </w:pPr>
      <w:ins w:id="28" w:author="David Ouyang" w:date="2017-06-08T21:20:00Z">
        <w:r>
          <w:rPr>
            <w:rFonts w:ascii="Times New Roman" w:hAnsi="Times New Roman" w:cs="Times New Roman"/>
            <w:sz w:val="24"/>
            <w:szCs w:val="24"/>
          </w:rPr>
          <w:t xml:space="preserve">             </w:t>
        </w:r>
      </w:ins>
      <w:r w:rsidR="000D136B">
        <w:rPr>
          <w:rFonts w:ascii="Times New Roman" w:hAnsi="Times New Roman" w:cs="Times New Roman"/>
          <w:sz w:val="24"/>
          <w:szCs w:val="24"/>
        </w:rPr>
        <w:t>In a multivariate analysis</w:t>
      </w:r>
      <w:ins w:id="29" w:author="David Ouyang" w:date="2017-06-08T21:21:00Z">
        <w:r>
          <w:rPr>
            <w:rFonts w:ascii="Times New Roman" w:hAnsi="Times New Roman" w:cs="Times New Roman"/>
            <w:sz w:val="24"/>
            <w:szCs w:val="24"/>
          </w:rPr>
          <w:t xml:space="preserve"> of predictors of mortality</w:t>
        </w:r>
      </w:ins>
      <w:r w:rsidR="000D136B">
        <w:rPr>
          <w:rFonts w:ascii="Times New Roman" w:hAnsi="Times New Roman" w:cs="Times New Roman"/>
          <w:sz w:val="24"/>
          <w:szCs w:val="24"/>
        </w:rPr>
        <w:t xml:space="preserve">, </w:t>
      </w:r>
      <w:ins w:id="30" w:author="David Ouyang" w:date="2017-06-08T21:21:00Z">
        <w:r>
          <w:rPr>
            <w:rFonts w:ascii="Times New Roman" w:hAnsi="Times New Roman" w:cs="Times New Roman"/>
            <w:sz w:val="24"/>
            <w:szCs w:val="24"/>
          </w:rPr>
          <w:t xml:space="preserve">increased age and increasing number of </w:t>
        </w:r>
        <w:proofErr w:type="spellStart"/>
        <w:r>
          <w:rPr>
            <w:rFonts w:ascii="Times New Roman" w:hAnsi="Times New Roman" w:cs="Times New Roman"/>
            <w:sz w:val="24"/>
            <w:szCs w:val="24"/>
          </w:rPr>
          <w:t>comorbid</w:t>
        </w:r>
        <w:proofErr w:type="spellEnd"/>
        <w:r>
          <w:rPr>
            <w:rFonts w:ascii="Times New Roman" w:hAnsi="Times New Roman" w:cs="Times New Roman"/>
            <w:sz w:val="24"/>
            <w:szCs w:val="24"/>
          </w:rPr>
          <w:t xml:space="preserve"> conditions was associated with increased mortality, whereas </w:t>
        </w:r>
      </w:ins>
      <w:ins w:id="31" w:author="David Ouyang" w:date="2017-06-08T21:22:00Z">
        <w:r>
          <w:rPr>
            <w:rFonts w:ascii="Times New Roman" w:hAnsi="Times New Roman" w:cs="Times New Roman"/>
            <w:sz w:val="24"/>
            <w:szCs w:val="24"/>
          </w:rPr>
          <w:t>transplantation during the modern era, a prior diagnosis of hypertension, chronic kidney disease, or diabetes appeared protective</w:t>
        </w:r>
      </w:ins>
      <w:ins w:id="32" w:author="David Ouyang" w:date="2017-06-08T21:24:00Z">
        <w:r>
          <w:rPr>
            <w:rFonts w:ascii="Times New Roman" w:hAnsi="Times New Roman" w:cs="Times New Roman"/>
            <w:sz w:val="24"/>
            <w:szCs w:val="24"/>
          </w:rPr>
          <w:t xml:space="preserve"> (Table 3)</w:t>
        </w:r>
      </w:ins>
      <w:ins w:id="33" w:author="David Ouyang" w:date="2017-06-08T21:22:00Z">
        <w:r>
          <w:rPr>
            <w:rFonts w:ascii="Times New Roman" w:hAnsi="Times New Roman" w:cs="Times New Roman"/>
            <w:sz w:val="24"/>
            <w:szCs w:val="24"/>
          </w:rPr>
          <w:t xml:space="preserve">. </w:t>
        </w:r>
      </w:ins>
      <w:ins w:id="34" w:author="David Ouyang" w:date="2017-06-08T21:23:00Z">
        <w:r>
          <w:rPr>
            <w:rFonts w:ascii="Times New Roman" w:hAnsi="Times New Roman" w:cs="Times New Roman"/>
            <w:sz w:val="24"/>
            <w:szCs w:val="24"/>
          </w:rPr>
          <w:t xml:space="preserve">Consistent with the convergence in the mortality rate between patients who required acute circulatory support with patients who did not require acute circulatory support, there was no statistically significant association for </w:t>
        </w:r>
      </w:ins>
      <w:ins w:id="35" w:author="David Ouyang" w:date="2017-06-08T21:24:00Z">
        <w:r>
          <w:rPr>
            <w:rFonts w:ascii="Times New Roman" w:hAnsi="Times New Roman" w:cs="Times New Roman"/>
            <w:sz w:val="24"/>
            <w:szCs w:val="24"/>
          </w:rPr>
          <w:t xml:space="preserve">any of the circulatory support modalities. </w:t>
        </w:r>
      </w:ins>
    </w:p>
    <w:p w:rsidR="000D136B" w:rsidDel="004D40B4" w:rsidRDefault="000D136B" w:rsidP="00DD4C68">
      <w:pPr>
        <w:pStyle w:val="NoSpacing"/>
        <w:tabs>
          <w:tab w:val="left" w:pos="1470"/>
        </w:tabs>
        <w:spacing w:line="360" w:lineRule="auto"/>
        <w:rPr>
          <w:del w:id="36" w:author="David Ouyang" w:date="2017-06-08T21:24:00Z"/>
          <w:rFonts w:ascii="Times New Roman" w:hAnsi="Times New Roman" w:cs="Times New Roman"/>
          <w:sz w:val="24"/>
          <w:szCs w:val="24"/>
        </w:rPr>
      </w:pPr>
      <w:del w:id="37" w:author="David Ouyang" w:date="2017-06-02T22:30:00Z">
        <w:r w:rsidDel="002F7417">
          <w:rPr>
            <w:rFonts w:ascii="Times New Roman" w:hAnsi="Times New Roman" w:cs="Times New Roman"/>
            <w:sz w:val="24"/>
            <w:szCs w:val="24"/>
          </w:rPr>
          <w:lastRenderedPageBreak/>
          <w:delText xml:space="preserve">predictors of mortality after transplant included age, while </w:delText>
        </w:r>
      </w:del>
      <w:del w:id="38" w:author="David Ouyang" w:date="2017-06-08T21:24:00Z">
        <w:r w:rsidDel="004D40B4">
          <w:rPr>
            <w:rFonts w:ascii="Times New Roman" w:hAnsi="Times New Roman" w:cs="Times New Roman"/>
            <w:sz w:val="24"/>
            <w:szCs w:val="24"/>
          </w:rPr>
          <w:delText xml:space="preserve">the presence of comorbid diabetes, chronic kidney disease, </w:delText>
        </w:r>
      </w:del>
      <w:del w:id="39" w:author="David Ouyang" w:date="2017-06-02T22:31:00Z">
        <w:r w:rsidDel="002F7417">
          <w:rPr>
            <w:rFonts w:ascii="Times New Roman" w:hAnsi="Times New Roman" w:cs="Times New Roman"/>
            <w:sz w:val="24"/>
            <w:szCs w:val="24"/>
          </w:rPr>
          <w:delText xml:space="preserve">or </w:delText>
        </w:r>
      </w:del>
      <w:del w:id="40" w:author="David Ouyang" w:date="2017-06-08T21:24:00Z">
        <w:r w:rsidDel="004D40B4">
          <w:rPr>
            <w:rFonts w:ascii="Times New Roman" w:hAnsi="Times New Roman" w:cs="Times New Roman"/>
            <w:sz w:val="24"/>
            <w:szCs w:val="24"/>
          </w:rPr>
          <w:delText>hypertension prior to transplant appeared to be protective against mortality</w:delText>
        </w:r>
      </w:del>
      <w:del w:id="41" w:author="David Ouyang" w:date="2017-06-02T22:31:00Z">
        <w:r w:rsidR="00AC3A62" w:rsidDel="002F7417">
          <w:rPr>
            <w:rFonts w:ascii="Times New Roman" w:hAnsi="Times New Roman" w:cs="Times New Roman"/>
            <w:sz w:val="24"/>
            <w:szCs w:val="24"/>
          </w:rPr>
          <w:delText>, while the number of comorbid diagnoses was predictive of mortality (OR 1.01, p = ?)</w:delText>
        </w:r>
        <w:r w:rsidDel="002F7417">
          <w:rPr>
            <w:rFonts w:ascii="Times New Roman" w:hAnsi="Times New Roman" w:cs="Times New Roman"/>
            <w:sz w:val="24"/>
            <w:szCs w:val="24"/>
          </w:rPr>
          <w:delText>.</w:delText>
        </w:r>
      </w:del>
      <w:del w:id="42" w:author="David Ouyang" w:date="2017-06-08T21:24:00Z">
        <w:r w:rsidR="0054595A" w:rsidDel="004D40B4">
          <w:rPr>
            <w:rFonts w:ascii="Times New Roman" w:hAnsi="Times New Roman" w:cs="Times New Roman"/>
            <w:sz w:val="24"/>
            <w:szCs w:val="24"/>
          </w:rPr>
          <w:delText xml:space="preserve"> (Table 3). </w:delText>
        </w:r>
        <w:r w:rsidDel="004D40B4">
          <w:rPr>
            <w:rFonts w:ascii="Times New Roman" w:hAnsi="Times New Roman" w:cs="Times New Roman"/>
            <w:sz w:val="24"/>
            <w:szCs w:val="24"/>
          </w:rPr>
          <w:delText>The presence of acute circulatory support at the time of transplant was not a predictor of morta</w:delText>
        </w:r>
        <w:r w:rsidR="0054595A" w:rsidDel="004D40B4">
          <w:rPr>
            <w:rFonts w:ascii="Times New Roman" w:hAnsi="Times New Roman" w:cs="Times New Roman"/>
            <w:sz w:val="24"/>
            <w:szCs w:val="24"/>
          </w:rPr>
          <w:delText>lity after transplant</w:delText>
        </w:r>
      </w:del>
      <w:del w:id="43" w:author="David Ouyang" w:date="2017-06-02T22:32:00Z">
        <w:r w:rsidR="0054595A" w:rsidDel="002F7417">
          <w:rPr>
            <w:rFonts w:ascii="Times New Roman" w:hAnsi="Times New Roman" w:cs="Times New Roman"/>
            <w:sz w:val="24"/>
            <w:szCs w:val="24"/>
          </w:rPr>
          <w:delText xml:space="preserve"> (OR = </w:delText>
        </w:r>
        <w:r w:rsidR="00AC3A62" w:rsidDel="002F7417">
          <w:rPr>
            <w:rFonts w:ascii="Times New Roman" w:hAnsi="Times New Roman" w:cs="Times New Roman"/>
            <w:sz w:val="24"/>
            <w:szCs w:val="24"/>
          </w:rPr>
          <w:delText>1.00</w:delText>
        </w:r>
        <w:r w:rsidR="0054595A" w:rsidDel="002F7417">
          <w:rPr>
            <w:rFonts w:ascii="Times New Roman" w:hAnsi="Times New Roman" w:cs="Times New Roman"/>
            <w:sz w:val="24"/>
            <w:szCs w:val="24"/>
          </w:rPr>
          <w:delText>, p =0.98)</w:delText>
        </w:r>
        <w:r w:rsidDel="002F7417">
          <w:rPr>
            <w:rFonts w:ascii="Times New Roman" w:hAnsi="Times New Roman" w:cs="Times New Roman"/>
            <w:sz w:val="24"/>
            <w:szCs w:val="24"/>
          </w:rPr>
          <w:delText>).</w:delText>
        </w:r>
      </w:del>
      <w:del w:id="44" w:author="David Ouyang" w:date="2017-06-08T21:24:00Z">
        <w:r w:rsidDel="004D40B4">
          <w:rPr>
            <w:rFonts w:ascii="Times New Roman" w:hAnsi="Times New Roman" w:cs="Times New Roman"/>
            <w:sz w:val="24"/>
            <w:szCs w:val="24"/>
          </w:rPr>
          <w:delText xml:space="preserve"> </w:delText>
        </w:r>
      </w:del>
    </w:p>
    <w:p w:rsidR="00107EB7" w:rsidDel="004D40B4" w:rsidRDefault="00107EB7" w:rsidP="00DD4C68">
      <w:pPr>
        <w:pStyle w:val="NoSpacing"/>
        <w:tabs>
          <w:tab w:val="left" w:pos="1470"/>
        </w:tabs>
        <w:spacing w:line="360" w:lineRule="auto"/>
        <w:rPr>
          <w:del w:id="45" w:author="David Ouyang" w:date="2017-06-08T21:24:00Z"/>
          <w:rFonts w:ascii="Times New Roman" w:hAnsi="Times New Roman" w:cs="Times New Roman"/>
          <w:sz w:val="24"/>
          <w:szCs w:val="24"/>
        </w:rPr>
      </w:pPr>
    </w:p>
    <w:p w:rsidR="00871D6E" w:rsidDel="004D40B4" w:rsidRDefault="002F7417" w:rsidP="00DD4C68">
      <w:pPr>
        <w:pStyle w:val="NoSpacing"/>
        <w:tabs>
          <w:tab w:val="left" w:pos="1470"/>
        </w:tabs>
        <w:spacing w:line="360" w:lineRule="auto"/>
        <w:rPr>
          <w:del w:id="46" w:author="David Ouyang" w:date="2017-06-04T22:34:00Z"/>
          <w:rFonts w:ascii="Times New Roman" w:hAnsi="Times New Roman" w:cs="Times New Roman"/>
          <w:color w:val="FF0000"/>
          <w:sz w:val="24"/>
          <w:szCs w:val="24"/>
        </w:rPr>
      </w:pPr>
      <w:r>
        <w:rPr>
          <w:rFonts w:ascii="Times New Roman" w:hAnsi="Times New Roman" w:cs="Times New Roman"/>
          <w:sz w:val="24"/>
          <w:szCs w:val="24"/>
        </w:rPr>
        <w:t xml:space="preserve">             </w:t>
      </w:r>
      <w:r w:rsidR="009B687C">
        <w:rPr>
          <w:rFonts w:ascii="Times New Roman" w:hAnsi="Times New Roman" w:cs="Times New Roman"/>
          <w:sz w:val="24"/>
          <w:szCs w:val="24"/>
        </w:rPr>
        <w:t>In-hospital complications were more common in patients who required acute circulatory support, with an increased risk of acute renal failure (</w:t>
      </w:r>
      <w:r w:rsidR="00312EE5">
        <w:rPr>
          <w:rFonts w:ascii="Times New Roman" w:hAnsi="Times New Roman" w:cs="Times New Roman"/>
          <w:sz w:val="24"/>
          <w:szCs w:val="24"/>
        </w:rPr>
        <w:t>55.5</w:t>
      </w:r>
      <w:r w:rsidR="009B687C">
        <w:rPr>
          <w:rFonts w:ascii="Times New Roman" w:hAnsi="Times New Roman" w:cs="Times New Roman"/>
          <w:sz w:val="24"/>
          <w:szCs w:val="24"/>
        </w:rPr>
        <w:t xml:space="preserve">% vs. </w:t>
      </w:r>
      <w:ins w:id="47" w:author="David Ouyang" w:date="2017-03-23T15:29:00Z">
        <w:r w:rsidR="00312EE5">
          <w:rPr>
            <w:rFonts w:ascii="Times New Roman" w:hAnsi="Times New Roman" w:cs="Times New Roman"/>
            <w:sz w:val="24"/>
            <w:szCs w:val="24"/>
          </w:rPr>
          <w:t>36.0</w:t>
        </w:r>
      </w:ins>
      <w:r w:rsidR="009B687C">
        <w:rPr>
          <w:rFonts w:ascii="Times New Roman" w:hAnsi="Times New Roman" w:cs="Times New Roman"/>
          <w:sz w:val="24"/>
          <w:szCs w:val="24"/>
        </w:rPr>
        <w:t>%, p &lt; 0.001), acute liver failure (</w:t>
      </w:r>
      <w:del w:id="48" w:author="David Ouyang" w:date="2017-03-23T15:29:00Z">
        <w:r w:rsidR="009B687C" w:rsidDel="00312EE5">
          <w:rPr>
            <w:rFonts w:ascii="Times New Roman" w:hAnsi="Times New Roman" w:cs="Times New Roman"/>
            <w:sz w:val="24"/>
            <w:szCs w:val="24"/>
          </w:rPr>
          <w:delText>9.2</w:delText>
        </w:r>
      </w:del>
      <w:ins w:id="49" w:author="David Ouyang" w:date="2017-03-23T15:29:00Z">
        <w:r w:rsidR="00312EE5">
          <w:rPr>
            <w:rFonts w:ascii="Times New Roman" w:hAnsi="Times New Roman" w:cs="Times New Roman"/>
            <w:sz w:val="24"/>
            <w:szCs w:val="24"/>
          </w:rPr>
          <w:t>11.6</w:t>
        </w:r>
      </w:ins>
      <w:r w:rsidR="009B687C">
        <w:rPr>
          <w:rFonts w:ascii="Times New Roman" w:hAnsi="Times New Roman" w:cs="Times New Roman"/>
          <w:sz w:val="24"/>
          <w:szCs w:val="24"/>
        </w:rPr>
        <w:t xml:space="preserve">% vs. </w:t>
      </w:r>
      <w:del w:id="50" w:author="David Ouyang" w:date="2017-03-23T15:29:00Z">
        <w:r w:rsidR="009B687C" w:rsidDel="00312EE5">
          <w:rPr>
            <w:rFonts w:ascii="Times New Roman" w:hAnsi="Times New Roman" w:cs="Times New Roman"/>
            <w:sz w:val="24"/>
            <w:szCs w:val="24"/>
          </w:rPr>
          <w:delText>2.5</w:delText>
        </w:r>
      </w:del>
      <w:ins w:id="51" w:author="David Ouyang" w:date="2017-03-23T15:29:00Z">
        <w:r w:rsidR="00312EE5">
          <w:rPr>
            <w:rFonts w:ascii="Times New Roman" w:hAnsi="Times New Roman" w:cs="Times New Roman"/>
            <w:sz w:val="24"/>
            <w:szCs w:val="24"/>
          </w:rPr>
          <w:t>3.1</w:t>
        </w:r>
      </w:ins>
      <w:r w:rsidR="009B687C">
        <w:rPr>
          <w:rFonts w:ascii="Times New Roman" w:hAnsi="Times New Roman" w:cs="Times New Roman"/>
          <w:sz w:val="24"/>
          <w:szCs w:val="24"/>
        </w:rPr>
        <w:t>%, p &lt; 0.001), acute respiratory failure (</w:t>
      </w:r>
      <w:del w:id="52" w:author="David Ouyang" w:date="2017-03-23T15:29:00Z">
        <w:r w:rsidR="009B687C" w:rsidDel="00312EE5">
          <w:rPr>
            <w:rFonts w:ascii="Times New Roman" w:hAnsi="Times New Roman" w:cs="Times New Roman"/>
            <w:sz w:val="24"/>
            <w:szCs w:val="24"/>
          </w:rPr>
          <w:delText>28.8</w:delText>
        </w:r>
      </w:del>
      <w:ins w:id="53" w:author="David Ouyang" w:date="2017-03-23T15:29:00Z">
        <w:r w:rsidR="00312EE5">
          <w:rPr>
            <w:rFonts w:ascii="Times New Roman" w:hAnsi="Times New Roman" w:cs="Times New Roman"/>
            <w:sz w:val="24"/>
            <w:szCs w:val="24"/>
          </w:rPr>
          <w:t>27.</w:t>
        </w:r>
      </w:ins>
      <w:ins w:id="54" w:author="David Ouyang" w:date="2017-03-23T15:30:00Z">
        <w:r w:rsidR="00312EE5">
          <w:rPr>
            <w:rFonts w:ascii="Times New Roman" w:hAnsi="Times New Roman" w:cs="Times New Roman"/>
            <w:sz w:val="24"/>
            <w:szCs w:val="24"/>
          </w:rPr>
          <w:t>4</w:t>
        </w:r>
      </w:ins>
      <w:r w:rsidR="009B687C">
        <w:rPr>
          <w:rFonts w:ascii="Times New Roman" w:hAnsi="Times New Roman" w:cs="Times New Roman"/>
          <w:sz w:val="24"/>
          <w:szCs w:val="24"/>
        </w:rPr>
        <w:t xml:space="preserve">% vs. </w:t>
      </w:r>
      <w:del w:id="55" w:author="David Ouyang" w:date="2017-03-23T15:30:00Z">
        <w:r w:rsidR="009B687C" w:rsidDel="00312EE5">
          <w:rPr>
            <w:rFonts w:ascii="Times New Roman" w:hAnsi="Times New Roman" w:cs="Times New Roman"/>
            <w:sz w:val="24"/>
            <w:szCs w:val="24"/>
          </w:rPr>
          <w:delText>9.4</w:delText>
        </w:r>
      </w:del>
      <w:ins w:id="56" w:author="David Ouyang" w:date="2017-03-23T15:30:00Z">
        <w:r w:rsidR="00312EE5">
          <w:rPr>
            <w:rFonts w:ascii="Times New Roman" w:hAnsi="Times New Roman" w:cs="Times New Roman"/>
            <w:sz w:val="24"/>
            <w:szCs w:val="24"/>
          </w:rPr>
          <w:t>10.2</w:t>
        </w:r>
      </w:ins>
      <w:r w:rsidR="009B687C">
        <w:rPr>
          <w:rFonts w:ascii="Times New Roman" w:hAnsi="Times New Roman" w:cs="Times New Roman"/>
          <w:sz w:val="24"/>
          <w:szCs w:val="24"/>
        </w:rPr>
        <w:t>%, p &lt; 0.001) as well as bleeding complications (</w:t>
      </w:r>
      <w:del w:id="57" w:author="David Ouyang" w:date="2017-03-23T15:30:00Z">
        <w:r w:rsidR="009B687C" w:rsidDel="00312EE5">
          <w:rPr>
            <w:rFonts w:ascii="Times New Roman" w:hAnsi="Times New Roman" w:cs="Times New Roman"/>
            <w:sz w:val="24"/>
            <w:szCs w:val="24"/>
          </w:rPr>
          <w:delText>34.7</w:delText>
        </w:r>
      </w:del>
      <w:ins w:id="58" w:author="David Ouyang" w:date="2017-03-23T15:30:00Z">
        <w:r w:rsidR="00312EE5">
          <w:rPr>
            <w:rFonts w:ascii="Times New Roman" w:hAnsi="Times New Roman" w:cs="Times New Roman"/>
            <w:sz w:val="24"/>
            <w:szCs w:val="24"/>
          </w:rPr>
          <w:t>31.8</w:t>
        </w:r>
      </w:ins>
      <w:r w:rsidR="009B687C">
        <w:rPr>
          <w:rFonts w:ascii="Times New Roman" w:hAnsi="Times New Roman" w:cs="Times New Roman"/>
          <w:sz w:val="24"/>
          <w:szCs w:val="24"/>
        </w:rPr>
        <w:t>% vs. 18.</w:t>
      </w:r>
      <w:del w:id="59" w:author="David Ouyang" w:date="2017-03-23T15:30:00Z">
        <w:r w:rsidR="009B687C" w:rsidDel="00312EE5">
          <w:rPr>
            <w:rFonts w:ascii="Times New Roman" w:hAnsi="Times New Roman" w:cs="Times New Roman"/>
            <w:sz w:val="24"/>
            <w:szCs w:val="24"/>
          </w:rPr>
          <w:delText>6</w:delText>
        </w:r>
      </w:del>
      <w:ins w:id="60" w:author="David Ouyang" w:date="2017-03-23T15:30:00Z">
        <w:r w:rsidR="00312EE5">
          <w:rPr>
            <w:rFonts w:ascii="Times New Roman" w:hAnsi="Times New Roman" w:cs="Times New Roman"/>
            <w:sz w:val="24"/>
            <w:szCs w:val="24"/>
          </w:rPr>
          <w:t>3</w:t>
        </w:r>
      </w:ins>
      <w:r w:rsidR="009B687C">
        <w:rPr>
          <w:rFonts w:ascii="Times New Roman" w:hAnsi="Times New Roman" w:cs="Times New Roman"/>
          <w:sz w:val="24"/>
          <w:szCs w:val="24"/>
        </w:rPr>
        <w:t>%, p &lt; 0.001), surgical complications requiring reoperation (</w:t>
      </w:r>
      <w:del w:id="61" w:author="David Ouyang" w:date="2017-03-23T15:30:00Z">
        <w:r w:rsidR="009B687C" w:rsidDel="00312EE5">
          <w:rPr>
            <w:rFonts w:ascii="Times New Roman" w:hAnsi="Times New Roman" w:cs="Times New Roman"/>
            <w:sz w:val="24"/>
            <w:szCs w:val="24"/>
          </w:rPr>
          <w:delText>26.7</w:delText>
        </w:r>
      </w:del>
      <w:ins w:id="62" w:author="David Ouyang" w:date="2017-03-23T15:30:00Z">
        <w:r w:rsidR="00312EE5">
          <w:rPr>
            <w:rFonts w:ascii="Times New Roman" w:hAnsi="Times New Roman" w:cs="Times New Roman"/>
            <w:sz w:val="24"/>
            <w:szCs w:val="24"/>
          </w:rPr>
          <w:t>28.3</w:t>
        </w:r>
      </w:ins>
      <w:r w:rsidR="009B687C">
        <w:rPr>
          <w:rFonts w:ascii="Times New Roman" w:hAnsi="Times New Roman" w:cs="Times New Roman"/>
          <w:sz w:val="24"/>
          <w:szCs w:val="24"/>
        </w:rPr>
        <w:t xml:space="preserve">% vs. </w:t>
      </w:r>
      <w:del w:id="63" w:author="David Ouyang" w:date="2017-03-23T15:30:00Z">
        <w:r w:rsidR="009B687C" w:rsidDel="00312EE5">
          <w:rPr>
            <w:rFonts w:ascii="Times New Roman" w:hAnsi="Times New Roman" w:cs="Times New Roman"/>
            <w:sz w:val="24"/>
            <w:szCs w:val="24"/>
          </w:rPr>
          <w:delText>13.7</w:delText>
        </w:r>
      </w:del>
      <w:ins w:id="64" w:author="David Ouyang" w:date="2017-03-23T15:30:00Z">
        <w:r w:rsidR="00312EE5">
          <w:rPr>
            <w:rFonts w:ascii="Times New Roman" w:hAnsi="Times New Roman" w:cs="Times New Roman"/>
            <w:sz w:val="24"/>
            <w:szCs w:val="24"/>
          </w:rPr>
          <w:t>15.4</w:t>
        </w:r>
      </w:ins>
      <w:r w:rsidR="009B687C">
        <w:rPr>
          <w:rFonts w:ascii="Times New Roman" w:hAnsi="Times New Roman" w:cs="Times New Roman"/>
          <w:sz w:val="24"/>
          <w:szCs w:val="24"/>
        </w:rPr>
        <w:t xml:space="preserve">%, p &lt; 0.001), </w:t>
      </w:r>
      <w:r w:rsidR="00BE24D7">
        <w:rPr>
          <w:rFonts w:ascii="Times New Roman" w:hAnsi="Times New Roman" w:cs="Times New Roman"/>
          <w:sz w:val="24"/>
          <w:szCs w:val="24"/>
        </w:rPr>
        <w:t>and sepsis (</w:t>
      </w:r>
      <w:del w:id="65" w:author="David Ouyang" w:date="2017-03-23T15:30:00Z">
        <w:r w:rsidR="00BE24D7" w:rsidDel="00312EE5">
          <w:rPr>
            <w:rFonts w:ascii="Times New Roman" w:hAnsi="Times New Roman" w:cs="Times New Roman"/>
            <w:sz w:val="24"/>
            <w:szCs w:val="24"/>
          </w:rPr>
          <w:delText>9.8</w:delText>
        </w:r>
      </w:del>
      <w:ins w:id="66" w:author="David Ouyang" w:date="2017-03-23T15:30:00Z">
        <w:r w:rsidR="00312EE5">
          <w:rPr>
            <w:rFonts w:ascii="Times New Roman" w:hAnsi="Times New Roman" w:cs="Times New Roman"/>
            <w:sz w:val="24"/>
            <w:szCs w:val="24"/>
          </w:rPr>
          <w:t>11.4</w:t>
        </w:r>
      </w:ins>
      <w:r w:rsidR="00BE24D7">
        <w:rPr>
          <w:rFonts w:ascii="Times New Roman" w:hAnsi="Times New Roman" w:cs="Times New Roman"/>
          <w:sz w:val="24"/>
          <w:szCs w:val="24"/>
        </w:rPr>
        <w:t xml:space="preserve">% vs. </w:t>
      </w:r>
      <w:del w:id="67" w:author="David Ouyang" w:date="2017-03-23T15:30:00Z">
        <w:r w:rsidR="00BE24D7" w:rsidDel="00312EE5">
          <w:rPr>
            <w:rFonts w:ascii="Times New Roman" w:hAnsi="Times New Roman" w:cs="Times New Roman"/>
            <w:sz w:val="24"/>
            <w:szCs w:val="24"/>
          </w:rPr>
          <w:delText>4.0</w:delText>
        </w:r>
      </w:del>
      <w:ins w:id="68" w:author="David Ouyang" w:date="2017-03-23T15:30:00Z">
        <w:r w:rsidR="00312EE5">
          <w:rPr>
            <w:rFonts w:ascii="Times New Roman" w:hAnsi="Times New Roman" w:cs="Times New Roman"/>
            <w:sz w:val="24"/>
            <w:szCs w:val="24"/>
          </w:rPr>
          <w:t>5.2</w:t>
        </w:r>
      </w:ins>
      <w:r w:rsidR="00BE24D7">
        <w:rPr>
          <w:rFonts w:ascii="Times New Roman" w:hAnsi="Times New Roman" w:cs="Times New Roman"/>
          <w:sz w:val="24"/>
          <w:szCs w:val="24"/>
        </w:rPr>
        <w:t xml:space="preserve">%, p &lt; 0.001). </w:t>
      </w:r>
      <w:r w:rsidR="00107EB7">
        <w:rPr>
          <w:rFonts w:ascii="Times New Roman" w:hAnsi="Times New Roman" w:cs="Times New Roman"/>
          <w:sz w:val="24"/>
          <w:szCs w:val="24"/>
        </w:rPr>
        <w:t>The frequency of complications in both groups increased over time in general, with the rate of stroke increasing from 0.5% to 7% in those requiring acute circulatory support, and from 1.6% to 3% in those without acute circulatory support (Figure 2).</w:t>
      </w:r>
      <w:ins w:id="69" w:author="David Ouyang" w:date="2017-06-04T22:34:00Z">
        <w:r w:rsidR="00333827">
          <w:rPr>
            <w:rFonts w:ascii="Times New Roman" w:hAnsi="Times New Roman" w:cs="Times New Roman"/>
            <w:color w:val="FF0000"/>
            <w:sz w:val="24"/>
            <w:szCs w:val="24"/>
          </w:rPr>
          <w:t xml:space="preserve"> </w:t>
        </w:r>
      </w:ins>
    </w:p>
    <w:p w:rsidR="004D40B4" w:rsidRDefault="004D40B4" w:rsidP="00DD4C68">
      <w:pPr>
        <w:pStyle w:val="NoSpacing"/>
        <w:tabs>
          <w:tab w:val="left" w:pos="1470"/>
        </w:tabs>
        <w:spacing w:line="360" w:lineRule="auto"/>
        <w:rPr>
          <w:ins w:id="70" w:author="David Ouyang" w:date="2017-06-08T21:27:00Z"/>
          <w:rFonts w:ascii="Times New Roman" w:hAnsi="Times New Roman" w:cs="Times New Roman"/>
          <w:sz w:val="24"/>
          <w:szCs w:val="24"/>
        </w:rPr>
      </w:pPr>
      <w:ins w:id="71" w:author="David Ouyang" w:date="2017-06-08T21:27:00Z">
        <w:r>
          <w:rPr>
            <w:rFonts w:ascii="Times New Roman" w:hAnsi="Times New Roman" w:cs="Times New Roman"/>
            <w:sz w:val="24"/>
            <w:szCs w:val="24"/>
          </w:rPr>
          <w:t xml:space="preserve">             In multivariate analysis of predictors of renal failure, </w:t>
        </w:r>
      </w:ins>
      <w:ins w:id="72" w:author="David Ouyang" w:date="2017-06-08T21:38:00Z">
        <w:r w:rsidR="008C3C30">
          <w:rPr>
            <w:rFonts w:ascii="Times New Roman" w:hAnsi="Times New Roman" w:cs="Times New Roman"/>
            <w:sz w:val="24"/>
            <w:szCs w:val="24"/>
          </w:rPr>
          <w:t xml:space="preserve">transplantation during the modern era, </w:t>
        </w:r>
      </w:ins>
      <w:ins w:id="73" w:author="David Ouyang" w:date="2017-06-08T21:28:00Z">
        <w:r>
          <w:rPr>
            <w:rFonts w:ascii="Times New Roman" w:hAnsi="Times New Roman" w:cs="Times New Roman"/>
            <w:sz w:val="24"/>
            <w:szCs w:val="24"/>
          </w:rPr>
          <w:t>increasing age</w:t>
        </w:r>
      </w:ins>
      <w:ins w:id="74" w:author="David Ouyang" w:date="2017-06-08T21:37:00Z">
        <w:r w:rsidR="008C3C30">
          <w:rPr>
            <w:rFonts w:ascii="Times New Roman" w:hAnsi="Times New Roman" w:cs="Times New Roman"/>
            <w:sz w:val="24"/>
            <w:szCs w:val="24"/>
          </w:rPr>
          <w:t xml:space="preserve"> and increasing number of </w:t>
        </w:r>
        <w:proofErr w:type="spellStart"/>
        <w:r w:rsidR="008C3C30">
          <w:rPr>
            <w:rFonts w:ascii="Times New Roman" w:hAnsi="Times New Roman" w:cs="Times New Roman"/>
            <w:sz w:val="24"/>
            <w:szCs w:val="24"/>
          </w:rPr>
          <w:t>comorbid</w:t>
        </w:r>
        <w:proofErr w:type="spellEnd"/>
        <w:r w:rsidR="008C3C30">
          <w:rPr>
            <w:rFonts w:ascii="Times New Roman" w:hAnsi="Times New Roman" w:cs="Times New Roman"/>
            <w:sz w:val="24"/>
            <w:szCs w:val="24"/>
          </w:rPr>
          <w:t xml:space="preserve"> conditions were associated with decreased incidence of renal failure (Table 4)</w:t>
        </w:r>
      </w:ins>
      <w:ins w:id="75" w:author="David Ouyang" w:date="2017-06-08T21:38:00Z">
        <w:r w:rsidR="008C3C30">
          <w:rPr>
            <w:rFonts w:ascii="Times New Roman" w:hAnsi="Times New Roman" w:cs="Times New Roman"/>
            <w:sz w:val="24"/>
            <w:szCs w:val="24"/>
          </w:rPr>
          <w:t xml:space="preserve">. Female gender, diabetes, obesity, hypertension, smoking, chronic kidney disease, and ischemic heart disease were protective. In comparing the </w:t>
        </w:r>
      </w:ins>
      <w:ins w:id="76" w:author="David Ouyang" w:date="2017-06-08T21:39:00Z">
        <w:r w:rsidR="008C3C30">
          <w:rPr>
            <w:rFonts w:ascii="Times New Roman" w:hAnsi="Times New Roman" w:cs="Times New Roman"/>
            <w:sz w:val="24"/>
            <w:szCs w:val="24"/>
          </w:rPr>
          <w:t>three acute circulatory support modalities, pre-transplant ECMO</w:t>
        </w:r>
      </w:ins>
      <w:ins w:id="77" w:author="David Ouyang" w:date="2017-06-08T21:40:00Z">
        <w:r w:rsidR="00002B0A">
          <w:rPr>
            <w:rFonts w:ascii="Times New Roman" w:hAnsi="Times New Roman" w:cs="Times New Roman"/>
            <w:sz w:val="24"/>
            <w:szCs w:val="24"/>
          </w:rPr>
          <w:t xml:space="preserve"> (OR 1.0972, p = 0.02)</w:t>
        </w:r>
      </w:ins>
      <w:ins w:id="78" w:author="David Ouyang" w:date="2017-06-08T21:39:00Z">
        <w:r w:rsidR="008C3C30">
          <w:rPr>
            <w:rFonts w:ascii="Times New Roman" w:hAnsi="Times New Roman" w:cs="Times New Roman"/>
            <w:sz w:val="24"/>
            <w:szCs w:val="24"/>
          </w:rPr>
          <w:t xml:space="preserve"> and IABP </w:t>
        </w:r>
      </w:ins>
      <w:ins w:id="79" w:author="David Ouyang" w:date="2017-06-08T21:40:00Z">
        <w:r w:rsidR="00002B0A">
          <w:rPr>
            <w:rFonts w:ascii="Times New Roman" w:hAnsi="Times New Roman" w:cs="Times New Roman"/>
            <w:sz w:val="24"/>
            <w:szCs w:val="24"/>
          </w:rPr>
          <w:t xml:space="preserve">(OR 1.1045, p &lt; 0.001) </w:t>
        </w:r>
      </w:ins>
      <w:ins w:id="80" w:author="David Ouyang" w:date="2017-06-08T21:39:00Z">
        <w:r w:rsidR="008C3C30">
          <w:rPr>
            <w:rFonts w:ascii="Times New Roman" w:hAnsi="Times New Roman" w:cs="Times New Roman"/>
            <w:sz w:val="24"/>
            <w:szCs w:val="24"/>
          </w:rPr>
          <w:t xml:space="preserve">had statistically significant </w:t>
        </w:r>
        <w:r w:rsidR="00002B0A">
          <w:rPr>
            <w:rFonts w:ascii="Times New Roman" w:hAnsi="Times New Roman" w:cs="Times New Roman"/>
            <w:sz w:val="24"/>
            <w:szCs w:val="24"/>
          </w:rPr>
          <w:t>risk elevation in renal failure</w:t>
        </w:r>
      </w:ins>
      <w:ins w:id="81" w:author="David Ouyang" w:date="2017-06-08T21:40:00Z">
        <w:r w:rsidR="00002B0A">
          <w:rPr>
            <w:rFonts w:ascii="Times New Roman" w:hAnsi="Times New Roman" w:cs="Times New Roman"/>
            <w:sz w:val="24"/>
            <w:szCs w:val="24"/>
          </w:rPr>
          <w:t>, although PVAD had a similar odds ratio but might be underpowered to show effect (</w:t>
        </w:r>
      </w:ins>
      <w:ins w:id="82" w:author="David Ouyang" w:date="2017-06-08T21:41:00Z">
        <w:r w:rsidR="00002B0A">
          <w:rPr>
            <w:rFonts w:ascii="Times New Roman" w:hAnsi="Times New Roman" w:cs="Times New Roman"/>
            <w:sz w:val="24"/>
            <w:szCs w:val="24"/>
          </w:rPr>
          <w:t xml:space="preserve">OR </w:t>
        </w:r>
      </w:ins>
      <w:ins w:id="83" w:author="David Ouyang" w:date="2017-06-08T21:40:00Z">
        <w:r w:rsidR="00002B0A">
          <w:rPr>
            <w:rFonts w:ascii="Times New Roman" w:hAnsi="Times New Roman" w:cs="Times New Roman"/>
            <w:sz w:val="24"/>
            <w:szCs w:val="24"/>
          </w:rPr>
          <w:t>1.10</w:t>
        </w:r>
      </w:ins>
      <w:ins w:id="84" w:author="David Ouyang" w:date="2017-06-08T21:41:00Z">
        <w:r w:rsidR="00002B0A">
          <w:rPr>
            <w:rFonts w:ascii="Times New Roman" w:hAnsi="Times New Roman" w:cs="Times New Roman"/>
            <w:sz w:val="24"/>
            <w:szCs w:val="24"/>
          </w:rPr>
          <w:t xml:space="preserve">89, p = 0.292). </w:t>
        </w:r>
      </w:ins>
    </w:p>
    <w:p w:rsidR="0054595A" w:rsidRPr="0054595A" w:rsidRDefault="0054595A" w:rsidP="00DD4C68">
      <w:pPr>
        <w:pStyle w:val="NoSpacing"/>
        <w:tabs>
          <w:tab w:val="left" w:pos="1470"/>
        </w:tabs>
        <w:spacing w:line="360" w:lineRule="auto"/>
        <w:rPr>
          <w:rFonts w:ascii="Times New Roman" w:hAnsi="Times New Roman" w:cs="Times New Roman"/>
          <w:b/>
          <w:sz w:val="24"/>
          <w:szCs w:val="24"/>
        </w:rPr>
      </w:pPr>
    </w:p>
    <w:p w:rsidR="00107EB7" w:rsidRPr="0054595A" w:rsidRDefault="0054595A" w:rsidP="00DD4C68">
      <w:pPr>
        <w:pStyle w:val="NoSpacing"/>
        <w:tabs>
          <w:tab w:val="left" w:pos="1470"/>
        </w:tabs>
        <w:spacing w:line="360" w:lineRule="auto"/>
        <w:rPr>
          <w:rFonts w:ascii="Times New Roman" w:hAnsi="Times New Roman" w:cs="Times New Roman"/>
          <w:b/>
          <w:sz w:val="24"/>
          <w:szCs w:val="24"/>
        </w:rPr>
      </w:pPr>
      <w:r w:rsidRPr="0054595A">
        <w:rPr>
          <w:rFonts w:ascii="Times New Roman" w:hAnsi="Times New Roman" w:cs="Times New Roman"/>
          <w:b/>
          <w:sz w:val="24"/>
          <w:szCs w:val="24"/>
        </w:rPr>
        <w:t>Prevalence of acute circulatory supp</w:t>
      </w:r>
      <w:r>
        <w:rPr>
          <w:rFonts w:ascii="Times New Roman" w:hAnsi="Times New Roman" w:cs="Times New Roman"/>
          <w:b/>
          <w:sz w:val="24"/>
          <w:szCs w:val="24"/>
        </w:rPr>
        <w:t>ort prior to cardiac transplant</w:t>
      </w:r>
      <w:r w:rsidRPr="0054595A">
        <w:rPr>
          <w:rFonts w:ascii="Times New Roman" w:hAnsi="Times New Roman" w:cs="Times New Roman"/>
          <w:b/>
          <w:sz w:val="24"/>
          <w:szCs w:val="24"/>
        </w:rPr>
        <w:t>ation</w:t>
      </w:r>
      <w:r w:rsidR="00107EB7" w:rsidRPr="0054595A">
        <w:rPr>
          <w:rFonts w:ascii="Times New Roman" w:hAnsi="Times New Roman" w:cs="Times New Roman"/>
          <w:b/>
          <w:sz w:val="24"/>
          <w:szCs w:val="24"/>
        </w:rPr>
        <w:tab/>
      </w:r>
    </w:p>
    <w:p w:rsidR="0054595A" w:rsidRDefault="000D474B" w:rsidP="00DD4C68">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AA6822" w:rsidRPr="0054595A" w:rsidRDefault="002F7417" w:rsidP="0054595A">
      <w:pPr>
        <w:pStyle w:val="NoSpacing"/>
        <w:tabs>
          <w:tab w:val="left" w:pos="1470"/>
        </w:tabs>
        <w:spacing w:line="360" w:lineRule="auto"/>
      </w:pPr>
      <w:ins w:id="85" w:author="David Ouyang" w:date="2017-06-02T22:34:00Z">
        <w:r>
          <w:rPr>
            <w:rFonts w:ascii="Times New Roman" w:hAnsi="Times New Roman" w:cs="Times New Roman"/>
            <w:sz w:val="24"/>
            <w:szCs w:val="24"/>
          </w:rPr>
          <w:t xml:space="preserve">             </w:t>
        </w:r>
      </w:ins>
      <w:r w:rsidR="0054595A">
        <w:rPr>
          <w:rFonts w:ascii="Times New Roman" w:hAnsi="Times New Roman" w:cs="Times New Roman"/>
          <w:sz w:val="24"/>
          <w:szCs w:val="24"/>
        </w:rPr>
        <w:t xml:space="preserve">The use of acute circulatory support prior to cardiac transplantation increased </w:t>
      </w:r>
      <w:r w:rsidR="000D27A7">
        <w:rPr>
          <w:rFonts w:ascii="Times New Roman" w:hAnsi="Times New Roman" w:cs="Times New Roman"/>
          <w:sz w:val="24"/>
          <w:szCs w:val="24"/>
        </w:rPr>
        <w:t>significantly</w:t>
      </w:r>
      <w:r w:rsidR="0054595A">
        <w:rPr>
          <w:rFonts w:ascii="Times New Roman" w:hAnsi="Times New Roman" w:cs="Times New Roman"/>
          <w:sz w:val="24"/>
          <w:szCs w:val="24"/>
        </w:rPr>
        <w:t xml:space="preserve">over time, from </w:t>
      </w:r>
      <w:r w:rsidR="00EE4228" w:rsidRPr="000D27A7">
        <w:rPr>
          <w:rFonts w:ascii="Times New Roman" w:hAnsi="Times New Roman" w:cs="Times New Roman"/>
          <w:sz w:val="24"/>
          <w:szCs w:val="24"/>
        </w:rPr>
        <w:t xml:space="preserve">5.9% </w:t>
      </w:r>
      <w:r w:rsidR="0054595A" w:rsidRPr="000D27A7">
        <w:rPr>
          <w:rFonts w:ascii="Times New Roman" w:hAnsi="Times New Roman" w:cs="Times New Roman"/>
          <w:sz w:val="24"/>
          <w:szCs w:val="24"/>
        </w:rPr>
        <w:t>of transplants from 1998-2006 to</w:t>
      </w:r>
      <w:r w:rsidR="00EE4228" w:rsidRPr="000D27A7">
        <w:rPr>
          <w:rFonts w:ascii="Times New Roman" w:hAnsi="Times New Roman" w:cs="Times New Roman"/>
          <w:sz w:val="24"/>
          <w:szCs w:val="24"/>
        </w:rPr>
        <w:t xml:space="preserve"> 8.2% from 2007-2014</w:t>
      </w:r>
      <w:r w:rsidR="000D27A7">
        <w:rPr>
          <w:rFonts w:ascii="Times New Roman" w:hAnsi="Times New Roman" w:cs="Times New Roman"/>
          <w:sz w:val="24"/>
          <w:szCs w:val="24"/>
        </w:rPr>
        <w:t xml:space="preserve"> (p &lt; .0001, Figure 3)</w:t>
      </w:r>
      <w:r w:rsidR="0054595A" w:rsidRPr="000D27A7">
        <w:rPr>
          <w:rFonts w:ascii="Times New Roman" w:hAnsi="Times New Roman" w:cs="Times New Roman"/>
          <w:sz w:val="24"/>
          <w:szCs w:val="24"/>
        </w:rPr>
        <w:t>.</w:t>
      </w:r>
    </w:p>
    <w:p w:rsidR="00871D6E" w:rsidRPr="00DD4C68" w:rsidRDefault="00871D6E" w:rsidP="00DD4C68">
      <w:pPr>
        <w:pStyle w:val="NoSpacing"/>
        <w:tabs>
          <w:tab w:val="left" w:pos="1470"/>
        </w:tabs>
        <w:spacing w:line="360" w:lineRule="auto"/>
        <w:rPr>
          <w:rFonts w:ascii="Times New Roman" w:hAnsi="Times New Roman" w:cs="Times New Roman"/>
          <w:sz w:val="24"/>
          <w:szCs w:val="24"/>
        </w:rPr>
      </w:pPr>
    </w:p>
    <w:p w:rsidR="00C41623"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ab/>
      </w:r>
    </w:p>
    <w:p w:rsid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Discussion</w:t>
      </w:r>
    </w:p>
    <w:p w:rsidR="009D652C"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this cohort of </w:t>
      </w:r>
      <w:r w:rsidR="0058129B">
        <w:rPr>
          <w:rFonts w:ascii="Times New Roman" w:hAnsi="Times New Roman" w:cs="Times New Roman"/>
          <w:sz w:val="24"/>
          <w:szCs w:val="24"/>
        </w:rPr>
        <w:t xml:space="preserve">heart </w:t>
      </w:r>
      <w:r>
        <w:rPr>
          <w:rFonts w:ascii="Times New Roman" w:hAnsi="Times New Roman" w:cs="Times New Roman"/>
          <w:sz w:val="24"/>
          <w:szCs w:val="24"/>
        </w:rPr>
        <w:t>transplant patients identified in the National Inpatient Samp</w:t>
      </w:r>
      <w:r w:rsidR="009D652C">
        <w:rPr>
          <w:rFonts w:ascii="Times New Roman" w:hAnsi="Times New Roman" w:cs="Times New Roman"/>
          <w:sz w:val="24"/>
          <w:szCs w:val="24"/>
        </w:rPr>
        <w:t xml:space="preserve">le, we discovered an increased </w:t>
      </w:r>
      <w:r>
        <w:rPr>
          <w:rFonts w:ascii="Times New Roman" w:hAnsi="Times New Roman" w:cs="Times New Roman"/>
          <w:sz w:val="24"/>
          <w:szCs w:val="24"/>
        </w:rPr>
        <w:t xml:space="preserve">use </w:t>
      </w:r>
      <w:r w:rsidR="009D652C">
        <w:rPr>
          <w:rFonts w:ascii="Times New Roman" w:hAnsi="Times New Roman" w:cs="Times New Roman"/>
          <w:sz w:val="24"/>
          <w:szCs w:val="24"/>
        </w:rPr>
        <w:t xml:space="preserve">over time </w:t>
      </w:r>
      <w:r>
        <w:rPr>
          <w:rFonts w:ascii="Times New Roman" w:hAnsi="Times New Roman" w:cs="Times New Roman"/>
          <w:sz w:val="24"/>
          <w:szCs w:val="24"/>
        </w:rPr>
        <w:t xml:space="preserve">of acute circulatory support prior to heart transplantation. </w:t>
      </w:r>
      <w:r w:rsidR="00E36827">
        <w:rPr>
          <w:rFonts w:ascii="Times New Roman" w:hAnsi="Times New Roman" w:cs="Times New Roman"/>
          <w:sz w:val="24"/>
          <w:szCs w:val="24"/>
        </w:rPr>
        <w:t xml:space="preserve">From 17 cases per year between 1998 </w:t>
      </w:r>
      <w:r w:rsidR="00E36827" w:rsidRPr="002F7417">
        <w:rPr>
          <w:rFonts w:ascii="Times New Roman" w:hAnsi="Times New Roman" w:cs="Times New Roman"/>
          <w:sz w:val="24"/>
          <w:szCs w:val="24"/>
        </w:rPr>
        <w:t xml:space="preserve">to </w:t>
      </w:r>
      <w:r w:rsidR="00505500" w:rsidRPr="00505500">
        <w:rPr>
          <w:rFonts w:ascii="Times New Roman" w:hAnsi="Times New Roman" w:cs="Times New Roman"/>
          <w:sz w:val="24"/>
          <w:szCs w:val="24"/>
          <w:rPrChange w:id="86" w:author="David Ouyang" w:date="2017-06-02T22:35:00Z">
            <w:rPr>
              <w:rFonts w:ascii="Times New Roman" w:hAnsi="Times New Roman" w:cs="Times New Roman"/>
              <w:color w:val="FF0000"/>
              <w:sz w:val="24"/>
              <w:szCs w:val="24"/>
            </w:rPr>
          </w:rPrChange>
        </w:rPr>
        <w:t>2002</w:t>
      </w:r>
      <w:del w:id="87" w:author="David Ouyang" w:date="2017-06-02T22:35:00Z">
        <w:r w:rsidR="00AA2BFD" w:rsidDel="002F7417">
          <w:rPr>
            <w:rFonts w:ascii="Times New Roman" w:hAnsi="Times New Roman" w:cs="Times New Roman"/>
            <w:color w:val="FF0000"/>
            <w:sz w:val="24"/>
            <w:szCs w:val="24"/>
          </w:rPr>
          <w:delText>?</w:delText>
        </w:r>
      </w:del>
      <w:r w:rsidR="00E36827">
        <w:rPr>
          <w:rFonts w:ascii="Times New Roman" w:hAnsi="Times New Roman" w:cs="Times New Roman"/>
          <w:sz w:val="24"/>
          <w:szCs w:val="24"/>
        </w:rPr>
        <w:t xml:space="preserve"> to an average of </w:t>
      </w:r>
      <w:del w:id="88" w:author="David Ouyang" w:date="2017-03-23T15:30:00Z">
        <w:r w:rsidR="00E36827" w:rsidDel="00312EE5">
          <w:rPr>
            <w:rFonts w:ascii="Times New Roman" w:hAnsi="Times New Roman" w:cs="Times New Roman"/>
            <w:sz w:val="24"/>
            <w:szCs w:val="24"/>
          </w:rPr>
          <w:delText xml:space="preserve">33 </w:delText>
        </w:r>
      </w:del>
      <w:ins w:id="89" w:author="David Ouyang" w:date="2017-03-23T15:30:00Z">
        <w:r w:rsidR="00312EE5">
          <w:rPr>
            <w:rFonts w:ascii="Times New Roman" w:hAnsi="Times New Roman" w:cs="Times New Roman"/>
            <w:sz w:val="24"/>
            <w:szCs w:val="24"/>
          </w:rPr>
          <w:t xml:space="preserve">40 </w:t>
        </w:r>
      </w:ins>
      <w:r w:rsidR="00E36827">
        <w:rPr>
          <w:rFonts w:ascii="Times New Roman" w:hAnsi="Times New Roman" w:cs="Times New Roman"/>
          <w:sz w:val="24"/>
          <w:szCs w:val="24"/>
        </w:rPr>
        <w:t xml:space="preserve">cases per year between </w:t>
      </w:r>
      <w:del w:id="90" w:author="David Ouyang" w:date="2017-03-23T15:30:00Z">
        <w:r w:rsidR="00E36827" w:rsidDel="00312EE5">
          <w:rPr>
            <w:rFonts w:ascii="Times New Roman" w:hAnsi="Times New Roman" w:cs="Times New Roman"/>
            <w:sz w:val="24"/>
            <w:szCs w:val="24"/>
          </w:rPr>
          <w:delText xml:space="preserve">2009 </w:delText>
        </w:r>
      </w:del>
      <w:ins w:id="91" w:author="David Ouyang" w:date="2017-03-23T15:30:00Z">
        <w:r w:rsidR="00312EE5">
          <w:rPr>
            <w:rFonts w:ascii="Times New Roman" w:hAnsi="Times New Roman" w:cs="Times New Roman"/>
            <w:sz w:val="24"/>
            <w:szCs w:val="24"/>
          </w:rPr>
          <w:t xml:space="preserve">2012 </w:t>
        </w:r>
      </w:ins>
      <w:r w:rsidR="00E36827">
        <w:rPr>
          <w:rFonts w:ascii="Times New Roman" w:hAnsi="Times New Roman" w:cs="Times New Roman"/>
          <w:sz w:val="24"/>
          <w:szCs w:val="24"/>
        </w:rPr>
        <w:t>to</w:t>
      </w:r>
      <w:del w:id="92" w:author="David Ouyang" w:date="2017-03-23T15:30:00Z">
        <w:r w:rsidR="00E36827" w:rsidRPr="00DD4C68" w:rsidDel="00312EE5">
          <w:rPr>
            <w:rFonts w:ascii="Times New Roman" w:hAnsi="Times New Roman" w:cs="Times New Roman"/>
            <w:sz w:val="24"/>
            <w:szCs w:val="24"/>
          </w:rPr>
          <w:delText>2011</w:delText>
        </w:r>
      </w:del>
      <w:ins w:id="93" w:author="David Ouyang" w:date="2017-03-23T15:30:00Z">
        <w:r w:rsidR="00312EE5" w:rsidRPr="00DD4C68">
          <w:rPr>
            <w:rFonts w:ascii="Times New Roman" w:hAnsi="Times New Roman" w:cs="Times New Roman"/>
            <w:sz w:val="24"/>
            <w:szCs w:val="24"/>
          </w:rPr>
          <w:t>201</w:t>
        </w:r>
        <w:r w:rsidR="00312EE5">
          <w:rPr>
            <w:rFonts w:ascii="Times New Roman" w:hAnsi="Times New Roman" w:cs="Times New Roman"/>
            <w:sz w:val="24"/>
            <w:szCs w:val="24"/>
          </w:rPr>
          <w:t>4</w:t>
        </w:r>
      </w:ins>
      <w:r w:rsidR="00E36827">
        <w:rPr>
          <w:rFonts w:ascii="Times New Roman" w:hAnsi="Times New Roman" w:cs="Times New Roman"/>
          <w:sz w:val="24"/>
          <w:szCs w:val="24"/>
        </w:rPr>
        <w:t xml:space="preserve">, the rate of acute circulatory support prior to transplant has </w:t>
      </w:r>
      <w:del w:id="94" w:author="David Ouyang" w:date="2017-03-23T15:30:00Z">
        <w:r w:rsidR="00E36827" w:rsidDel="00312EE5">
          <w:rPr>
            <w:rFonts w:ascii="Times New Roman" w:hAnsi="Times New Roman" w:cs="Times New Roman"/>
            <w:sz w:val="24"/>
            <w:szCs w:val="24"/>
          </w:rPr>
          <w:delText xml:space="preserve">almost </w:delText>
        </w:r>
      </w:del>
      <w:ins w:id="95" w:author="David Ouyang" w:date="2017-03-23T15:30:00Z">
        <w:r w:rsidR="00312EE5">
          <w:rPr>
            <w:rFonts w:ascii="Times New Roman" w:hAnsi="Times New Roman" w:cs="Times New Roman"/>
            <w:sz w:val="24"/>
            <w:szCs w:val="24"/>
          </w:rPr>
          <w:t xml:space="preserve">more than </w:t>
        </w:r>
      </w:ins>
      <w:r w:rsidR="00E36827">
        <w:rPr>
          <w:rFonts w:ascii="Times New Roman" w:hAnsi="Times New Roman" w:cs="Times New Roman"/>
          <w:sz w:val="24"/>
          <w:szCs w:val="24"/>
        </w:rPr>
        <w:t>doubled. As a population</w:t>
      </w:r>
      <w:r>
        <w:rPr>
          <w:rFonts w:ascii="Times New Roman" w:hAnsi="Times New Roman" w:cs="Times New Roman"/>
          <w:sz w:val="24"/>
          <w:szCs w:val="24"/>
        </w:rPr>
        <w:t xml:space="preserve">, patients who underwent acute circulatory support were </w:t>
      </w:r>
      <w:r w:rsidR="000D474B">
        <w:rPr>
          <w:rFonts w:ascii="Times New Roman" w:hAnsi="Times New Roman" w:cs="Times New Roman"/>
          <w:sz w:val="24"/>
          <w:szCs w:val="24"/>
        </w:rPr>
        <w:t xml:space="preserve">overall </w:t>
      </w:r>
      <w:r>
        <w:rPr>
          <w:rFonts w:ascii="Times New Roman" w:hAnsi="Times New Roman" w:cs="Times New Roman"/>
          <w:sz w:val="24"/>
          <w:szCs w:val="24"/>
        </w:rPr>
        <w:t xml:space="preserve">healthier, with decreased rates of diabetes, hypertension, </w:t>
      </w:r>
      <w:r w:rsidR="00AB5430">
        <w:rPr>
          <w:rFonts w:ascii="Times New Roman" w:hAnsi="Times New Roman" w:cs="Times New Roman"/>
          <w:sz w:val="24"/>
          <w:szCs w:val="24"/>
        </w:rPr>
        <w:t>and pre-existing renal disease</w:t>
      </w:r>
      <w:r w:rsidR="000D474B">
        <w:rPr>
          <w:rFonts w:ascii="Times New Roman" w:hAnsi="Times New Roman" w:cs="Times New Roman"/>
          <w:sz w:val="24"/>
          <w:szCs w:val="24"/>
        </w:rPr>
        <w:t>. Despite this</w:t>
      </w:r>
      <w:r w:rsidR="003D40E1">
        <w:rPr>
          <w:rFonts w:ascii="Times New Roman" w:hAnsi="Times New Roman" w:cs="Times New Roman"/>
          <w:sz w:val="24"/>
          <w:szCs w:val="24"/>
        </w:rPr>
        <w:t>, they</w:t>
      </w:r>
      <w:ins w:id="96" w:author="David Ouyang" w:date="2017-06-02T22:35:00Z">
        <w:r w:rsidR="002F7417">
          <w:rPr>
            <w:rFonts w:ascii="Times New Roman" w:hAnsi="Times New Roman" w:cs="Times New Roman"/>
            <w:sz w:val="24"/>
            <w:szCs w:val="24"/>
          </w:rPr>
          <w:t xml:space="preserve"> </w:t>
        </w:r>
      </w:ins>
      <w:r w:rsidR="00AB5430">
        <w:rPr>
          <w:rFonts w:ascii="Times New Roman" w:hAnsi="Times New Roman" w:cs="Times New Roman"/>
          <w:sz w:val="24"/>
          <w:szCs w:val="24"/>
        </w:rPr>
        <w:t xml:space="preserve">had increased in-hospital mortality, increased </w:t>
      </w:r>
      <w:r w:rsidR="006B4554">
        <w:rPr>
          <w:rFonts w:ascii="Times New Roman" w:hAnsi="Times New Roman" w:cs="Times New Roman"/>
          <w:sz w:val="24"/>
          <w:szCs w:val="24"/>
        </w:rPr>
        <w:t>po</w:t>
      </w:r>
      <w:r w:rsidR="009D652C">
        <w:rPr>
          <w:rFonts w:ascii="Times New Roman" w:hAnsi="Times New Roman" w:cs="Times New Roman"/>
          <w:sz w:val="24"/>
          <w:szCs w:val="24"/>
        </w:rPr>
        <w:t>st-</w:t>
      </w:r>
      <w:r w:rsidR="006B4554">
        <w:rPr>
          <w:rFonts w:ascii="Times New Roman" w:hAnsi="Times New Roman" w:cs="Times New Roman"/>
          <w:sz w:val="24"/>
          <w:szCs w:val="24"/>
        </w:rPr>
        <w:t xml:space="preserve">transplant </w:t>
      </w:r>
      <w:r w:rsidR="00AB5430">
        <w:rPr>
          <w:rFonts w:ascii="Times New Roman" w:hAnsi="Times New Roman" w:cs="Times New Roman"/>
          <w:sz w:val="24"/>
          <w:szCs w:val="24"/>
        </w:rPr>
        <w:t xml:space="preserve">length of stays, and a higher proportion of a variety of post-transplant complications. </w:t>
      </w:r>
      <w:r w:rsidR="00AA2BFD">
        <w:rPr>
          <w:rFonts w:ascii="Times New Roman" w:hAnsi="Times New Roman" w:cs="Times New Roman"/>
          <w:sz w:val="24"/>
          <w:szCs w:val="24"/>
        </w:rPr>
        <w:t>Over time, while mortality</w:t>
      </w:r>
      <w:r w:rsidR="009D652C">
        <w:rPr>
          <w:rFonts w:ascii="Times New Roman" w:hAnsi="Times New Roman" w:cs="Times New Roman"/>
          <w:sz w:val="24"/>
          <w:szCs w:val="24"/>
        </w:rPr>
        <w:t xml:space="preserve"> rates</w:t>
      </w:r>
      <w:r w:rsidR="00AA2BFD">
        <w:rPr>
          <w:rFonts w:ascii="Times New Roman" w:hAnsi="Times New Roman" w:cs="Times New Roman"/>
          <w:sz w:val="24"/>
          <w:szCs w:val="24"/>
        </w:rPr>
        <w:t xml:space="preserve"> became similar between the two cohorts, the rate of post-transplant complications remained significantly higher in those patients who received acute circul</w:t>
      </w:r>
      <w:r w:rsidR="006B4554">
        <w:rPr>
          <w:rFonts w:ascii="Times New Roman" w:hAnsi="Times New Roman" w:cs="Times New Roman"/>
          <w:sz w:val="24"/>
          <w:szCs w:val="24"/>
        </w:rPr>
        <w:t>atory support prior to transpla</w:t>
      </w:r>
      <w:r w:rsidR="00AA2BFD">
        <w:rPr>
          <w:rFonts w:ascii="Times New Roman" w:hAnsi="Times New Roman" w:cs="Times New Roman"/>
          <w:sz w:val="24"/>
          <w:szCs w:val="24"/>
        </w:rPr>
        <w:t>ntation.</w:t>
      </w:r>
    </w:p>
    <w:p w:rsidR="0058129B" w:rsidRDefault="00E36827" w:rsidP="00FF414B">
      <w:pPr>
        <w:spacing w:line="360" w:lineRule="auto"/>
        <w:rPr>
          <w:rFonts w:ascii="Times New Roman" w:hAnsi="Times New Roman" w:cs="Times New Roman"/>
          <w:sz w:val="24"/>
          <w:szCs w:val="24"/>
        </w:rPr>
      </w:pPr>
      <w:r>
        <w:rPr>
          <w:rFonts w:ascii="Times New Roman" w:hAnsi="Times New Roman" w:cs="Times New Roman"/>
          <w:sz w:val="24"/>
          <w:szCs w:val="24"/>
        </w:rPr>
        <w:tab/>
      </w:r>
      <w:r w:rsidR="0058129B">
        <w:rPr>
          <w:rFonts w:ascii="Times New Roman" w:hAnsi="Times New Roman" w:cs="Times New Roman"/>
          <w:sz w:val="24"/>
          <w:szCs w:val="24"/>
        </w:rPr>
        <w:t xml:space="preserve">The question of when and whether patients are "too sick" for heart transplantation is not explicitly described in the UNOS heart allocation proposal. If there were changes to UNOS heart allocation, there could be an acceleration of the number of patients who receive acute circulatory support prior to transplant. </w:t>
      </w:r>
      <w:r w:rsidR="009D652C">
        <w:rPr>
          <w:rFonts w:ascii="Times New Roman" w:hAnsi="Times New Roman" w:cs="Times New Roman"/>
          <w:sz w:val="24"/>
          <w:szCs w:val="24"/>
        </w:rPr>
        <w:t>We saw</w:t>
      </w:r>
      <w:r w:rsidR="0058129B">
        <w:rPr>
          <w:rFonts w:ascii="Times New Roman" w:hAnsi="Times New Roman" w:cs="Times New Roman"/>
          <w:sz w:val="24"/>
          <w:szCs w:val="24"/>
        </w:rPr>
        <w:t xml:space="preserve"> over the last twenty years that more patients re</w:t>
      </w:r>
      <w:r w:rsidR="009D652C">
        <w:rPr>
          <w:rFonts w:ascii="Times New Roman" w:hAnsi="Times New Roman" w:cs="Times New Roman"/>
          <w:sz w:val="24"/>
          <w:szCs w:val="24"/>
        </w:rPr>
        <w:t>ceived</w:t>
      </w:r>
      <w:r w:rsidR="0058129B">
        <w:rPr>
          <w:rFonts w:ascii="Times New Roman" w:hAnsi="Times New Roman" w:cs="Times New Roman"/>
          <w:sz w:val="24"/>
          <w:szCs w:val="24"/>
        </w:rPr>
        <w:t xml:space="preserve"> acute circulatory support prior to transplant. This could shift the overall transplant candidate population towards sicker patients prior to transplantation and lead to longer wait times for other patients on the transplant list. </w:t>
      </w:r>
      <w:r w:rsidR="00312EE5">
        <w:rPr>
          <w:rFonts w:ascii="Times New Roman" w:hAnsi="Times New Roman" w:cs="Times New Roman"/>
          <w:sz w:val="24"/>
          <w:szCs w:val="24"/>
        </w:rPr>
        <w:t xml:space="preserve">Additionally, the question of when patients are “too sick” also depends on the state of the art in transplantation and has changed over time. As the in-hospital mortality rates of </w:t>
      </w:r>
      <w:r w:rsidR="00900EE7">
        <w:rPr>
          <w:rFonts w:ascii="Times New Roman" w:hAnsi="Times New Roman" w:cs="Times New Roman"/>
          <w:sz w:val="24"/>
          <w:szCs w:val="24"/>
        </w:rPr>
        <w:t xml:space="preserve">transplant </w:t>
      </w:r>
      <w:r w:rsidR="00312EE5">
        <w:rPr>
          <w:rFonts w:ascii="Times New Roman" w:hAnsi="Times New Roman" w:cs="Times New Roman"/>
          <w:sz w:val="24"/>
          <w:szCs w:val="24"/>
        </w:rPr>
        <w:t xml:space="preserve">patients who required acute circulatory support </w:t>
      </w:r>
      <w:r w:rsidR="00900EE7">
        <w:rPr>
          <w:rFonts w:ascii="Times New Roman" w:hAnsi="Times New Roman" w:cs="Times New Roman"/>
          <w:sz w:val="24"/>
          <w:szCs w:val="24"/>
        </w:rPr>
        <w:t>converges with the mortality rate of</w:t>
      </w:r>
      <w:r w:rsidR="00312EE5">
        <w:rPr>
          <w:rFonts w:ascii="Times New Roman" w:hAnsi="Times New Roman" w:cs="Times New Roman"/>
          <w:sz w:val="24"/>
          <w:szCs w:val="24"/>
        </w:rPr>
        <w:t xml:space="preserve"> patients who did not require acute circulator</w:t>
      </w:r>
      <w:r w:rsidR="00900EE7">
        <w:rPr>
          <w:rFonts w:ascii="Times New Roman" w:hAnsi="Times New Roman" w:cs="Times New Roman"/>
          <w:sz w:val="24"/>
          <w:szCs w:val="24"/>
        </w:rPr>
        <w:t>y support, advances in circulatory support might allow patients to overcome critical cardiac failure.</w:t>
      </w:r>
      <w:r w:rsidR="009D652C">
        <w:rPr>
          <w:rFonts w:ascii="Times New Roman" w:hAnsi="Times New Roman" w:cs="Times New Roman"/>
          <w:sz w:val="24"/>
          <w:szCs w:val="24"/>
        </w:rPr>
        <w:t>The new allocation scheme does suggest the use of hemodynamics to determine whether a patient can remain a candidate for cardiac transplantation while on acute circulatory support, and these and other measures could further refine our evaluation of patients’ candidacy while on the waitlist, potentially improving morbidity rates post transplantation.</w:t>
      </w:r>
    </w:p>
    <w:p w:rsidR="00AB5430" w:rsidRDefault="00E36827" w:rsidP="00AD05F5">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There are a few limitations to our study based on the design of the NIS. We are not able to explicitly determine to priority of the patients in our cohort</w:t>
      </w:r>
      <w:r w:rsidR="00553DF0">
        <w:rPr>
          <w:rFonts w:ascii="Times New Roman" w:hAnsi="Times New Roman" w:cs="Times New Roman"/>
          <w:sz w:val="24"/>
          <w:szCs w:val="24"/>
        </w:rPr>
        <w:t>,</w:t>
      </w:r>
      <w:r>
        <w:rPr>
          <w:rFonts w:ascii="Times New Roman" w:hAnsi="Times New Roman" w:cs="Times New Roman"/>
          <w:sz w:val="24"/>
          <w:szCs w:val="24"/>
        </w:rPr>
        <w:t xml:space="preserve"> nor the time on the transplant waiting list</w:t>
      </w:r>
      <w:r w:rsidR="00553DF0">
        <w:rPr>
          <w:rFonts w:ascii="Times New Roman" w:hAnsi="Times New Roman" w:cs="Times New Roman"/>
          <w:sz w:val="24"/>
          <w:szCs w:val="24"/>
        </w:rPr>
        <w:t>. Given</w:t>
      </w:r>
      <w:r>
        <w:rPr>
          <w:rFonts w:ascii="Times New Roman" w:hAnsi="Times New Roman" w:cs="Times New Roman"/>
          <w:sz w:val="24"/>
          <w:szCs w:val="24"/>
        </w:rPr>
        <w:t xml:space="preserve"> the use of acute circulatory support, we can confidently assume that patients were status 1A prior to transplantation. The NIS only lists same hospitalization complications </w:t>
      </w:r>
      <w:r>
        <w:rPr>
          <w:rFonts w:ascii="Times New Roman" w:hAnsi="Times New Roman" w:cs="Times New Roman"/>
          <w:sz w:val="24"/>
          <w:szCs w:val="24"/>
        </w:rPr>
        <w:lastRenderedPageBreak/>
        <w:t xml:space="preserve">and mortality, and does not have information of post-hospital follow-up. </w:t>
      </w:r>
      <w:r w:rsidR="00553DF0">
        <w:rPr>
          <w:rFonts w:ascii="Times New Roman" w:hAnsi="Times New Roman" w:cs="Times New Roman"/>
          <w:sz w:val="24"/>
          <w:szCs w:val="24"/>
        </w:rPr>
        <w:t>With</w:t>
      </w:r>
      <w:r>
        <w:rPr>
          <w:rFonts w:ascii="Times New Roman" w:hAnsi="Times New Roman" w:cs="Times New Roman"/>
          <w:sz w:val="24"/>
          <w:szCs w:val="24"/>
        </w:rPr>
        <w:t xml:space="preserve"> an in-hospital mortality </w:t>
      </w:r>
      <w:r w:rsidR="00FF414B">
        <w:rPr>
          <w:rFonts w:ascii="Times New Roman" w:hAnsi="Times New Roman" w:cs="Times New Roman"/>
          <w:sz w:val="24"/>
          <w:szCs w:val="24"/>
        </w:rPr>
        <w:t xml:space="preserve">rate </w:t>
      </w:r>
      <w:r>
        <w:rPr>
          <w:rFonts w:ascii="Times New Roman" w:hAnsi="Times New Roman" w:cs="Times New Roman"/>
          <w:sz w:val="24"/>
          <w:szCs w:val="24"/>
        </w:rPr>
        <w:t>of</w:t>
      </w:r>
      <w:r w:rsidR="002F7417">
        <w:rPr>
          <w:rFonts w:ascii="Times New Roman" w:hAnsi="Times New Roman" w:cs="Times New Roman"/>
          <w:sz w:val="24"/>
          <w:szCs w:val="24"/>
        </w:rPr>
        <w:t xml:space="preserve"> 8.6</w:t>
      </w:r>
      <w:r>
        <w:rPr>
          <w:rFonts w:ascii="Times New Roman" w:hAnsi="Times New Roman" w:cs="Times New Roman"/>
          <w:sz w:val="24"/>
          <w:szCs w:val="24"/>
        </w:rPr>
        <w:t xml:space="preserve">% for patients requiring acute circulatory support, </w:t>
      </w:r>
      <w:r w:rsidR="00FF414B">
        <w:rPr>
          <w:rFonts w:ascii="Times New Roman" w:hAnsi="Times New Roman" w:cs="Times New Roman"/>
          <w:sz w:val="24"/>
          <w:szCs w:val="24"/>
        </w:rPr>
        <w:t>the mortality rate already exceeds the overall 1</w:t>
      </w:r>
      <w:r w:rsidR="002F7417">
        <w:rPr>
          <w:rFonts w:ascii="Times New Roman" w:hAnsi="Times New Roman" w:cs="Times New Roman"/>
          <w:sz w:val="24"/>
          <w:szCs w:val="24"/>
        </w:rPr>
        <w:t>-</w:t>
      </w:r>
      <w:r w:rsidR="00FF414B">
        <w:rPr>
          <w:rFonts w:ascii="Times New Roman" w:hAnsi="Times New Roman" w:cs="Times New Roman"/>
          <w:sz w:val="24"/>
          <w:szCs w:val="24"/>
        </w:rPr>
        <w:t>year mortality of some large academic transplant centers</w:t>
      </w:r>
      <w:r w:rsidR="00505500">
        <w:rPr>
          <w:rFonts w:ascii="Times New Roman" w:hAnsi="Times New Roman" w:cs="Times New Roman"/>
          <w:sz w:val="24"/>
          <w:szCs w:val="24"/>
        </w:rPr>
        <w:fldChar w:fldCharType="begin"/>
      </w:r>
      <w:r w:rsidR="003D40E1">
        <w:rPr>
          <w:rFonts w:ascii="Times New Roman" w:hAnsi="Times New Roman" w:cs="Times New Roman"/>
          <w:sz w:val="24"/>
          <w:szCs w:val="24"/>
        </w:rPr>
        <w:instrText xml:space="preserve"> ADDIN ZOTERO_ITEM CSL_CITATION {"citationID":"a1lgnidn7c","properties":{"formattedCitation":"{\\rtf \\super 4,5\\nosupersub{}}","plainCitation":"4,5"},"citationItems":[{"id":69,"uris":["http://zotero.org/users/local/ilnnzTPl/items/GQNNBS5H"],"uri":["http://zotero.org/users/local/ilnnzTPl/items/GQNNBS5H"],"itemData":{"id":69,"type":"article-journal","title":"Twenty-year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sidR="00505500">
        <w:rPr>
          <w:rFonts w:ascii="Times New Roman" w:hAnsi="Times New Roman" w:cs="Times New Roman"/>
          <w:sz w:val="24"/>
          <w:szCs w:val="24"/>
        </w:rPr>
        <w:fldChar w:fldCharType="separate"/>
      </w:r>
      <w:r w:rsidR="003D40E1" w:rsidRPr="003D40E1">
        <w:rPr>
          <w:rFonts w:ascii="Times New Roman" w:hAnsi="Times New Roman" w:cs="Times New Roman"/>
          <w:sz w:val="24"/>
          <w:szCs w:val="24"/>
          <w:vertAlign w:val="superscript"/>
        </w:rPr>
        <w:t>4,5</w:t>
      </w:r>
      <w:r w:rsidR="00505500">
        <w:rPr>
          <w:rFonts w:ascii="Times New Roman" w:hAnsi="Times New Roman" w:cs="Times New Roman"/>
          <w:sz w:val="24"/>
          <w:szCs w:val="24"/>
        </w:rPr>
        <w:fldChar w:fldCharType="end"/>
      </w:r>
      <w:r w:rsidR="00FF414B">
        <w:rPr>
          <w:rFonts w:ascii="Times New Roman" w:hAnsi="Times New Roman" w:cs="Times New Roman"/>
          <w:sz w:val="24"/>
          <w:szCs w:val="24"/>
        </w:rPr>
        <w:t xml:space="preserve">. Given the high rates of complications while hospitalized, including increased acute renal failure, liver failure, respiratory failure, cardiac complications, and bleeding complications, it is likely these patients </w:t>
      </w:r>
      <w:r w:rsidR="0058129B">
        <w:rPr>
          <w:rFonts w:ascii="Times New Roman" w:hAnsi="Times New Roman" w:cs="Times New Roman"/>
          <w:sz w:val="24"/>
          <w:szCs w:val="24"/>
        </w:rPr>
        <w:t>would have</w:t>
      </w:r>
      <w:r w:rsidR="00FF414B">
        <w:rPr>
          <w:rFonts w:ascii="Times New Roman" w:hAnsi="Times New Roman" w:cs="Times New Roman"/>
          <w:sz w:val="24"/>
          <w:szCs w:val="24"/>
        </w:rPr>
        <w:t xml:space="preserve"> a </w:t>
      </w:r>
      <w:r w:rsidR="00553DF0">
        <w:rPr>
          <w:rFonts w:ascii="Times New Roman" w:hAnsi="Times New Roman" w:cs="Times New Roman"/>
          <w:sz w:val="24"/>
          <w:szCs w:val="24"/>
        </w:rPr>
        <w:t xml:space="preserve">more challenging </w:t>
      </w:r>
      <w:r w:rsidR="00FF414B">
        <w:rPr>
          <w:rFonts w:ascii="Times New Roman" w:hAnsi="Times New Roman" w:cs="Times New Roman"/>
          <w:sz w:val="24"/>
          <w:szCs w:val="24"/>
        </w:rPr>
        <w:t xml:space="preserve">post-hospitalization course. </w:t>
      </w:r>
    </w:p>
    <w:p w:rsidR="00553DF0" w:rsidRDefault="00017D67" w:rsidP="00AD05F5">
      <w:pPr>
        <w:spacing w:line="360" w:lineRule="auto"/>
        <w:ind w:firstLine="720"/>
        <w:rPr>
          <w:rFonts w:ascii="Times New Roman" w:hAnsi="Times New Roman" w:cs="Times New Roman"/>
          <w:color w:val="000000"/>
          <w:sz w:val="24"/>
          <w:szCs w:val="24"/>
          <w:shd w:val="clear" w:color="auto" w:fill="FFFFFF"/>
        </w:rPr>
      </w:pPr>
      <w:r w:rsidRPr="00AC3A62">
        <w:rPr>
          <w:rFonts w:ascii="Times New Roman" w:hAnsi="Times New Roman" w:cs="Times New Roman"/>
          <w:sz w:val="24"/>
          <w:szCs w:val="24"/>
        </w:rPr>
        <w:t>We also paradoxically found that pre-morbid conditions such as diabetes, hypertension, and chronic kidney disease were protective against post-transplant mortality</w:t>
      </w:r>
      <w:ins w:id="97" w:author="David Ouyang" w:date="2017-06-08T21:26:00Z">
        <w:r w:rsidR="004D40B4">
          <w:rPr>
            <w:rFonts w:ascii="Times New Roman" w:hAnsi="Times New Roman" w:cs="Times New Roman"/>
            <w:sz w:val="24"/>
            <w:szCs w:val="24"/>
          </w:rPr>
          <w:t xml:space="preserve"> and renal failure in multivariate analysis</w:t>
        </w:r>
      </w:ins>
      <w:r w:rsidRPr="00AC3A62">
        <w:rPr>
          <w:rFonts w:ascii="Times New Roman" w:hAnsi="Times New Roman" w:cs="Times New Roman"/>
          <w:sz w:val="24"/>
          <w:szCs w:val="24"/>
        </w:rPr>
        <w:t xml:space="preserve">. </w:t>
      </w:r>
      <w:r w:rsidR="00AC3A62" w:rsidRPr="00AC3A62">
        <w:rPr>
          <w:rFonts w:ascii="Times New Roman" w:hAnsi="Times New Roman" w:cs="Times New Roman"/>
          <w:sz w:val="24"/>
          <w:szCs w:val="24"/>
        </w:rPr>
        <w:t xml:space="preserve">These findings likely represent </w:t>
      </w:r>
      <w:ins w:id="98" w:author="David Ouyang" w:date="2017-06-08T21:29:00Z">
        <w:r w:rsidR="004D40B4">
          <w:rPr>
            <w:rFonts w:ascii="Times New Roman" w:hAnsi="Times New Roman" w:cs="Times New Roman"/>
            <w:sz w:val="24"/>
            <w:szCs w:val="24"/>
          </w:rPr>
          <w:t xml:space="preserve">contemporary changes in management and </w:t>
        </w:r>
      </w:ins>
      <w:r w:rsidR="00AC3A62" w:rsidRPr="00AC3A62">
        <w:rPr>
          <w:rFonts w:ascii="Times New Roman" w:hAnsi="Times New Roman" w:cs="Times New Roman"/>
          <w:sz w:val="24"/>
          <w:szCs w:val="24"/>
        </w:rPr>
        <w:t xml:space="preserve">the limitations of the dataset, which </w:t>
      </w:r>
      <w:ins w:id="99" w:author="David Ouyang" w:date="2017-06-04T22:35:00Z">
        <w:r w:rsidR="00333827">
          <w:rPr>
            <w:rFonts w:ascii="Times New Roman" w:hAnsi="Times New Roman" w:cs="Times New Roman"/>
            <w:sz w:val="24"/>
            <w:szCs w:val="24"/>
          </w:rPr>
          <w:t xml:space="preserve">is a retrospective cohort and </w:t>
        </w:r>
      </w:ins>
      <w:r w:rsidR="00AC3A62" w:rsidRPr="00AC3A62">
        <w:rPr>
          <w:rFonts w:ascii="Times New Roman" w:hAnsi="Times New Roman" w:cs="Times New Roman"/>
          <w:sz w:val="24"/>
          <w:szCs w:val="24"/>
        </w:rPr>
        <w:t>do not contain</w:t>
      </w:r>
      <w:r w:rsidRPr="00AC3A62">
        <w:rPr>
          <w:rFonts w:ascii="Times New Roman" w:hAnsi="Times New Roman" w:cs="Times New Roman"/>
          <w:color w:val="000000"/>
          <w:sz w:val="24"/>
          <w:szCs w:val="24"/>
          <w:shd w:val="clear" w:color="auto" w:fill="FFFFFF"/>
        </w:rPr>
        <w:t xml:space="preserve"> hemodynamic </w:t>
      </w:r>
      <w:r w:rsidR="00AC3A62" w:rsidRPr="00AC3A62">
        <w:rPr>
          <w:rFonts w:ascii="Times New Roman" w:hAnsi="Times New Roman" w:cs="Times New Roman"/>
          <w:color w:val="000000"/>
          <w:sz w:val="24"/>
          <w:szCs w:val="24"/>
          <w:shd w:val="clear" w:color="auto" w:fill="FFFFFF"/>
        </w:rPr>
        <w:t xml:space="preserve">data </w:t>
      </w:r>
      <w:r w:rsidRPr="00AC3A62">
        <w:rPr>
          <w:rFonts w:ascii="Times New Roman" w:hAnsi="Times New Roman" w:cs="Times New Roman"/>
          <w:color w:val="000000"/>
          <w:sz w:val="24"/>
          <w:szCs w:val="24"/>
          <w:shd w:val="clear" w:color="auto" w:fill="FFFFFF"/>
        </w:rPr>
        <w:t xml:space="preserve">or contemporaneous data on </w:t>
      </w:r>
      <w:r w:rsidR="00AC3A62" w:rsidRPr="00AC3A62">
        <w:rPr>
          <w:rFonts w:ascii="Times New Roman" w:hAnsi="Times New Roman" w:cs="Times New Roman"/>
          <w:color w:val="000000"/>
          <w:sz w:val="24"/>
          <w:szCs w:val="24"/>
          <w:shd w:val="clear" w:color="auto" w:fill="FFFFFF"/>
        </w:rPr>
        <w:t>end-organ function</w:t>
      </w:r>
      <w:r w:rsidRPr="00AC3A62">
        <w:rPr>
          <w:rFonts w:ascii="Times New Roman" w:hAnsi="Times New Roman" w:cs="Times New Roman"/>
          <w:color w:val="000000"/>
          <w:sz w:val="24"/>
          <w:szCs w:val="24"/>
          <w:shd w:val="clear" w:color="auto" w:fill="FFFFFF"/>
        </w:rPr>
        <w:t xml:space="preserve"> at time of implant</w:t>
      </w:r>
      <w:r w:rsidR="00AC3A62" w:rsidRPr="00AC3A62">
        <w:rPr>
          <w:rFonts w:ascii="Times New Roman" w:hAnsi="Times New Roman" w:cs="Times New Roman"/>
          <w:color w:val="000000"/>
          <w:sz w:val="24"/>
          <w:szCs w:val="24"/>
          <w:shd w:val="clear" w:color="auto" w:fill="FFFFFF"/>
        </w:rPr>
        <w:t xml:space="preserve">. </w:t>
      </w:r>
      <w:ins w:id="100" w:author="David Ouyang" w:date="2017-06-08T21:29:00Z">
        <w:r w:rsidR="008C3C30">
          <w:rPr>
            <w:rFonts w:ascii="Times New Roman" w:hAnsi="Times New Roman" w:cs="Times New Roman"/>
            <w:color w:val="000000"/>
            <w:sz w:val="24"/>
            <w:szCs w:val="24"/>
            <w:shd w:val="clear" w:color="auto" w:fill="FFFFFF"/>
          </w:rPr>
          <w:t xml:space="preserve">In the modern era, </w:t>
        </w:r>
      </w:ins>
      <w:proofErr w:type="spellStart"/>
      <w:ins w:id="101" w:author="David Ouyang" w:date="2017-06-08T21:30:00Z">
        <w:r w:rsidR="008C3C30">
          <w:rPr>
            <w:rFonts w:ascii="Times New Roman" w:hAnsi="Times New Roman" w:cs="Times New Roman"/>
            <w:color w:val="000000"/>
            <w:sz w:val="24"/>
            <w:szCs w:val="24"/>
            <w:shd w:val="clear" w:color="auto" w:fill="FFFFFF"/>
          </w:rPr>
          <w:t>hemodialysis</w:t>
        </w:r>
        <w:proofErr w:type="spellEnd"/>
        <w:r w:rsidR="008C3C30">
          <w:rPr>
            <w:rFonts w:ascii="Times New Roman" w:hAnsi="Times New Roman" w:cs="Times New Roman"/>
            <w:color w:val="000000"/>
            <w:sz w:val="24"/>
            <w:szCs w:val="24"/>
            <w:shd w:val="clear" w:color="auto" w:fill="FFFFFF"/>
          </w:rPr>
          <w:t xml:space="preserve"> was more common post-transplant regardless of whether patients who received pre-transplant acute circulatory support, </w:t>
        </w:r>
      </w:ins>
      <w:ins w:id="102" w:author="David Ouyang" w:date="2017-06-08T21:31:00Z">
        <w:r w:rsidR="008C3C30">
          <w:rPr>
            <w:rFonts w:ascii="Times New Roman" w:hAnsi="Times New Roman" w:cs="Times New Roman"/>
            <w:color w:val="000000"/>
            <w:sz w:val="24"/>
            <w:szCs w:val="24"/>
            <w:shd w:val="clear" w:color="auto" w:fill="FFFFFF"/>
          </w:rPr>
          <w:t xml:space="preserve">potentially </w:t>
        </w:r>
      </w:ins>
      <w:ins w:id="103" w:author="David Ouyang" w:date="2017-06-08T21:30:00Z">
        <w:r w:rsidR="008C3C30">
          <w:rPr>
            <w:rFonts w:ascii="Times New Roman" w:hAnsi="Times New Roman" w:cs="Times New Roman"/>
            <w:color w:val="000000"/>
            <w:sz w:val="24"/>
            <w:szCs w:val="24"/>
            <w:shd w:val="clear" w:color="auto" w:fill="FFFFFF"/>
          </w:rPr>
          <w:t xml:space="preserve">suggesting changing availability and threshold to initiate </w:t>
        </w:r>
        <w:proofErr w:type="spellStart"/>
        <w:r w:rsidR="008C3C30">
          <w:rPr>
            <w:rFonts w:ascii="Times New Roman" w:hAnsi="Times New Roman" w:cs="Times New Roman"/>
            <w:color w:val="000000"/>
            <w:sz w:val="24"/>
            <w:szCs w:val="24"/>
            <w:shd w:val="clear" w:color="auto" w:fill="FFFFFF"/>
          </w:rPr>
          <w:t>hemodialysis</w:t>
        </w:r>
        <w:proofErr w:type="spellEnd"/>
        <w:r w:rsidR="008C3C30">
          <w:rPr>
            <w:rFonts w:ascii="Times New Roman" w:hAnsi="Times New Roman" w:cs="Times New Roman"/>
            <w:color w:val="000000"/>
            <w:sz w:val="24"/>
            <w:szCs w:val="24"/>
            <w:shd w:val="clear" w:color="auto" w:fill="FFFFFF"/>
          </w:rPr>
          <w:t xml:space="preserve"> </w:t>
        </w:r>
      </w:ins>
      <w:ins w:id="104" w:author="David Ouyang" w:date="2017-06-08T21:31:00Z">
        <w:r w:rsidR="008C3C30">
          <w:rPr>
            <w:rFonts w:ascii="Times New Roman" w:hAnsi="Times New Roman" w:cs="Times New Roman"/>
            <w:color w:val="000000"/>
            <w:sz w:val="24"/>
            <w:szCs w:val="24"/>
            <w:shd w:val="clear" w:color="auto" w:fill="FFFFFF"/>
          </w:rPr>
          <w:t xml:space="preserve">over time </w:t>
        </w:r>
      </w:ins>
      <w:ins w:id="105" w:author="David Ouyang" w:date="2017-06-08T21:30:00Z">
        <w:r w:rsidR="008C3C30">
          <w:rPr>
            <w:rFonts w:ascii="Times New Roman" w:hAnsi="Times New Roman" w:cs="Times New Roman"/>
            <w:color w:val="000000"/>
            <w:sz w:val="24"/>
            <w:szCs w:val="24"/>
            <w:shd w:val="clear" w:color="auto" w:fill="FFFFFF"/>
          </w:rPr>
          <w:t xml:space="preserve">rather than </w:t>
        </w:r>
      </w:ins>
      <w:ins w:id="106" w:author="David Ouyang" w:date="2017-06-08T21:31:00Z">
        <w:r w:rsidR="008C3C30">
          <w:rPr>
            <w:rFonts w:ascii="Times New Roman" w:hAnsi="Times New Roman" w:cs="Times New Roman"/>
            <w:color w:val="000000"/>
            <w:sz w:val="24"/>
            <w:szCs w:val="24"/>
            <w:shd w:val="clear" w:color="auto" w:fill="FFFFFF"/>
          </w:rPr>
          <w:t>worsening kidney failure in transplant patients over time.</w:t>
        </w:r>
      </w:ins>
      <w:ins w:id="107" w:author="David Ouyang" w:date="2017-06-08T21:30:00Z">
        <w:r w:rsidR="008C3C30">
          <w:rPr>
            <w:rFonts w:ascii="Times New Roman" w:hAnsi="Times New Roman" w:cs="Times New Roman"/>
            <w:color w:val="000000"/>
            <w:sz w:val="24"/>
            <w:szCs w:val="24"/>
            <w:shd w:val="clear" w:color="auto" w:fill="FFFFFF"/>
          </w:rPr>
          <w:t xml:space="preserve"> </w:t>
        </w:r>
      </w:ins>
      <w:ins w:id="108" w:author="David Ouyang" w:date="2017-06-08T21:32:00Z">
        <w:r w:rsidR="008C3C30">
          <w:rPr>
            <w:rFonts w:ascii="Times New Roman" w:hAnsi="Times New Roman" w:cs="Times New Roman"/>
            <w:color w:val="000000"/>
            <w:sz w:val="24"/>
            <w:szCs w:val="24"/>
            <w:shd w:val="clear" w:color="auto" w:fill="FFFFFF"/>
          </w:rPr>
          <w:t xml:space="preserve">While the number of </w:t>
        </w:r>
        <w:proofErr w:type="spellStart"/>
        <w:r w:rsidR="008C3C30">
          <w:rPr>
            <w:rFonts w:ascii="Times New Roman" w:hAnsi="Times New Roman" w:cs="Times New Roman"/>
            <w:color w:val="000000"/>
            <w:sz w:val="24"/>
            <w:szCs w:val="24"/>
            <w:shd w:val="clear" w:color="auto" w:fill="FFFFFF"/>
          </w:rPr>
          <w:t>comorbid</w:t>
        </w:r>
        <w:proofErr w:type="spellEnd"/>
        <w:r w:rsidR="008C3C30">
          <w:rPr>
            <w:rFonts w:ascii="Times New Roman" w:hAnsi="Times New Roman" w:cs="Times New Roman"/>
            <w:color w:val="000000"/>
            <w:sz w:val="24"/>
            <w:szCs w:val="24"/>
            <w:shd w:val="clear" w:color="auto" w:fill="FFFFFF"/>
          </w:rPr>
          <w:t xml:space="preserve"> conditions was associated with worse outcomes, certain pre-existing diagnoses were protective</w:t>
        </w:r>
      </w:ins>
      <w:ins w:id="109" w:author="David Ouyang" w:date="2017-06-08T21:33:00Z">
        <w:r w:rsidR="008C3C30">
          <w:rPr>
            <w:rFonts w:ascii="Times New Roman" w:hAnsi="Times New Roman" w:cs="Times New Roman"/>
            <w:color w:val="000000"/>
            <w:sz w:val="24"/>
            <w:szCs w:val="24"/>
            <w:shd w:val="clear" w:color="auto" w:fill="FFFFFF"/>
          </w:rPr>
          <w:t xml:space="preserve"> in the model. This could be </w:t>
        </w:r>
      </w:ins>
      <w:ins w:id="110" w:author="David Ouyang" w:date="2017-06-08T21:34:00Z">
        <w:r w:rsidR="008C3C30">
          <w:rPr>
            <w:rFonts w:ascii="Times New Roman" w:hAnsi="Times New Roman" w:cs="Times New Roman"/>
            <w:color w:val="000000"/>
            <w:sz w:val="24"/>
            <w:szCs w:val="24"/>
            <w:shd w:val="clear" w:color="auto" w:fill="FFFFFF"/>
          </w:rPr>
          <w:t xml:space="preserve">a result of variability in the practice of coding ICD9 codes (for example providers </w:t>
        </w:r>
      </w:ins>
      <w:ins w:id="111" w:author="David Ouyang" w:date="2017-06-08T21:35:00Z">
        <w:r w:rsidR="008C3C30">
          <w:rPr>
            <w:rFonts w:ascii="Times New Roman" w:hAnsi="Times New Roman" w:cs="Times New Roman"/>
            <w:color w:val="000000"/>
            <w:sz w:val="24"/>
            <w:szCs w:val="24"/>
            <w:shd w:val="clear" w:color="auto" w:fill="FFFFFF"/>
          </w:rPr>
          <w:t>less likely</w:t>
        </w:r>
      </w:ins>
      <w:ins w:id="112" w:author="David Ouyang" w:date="2017-06-08T21:34:00Z">
        <w:r w:rsidR="008C3C30">
          <w:rPr>
            <w:rFonts w:ascii="Times New Roman" w:hAnsi="Times New Roman" w:cs="Times New Roman"/>
            <w:color w:val="000000"/>
            <w:sz w:val="24"/>
            <w:szCs w:val="24"/>
            <w:shd w:val="clear" w:color="auto" w:fill="FFFFFF"/>
          </w:rPr>
          <w:t xml:space="preserve"> coding for </w:t>
        </w:r>
      </w:ins>
      <w:ins w:id="113" w:author="David Ouyang" w:date="2017-06-08T21:35:00Z">
        <w:r w:rsidR="008C3C30">
          <w:rPr>
            <w:rFonts w:ascii="Times New Roman" w:hAnsi="Times New Roman" w:cs="Times New Roman"/>
            <w:color w:val="000000"/>
            <w:sz w:val="24"/>
            <w:szCs w:val="24"/>
            <w:shd w:val="clear" w:color="auto" w:fill="FFFFFF"/>
          </w:rPr>
          <w:t xml:space="preserve">a history of smoking in a patient who had a complicated hospital stay requiring dialysis, suffering from infectious complications, and prolonged </w:t>
        </w:r>
      </w:ins>
      <w:ins w:id="114" w:author="David Ouyang" w:date="2017-06-08T21:36:00Z">
        <w:r w:rsidR="008C3C30">
          <w:rPr>
            <w:rFonts w:ascii="Times New Roman" w:hAnsi="Times New Roman" w:cs="Times New Roman"/>
            <w:color w:val="000000"/>
            <w:sz w:val="24"/>
            <w:szCs w:val="24"/>
            <w:shd w:val="clear" w:color="auto" w:fill="FFFFFF"/>
          </w:rPr>
          <w:t>respiratory failure than a patient who had an uncomplicated hospitalization and relatively few comorbidities.)</w:t>
        </w:r>
      </w:ins>
      <w:ins w:id="115" w:author="David Ouyang" w:date="2017-06-08T21:32:00Z">
        <w:r w:rsidR="008C3C30">
          <w:rPr>
            <w:rFonts w:ascii="Times New Roman" w:hAnsi="Times New Roman" w:cs="Times New Roman"/>
            <w:color w:val="000000"/>
            <w:sz w:val="24"/>
            <w:szCs w:val="24"/>
            <w:shd w:val="clear" w:color="auto" w:fill="FFFFFF"/>
          </w:rPr>
          <w:t xml:space="preserve"> </w:t>
        </w:r>
      </w:ins>
      <w:r w:rsidR="00AC3A62">
        <w:rPr>
          <w:rFonts w:ascii="Times New Roman" w:hAnsi="Times New Roman" w:cs="Times New Roman"/>
          <w:color w:val="000000"/>
          <w:sz w:val="24"/>
          <w:szCs w:val="24"/>
          <w:shd w:val="clear" w:color="auto" w:fill="FFFFFF"/>
        </w:rPr>
        <w:t>Going forward, it would be important to obtain such data to better risk stratify patients for better outcomes after transplantation</w:t>
      </w:r>
      <w:ins w:id="116" w:author="David Ouyang" w:date="2017-06-08T21:34:00Z">
        <w:r w:rsidR="008C3C30">
          <w:rPr>
            <w:rFonts w:ascii="Times New Roman" w:hAnsi="Times New Roman" w:cs="Times New Roman"/>
            <w:color w:val="000000"/>
            <w:sz w:val="24"/>
            <w:szCs w:val="24"/>
            <w:shd w:val="clear" w:color="auto" w:fill="FFFFFF"/>
          </w:rPr>
          <w:t>.</w:t>
        </w:r>
      </w:ins>
      <w:del w:id="117" w:author="David Ouyang" w:date="2017-06-08T21:34:00Z">
        <w:r w:rsidR="00AC3A62" w:rsidDel="008C3C30">
          <w:rPr>
            <w:rFonts w:ascii="Times New Roman" w:hAnsi="Times New Roman" w:cs="Times New Roman"/>
            <w:color w:val="000000"/>
            <w:sz w:val="24"/>
            <w:szCs w:val="24"/>
            <w:shd w:val="clear" w:color="auto" w:fill="FFFFFF"/>
          </w:rPr>
          <w:delText>, as mentioned above</w:delText>
        </w:r>
      </w:del>
      <w:r w:rsidR="00AC3A62">
        <w:rPr>
          <w:rFonts w:ascii="Times New Roman" w:hAnsi="Times New Roman" w:cs="Times New Roman"/>
          <w:color w:val="000000"/>
          <w:sz w:val="24"/>
          <w:szCs w:val="24"/>
          <w:shd w:val="clear" w:color="auto" w:fill="FFFFFF"/>
        </w:rPr>
        <w:t>.</w:t>
      </w:r>
    </w:p>
    <w:p w:rsidR="00AC3A62" w:rsidRPr="00AC3A62" w:rsidRDefault="00AC3A62" w:rsidP="00AD05F5">
      <w:pPr>
        <w:spacing w:line="360" w:lineRule="auto"/>
        <w:ind w:firstLine="720"/>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In conclusion, </w:t>
      </w:r>
      <w:r w:rsidR="005004BC">
        <w:rPr>
          <w:rFonts w:ascii="Times New Roman" w:hAnsi="Times New Roman" w:cs="Times New Roman"/>
          <w:color w:val="000000"/>
          <w:sz w:val="24"/>
          <w:szCs w:val="24"/>
          <w:shd w:val="clear" w:color="auto" w:fill="FFFFFF"/>
        </w:rPr>
        <w:t>we found that overall morbidity and mortality after heart transplantation was increased in patients who received acute circulatory support, though mortality rates were not significantly different in more recent years. As the use of acute circulatory support prior to heart transplantation has increased</w:t>
      </w:r>
      <w:bookmarkStart w:id="118" w:name="_GoBack"/>
      <w:bookmarkEnd w:id="118"/>
      <w:r w:rsidR="005004BC">
        <w:rPr>
          <w:rFonts w:ascii="Times New Roman" w:hAnsi="Times New Roman" w:cs="Times New Roman"/>
          <w:color w:val="000000"/>
          <w:sz w:val="24"/>
          <w:szCs w:val="24"/>
          <w:shd w:val="clear" w:color="auto" w:fill="FFFFFF"/>
        </w:rPr>
        <w:t xml:space="preserve"> over time, further refinement of patient management and selection in those patients is required in order to improve outcomes.</w:t>
      </w:r>
    </w:p>
    <w:p w:rsidR="00AB5430" w:rsidRDefault="00FF414B" w:rsidP="00FF414B">
      <w:pPr>
        <w:spacing w:line="360" w:lineRule="auto"/>
        <w:rPr>
          <w:rFonts w:ascii="Times New Roman" w:hAnsi="Times New Roman" w:cs="Times New Roman"/>
          <w:sz w:val="24"/>
          <w:szCs w:val="24"/>
        </w:rPr>
      </w:pPr>
      <w:r>
        <w:rPr>
          <w:rFonts w:ascii="Times New Roman" w:hAnsi="Times New Roman" w:cs="Times New Roman"/>
          <w:sz w:val="24"/>
          <w:szCs w:val="24"/>
        </w:rPr>
        <w:tab/>
      </w:r>
    </w:p>
    <w:p w:rsidR="00FF414B" w:rsidRPr="00F24E5D" w:rsidRDefault="00FF414B" w:rsidP="00FF414B">
      <w:pPr>
        <w:spacing w:line="360" w:lineRule="auto"/>
        <w:rPr>
          <w:rFonts w:ascii="Times New Roman" w:hAnsi="Times New Roman" w:cs="Times New Roman"/>
          <w:sz w:val="24"/>
          <w:szCs w:val="24"/>
        </w:rPr>
      </w:pPr>
    </w:p>
    <w:p w:rsidR="00AB5430"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lastRenderedPageBreak/>
        <w:br/>
      </w:r>
    </w:p>
    <w:p w:rsidR="00C41623" w:rsidRP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Funding Sources: </w:t>
      </w:r>
      <w:r w:rsidRPr="00DD4C68">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C41623" w:rsidRPr="00DD4C68" w:rsidRDefault="00C41623" w:rsidP="00DD4C68">
      <w:pPr>
        <w:spacing w:line="360" w:lineRule="auto"/>
        <w:rPr>
          <w:rFonts w:ascii="Times New Roman" w:hAnsi="Times New Roman" w:cs="Times New Roman"/>
          <w:sz w:val="24"/>
          <w:szCs w:val="24"/>
        </w:rPr>
      </w:pPr>
      <w:r w:rsidRPr="00DD4C68">
        <w:rPr>
          <w:rFonts w:ascii="Times New Roman" w:hAnsi="Times New Roman" w:cs="Times New Roman"/>
          <w:b/>
          <w:sz w:val="24"/>
          <w:szCs w:val="24"/>
        </w:rPr>
        <w:t xml:space="preserve">Conflict of Interest Disclosures: </w:t>
      </w:r>
      <w:r w:rsidRPr="00DD4C68">
        <w:rPr>
          <w:rFonts w:ascii="Times New Roman" w:hAnsi="Times New Roman" w:cs="Times New Roman"/>
          <w:sz w:val="24"/>
          <w:szCs w:val="24"/>
        </w:rPr>
        <w:t xml:space="preserve">None of the listed authors have any disclosures or potential conflicts of interest. </w:t>
      </w:r>
    </w:p>
    <w:p w:rsidR="00C41623" w:rsidRDefault="00C41623"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2C7572" w:rsidRDefault="002C7572" w:rsidP="00DD4C68">
      <w:pPr>
        <w:spacing w:line="360" w:lineRule="auto"/>
        <w:rPr>
          <w:ins w:id="119" w:author="David Ouyang" w:date="2017-06-08T21:45:00Z"/>
          <w:rFonts w:ascii="Times New Roman" w:hAnsi="Times New Roman" w:cs="Times New Roman"/>
          <w:color w:val="252525"/>
          <w:sz w:val="24"/>
          <w:szCs w:val="24"/>
          <w:shd w:val="clear" w:color="auto" w:fill="FFFFFF"/>
        </w:rPr>
      </w:pPr>
    </w:p>
    <w:p w:rsidR="00FE045C" w:rsidRDefault="00FE045C" w:rsidP="00DD4C68">
      <w:pPr>
        <w:spacing w:line="360" w:lineRule="auto"/>
        <w:rPr>
          <w:ins w:id="120" w:author="David Ouyang" w:date="2017-06-08T21:45:00Z"/>
          <w:rFonts w:ascii="Times New Roman" w:hAnsi="Times New Roman" w:cs="Times New Roman"/>
          <w:color w:val="252525"/>
          <w:sz w:val="24"/>
          <w:szCs w:val="24"/>
          <w:shd w:val="clear" w:color="auto" w:fill="FFFFFF"/>
        </w:rPr>
      </w:pPr>
    </w:p>
    <w:p w:rsidR="00FE045C" w:rsidRDefault="00FE045C" w:rsidP="00DD4C68">
      <w:pPr>
        <w:spacing w:line="360" w:lineRule="auto"/>
        <w:rPr>
          <w:ins w:id="121" w:author="David Ouyang" w:date="2017-06-08T21:45:00Z"/>
          <w:rFonts w:ascii="Times New Roman" w:hAnsi="Times New Roman" w:cs="Times New Roman"/>
          <w:color w:val="252525"/>
          <w:sz w:val="24"/>
          <w:szCs w:val="24"/>
          <w:shd w:val="clear" w:color="auto" w:fill="FFFFFF"/>
        </w:rPr>
      </w:pPr>
    </w:p>
    <w:p w:rsidR="00FE045C" w:rsidRDefault="00FE045C" w:rsidP="00DD4C68">
      <w:pPr>
        <w:spacing w:line="360" w:lineRule="auto"/>
        <w:rPr>
          <w:ins w:id="122" w:author="David Ouyang" w:date="2017-06-08T21:45:00Z"/>
          <w:rFonts w:ascii="Times New Roman" w:hAnsi="Times New Roman" w:cs="Times New Roman"/>
          <w:color w:val="252525"/>
          <w:sz w:val="24"/>
          <w:szCs w:val="24"/>
          <w:shd w:val="clear" w:color="auto" w:fill="FFFFFF"/>
        </w:rPr>
      </w:pPr>
    </w:p>
    <w:p w:rsidR="00FE045C" w:rsidRDefault="00FE045C" w:rsidP="00DD4C68">
      <w:pPr>
        <w:spacing w:line="360" w:lineRule="auto"/>
        <w:rPr>
          <w:ins w:id="123" w:author="David Ouyang" w:date="2017-06-08T21:45:00Z"/>
          <w:rFonts w:ascii="Times New Roman" w:hAnsi="Times New Roman" w:cs="Times New Roman"/>
          <w:color w:val="252525"/>
          <w:sz w:val="24"/>
          <w:szCs w:val="24"/>
          <w:shd w:val="clear" w:color="auto" w:fill="FFFFFF"/>
        </w:rPr>
      </w:pPr>
    </w:p>
    <w:p w:rsidR="00FE045C" w:rsidRDefault="00FE045C" w:rsidP="00DD4C68">
      <w:pPr>
        <w:spacing w:line="360" w:lineRule="auto"/>
        <w:rPr>
          <w:ins w:id="124" w:author="David Ouyang" w:date="2017-06-08T21:45:00Z"/>
          <w:rFonts w:ascii="Times New Roman" w:hAnsi="Times New Roman" w:cs="Times New Roman"/>
          <w:color w:val="252525"/>
          <w:sz w:val="24"/>
          <w:szCs w:val="24"/>
          <w:shd w:val="clear" w:color="auto" w:fill="FFFFFF"/>
        </w:rPr>
      </w:pPr>
    </w:p>
    <w:p w:rsidR="00FE045C" w:rsidRDefault="00FE045C" w:rsidP="00DD4C68">
      <w:pPr>
        <w:spacing w:line="360" w:lineRule="auto"/>
        <w:rPr>
          <w:ins w:id="125" w:author="David Ouyang" w:date="2017-06-08T21:45:00Z"/>
          <w:rFonts w:ascii="Times New Roman" w:hAnsi="Times New Roman" w:cs="Times New Roman"/>
          <w:color w:val="252525"/>
          <w:sz w:val="24"/>
          <w:szCs w:val="24"/>
          <w:shd w:val="clear" w:color="auto" w:fill="FFFFFF"/>
        </w:rPr>
      </w:pPr>
    </w:p>
    <w:p w:rsidR="00FE045C" w:rsidRDefault="00FE045C" w:rsidP="00DD4C68">
      <w:pPr>
        <w:spacing w:line="360" w:lineRule="auto"/>
        <w:rPr>
          <w:ins w:id="126" w:author="David Ouyang" w:date="2017-06-08T21:45:00Z"/>
          <w:rFonts w:ascii="Times New Roman" w:hAnsi="Times New Roman" w:cs="Times New Roman"/>
          <w:color w:val="252525"/>
          <w:sz w:val="24"/>
          <w:szCs w:val="24"/>
          <w:shd w:val="clear" w:color="auto" w:fill="FFFFFF"/>
        </w:rPr>
      </w:pPr>
    </w:p>
    <w:p w:rsidR="00FE045C" w:rsidRDefault="00FE045C" w:rsidP="00DD4C68">
      <w:pPr>
        <w:spacing w:line="360" w:lineRule="auto"/>
        <w:rPr>
          <w:rFonts w:ascii="Times New Roman" w:hAnsi="Times New Roman" w:cs="Times New Roman"/>
          <w:color w:val="252525"/>
          <w:sz w:val="24"/>
          <w:szCs w:val="24"/>
          <w:shd w:val="clear" w:color="auto" w:fill="FFFFFF"/>
        </w:rPr>
      </w:pPr>
    </w:p>
    <w:p w:rsidR="002C7572" w:rsidRPr="00DD4C68" w:rsidDel="00FE045C" w:rsidRDefault="002C7572" w:rsidP="00DD4C68">
      <w:pPr>
        <w:spacing w:line="360" w:lineRule="auto"/>
        <w:rPr>
          <w:del w:id="127" w:author="David Ouyang" w:date="2017-06-08T21:46:00Z"/>
          <w:rFonts w:ascii="Times New Roman" w:hAnsi="Times New Roman" w:cs="Times New Roman"/>
          <w:b/>
          <w:sz w:val="24"/>
          <w:szCs w:val="24"/>
        </w:rPr>
      </w:pPr>
      <w:r>
        <w:rPr>
          <w:rFonts w:ascii="Times New Roman" w:hAnsi="Times New Roman" w:cs="Times New Roman"/>
          <w:color w:val="252525"/>
          <w:sz w:val="24"/>
          <w:szCs w:val="24"/>
          <w:shd w:val="clear" w:color="auto" w:fill="FFFFFF"/>
        </w:rPr>
        <w:lastRenderedPageBreak/>
        <w:t xml:space="preserve">Figure 1: Time </w:t>
      </w:r>
      <w:r w:rsidR="008B7181">
        <w:rPr>
          <w:rFonts w:ascii="Times New Roman" w:hAnsi="Times New Roman" w:cs="Times New Roman"/>
          <w:color w:val="252525"/>
          <w:sz w:val="24"/>
          <w:szCs w:val="24"/>
          <w:shd w:val="clear" w:color="auto" w:fill="FFFFFF"/>
        </w:rPr>
        <w:t xml:space="preserve">trend </w:t>
      </w:r>
      <w:r>
        <w:rPr>
          <w:rFonts w:ascii="Times New Roman" w:hAnsi="Times New Roman" w:cs="Times New Roman"/>
          <w:color w:val="252525"/>
          <w:sz w:val="24"/>
          <w:szCs w:val="24"/>
          <w:shd w:val="clear" w:color="auto" w:fill="FFFFFF"/>
        </w:rPr>
        <w:t xml:space="preserve">of </w:t>
      </w:r>
      <w:r w:rsidR="008B7181">
        <w:rPr>
          <w:rFonts w:ascii="Times New Roman" w:hAnsi="Times New Roman" w:cs="Times New Roman"/>
          <w:color w:val="252525"/>
          <w:sz w:val="24"/>
          <w:szCs w:val="24"/>
          <w:shd w:val="clear" w:color="auto" w:fill="FFFFFF"/>
        </w:rPr>
        <w:t xml:space="preserve">mortality by presence of </w:t>
      </w:r>
      <w:r>
        <w:rPr>
          <w:rFonts w:ascii="Times New Roman" w:hAnsi="Times New Roman" w:cs="Times New Roman"/>
          <w:color w:val="252525"/>
          <w:sz w:val="24"/>
          <w:szCs w:val="24"/>
          <w:shd w:val="clear" w:color="auto" w:fill="FFFFFF"/>
        </w:rPr>
        <w:t>acute circulatory support prior to transplantation</w:t>
      </w:r>
    </w:p>
    <w:p w:rsidR="005A5749" w:rsidRPr="00DD4C68" w:rsidDel="00FE045C" w:rsidRDefault="005A5749" w:rsidP="00DD4C68">
      <w:pPr>
        <w:spacing w:line="360" w:lineRule="auto"/>
        <w:rPr>
          <w:del w:id="128" w:author="David Ouyang" w:date="2017-06-08T21:46:00Z"/>
          <w:rFonts w:ascii="Times New Roman" w:hAnsi="Times New Roman" w:cs="Times New Roman"/>
          <w:sz w:val="24"/>
          <w:szCs w:val="24"/>
        </w:rPr>
      </w:pPr>
    </w:p>
    <w:p w:rsidR="002B6C7B" w:rsidDel="00FE045C" w:rsidRDefault="002B6C7B" w:rsidP="00DD4C68">
      <w:pPr>
        <w:spacing w:line="360" w:lineRule="auto"/>
        <w:rPr>
          <w:del w:id="129" w:author="David Ouyang" w:date="2017-06-08T21:46:00Z"/>
          <w:rFonts w:ascii="Times New Roman" w:hAnsi="Times New Roman" w:cs="Times New Roman"/>
          <w:sz w:val="24"/>
          <w:szCs w:val="24"/>
        </w:rPr>
      </w:pPr>
    </w:p>
    <w:p w:rsidR="00C92564" w:rsidDel="00FE045C" w:rsidRDefault="00FE045C" w:rsidP="00DD4C68">
      <w:pPr>
        <w:spacing w:line="360" w:lineRule="auto"/>
        <w:rPr>
          <w:del w:id="130" w:author="David Ouyang" w:date="2017-06-08T21:45:00Z"/>
          <w:rFonts w:ascii="Times New Roman" w:hAnsi="Times New Roman" w:cs="Times New Roman"/>
          <w:sz w:val="24"/>
          <w:szCs w:val="24"/>
        </w:rPr>
      </w:pPr>
      <w:ins w:id="131" w:author="David Ouyang" w:date="2017-03-23T12:20:00Z">
        <w:r>
          <w:rPr>
            <w:noProof/>
          </w:rPr>
          <w:drawing>
            <wp:inline distT="0" distB="0" distL="0" distR="0">
              <wp:extent cx="5851873" cy="3200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1873" cy="3200400"/>
                      </a:xfrm>
                      <a:prstGeom prst="rect">
                        <a:avLst/>
                      </a:prstGeom>
                    </pic:spPr>
                  </pic:pic>
                </a:graphicData>
              </a:graphic>
            </wp:inline>
          </w:drawing>
        </w:r>
      </w:ins>
    </w:p>
    <w:p w:rsidR="002C7572" w:rsidDel="00FE045C" w:rsidRDefault="002C7572" w:rsidP="00DD4C68">
      <w:pPr>
        <w:spacing w:line="360" w:lineRule="auto"/>
        <w:rPr>
          <w:del w:id="132" w:author="David Ouyang" w:date="2017-06-08T21:46:00Z"/>
          <w:rFonts w:ascii="Times New Roman" w:hAnsi="Times New Roman" w:cs="Times New Roman"/>
          <w:sz w:val="24"/>
          <w:szCs w:val="24"/>
        </w:rPr>
      </w:pPr>
    </w:p>
    <w:p w:rsidR="00FE045C" w:rsidRDefault="00FE045C" w:rsidP="00DD4C68">
      <w:pPr>
        <w:spacing w:line="360" w:lineRule="auto"/>
        <w:rPr>
          <w:ins w:id="133" w:author="David Ouyang" w:date="2017-06-08T21:46:00Z"/>
          <w:rFonts w:ascii="Times New Roman" w:hAnsi="Times New Roman" w:cs="Times New Roman"/>
          <w:sz w:val="24"/>
          <w:szCs w:val="24"/>
        </w:rPr>
      </w:pPr>
    </w:p>
    <w:p w:rsidR="00FE045C" w:rsidRDefault="00FE045C" w:rsidP="00DD4C68">
      <w:pPr>
        <w:spacing w:line="360" w:lineRule="auto"/>
        <w:rPr>
          <w:ins w:id="134" w:author="David Ouyang" w:date="2017-06-08T21:46:00Z"/>
          <w:rFonts w:ascii="Times New Roman" w:hAnsi="Times New Roman" w:cs="Times New Roman"/>
          <w:sz w:val="24"/>
          <w:szCs w:val="24"/>
        </w:rPr>
      </w:pPr>
    </w:p>
    <w:p w:rsidR="00FE045C" w:rsidRDefault="00FE045C" w:rsidP="00DD4C68">
      <w:pPr>
        <w:spacing w:line="360" w:lineRule="auto"/>
        <w:rPr>
          <w:ins w:id="135" w:author="David Ouyang" w:date="2017-06-08T21:46:00Z"/>
          <w:rFonts w:ascii="Times New Roman" w:hAnsi="Times New Roman" w:cs="Times New Roman"/>
          <w:sz w:val="24"/>
          <w:szCs w:val="24"/>
        </w:rPr>
      </w:pPr>
    </w:p>
    <w:p w:rsidR="00FE045C" w:rsidRDefault="00FE045C" w:rsidP="00DD4C68">
      <w:pPr>
        <w:spacing w:line="360" w:lineRule="auto"/>
        <w:rPr>
          <w:ins w:id="136" w:author="David Ouyang" w:date="2017-06-08T21:46:00Z"/>
          <w:rFonts w:ascii="Times New Roman" w:hAnsi="Times New Roman" w:cs="Times New Roman"/>
          <w:sz w:val="24"/>
          <w:szCs w:val="24"/>
        </w:rPr>
      </w:pPr>
    </w:p>
    <w:p w:rsidR="00FE045C" w:rsidRDefault="00FE045C" w:rsidP="00DD4C68">
      <w:pPr>
        <w:spacing w:line="360" w:lineRule="auto"/>
        <w:rPr>
          <w:ins w:id="137" w:author="David Ouyang" w:date="2017-06-08T21:46:00Z"/>
          <w:rFonts w:ascii="Times New Roman" w:hAnsi="Times New Roman" w:cs="Times New Roman"/>
          <w:sz w:val="24"/>
          <w:szCs w:val="24"/>
        </w:rPr>
      </w:pPr>
    </w:p>
    <w:p w:rsidR="00FE045C" w:rsidRDefault="00FE045C" w:rsidP="00DD4C68">
      <w:pPr>
        <w:spacing w:line="360" w:lineRule="auto"/>
        <w:rPr>
          <w:ins w:id="138" w:author="David Ouyang" w:date="2017-06-08T21:46:00Z"/>
          <w:rFonts w:ascii="Times New Roman" w:hAnsi="Times New Roman" w:cs="Times New Roman"/>
          <w:sz w:val="24"/>
          <w:szCs w:val="24"/>
        </w:rPr>
      </w:pPr>
    </w:p>
    <w:p w:rsidR="00FE045C" w:rsidRDefault="00FE045C" w:rsidP="00DD4C68">
      <w:pPr>
        <w:spacing w:line="360" w:lineRule="auto"/>
        <w:rPr>
          <w:ins w:id="139" w:author="David Ouyang" w:date="2017-06-08T21:46:00Z"/>
          <w:rFonts w:ascii="Times New Roman" w:hAnsi="Times New Roman" w:cs="Times New Roman"/>
          <w:sz w:val="24"/>
          <w:szCs w:val="24"/>
        </w:rPr>
      </w:pPr>
    </w:p>
    <w:p w:rsidR="00FE045C" w:rsidRDefault="00FE045C" w:rsidP="00DD4C68">
      <w:pPr>
        <w:spacing w:line="360" w:lineRule="auto"/>
        <w:rPr>
          <w:ins w:id="140" w:author="David Ouyang" w:date="2017-06-08T21:46:00Z"/>
          <w:rFonts w:ascii="Times New Roman" w:hAnsi="Times New Roman" w:cs="Times New Roman"/>
          <w:sz w:val="24"/>
          <w:szCs w:val="24"/>
        </w:rPr>
      </w:pPr>
    </w:p>
    <w:p w:rsidR="00FE045C" w:rsidRPr="00DD4C68" w:rsidRDefault="00FE045C" w:rsidP="00FE045C">
      <w:pPr>
        <w:spacing w:line="360" w:lineRule="auto"/>
        <w:rPr>
          <w:ins w:id="141" w:author="David Ouyang" w:date="2017-06-08T21:45:00Z"/>
          <w:rFonts w:ascii="Times New Roman" w:hAnsi="Times New Roman" w:cs="Times New Roman"/>
          <w:b/>
          <w:sz w:val="24"/>
          <w:szCs w:val="24"/>
        </w:rPr>
      </w:pPr>
      <w:ins w:id="142" w:author="David Ouyang" w:date="2017-06-08T21:46:00Z">
        <w:r>
          <w:rPr>
            <w:rFonts w:ascii="Times New Roman" w:hAnsi="Times New Roman" w:cs="Times New Roman"/>
            <w:color w:val="252525"/>
            <w:sz w:val="24"/>
            <w:szCs w:val="24"/>
            <w:shd w:val="clear" w:color="auto" w:fill="FFFFFF"/>
          </w:rPr>
          <w:lastRenderedPageBreak/>
          <w:t>F</w:t>
        </w:r>
      </w:ins>
      <w:ins w:id="143" w:author="David Ouyang" w:date="2017-06-08T21:45:00Z">
        <w:r>
          <w:rPr>
            <w:rFonts w:ascii="Times New Roman" w:hAnsi="Times New Roman" w:cs="Times New Roman"/>
            <w:color w:val="252525"/>
            <w:sz w:val="24"/>
            <w:szCs w:val="24"/>
            <w:shd w:val="clear" w:color="auto" w:fill="FFFFFF"/>
          </w:rPr>
          <w:t xml:space="preserve">igure </w:t>
        </w:r>
        <w:r>
          <w:rPr>
            <w:rFonts w:ascii="Times New Roman" w:hAnsi="Times New Roman" w:cs="Times New Roman"/>
            <w:color w:val="252525"/>
            <w:sz w:val="24"/>
            <w:szCs w:val="24"/>
            <w:shd w:val="clear" w:color="auto" w:fill="FFFFFF"/>
          </w:rPr>
          <w:t>2</w:t>
        </w:r>
        <w:r>
          <w:rPr>
            <w:rFonts w:ascii="Times New Roman" w:hAnsi="Times New Roman" w:cs="Times New Roman"/>
            <w:color w:val="252525"/>
            <w:sz w:val="24"/>
            <w:szCs w:val="24"/>
            <w:shd w:val="clear" w:color="auto" w:fill="FFFFFF"/>
          </w:rPr>
          <w:t xml:space="preserve">: Time trend of </w:t>
        </w:r>
        <w:r>
          <w:rPr>
            <w:rFonts w:ascii="Times New Roman" w:hAnsi="Times New Roman" w:cs="Times New Roman"/>
            <w:color w:val="252525"/>
            <w:sz w:val="24"/>
            <w:szCs w:val="24"/>
            <w:shd w:val="clear" w:color="auto" w:fill="FFFFFF"/>
          </w:rPr>
          <w:t>renal failure</w:t>
        </w:r>
        <w:r>
          <w:rPr>
            <w:rFonts w:ascii="Times New Roman" w:hAnsi="Times New Roman" w:cs="Times New Roman"/>
            <w:color w:val="252525"/>
            <w:sz w:val="24"/>
            <w:szCs w:val="24"/>
            <w:shd w:val="clear" w:color="auto" w:fill="FFFFFF"/>
          </w:rPr>
          <w:t xml:space="preserve"> by presence of acute circulatory support prior to transplantation</w:t>
        </w:r>
      </w:ins>
    </w:p>
    <w:p w:rsidR="00D40CC2" w:rsidRDefault="00FE045C" w:rsidP="00DD4C68">
      <w:pPr>
        <w:spacing w:line="360" w:lineRule="auto"/>
        <w:rPr>
          <w:rFonts w:ascii="Times New Roman" w:hAnsi="Times New Roman" w:cs="Times New Roman"/>
          <w:sz w:val="24"/>
          <w:szCs w:val="24"/>
        </w:rPr>
      </w:pPr>
      <w:ins w:id="144" w:author="David Ouyang" w:date="2017-06-08T21:45:00Z">
        <w:r>
          <w:rPr>
            <w:rFonts w:ascii="Times New Roman" w:hAnsi="Times New Roman" w:cs="Times New Roman"/>
            <w:noProof/>
            <w:sz w:val="24"/>
            <w:szCs w:val="24"/>
          </w:rPr>
          <w:drawing>
            <wp:inline distT="0" distB="0" distL="0" distR="0">
              <wp:extent cx="5943600" cy="3250331"/>
              <wp:effectExtent l="19050" t="0" r="0" b="0"/>
              <wp:docPr id="1" name="Picture 1" descr="C:\Users\David\Dropbox\NIS-Small\LVAD\RenalFailureTrend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ropbox\NIS-Small\LVAD\RenalFailureTrendOverTime.png"/>
                      <pic:cNvPicPr>
                        <a:picLocks noChangeAspect="1" noChangeArrowheads="1"/>
                      </pic:cNvPicPr>
                    </pic:nvPicPr>
                    <pic:blipFill>
                      <a:blip r:embed="rId7"/>
                      <a:srcRect/>
                      <a:stretch>
                        <a:fillRect/>
                      </a:stretch>
                    </pic:blipFill>
                    <pic:spPr bwMode="auto">
                      <a:xfrm>
                        <a:off x="0" y="0"/>
                        <a:ext cx="5943600" cy="3250331"/>
                      </a:xfrm>
                      <a:prstGeom prst="rect">
                        <a:avLst/>
                      </a:prstGeom>
                      <a:noFill/>
                      <a:ln w="9525">
                        <a:noFill/>
                        <a:miter lim="800000"/>
                        <a:headEnd/>
                        <a:tailEnd/>
                      </a:ln>
                    </pic:spPr>
                  </pic:pic>
                </a:graphicData>
              </a:graphic>
            </wp:inline>
          </w:drawing>
        </w:r>
      </w:ins>
    </w:p>
    <w:p w:rsidR="00D40CC2" w:rsidRDefault="00D40CC2" w:rsidP="00DD4C68">
      <w:pPr>
        <w:spacing w:line="360" w:lineRule="auto"/>
        <w:rPr>
          <w:ins w:id="145" w:author="David Ouyang" w:date="2017-06-08T21:42:00Z"/>
          <w:rFonts w:ascii="Times New Roman" w:hAnsi="Times New Roman" w:cs="Times New Roman"/>
          <w:sz w:val="24"/>
          <w:szCs w:val="24"/>
        </w:rPr>
      </w:pPr>
    </w:p>
    <w:p w:rsidR="00E166E7" w:rsidRDefault="00E166E7" w:rsidP="00DD4C68">
      <w:pPr>
        <w:spacing w:line="360" w:lineRule="auto"/>
        <w:rPr>
          <w:ins w:id="146" w:author="David Ouyang" w:date="2017-06-08T21:42:00Z"/>
          <w:rFonts w:ascii="Times New Roman" w:hAnsi="Times New Roman" w:cs="Times New Roman"/>
          <w:sz w:val="24"/>
          <w:szCs w:val="24"/>
        </w:rPr>
      </w:pPr>
    </w:p>
    <w:p w:rsidR="00E166E7" w:rsidRDefault="00E166E7" w:rsidP="00DD4C68">
      <w:pPr>
        <w:spacing w:line="360" w:lineRule="auto"/>
        <w:rPr>
          <w:ins w:id="147" w:author="David Ouyang" w:date="2017-06-08T21:42:00Z"/>
          <w:rFonts w:ascii="Times New Roman" w:hAnsi="Times New Roman" w:cs="Times New Roman"/>
          <w:sz w:val="24"/>
          <w:szCs w:val="24"/>
        </w:rPr>
      </w:pPr>
    </w:p>
    <w:p w:rsidR="00E166E7" w:rsidRDefault="00E166E7" w:rsidP="00DD4C68">
      <w:pPr>
        <w:spacing w:line="360" w:lineRule="auto"/>
        <w:rPr>
          <w:ins w:id="148" w:author="David Ouyang" w:date="2017-06-08T21:42:00Z"/>
          <w:rFonts w:ascii="Times New Roman" w:hAnsi="Times New Roman" w:cs="Times New Roman"/>
          <w:sz w:val="24"/>
          <w:szCs w:val="24"/>
        </w:rPr>
      </w:pPr>
    </w:p>
    <w:p w:rsidR="00E166E7" w:rsidRDefault="00E166E7" w:rsidP="00DD4C68">
      <w:pPr>
        <w:spacing w:line="360" w:lineRule="auto"/>
        <w:rPr>
          <w:ins w:id="149" w:author="David Ouyang" w:date="2017-06-08T21:42:00Z"/>
          <w:rFonts w:ascii="Times New Roman" w:hAnsi="Times New Roman" w:cs="Times New Roman"/>
          <w:sz w:val="24"/>
          <w:szCs w:val="24"/>
        </w:rPr>
      </w:pPr>
    </w:p>
    <w:p w:rsidR="00E166E7" w:rsidRDefault="00E166E7" w:rsidP="00DD4C68">
      <w:pPr>
        <w:spacing w:line="360" w:lineRule="auto"/>
        <w:rPr>
          <w:ins w:id="150" w:author="David Ouyang" w:date="2017-06-08T21:42:00Z"/>
          <w:rFonts w:ascii="Times New Roman" w:hAnsi="Times New Roman" w:cs="Times New Roman"/>
          <w:sz w:val="24"/>
          <w:szCs w:val="24"/>
        </w:rPr>
      </w:pPr>
    </w:p>
    <w:p w:rsidR="00E166E7" w:rsidRDefault="00E166E7" w:rsidP="00DD4C68">
      <w:pPr>
        <w:spacing w:line="360" w:lineRule="auto"/>
        <w:rPr>
          <w:ins w:id="151" w:author="David Ouyang" w:date="2017-06-08T21:42:00Z"/>
          <w:rFonts w:ascii="Times New Roman" w:hAnsi="Times New Roman" w:cs="Times New Roman"/>
          <w:sz w:val="24"/>
          <w:szCs w:val="24"/>
        </w:rPr>
      </w:pPr>
    </w:p>
    <w:p w:rsidR="00E166E7" w:rsidRDefault="00E166E7" w:rsidP="00DD4C68">
      <w:pPr>
        <w:spacing w:line="360" w:lineRule="auto"/>
        <w:rPr>
          <w:ins w:id="152" w:author="David Ouyang" w:date="2017-06-08T21:42:00Z"/>
          <w:rFonts w:ascii="Times New Roman" w:hAnsi="Times New Roman" w:cs="Times New Roman"/>
          <w:sz w:val="24"/>
          <w:szCs w:val="24"/>
        </w:rPr>
      </w:pPr>
    </w:p>
    <w:p w:rsidR="00E166E7" w:rsidRDefault="00E166E7" w:rsidP="00DD4C68">
      <w:pPr>
        <w:spacing w:line="360" w:lineRule="auto"/>
        <w:rPr>
          <w:ins w:id="153" w:author="David Ouyang" w:date="2017-06-08T21:42:00Z"/>
          <w:rFonts w:ascii="Times New Roman" w:hAnsi="Times New Roman" w:cs="Times New Roman"/>
          <w:sz w:val="24"/>
          <w:szCs w:val="24"/>
        </w:rPr>
      </w:pPr>
    </w:p>
    <w:p w:rsidR="00E166E7" w:rsidRDefault="00E166E7" w:rsidP="00DD4C68">
      <w:pPr>
        <w:spacing w:line="360" w:lineRule="auto"/>
        <w:rPr>
          <w:rFonts w:ascii="Times New Roman" w:hAnsi="Times New Roman" w:cs="Times New Roman"/>
          <w:sz w:val="24"/>
          <w:szCs w:val="24"/>
        </w:rPr>
      </w:pPr>
    </w:p>
    <w:p w:rsidR="00D40CC2" w:rsidRDefault="00D40CC2" w:rsidP="00DD4C68">
      <w:pPr>
        <w:spacing w:line="360" w:lineRule="auto"/>
        <w:rPr>
          <w:rFonts w:ascii="Times New Roman" w:hAnsi="Times New Roman" w:cs="Times New Roman"/>
          <w:sz w:val="24"/>
          <w:szCs w:val="24"/>
        </w:rPr>
      </w:pPr>
    </w:p>
    <w:p w:rsidR="00F24E5D" w:rsidRDefault="002C7572" w:rsidP="00DD4C6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1: Baseline characteristics </w:t>
      </w:r>
      <w:r w:rsidR="000B3DAB">
        <w:rPr>
          <w:rFonts w:ascii="Times New Roman" w:hAnsi="Times New Roman" w:cs="Times New Roman"/>
          <w:sz w:val="24"/>
          <w:szCs w:val="24"/>
        </w:rPr>
        <w:t>of patients who underwent cardiac transplant from 1998 to 2011, divided by use of acute mechanical support prior to transplantation</w:t>
      </w:r>
    </w:p>
    <w:tbl>
      <w:tblPr>
        <w:tblW w:w="10580" w:type="dxa"/>
        <w:tblInd w:w="93" w:type="dxa"/>
        <w:tblLook w:val="04A0"/>
      </w:tblPr>
      <w:tblGrid>
        <w:gridCol w:w="3340"/>
        <w:gridCol w:w="3080"/>
        <w:gridCol w:w="2260"/>
        <w:gridCol w:w="1900"/>
      </w:tblGrid>
      <w:tr w:rsidR="00E166E7" w:rsidRPr="00E166E7" w:rsidTr="00E166E7">
        <w:trPr>
          <w:trHeight w:val="330"/>
          <w:ins w:id="154" w:author="David Ouyang" w:date="2017-06-08T21:42:00Z"/>
        </w:trPr>
        <w:tc>
          <w:tcPr>
            <w:tcW w:w="3340" w:type="dxa"/>
            <w:vMerge w:val="restart"/>
            <w:tcBorders>
              <w:top w:val="single" w:sz="12" w:space="0" w:color="auto"/>
              <w:left w:val="nil"/>
              <w:bottom w:val="single" w:sz="8" w:space="0" w:color="000000"/>
              <w:right w:val="nil"/>
            </w:tcBorders>
            <w:shd w:val="clear" w:color="auto" w:fill="auto"/>
            <w:vAlign w:val="bottom"/>
            <w:hideMark/>
          </w:tcPr>
          <w:p w:rsidR="00E166E7" w:rsidRPr="00E166E7" w:rsidRDefault="00E166E7" w:rsidP="00E166E7">
            <w:pPr>
              <w:spacing w:after="0" w:line="240" w:lineRule="auto"/>
              <w:rPr>
                <w:ins w:id="155" w:author="David Ouyang" w:date="2017-06-08T21:42:00Z"/>
                <w:rFonts w:ascii="Times New Roman" w:eastAsia="Times New Roman" w:hAnsi="Times New Roman" w:cs="Times New Roman"/>
                <w:color w:val="000000"/>
                <w:sz w:val="24"/>
                <w:szCs w:val="24"/>
              </w:rPr>
            </w:pPr>
            <w:ins w:id="156" w:author="David Ouyang" w:date="2017-06-08T21:42:00Z">
              <w:r w:rsidRPr="00E166E7">
                <w:rPr>
                  <w:rFonts w:ascii="Times New Roman" w:eastAsia="Times New Roman" w:hAnsi="Times New Roman" w:cs="Times New Roman"/>
                  <w:color w:val="000000"/>
                  <w:sz w:val="24"/>
                  <w:szCs w:val="24"/>
                </w:rPr>
                <w:t> </w:t>
              </w:r>
            </w:ins>
          </w:p>
        </w:tc>
        <w:tc>
          <w:tcPr>
            <w:tcW w:w="3080" w:type="dxa"/>
            <w:tcBorders>
              <w:top w:val="single" w:sz="12" w:space="0" w:color="auto"/>
              <w:left w:val="nil"/>
              <w:bottom w:val="nil"/>
              <w:right w:val="nil"/>
            </w:tcBorders>
            <w:shd w:val="clear" w:color="auto" w:fill="auto"/>
            <w:vAlign w:val="bottom"/>
            <w:hideMark/>
          </w:tcPr>
          <w:p w:rsidR="00E166E7" w:rsidRPr="00E166E7" w:rsidRDefault="00E166E7" w:rsidP="00E166E7">
            <w:pPr>
              <w:spacing w:after="0" w:line="240" w:lineRule="auto"/>
              <w:jc w:val="center"/>
              <w:rPr>
                <w:ins w:id="157" w:author="David Ouyang" w:date="2017-06-08T21:42:00Z"/>
                <w:rFonts w:ascii="Times New Roman" w:eastAsia="Times New Roman" w:hAnsi="Times New Roman" w:cs="Times New Roman"/>
                <w:b/>
                <w:bCs/>
                <w:color w:val="000000"/>
                <w:sz w:val="24"/>
                <w:szCs w:val="24"/>
              </w:rPr>
            </w:pPr>
            <w:ins w:id="158" w:author="David Ouyang" w:date="2017-06-08T21:42:00Z">
              <w:r w:rsidRPr="00E166E7">
                <w:rPr>
                  <w:rFonts w:ascii="Times New Roman" w:eastAsia="Times New Roman" w:hAnsi="Times New Roman" w:cs="Times New Roman"/>
                  <w:b/>
                  <w:bCs/>
                  <w:color w:val="000000"/>
                  <w:sz w:val="24"/>
                  <w:szCs w:val="24"/>
                </w:rPr>
                <w:t>Acute Circulatory Support</w:t>
              </w:r>
            </w:ins>
          </w:p>
        </w:tc>
        <w:tc>
          <w:tcPr>
            <w:tcW w:w="2260" w:type="dxa"/>
            <w:tcBorders>
              <w:top w:val="single" w:sz="12" w:space="0" w:color="auto"/>
              <w:left w:val="nil"/>
              <w:bottom w:val="nil"/>
              <w:right w:val="nil"/>
            </w:tcBorders>
            <w:shd w:val="clear" w:color="auto" w:fill="auto"/>
            <w:vAlign w:val="bottom"/>
            <w:hideMark/>
          </w:tcPr>
          <w:p w:rsidR="00E166E7" w:rsidRPr="00E166E7" w:rsidRDefault="00E166E7" w:rsidP="00E166E7">
            <w:pPr>
              <w:spacing w:after="0" w:line="240" w:lineRule="auto"/>
              <w:jc w:val="center"/>
              <w:rPr>
                <w:ins w:id="159" w:author="David Ouyang" w:date="2017-06-08T21:42:00Z"/>
                <w:rFonts w:ascii="Times New Roman" w:eastAsia="Times New Roman" w:hAnsi="Times New Roman" w:cs="Times New Roman"/>
                <w:b/>
                <w:bCs/>
                <w:color w:val="000000"/>
                <w:sz w:val="24"/>
                <w:szCs w:val="24"/>
              </w:rPr>
            </w:pPr>
            <w:ins w:id="160" w:author="David Ouyang" w:date="2017-06-08T21:42:00Z">
              <w:r w:rsidRPr="00E166E7">
                <w:rPr>
                  <w:rFonts w:ascii="Times New Roman" w:eastAsia="Times New Roman" w:hAnsi="Times New Roman" w:cs="Times New Roman"/>
                  <w:b/>
                  <w:bCs/>
                  <w:color w:val="000000"/>
                  <w:sz w:val="24"/>
                  <w:szCs w:val="24"/>
                </w:rPr>
                <w:t>None</w:t>
              </w:r>
            </w:ins>
          </w:p>
        </w:tc>
        <w:tc>
          <w:tcPr>
            <w:tcW w:w="1900" w:type="dxa"/>
            <w:tcBorders>
              <w:top w:val="single" w:sz="12" w:space="0" w:color="auto"/>
              <w:left w:val="nil"/>
              <w:bottom w:val="nil"/>
              <w:right w:val="nil"/>
            </w:tcBorders>
            <w:shd w:val="clear" w:color="auto" w:fill="auto"/>
            <w:vAlign w:val="bottom"/>
            <w:hideMark/>
          </w:tcPr>
          <w:p w:rsidR="00E166E7" w:rsidRPr="00E166E7" w:rsidRDefault="00E166E7" w:rsidP="00E166E7">
            <w:pPr>
              <w:spacing w:after="0" w:line="240" w:lineRule="auto"/>
              <w:jc w:val="center"/>
              <w:rPr>
                <w:ins w:id="161" w:author="David Ouyang" w:date="2017-06-08T21:42:00Z"/>
                <w:rFonts w:ascii="Times New Roman" w:eastAsia="Times New Roman" w:hAnsi="Times New Roman" w:cs="Times New Roman"/>
                <w:b/>
                <w:bCs/>
                <w:color w:val="000000"/>
                <w:sz w:val="24"/>
                <w:szCs w:val="24"/>
              </w:rPr>
            </w:pPr>
            <w:ins w:id="162" w:author="David Ouyang" w:date="2017-06-08T21:42:00Z">
              <w:r w:rsidRPr="00E166E7">
                <w:rPr>
                  <w:rFonts w:ascii="Times New Roman" w:eastAsia="Times New Roman" w:hAnsi="Times New Roman" w:cs="Times New Roman"/>
                  <w:b/>
                  <w:bCs/>
                  <w:color w:val="000000"/>
                  <w:sz w:val="24"/>
                  <w:szCs w:val="24"/>
                </w:rPr>
                <w:t>Total</w:t>
              </w:r>
            </w:ins>
          </w:p>
        </w:tc>
      </w:tr>
      <w:tr w:rsidR="00E166E7" w:rsidRPr="00E166E7" w:rsidTr="00E166E7">
        <w:trPr>
          <w:trHeight w:val="330"/>
          <w:ins w:id="163" w:author="David Ouyang" w:date="2017-06-08T21:42:00Z"/>
        </w:trPr>
        <w:tc>
          <w:tcPr>
            <w:tcW w:w="3340" w:type="dxa"/>
            <w:vMerge/>
            <w:tcBorders>
              <w:top w:val="single" w:sz="12" w:space="0" w:color="auto"/>
              <w:left w:val="nil"/>
              <w:bottom w:val="single" w:sz="8" w:space="0" w:color="000000"/>
              <w:right w:val="nil"/>
            </w:tcBorders>
            <w:vAlign w:val="center"/>
            <w:hideMark/>
          </w:tcPr>
          <w:p w:rsidR="00E166E7" w:rsidRPr="00E166E7" w:rsidRDefault="00E166E7" w:rsidP="00E166E7">
            <w:pPr>
              <w:spacing w:after="0" w:line="240" w:lineRule="auto"/>
              <w:rPr>
                <w:ins w:id="164" w:author="David Ouyang" w:date="2017-06-08T21:42:00Z"/>
                <w:rFonts w:ascii="Times New Roman" w:eastAsia="Times New Roman" w:hAnsi="Times New Roman" w:cs="Times New Roman"/>
                <w:color w:val="000000"/>
                <w:sz w:val="24"/>
                <w:szCs w:val="24"/>
              </w:rPr>
            </w:pPr>
          </w:p>
        </w:tc>
        <w:tc>
          <w:tcPr>
            <w:tcW w:w="3080" w:type="dxa"/>
            <w:tcBorders>
              <w:top w:val="nil"/>
              <w:left w:val="nil"/>
              <w:bottom w:val="single" w:sz="8" w:space="0" w:color="auto"/>
              <w:right w:val="nil"/>
            </w:tcBorders>
            <w:shd w:val="clear" w:color="auto" w:fill="auto"/>
            <w:vAlign w:val="bottom"/>
            <w:hideMark/>
          </w:tcPr>
          <w:p w:rsidR="00E166E7" w:rsidRPr="00E166E7" w:rsidRDefault="00E166E7" w:rsidP="00E166E7">
            <w:pPr>
              <w:spacing w:after="0" w:line="240" w:lineRule="auto"/>
              <w:jc w:val="center"/>
              <w:rPr>
                <w:ins w:id="165" w:author="David Ouyang" w:date="2017-06-08T21:42:00Z"/>
                <w:rFonts w:ascii="Times New Roman" w:eastAsia="Times New Roman" w:hAnsi="Times New Roman" w:cs="Times New Roman"/>
                <w:b/>
                <w:bCs/>
                <w:color w:val="000000"/>
                <w:sz w:val="24"/>
                <w:szCs w:val="24"/>
              </w:rPr>
            </w:pPr>
            <w:ins w:id="166" w:author="David Ouyang" w:date="2017-06-08T21:42:00Z">
              <w:r w:rsidRPr="00E166E7">
                <w:rPr>
                  <w:rFonts w:ascii="Times New Roman" w:eastAsia="Times New Roman" w:hAnsi="Times New Roman" w:cs="Times New Roman"/>
                  <w:b/>
                  <w:bCs/>
                  <w:color w:val="000000"/>
                  <w:sz w:val="24"/>
                  <w:szCs w:val="24"/>
                </w:rPr>
                <w:t>n = 456</w:t>
              </w:r>
            </w:ins>
          </w:p>
        </w:tc>
        <w:tc>
          <w:tcPr>
            <w:tcW w:w="2260" w:type="dxa"/>
            <w:tcBorders>
              <w:top w:val="nil"/>
              <w:left w:val="nil"/>
              <w:bottom w:val="single" w:sz="8" w:space="0" w:color="auto"/>
              <w:right w:val="nil"/>
            </w:tcBorders>
            <w:shd w:val="clear" w:color="auto" w:fill="auto"/>
            <w:vAlign w:val="bottom"/>
            <w:hideMark/>
          </w:tcPr>
          <w:p w:rsidR="00E166E7" w:rsidRPr="00E166E7" w:rsidRDefault="00E166E7" w:rsidP="00E166E7">
            <w:pPr>
              <w:spacing w:after="0" w:line="240" w:lineRule="auto"/>
              <w:jc w:val="center"/>
              <w:rPr>
                <w:ins w:id="167" w:author="David Ouyang" w:date="2017-06-08T21:42:00Z"/>
                <w:rFonts w:ascii="Times New Roman" w:eastAsia="Times New Roman" w:hAnsi="Times New Roman" w:cs="Times New Roman"/>
                <w:b/>
                <w:bCs/>
                <w:color w:val="000000"/>
                <w:sz w:val="24"/>
                <w:szCs w:val="24"/>
              </w:rPr>
            </w:pPr>
            <w:ins w:id="168" w:author="David Ouyang" w:date="2017-06-08T21:42:00Z">
              <w:r w:rsidRPr="00E166E7">
                <w:rPr>
                  <w:rFonts w:ascii="Times New Roman" w:eastAsia="Times New Roman" w:hAnsi="Times New Roman" w:cs="Times New Roman"/>
                  <w:b/>
                  <w:bCs/>
                  <w:color w:val="000000"/>
                  <w:sz w:val="24"/>
                  <w:szCs w:val="24"/>
                </w:rPr>
                <w:t>n = 6436</w:t>
              </w:r>
            </w:ins>
          </w:p>
        </w:tc>
        <w:tc>
          <w:tcPr>
            <w:tcW w:w="1900" w:type="dxa"/>
            <w:tcBorders>
              <w:top w:val="nil"/>
              <w:left w:val="nil"/>
              <w:bottom w:val="single" w:sz="8" w:space="0" w:color="auto"/>
              <w:right w:val="nil"/>
            </w:tcBorders>
            <w:shd w:val="clear" w:color="auto" w:fill="auto"/>
            <w:vAlign w:val="bottom"/>
            <w:hideMark/>
          </w:tcPr>
          <w:p w:rsidR="00E166E7" w:rsidRPr="00E166E7" w:rsidRDefault="00E166E7" w:rsidP="00E166E7">
            <w:pPr>
              <w:spacing w:after="0" w:line="240" w:lineRule="auto"/>
              <w:jc w:val="center"/>
              <w:rPr>
                <w:ins w:id="169" w:author="David Ouyang" w:date="2017-06-08T21:42:00Z"/>
                <w:rFonts w:ascii="Times New Roman" w:eastAsia="Times New Roman" w:hAnsi="Times New Roman" w:cs="Times New Roman"/>
                <w:b/>
                <w:bCs/>
                <w:color w:val="000000"/>
                <w:sz w:val="24"/>
                <w:szCs w:val="24"/>
              </w:rPr>
            </w:pPr>
            <w:ins w:id="170" w:author="David Ouyang" w:date="2017-06-08T21:42:00Z">
              <w:r w:rsidRPr="00E166E7">
                <w:rPr>
                  <w:rFonts w:ascii="Times New Roman" w:eastAsia="Times New Roman" w:hAnsi="Times New Roman" w:cs="Times New Roman"/>
                  <w:b/>
                  <w:bCs/>
                  <w:color w:val="000000"/>
                  <w:sz w:val="24"/>
                  <w:szCs w:val="24"/>
                </w:rPr>
                <w:t>n = 6892</w:t>
              </w:r>
            </w:ins>
          </w:p>
        </w:tc>
      </w:tr>
      <w:tr w:rsidR="00E166E7" w:rsidRPr="00E166E7" w:rsidTr="00E166E7">
        <w:trPr>
          <w:trHeight w:val="315"/>
          <w:ins w:id="171"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rPr>
                <w:ins w:id="172" w:author="David Ouyang" w:date="2017-06-08T21:42:00Z"/>
                <w:rFonts w:ascii="Times New Roman" w:eastAsia="Times New Roman" w:hAnsi="Times New Roman" w:cs="Times New Roman"/>
                <w:color w:val="000000"/>
                <w:sz w:val="24"/>
                <w:szCs w:val="24"/>
              </w:rPr>
            </w:pPr>
            <w:ins w:id="173" w:author="David Ouyang" w:date="2017-06-08T21:42:00Z">
              <w:r w:rsidRPr="00E166E7">
                <w:rPr>
                  <w:rFonts w:ascii="Times New Roman" w:eastAsia="Times New Roman" w:hAnsi="Times New Roman" w:cs="Times New Roman"/>
                  <w:color w:val="000000"/>
                  <w:sz w:val="24"/>
                  <w:szCs w:val="24"/>
                </w:rPr>
                <w:t>Age, mean ± SD</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174" w:author="David Ouyang" w:date="2017-06-08T21:42:00Z"/>
                <w:rFonts w:ascii="Times New Roman" w:eastAsia="Times New Roman" w:hAnsi="Times New Roman" w:cs="Times New Roman"/>
                <w:color w:val="000000"/>
                <w:sz w:val="24"/>
                <w:szCs w:val="24"/>
              </w:rPr>
            </w:pPr>
            <w:ins w:id="175" w:author="David Ouyang" w:date="2017-06-08T21:42:00Z">
              <w:r w:rsidRPr="00E166E7">
                <w:rPr>
                  <w:rFonts w:ascii="Times New Roman" w:eastAsia="Times New Roman" w:hAnsi="Times New Roman" w:cs="Times New Roman"/>
                  <w:color w:val="000000"/>
                  <w:sz w:val="24"/>
                  <w:szCs w:val="24"/>
                </w:rPr>
                <w:t>47.1 ± 17.5</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176" w:author="David Ouyang" w:date="2017-06-08T21:42:00Z"/>
                <w:rFonts w:ascii="Times New Roman" w:eastAsia="Times New Roman" w:hAnsi="Times New Roman" w:cs="Times New Roman"/>
                <w:color w:val="000000"/>
                <w:sz w:val="24"/>
                <w:szCs w:val="24"/>
              </w:rPr>
            </w:pPr>
            <w:ins w:id="177" w:author="David Ouyang" w:date="2017-06-08T21:42:00Z">
              <w:r w:rsidRPr="00E166E7">
                <w:rPr>
                  <w:rFonts w:ascii="Times New Roman" w:eastAsia="Times New Roman" w:hAnsi="Times New Roman" w:cs="Times New Roman"/>
                  <w:color w:val="000000"/>
                  <w:sz w:val="24"/>
                  <w:szCs w:val="24"/>
                </w:rPr>
                <w:t>46.5 ± 19.1</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178" w:author="David Ouyang" w:date="2017-06-08T21:42:00Z"/>
                <w:rFonts w:ascii="Times New Roman" w:eastAsia="Times New Roman" w:hAnsi="Times New Roman" w:cs="Times New Roman"/>
                <w:color w:val="000000"/>
                <w:sz w:val="24"/>
                <w:szCs w:val="24"/>
              </w:rPr>
            </w:pPr>
            <w:ins w:id="179" w:author="David Ouyang" w:date="2017-06-08T21:42:00Z">
              <w:r w:rsidRPr="00E166E7">
                <w:rPr>
                  <w:rFonts w:ascii="Times New Roman" w:eastAsia="Times New Roman" w:hAnsi="Times New Roman" w:cs="Times New Roman"/>
                  <w:color w:val="000000"/>
                  <w:sz w:val="24"/>
                  <w:szCs w:val="24"/>
                </w:rPr>
                <w:t>46.5 ± 19.0</w:t>
              </w:r>
            </w:ins>
          </w:p>
        </w:tc>
      </w:tr>
      <w:tr w:rsidR="00E166E7" w:rsidRPr="00E166E7" w:rsidTr="00E166E7">
        <w:trPr>
          <w:trHeight w:val="315"/>
          <w:ins w:id="180" w:author="David Ouyang" w:date="2017-06-08T21:42:00Z"/>
        </w:trPr>
        <w:tc>
          <w:tcPr>
            <w:tcW w:w="10580" w:type="dxa"/>
            <w:gridSpan w:val="4"/>
            <w:tcBorders>
              <w:top w:val="nil"/>
              <w:left w:val="nil"/>
              <w:bottom w:val="nil"/>
              <w:right w:val="nil"/>
            </w:tcBorders>
            <w:shd w:val="clear" w:color="auto" w:fill="auto"/>
            <w:vAlign w:val="bottom"/>
            <w:hideMark/>
          </w:tcPr>
          <w:p w:rsidR="00E166E7" w:rsidRPr="00E166E7" w:rsidRDefault="00E166E7" w:rsidP="00E166E7">
            <w:pPr>
              <w:spacing w:after="0" w:line="240" w:lineRule="auto"/>
              <w:rPr>
                <w:ins w:id="181" w:author="David Ouyang" w:date="2017-06-08T21:42:00Z"/>
                <w:rFonts w:ascii="Times New Roman" w:eastAsia="Times New Roman" w:hAnsi="Times New Roman" w:cs="Times New Roman"/>
                <w:color w:val="000000"/>
                <w:sz w:val="24"/>
                <w:szCs w:val="24"/>
              </w:rPr>
            </w:pPr>
            <w:ins w:id="182" w:author="David Ouyang" w:date="2017-06-08T21:42:00Z">
              <w:r w:rsidRPr="00E166E7">
                <w:rPr>
                  <w:rFonts w:ascii="Times New Roman" w:eastAsia="Times New Roman" w:hAnsi="Times New Roman" w:cs="Times New Roman"/>
                  <w:color w:val="000000"/>
                  <w:sz w:val="24"/>
                  <w:szCs w:val="24"/>
                </w:rPr>
                <w:t>Sex, n (%)</w:t>
              </w:r>
            </w:ins>
          </w:p>
        </w:tc>
      </w:tr>
      <w:tr w:rsidR="00E166E7" w:rsidRPr="00E166E7" w:rsidTr="00E166E7">
        <w:trPr>
          <w:trHeight w:val="315"/>
          <w:ins w:id="183"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184" w:author="David Ouyang" w:date="2017-06-08T21:42:00Z"/>
                <w:rFonts w:ascii="Times New Roman" w:eastAsia="Times New Roman" w:hAnsi="Times New Roman" w:cs="Times New Roman"/>
                <w:color w:val="000000"/>
                <w:sz w:val="24"/>
                <w:szCs w:val="24"/>
              </w:rPr>
            </w:pPr>
            <w:ins w:id="185" w:author="David Ouyang" w:date="2017-06-08T21:42:00Z">
              <w:r w:rsidRPr="00E166E7">
                <w:rPr>
                  <w:rFonts w:ascii="Times New Roman" w:eastAsia="Times New Roman" w:hAnsi="Times New Roman" w:cs="Times New Roman"/>
                  <w:color w:val="000000"/>
                  <w:sz w:val="24"/>
                  <w:szCs w:val="24"/>
                </w:rPr>
                <w:t>Male</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186" w:author="David Ouyang" w:date="2017-06-08T21:42:00Z"/>
                <w:rFonts w:ascii="Times New Roman" w:eastAsia="Times New Roman" w:hAnsi="Times New Roman" w:cs="Times New Roman"/>
                <w:color w:val="000000"/>
                <w:sz w:val="24"/>
                <w:szCs w:val="24"/>
              </w:rPr>
            </w:pPr>
            <w:ins w:id="187" w:author="David Ouyang" w:date="2017-06-08T21:42:00Z">
              <w:r w:rsidRPr="00E166E7">
                <w:rPr>
                  <w:rFonts w:ascii="Times New Roman" w:eastAsia="Times New Roman" w:hAnsi="Times New Roman" w:cs="Times New Roman"/>
                  <w:color w:val="000000"/>
                  <w:sz w:val="24"/>
                  <w:szCs w:val="24"/>
                </w:rPr>
                <w:t>339 (74.3)</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188" w:author="David Ouyang" w:date="2017-06-08T21:42:00Z"/>
                <w:rFonts w:ascii="Times New Roman" w:eastAsia="Times New Roman" w:hAnsi="Times New Roman" w:cs="Times New Roman"/>
                <w:color w:val="000000"/>
                <w:sz w:val="24"/>
                <w:szCs w:val="24"/>
              </w:rPr>
            </w:pPr>
            <w:ins w:id="189" w:author="David Ouyang" w:date="2017-06-08T21:42:00Z">
              <w:r w:rsidRPr="00E166E7">
                <w:rPr>
                  <w:rFonts w:ascii="Times New Roman" w:eastAsia="Times New Roman" w:hAnsi="Times New Roman" w:cs="Times New Roman"/>
                  <w:color w:val="000000"/>
                  <w:sz w:val="24"/>
                  <w:szCs w:val="24"/>
                </w:rPr>
                <w:t>4621 (71.8)</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190" w:author="David Ouyang" w:date="2017-06-08T21:42:00Z"/>
                <w:rFonts w:ascii="Times New Roman" w:eastAsia="Times New Roman" w:hAnsi="Times New Roman" w:cs="Times New Roman"/>
                <w:color w:val="000000"/>
                <w:sz w:val="24"/>
                <w:szCs w:val="24"/>
              </w:rPr>
            </w:pPr>
            <w:ins w:id="191" w:author="David Ouyang" w:date="2017-06-08T21:42:00Z">
              <w:r w:rsidRPr="00E166E7">
                <w:rPr>
                  <w:rFonts w:ascii="Times New Roman" w:eastAsia="Times New Roman" w:hAnsi="Times New Roman" w:cs="Times New Roman"/>
                  <w:color w:val="000000"/>
                  <w:sz w:val="24"/>
                  <w:szCs w:val="24"/>
                </w:rPr>
                <w:t>4960 (72.0)</w:t>
              </w:r>
            </w:ins>
          </w:p>
        </w:tc>
      </w:tr>
      <w:tr w:rsidR="00E166E7" w:rsidRPr="00E166E7" w:rsidTr="00E166E7">
        <w:trPr>
          <w:trHeight w:val="315"/>
          <w:ins w:id="192" w:author="David Ouyang" w:date="2017-06-08T21:42:00Z"/>
        </w:trPr>
        <w:tc>
          <w:tcPr>
            <w:tcW w:w="334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ind w:firstLineChars="100" w:firstLine="240"/>
              <w:rPr>
                <w:ins w:id="193" w:author="David Ouyang" w:date="2017-06-08T21:42:00Z"/>
                <w:rFonts w:ascii="Times New Roman" w:eastAsia="Times New Roman" w:hAnsi="Times New Roman" w:cs="Times New Roman"/>
                <w:color w:val="000000"/>
                <w:sz w:val="24"/>
                <w:szCs w:val="24"/>
              </w:rPr>
            </w:pPr>
            <w:ins w:id="194" w:author="David Ouyang" w:date="2017-06-08T21:42:00Z">
              <w:r w:rsidRPr="00E166E7">
                <w:rPr>
                  <w:rFonts w:ascii="Times New Roman" w:eastAsia="Times New Roman" w:hAnsi="Times New Roman" w:cs="Times New Roman"/>
                  <w:color w:val="000000"/>
                  <w:sz w:val="24"/>
                  <w:szCs w:val="24"/>
                </w:rPr>
                <w:t>Female</w:t>
              </w:r>
            </w:ins>
          </w:p>
        </w:tc>
        <w:tc>
          <w:tcPr>
            <w:tcW w:w="30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195" w:author="David Ouyang" w:date="2017-06-08T21:42:00Z"/>
                <w:rFonts w:ascii="Times New Roman" w:eastAsia="Times New Roman" w:hAnsi="Times New Roman" w:cs="Times New Roman"/>
                <w:color w:val="000000"/>
                <w:sz w:val="24"/>
                <w:szCs w:val="24"/>
              </w:rPr>
            </w:pPr>
            <w:ins w:id="196" w:author="David Ouyang" w:date="2017-06-08T21:42:00Z">
              <w:r w:rsidRPr="00E166E7">
                <w:rPr>
                  <w:rFonts w:ascii="Times New Roman" w:eastAsia="Times New Roman" w:hAnsi="Times New Roman" w:cs="Times New Roman"/>
                  <w:color w:val="000000"/>
                  <w:sz w:val="24"/>
                  <w:szCs w:val="24"/>
                </w:rPr>
                <w:t>117 (25.7)</w:t>
              </w:r>
            </w:ins>
          </w:p>
        </w:tc>
        <w:tc>
          <w:tcPr>
            <w:tcW w:w="22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197" w:author="David Ouyang" w:date="2017-06-08T21:42:00Z"/>
                <w:rFonts w:ascii="Times New Roman" w:eastAsia="Times New Roman" w:hAnsi="Times New Roman" w:cs="Times New Roman"/>
                <w:color w:val="000000"/>
                <w:sz w:val="24"/>
                <w:szCs w:val="24"/>
              </w:rPr>
            </w:pPr>
            <w:ins w:id="198" w:author="David Ouyang" w:date="2017-06-08T21:42:00Z">
              <w:r w:rsidRPr="00E166E7">
                <w:rPr>
                  <w:rFonts w:ascii="Times New Roman" w:eastAsia="Times New Roman" w:hAnsi="Times New Roman" w:cs="Times New Roman"/>
                  <w:color w:val="000000"/>
                  <w:sz w:val="24"/>
                  <w:szCs w:val="24"/>
                </w:rPr>
                <w:t>1814 (28.2)</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199" w:author="David Ouyang" w:date="2017-06-08T21:42:00Z"/>
                <w:rFonts w:ascii="Times New Roman" w:eastAsia="Times New Roman" w:hAnsi="Times New Roman" w:cs="Times New Roman"/>
                <w:color w:val="000000"/>
                <w:sz w:val="24"/>
                <w:szCs w:val="24"/>
              </w:rPr>
            </w:pPr>
            <w:ins w:id="200" w:author="David Ouyang" w:date="2017-06-08T21:42:00Z">
              <w:r w:rsidRPr="00E166E7">
                <w:rPr>
                  <w:rFonts w:ascii="Times New Roman" w:eastAsia="Times New Roman" w:hAnsi="Times New Roman" w:cs="Times New Roman"/>
                  <w:color w:val="000000"/>
                  <w:sz w:val="24"/>
                  <w:szCs w:val="24"/>
                </w:rPr>
                <w:t>1931 (28.0)</w:t>
              </w:r>
            </w:ins>
          </w:p>
        </w:tc>
      </w:tr>
      <w:tr w:rsidR="00E166E7" w:rsidRPr="00E166E7" w:rsidTr="00E166E7">
        <w:trPr>
          <w:trHeight w:val="315"/>
          <w:ins w:id="201" w:author="David Ouyang" w:date="2017-06-08T21:42:00Z"/>
        </w:trPr>
        <w:tc>
          <w:tcPr>
            <w:tcW w:w="10580" w:type="dxa"/>
            <w:gridSpan w:val="4"/>
            <w:tcBorders>
              <w:top w:val="nil"/>
              <w:left w:val="nil"/>
              <w:bottom w:val="nil"/>
              <w:right w:val="nil"/>
            </w:tcBorders>
            <w:shd w:val="clear" w:color="000000" w:fill="F2F2F2"/>
            <w:vAlign w:val="bottom"/>
            <w:hideMark/>
          </w:tcPr>
          <w:p w:rsidR="00E166E7" w:rsidRPr="00E166E7" w:rsidRDefault="00E166E7" w:rsidP="00E166E7">
            <w:pPr>
              <w:spacing w:after="0" w:line="240" w:lineRule="auto"/>
              <w:rPr>
                <w:ins w:id="202" w:author="David Ouyang" w:date="2017-06-08T21:42:00Z"/>
                <w:rFonts w:ascii="Times New Roman" w:eastAsia="Times New Roman" w:hAnsi="Times New Roman" w:cs="Times New Roman"/>
                <w:color w:val="000000"/>
                <w:sz w:val="24"/>
                <w:szCs w:val="24"/>
              </w:rPr>
            </w:pPr>
            <w:ins w:id="203" w:author="David Ouyang" w:date="2017-06-08T21:42:00Z">
              <w:r w:rsidRPr="00E166E7">
                <w:rPr>
                  <w:rFonts w:ascii="Times New Roman" w:eastAsia="Times New Roman" w:hAnsi="Times New Roman" w:cs="Times New Roman"/>
                  <w:color w:val="000000"/>
                  <w:sz w:val="24"/>
                  <w:szCs w:val="24"/>
                </w:rPr>
                <w:t>Race, n (%)</w:t>
              </w:r>
            </w:ins>
          </w:p>
        </w:tc>
      </w:tr>
      <w:tr w:rsidR="00E166E7" w:rsidRPr="00E166E7" w:rsidTr="00E166E7">
        <w:trPr>
          <w:trHeight w:val="315"/>
          <w:ins w:id="204" w:author="David Ouyang" w:date="2017-06-08T21:42:00Z"/>
        </w:trPr>
        <w:tc>
          <w:tcPr>
            <w:tcW w:w="334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ind w:firstLineChars="100" w:firstLine="240"/>
              <w:rPr>
                <w:ins w:id="205" w:author="David Ouyang" w:date="2017-06-08T21:42:00Z"/>
                <w:rFonts w:ascii="Times New Roman" w:eastAsia="Times New Roman" w:hAnsi="Times New Roman" w:cs="Times New Roman"/>
                <w:color w:val="000000"/>
                <w:sz w:val="24"/>
                <w:szCs w:val="24"/>
              </w:rPr>
            </w:pPr>
            <w:ins w:id="206" w:author="David Ouyang" w:date="2017-06-08T21:42:00Z">
              <w:r w:rsidRPr="00E166E7">
                <w:rPr>
                  <w:rFonts w:ascii="Times New Roman" w:eastAsia="Times New Roman" w:hAnsi="Times New Roman" w:cs="Times New Roman"/>
                  <w:color w:val="000000"/>
                  <w:sz w:val="24"/>
                  <w:szCs w:val="24"/>
                </w:rPr>
                <w:t>White</w:t>
              </w:r>
            </w:ins>
          </w:p>
        </w:tc>
        <w:tc>
          <w:tcPr>
            <w:tcW w:w="30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207" w:author="David Ouyang" w:date="2017-06-08T21:42:00Z"/>
                <w:rFonts w:ascii="Times New Roman" w:eastAsia="Times New Roman" w:hAnsi="Times New Roman" w:cs="Times New Roman"/>
                <w:color w:val="000000"/>
                <w:sz w:val="24"/>
                <w:szCs w:val="24"/>
              </w:rPr>
            </w:pPr>
            <w:ins w:id="208" w:author="David Ouyang" w:date="2017-06-08T21:42:00Z">
              <w:r w:rsidRPr="00E166E7">
                <w:rPr>
                  <w:rFonts w:ascii="Times New Roman" w:eastAsia="Times New Roman" w:hAnsi="Times New Roman" w:cs="Times New Roman"/>
                  <w:color w:val="000000"/>
                  <w:sz w:val="24"/>
                  <w:szCs w:val="24"/>
                </w:rPr>
                <w:t>272 (59.6)</w:t>
              </w:r>
            </w:ins>
          </w:p>
        </w:tc>
        <w:tc>
          <w:tcPr>
            <w:tcW w:w="22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209" w:author="David Ouyang" w:date="2017-06-08T21:42:00Z"/>
                <w:rFonts w:ascii="Times New Roman" w:eastAsia="Times New Roman" w:hAnsi="Times New Roman" w:cs="Times New Roman"/>
                <w:color w:val="000000"/>
                <w:sz w:val="24"/>
                <w:szCs w:val="24"/>
              </w:rPr>
            </w:pPr>
            <w:ins w:id="210" w:author="David Ouyang" w:date="2017-06-08T21:42:00Z">
              <w:r w:rsidRPr="00E166E7">
                <w:rPr>
                  <w:rFonts w:ascii="Times New Roman" w:eastAsia="Times New Roman" w:hAnsi="Times New Roman" w:cs="Times New Roman"/>
                  <w:color w:val="000000"/>
                  <w:sz w:val="24"/>
                  <w:szCs w:val="24"/>
                </w:rPr>
                <w:t>3655 (56.8)</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211" w:author="David Ouyang" w:date="2017-06-08T21:42:00Z"/>
                <w:rFonts w:ascii="Times New Roman" w:eastAsia="Times New Roman" w:hAnsi="Times New Roman" w:cs="Times New Roman"/>
                <w:color w:val="000000"/>
                <w:sz w:val="24"/>
                <w:szCs w:val="24"/>
              </w:rPr>
            </w:pPr>
            <w:ins w:id="212" w:author="David Ouyang" w:date="2017-06-08T21:42:00Z">
              <w:r w:rsidRPr="00E166E7">
                <w:rPr>
                  <w:rFonts w:ascii="Times New Roman" w:eastAsia="Times New Roman" w:hAnsi="Times New Roman" w:cs="Times New Roman"/>
                  <w:color w:val="000000"/>
                  <w:sz w:val="24"/>
                  <w:szCs w:val="24"/>
                </w:rPr>
                <w:t>3927 (57.0)</w:t>
              </w:r>
            </w:ins>
          </w:p>
        </w:tc>
      </w:tr>
      <w:tr w:rsidR="00E166E7" w:rsidRPr="00E166E7" w:rsidTr="00E166E7">
        <w:trPr>
          <w:trHeight w:val="315"/>
          <w:ins w:id="213"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214" w:author="David Ouyang" w:date="2017-06-08T21:42:00Z"/>
                <w:rFonts w:ascii="Times New Roman" w:eastAsia="Times New Roman" w:hAnsi="Times New Roman" w:cs="Times New Roman"/>
                <w:color w:val="000000"/>
                <w:sz w:val="24"/>
                <w:szCs w:val="24"/>
              </w:rPr>
            </w:pPr>
            <w:ins w:id="215" w:author="David Ouyang" w:date="2017-06-08T21:42:00Z">
              <w:r w:rsidRPr="00E166E7">
                <w:rPr>
                  <w:rFonts w:ascii="Times New Roman" w:eastAsia="Times New Roman" w:hAnsi="Times New Roman" w:cs="Times New Roman"/>
                  <w:color w:val="000000"/>
                  <w:sz w:val="24"/>
                  <w:szCs w:val="24"/>
                </w:rPr>
                <w:t>Black</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216" w:author="David Ouyang" w:date="2017-06-08T21:42:00Z"/>
                <w:rFonts w:ascii="Times New Roman" w:eastAsia="Times New Roman" w:hAnsi="Times New Roman" w:cs="Times New Roman"/>
                <w:color w:val="000000"/>
                <w:sz w:val="24"/>
                <w:szCs w:val="24"/>
              </w:rPr>
            </w:pPr>
            <w:ins w:id="217" w:author="David Ouyang" w:date="2017-06-08T21:42:00Z">
              <w:r w:rsidRPr="00E166E7">
                <w:rPr>
                  <w:rFonts w:ascii="Times New Roman" w:eastAsia="Times New Roman" w:hAnsi="Times New Roman" w:cs="Times New Roman"/>
                  <w:color w:val="000000"/>
                  <w:sz w:val="24"/>
                  <w:szCs w:val="24"/>
                </w:rPr>
                <w:t>75 (16.4)</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218" w:author="David Ouyang" w:date="2017-06-08T21:42:00Z"/>
                <w:rFonts w:ascii="Times New Roman" w:eastAsia="Times New Roman" w:hAnsi="Times New Roman" w:cs="Times New Roman"/>
                <w:color w:val="000000"/>
                <w:sz w:val="24"/>
                <w:szCs w:val="24"/>
              </w:rPr>
            </w:pPr>
            <w:ins w:id="219" w:author="David Ouyang" w:date="2017-06-08T21:42:00Z">
              <w:r w:rsidRPr="00E166E7">
                <w:rPr>
                  <w:rFonts w:ascii="Times New Roman" w:eastAsia="Times New Roman" w:hAnsi="Times New Roman" w:cs="Times New Roman"/>
                  <w:color w:val="000000"/>
                  <w:sz w:val="24"/>
                  <w:szCs w:val="24"/>
                </w:rPr>
                <w:t>894 (13.9)</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220" w:author="David Ouyang" w:date="2017-06-08T21:42:00Z"/>
                <w:rFonts w:ascii="Times New Roman" w:eastAsia="Times New Roman" w:hAnsi="Times New Roman" w:cs="Times New Roman"/>
                <w:color w:val="000000"/>
                <w:sz w:val="24"/>
                <w:szCs w:val="24"/>
              </w:rPr>
            </w:pPr>
            <w:ins w:id="221" w:author="David Ouyang" w:date="2017-06-08T21:42:00Z">
              <w:r w:rsidRPr="00E166E7">
                <w:rPr>
                  <w:rFonts w:ascii="Times New Roman" w:eastAsia="Times New Roman" w:hAnsi="Times New Roman" w:cs="Times New Roman"/>
                  <w:color w:val="000000"/>
                  <w:sz w:val="24"/>
                  <w:szCs w:val="24"/>
                </w:rPr>
                <w:t>969 (14.1)</w:t>
              </w:r>
            </w:ins>
          </w:p>
        </w:tc>
      </w:tr>
      <w:tr w:rsidR="00E166E7" w:rsidRPr="00E166E7" w:rsidTr="00E166E7">
        <w:trPr>
          <w:trHeight w:val="315"/>
          <w:ins w:id="222" w:author="David Ouyang" w:date="2017-06-08T21:42:00Z"/>
        </w:trPr>
        <w:tc>
          <w:tcPr>
            <w:tcW w:w="334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ind w:firstLineChars="100" w:firstLine="240"/>
              <w:rPr>
                <w:ins w:id="223" w:author="David Ouyang" w:date="2017-06-08T21:42:00Z"/>
                <w:rFonts w:ascii="Times New Roman" w:eastAsia="Times New Roman" w:hAnsi="Times New Roman" w:cs="Times New Roman"/>
                <w:color w:val="000000"/>
                <w:sz w:val="24"/>
                <w:szCs w:val="24"/>
              </w:rPr>
            </w:pPr>
            <w:ins w:id="224" w:author="David Ouyang" w:date="2017-06-08T21:42:00Z">
              <w:r w:rsidRPr="00E166E7">
                <w:rPr>
                  <w:rFonts w:ascii="Times New Roman" w:eastAsia="Times New Roman" w:hAnsi="Times New Roman" w:cs="Times New Roman"/>
                  <w:color w:val="000000"/>
                  <w:sz w:val="24"/>
                  <w:szCs w:val="24"/>
                </w:rPr>
                <w:t>Hispanic</w:t>
              </w:r>
            </w:ins>
          </w:p>
        </w:tc>
        <w:tc>
          <w:tcPr>
            <w:tcW w:w="30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225" w:author="David Ouyang" w:date="2017-06-08T21:42:00Z"/>
                <w:rFonts w:ascii="Times New Roman" w:eastAsia="Times New Roman" w:hAnsi="Times New Roman" w:cs="Times New Roman"/>
                <w:color w:val="000000"/>
                <w:sz w:val="24"/>
                <w:szCs w:val="24"/>
              </w:rPr>
            </w:pPr>
            <w:ins w:id="226" w:author="David Ouyang" w:date="2017-06-08T21:42:00Z">
              <w:r w:rsidRPr="00E166E7">
                <w:rPr>
                  <w:rFonts w:ascii="Times New Roman" w:eastAsia="Times New Roman" w:hAnsi="Times New Roman" w:cs="Times New Roman"/>
                  <w:color w:val="000000"/>
                  <w:sz w:val="24"/>
                  <w:szCs w:val="24"/>
                </w:rPr>
                <w:t>40 (8.8)</w:t>
              </w:r>
            </w:ins>
          </w:p>
        </w:tc>
        <w:tc>
          <w:tcPr>
            <w:tcW w:w="22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227" w:author="David Ouyang" w:date="2017-06-08T21:42:00Z"/>
                <w:rFonts w:ascii="Times New Roman" w:eastAsia="Times New Roman" w:hAnsi="Times New Roman" w:cs="Times New Roman"/>
                <w:color w:val="000000"/>
                <w:sz w:val="24"/>
                <w:szCs w:val="24"/>
              </w:rPr>
            </w:pPr>
            <w:ins w:id="228" w:author="David Ouyang" w:date="2017-06-08T21:42:00Z">
              <w:r w:rsidRPr="00E166E7">
                <w:rPr>
                  <w:rFonts w:ascii="Times New Roman" w:eastAsia="Times New Roman" w:hAnsi="Times New Roman" w:cs="Times New Roman"/>
                  <w:color w:val="000000"/>
                  <w:sz w:val="24"/>
                  <w:szCs w:val="24"/>
                </w:rPr>
                <w:t>501 (7.8)</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229" w:author="David Ouyang" w:date="2017-06-08T21:42:00Z"/>
                <w:rFonts w:ascii="Times New Roman" w:eastAsia="Times New Roman" w:hAnsi="Times New Roman" w:cs="Times New Roman"/>
                <w:color w:val="000000"/>
                <w:sz w:val="24"/>
                <w:szCs w:val="24"/>
              </w:rPr>
            </w:pPr>
            <w:ins w:id="230" w:author="David Ouyang" w:date="2017-06-08T21:42:00Z">
              <w:r w:rsidRPr="00E166E7">
                <w:rPr>
                  <w:rFonts w:ascii="Times New Roman" w:eastAsia="Times New Roman" w:hAnsi="Times New Roman" w:cs="Times New Roman"/>
                  <w:color w:val="000000"/>
                  <w:sz w:val="24"/>
                  <w:szCs w:val="24"/>
                </w:rPr>
                <w:t>531 (7.8)</w:t>
              </w:r>
            </w:ins>
          </w:p>
        </w:tc>
      </w:tr>
      <w:tr w:rsidR="00E166E7" w:rsidRPr="00E166E7" w:rsidTr="00E166E7">
        <w:trPr>
          <w:trHeight w:val="315"/>
          <w:ins w:id="231"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232" w:author="David Ouyang" w:date="2017-06-08T21:42:00Z"/>
                <w:rFonts w:ascii="Times New Roman" w:eastAsia="Times New Roman" w:hAnsi="Times New Roman" w:cs="Times New Roman"/>
                <w:color w:val="000000"/>
                <w:sz w:val="24"/>
                <w:szCs w:val="24"/>
              </w:rPr>
            </w:pPr>
            <w:ins w:id="233" w:author="David Ouyang" w:date="2017-06-08T21:42:00Z">
              <w:r w:rsidRPr="00E166E7">
                <w:rPr>
                  <w:rFonts w:ascii="Times New Roman" w:eastAsia="Times New Roman" w:hAnsi="Times New Roman" w:cs="Times New Roman"/>
                  <w:color w:val="000000"/>
                  <w:sz w:val="24"/>
                  <w:szCs w:val="24"/>
                </w:rPr>
                <w:t>Asian/Pacific Islander</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234" w:author="David Ouyang" w:date="2017-06-08T21:42:00Z"/>
                <w:rFonts w:ascii="Times New Roman" w:eastAsia="Times New Roman" w:hAnsi="Times New Roman" w:cs="Times New Roman"/>
                <w:color w:val="000000"/>
                <w:sz w:val="24"/>
                <w:szCs w:val="24"/>
              </w:rPr>
            </w:pPr>
            <w:ins w:id="235" w:author="David Ouyang" w:date="2017-06-08T21:42:00Z">
              <w:r w:rsidRPr="00E166E7">
                <w:rPr>
                  <w:rFonts w:ascii="Times New Roman" w:eastAsia="Times New Roman" w:hAnsi="Times New Roman" w:cs="Times New Roman"/>
                  <w:color w:val="000000"/>
                  <w:sz w:val="24"/>
                  <w:szCs w:val="24"/>
                </w:rPr>
                <w:t>17 (3.7)</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236" w:author="David Ouyang" w:date="2017-06-08T21:42:00Z"/>
                <w:rFonts w:ascii="Times New Roman" w:eastAsia="Times New Roman" w:hAnsi="Times New Roman" w:cs="Times New Roman"/>
                <w:color w:val="000000"/>
                <w:sz w:val="24"/>
                <w:szCs w:val="24"/>
              </w:rPr>
            </w:pPr>
            <w:ins w:id="237" w:author="David Ouyang" w:date="2017-06-08T21:42:00Z">
              <w:r w:rsidRPr="00E166E7">
                <w:rPr>
                  <w:rFonts w:ascii="Times New Roman" w:eastAsia="Times New Roman" w:hAnsi="Times New Roman" w:cs="Times New Roman"/>
                  <w:color w:val="000000"/>
                  <w:sz w:val="24"/>
                  <w:szCs w:val="24"/>
                </w:rPr>
                <w:t>163 (2.5)</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238" w:author="David Ouyang" w:date="2017-06-08T21:42:00Z"/>
                <w:rFonts w:ascii="Times New Roman" w:eastAsia="Times New Roman" w:hAnsi="Times New Roman" w:cs="Times New Roman"/>
                <w:color w:val="000000"/>
                <w:sz w:val="24"/>
                <w:szCs w:val="24"/>
              </w:rPr>
            </w:pPr>
            <w:ins w:id="239" w:author="David Ouyang" w:date="2017-06-08T21:42:00Z">
              <w:r w:rsidRPr="00E166E7">
                <w:rPr>
                  <w:rFonts w:ascii="Times New Roman" w:eastAsia="Times New Roman" w:hAnsi="Times New Roman" w:cs="Times New Roman"/>
                  <w:color w:val="000000"/>
                  <w:sz w:val="24"/>
                  <w:szCs w:val="24"/>
                </w:rPr>
                <w:t>180 (2.6)</w:t>
              </w:r>
            </w:ins>
          </w:p>
        </w:tc>
      </w:tr>
      <w:tr w:rsidR="00E166E7" w:rsidRPr="00E166E7" w:rsidTr="00E166E7">
        <w:trPr>
          <w:trHeight w:val="315"/>
          <w:ins w:id="240" w:author="David Ouyang" w:date="2017-06-08T21:42:00Z"/>
        </w:trPr>
        <w:tc>
          <w:tcPr>
            <w:tcW w:w="334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ind w:firstLineChars="100" w:firstLine="240"/>
              <w:rPr>
                <w:ins w:id="241" w:author="David Ouyang" w:date="2017-06-08T21:42:00Z"/>
                <w:rFonts w:ascii="Times New Roman" w:eastAsia="Times New Roman" w:hAnsi="Times New Roman" w:cs="Times New Roman"/>
                <w:color w:val="000000"/>
                <w:sz w:val="24"/>
                <w:szCs w:val="24"/>
              </w:rPr>
            </w:pPr>
            <w:ins w:id="242" w:author="David Ouyang" w:date="2017-06-08T21:42:00Z">
              <w:r w:rsidRPr="00E166E7">
                <w:rPr>
                  <w:rFonts w:ascii="Times New Roman" w:eastAsia="Times New Roman" w:hAnsi="Times New Roman" w:cs="Times New Roman"/>
                  <w:color w:val="000000"/>
                  <w:sz w:val="24"/>
                  <w:szCs w:val="24"/>
                </w:rPr>
                <w:t>Native American</w:t>
              </w:r>
            </w:ins>
          </w:p>
        </w:tc>
        <w:tc>
          <w:tcPr>
            <w:tcW w:w="30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243" w:author="David Ouyang" w:date="2017-06-08T21:42:00Z"/>
                <w:rFonts w:ascii="Times New Roman" w:eastAsia="Times New Roman" w:hAnsi="Times New Roman" w:cs="Times New Roman"/>
                <w:color w:val="000000"/>
                <w:sz w:val="24"/>
                <w:szCs w:val="24"/>
              </w:rPr>
            </w:pPr>
            <w:ins w:id="244" w:author="David Ouyang" w:date="2017-06-08T21:42:00Z">
              <w:r w:rsidRPr="00E166E7">
                <w:rPr>
                  <w:rFonts w:ascii="Times New Roman" w:eastAsia="Times New Roman" w:hAnsi="Times New Roman" w:cs="Times New Roman"/>
                  <w:color w:val="000000"/>
                  <w:sz w:val="24"/>
                  <w:szCs w:val="24"/>
                </w:rPr>
                <w:t>0 (0.0)</w:t>
              </w:r>
            </w:ins>
          </w:p>
        </w:tc>
        <w:tc>
          <w:tcPr>
            <w:tcW w:w="22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245" w:author="David Ouyang" w:date="2017-06-08T21:42:00Z"/>
                <w:rFonts w:ascii="Times New Roman" w:eastAsia="Times New Roman" w:hAnsi="Times New Roman" w:cs="Times New Roman"/>
                <w:color w:val="000000"/>
                <w:sz w:val="24"/>
                <w:szCs w:val="24"/>
              </w:rPr>
            </w:pPr>
            <w:ins w:id="246" w:author="David Ouyang" w:date="2017-06-08T21:42:00Z">
              <w:r w:rsidRPr="00E166E7">
                <w:rPr>
                  <w:rFonts w:ascii="Times New Roman" w:eastAsia="Times New Roman" w:hAnsi="Times New Roman" w:cs="Times New Roman"/>
                  <w:color w:val="000000"/>
                  <w:sz w:val="24"/>
                  <w:szCs w:val="24"/>
                </w:rPr>
                <w:t>22 (0.3)</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247" w:author="David Ouyang" w:date="2017-06-08T21:42:00Z"/>
                <w:rFonts w:ascii="Times New Roman" w:eastAsia="Times New Roman" w:hAnsi="Times New Roman" w:cs="Times New Roman"/>
                <w:color w:val="000000"/>
                <w:sz w:val="24"/>
                <w:szCs w:val="24"/>
              </w:rPr>
            </w:pPr>
            <w:ins w:id="248" w:author="David Ouyang" w:date="2017-06-08T21:42:00Z">
              <w:r w:rsidRPr="00E166E7">
                <w:rPr>
                  <w:rFonts w:ascii="Times New Roman" w:eastAsia="Times New Roman" w:hAnsi="Times New Roman" w:cs="Times New Roman"/>
                  <w:color w:val="000000"/>
                  <w:sz w:val="24"/>
                  <w:szCs w:val="24"/>
                </w:rPr>
                <w:t>22 (0.3)</w:t>
              </w:r>
            </w:ins>
          </w:p>
        </w:tc>
      </w:tr>
      <w:tr w:rsidR="00E166E7" w:rsidRPr="00E166E7" w:rsidTr="00E166E7">
        <w:trPr>
          <w:trHeight w:val="315"/>
          <w:ins w:id="249"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250" w:author="David Ouyang" w:date="2017-06-08T21:42:00Z"/>
                <w:rFonts w:ascii="Times New Roman" w:eastAsia="Times New Roman" w:hAnsi="Times New Roman" w:cs="Times New Roman"/>
                <w:color w:val="000000"/>
                <w:sz w:val="24"/>
                <w:szCs w:val="24"/>
              </w:rPr>
            </w:pPr>
            <w:ins w:id="251" w:author="David Ouyang" w:date="2017-06-08T21:42:00Z">
              <w:r w:rsidRPr="00E166E7">
                <w:rPr>
                  <w:rFonts w:ascii="Times New Roman" w:eastAsia="Times New Roman" w:hAnsi="Times New Roman" w:cs="Times New Roman"/>
                  <w:color w:val="000000"/>
                  <w:sz w:val="24"/>
                  <w:szCs w:val="24"/>
                </w:rPr>
                <w:t>Other or unknown</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252" w:author="David Ouyang" w:date="2017-06-08T21:42:00Z"/>
                <w:rFonts w:ascii="Times New Roman" w:eastAsia="Times New Roman" w:hAnsi="Times New Roman" w:cs="Times New Roman"/>
                <w:color w:val="000000"/>
                <w:sz w:val="24"/>
                <w:szCs w:val="24"/>
              </w:rPr>
            </w:pPr>
            <w:ins w:id="253" w:author="David Ouyang" w:date="2017-06-08T21:42:00Z">
              <w:r w:rsidRPr="00E166E7">
                <w:rPr>
                  <w:rFonts w:ascii="Times New Roman" w:eastAsia="Times New Roman" w:hAnsi="Times New Roman" w:cs="Times New Roman"/>
                  <w:color w:val="000000"/>
                  <w:sz w:val="24"/>
                  <w:szCs w:val="24"/>
                </w:rPr>
                <w:t>52 (11.4)</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254" w:author="David Ouyang" w:date="2017-06-08T21:42:00Z"/>
                <w:rFonts w:ascii="Times New Roman" w:eastAsia="Times New Roman" w:hAnsi="Times New Roman" w:cs="Times New Roman"/>
                <w:color w:val="000000"/>
                <w:sz w:val="24"/>
                <w:szCs w:val="24"/>
              </w:rPr>
            </w:pPr>
            <w:ins w:id="255" w:author="David Ouyang" w:date="2017-06-08T21:42:00Z">
              <w:r w:rsidRPr="00E166E7">
                <w:rPr>
                  <w:rFonts w:ascii="Times New Roman" w:eastAsia="Times New Roman" w:hAnsi="Times New Roman" w:cs="Times New Roman"/>
                  <w:color w:val="000000"/>
                  <w:sz w:val="24"/>
                  <w:szCs w:val="24"/>
                </w:rPr>
                <w:t>1101 (18.7)</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256" w:author="David Ouyang" w:date="2017-06-08T21:42:00Z"/>
                <w:rFonts w:ascii="Times New Roman" w:eastAsia="Times New Roman" w:hAnsi="Times New Roman" w:cs="Times New Roman"/>
                <w:color w:val="000000"/>
                <w:sz w:val="24"/>
                <w:szCs w:val="24"/>
              </w:rPr>
            </w:pPr>
            <w:ins w:id="257" w:author="David Ouyang" w:date="2017-06-08T21:42:00Z">
              <w:r w:rsidRPr="00E166E7">
                <w:rPr>
                  <w:rFonts w:ascii="Times New Roman" w:eastAsia="Times New Roman" w:hAnsi="Times New Roman" w:cs="Times New Roman"/>
                  <w:color w:val="000000"/>
                  <w:sz w:val="24"/>
                  <w:szCs w:val="24"/>
                </w:rPr>
                <w:t>1253 (16.1)</w:t>
              </w:r>
            </w:ins>
          </w:p>
        </w:tc>
      </w:tr>
      <w:tr w:rsidR="00E166E7" w:rsidRPr="00E166E7" w:rsidTr="00E166E7">
        <w:trPr>
          <w:trHeight w:val="315"/>
          <w:ins w:id="258" w:author="David Ouyang" w:date="2017-06-08T21:42:00Z"/>
        </w:trPr>
        <w:tc>
          <w:tcPr>
            <w:tcW w:w="10580" w:type="dxa"/>
            <w:gridSpan w:val="4"/>
            <w:tcBorders>
              <w:top w:val="nil"/>
              <w:left w:val="nil"/>
              <w:bottom w:val="nil"/>
              <w:right w:val="nil"/>
            </w:tcBorders>
            <w:shd w:val="clear" w:color="auto" w:fill="auto"/>
            <w:vAlign w:val="bottom"/>
            <w:hideMark/>
          </w:tcPr>
          <w:p w:rsidR="00E166E7" w:rsidRPr="00E166E7" w:rsidRDefault="00E166E7" w:rsidP="00E166E7">
            <w:pPr>
              <w:spacing w:after="0" w:line="240" w:lineRule="auto"/>
              <w:rPr>
                <w:ins w:id="259" w:author="David Ouyang" w:date="2017-06-08T21:42:00Z"/>
                <w:rFonts w:ascii="Times New Roman" w:eastAsia="Times New Roman" w:hAnsi="Times New Roman" w:cs="Times New Roman"/>
                <w:color w:val="000000"/>
                <w:sz w:val="24"/>
                <w:szCs w:val="24"/>
              </w:rPr>
            </w:pPr>
            <w:ins w:id="260" w:author="David Ouyang" w:date="2017-06-08T21:42:00Z">
              <w:r w:rsidRPr="00E166E7">
                <w:rPr>
                  <w:rFonts w:ascii="Times New Roman" w:eastAsia="Times New Roman" w:hAnsi="Times New Roman" w:cs="Times New Roman"/>
                  <w:color w:val="000000"/>
                  <w:sz w:val="24"/>
                  <w:szCs w:val="24"/>
                </w:rPr>
                <w:t>Median household income, n (%)</w:t>
              </w:r>
            </w:ins>
          </w:p>
        </w:tc>
      </w:tr>
      <w:tr w:rsidR="00E166E7" w:rsidRPr="00E166E7" w:rsidTr="00E166E7">
        <w:trPr>
          <w:trHeight w:val="315"/>
          <w:ins w:id="261"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262" w:author="David Ouyang" w:date="2017-06-08T21:42:00Z"/>
                <w:rFonts w:ascii="Times New Roman" w:eastAsia="Times New Roman" w:hAnsi="Times New Roman" w:cs="Times New Roman"/>
                <w:color w:val="000000"/>
                <w:sz w:val="24"/>
                <w:szCs w:val="24"/>
              </w:rPr>
            </w:pPr>
            <w:ins w:id="263" w:author="David Ouyang" w:date="2017-06-08T21:42:00Z">
              <w:r w:rsidRPr="00E166E7">
                <w:rPr>
                  <w:rFonts w:ascii="Times New Roman" w:eastAsia="Times New Roman" w:hAnsi="Times New Roman" w:cs="Times New Roman"/>
                  <w:color w:val="000000"/>
                  <w:sz w:val="24"/>
                  <w:szCs w:val="24"/>
                </w:rPr>
                <w:t>$1-24,999</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264" w:author="David Ouyang" w:date="2017-06-08T21:42:00Z"/>
                <w:rFonts w:ascii="Times New Roman" w:eastAsia="Times New Roman" w:hAnsi="Times New Roman" w:cs="Times New Roman"/>
                <w:color w:val="000000"/>
                <w:sz w:val="24"/>
                <w:szCs w:val="24"/>
              </w:rPr>
            </w:pPr>
            <w:ins w:id="265" w:author="David Ouyang" w:date="2017-06-08T21:42:00Z">
              <w:r w:rsidRPr="00E166E7">
                <w:rPr>
                  <w:rFonts w:ascii="Times New Roman" w:eastAsia="Times New Roman" w:hAnsi="Times New Roman" w:cs="Times New Roman"/>
                  <w:color w:val="000000"/>
                  <w:sz w:val="24"/>
                  <w:szCs w:val="24"/>
                </w:rPr>
                <w:t>84 (18.4)</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266" w:author="David Ouyang" w:date="2017-06-08T21:42:00Z"/>
                <w:rFonts w:ascii="Times New Roman" w:eastAsia="Times New Roman" w:hAnsi="Times New Roman" w:cs="Times New Roman"/>
                <w:color w:val="000000"/>
                <w:sz w:val="24"/>
                <w:szCs w:val="24"/>
              </w:rPr>
            </w:pPr>
            <w:ins w:id="267" w:author="David Ouyang" w:date="2017-06-08T21:42:00Z">
              <w:r w:rsidRPr="00E166E7">
                <w:rPr>
                  <w:rFonts w:ascii="Times New Roman" w:eastAsia="Times New Roman" w:hAnsi="Times New Roman" w:cs="Times New Roman"/>
                  <w:color w:val="000000"/>
                  <w:sz w:val="24"/>
                  <w:szCs w:val="24"/>
                </w:rPr>
                <w:t>1111 (17.3)</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268" w:author="David Ouyang" w:date="2017-06-08T21:42:00Z"/>
                <w:rFonts w:ascii="Times New Roman" w:eastAsia="Times New Roman" w:hAnsi="Times New Roman" w:cs="Times New Roman"/>
                <w:color w:val="000000"/>
                <w:sz w:val="24"/>
                <w:szCs w:val="24"/>
              </w:rPr>
            </w:pPr>
            <w:ins w:id="269" w:author="David Ouyang" w:date="2017-06-08T21:42:00Z">
              <w:r w:rsidRPr="00E166E7">
                <w:rPr>
                  <w:rFonts w:ascii="Times New Roman" w:eastAsia="Times New Roman" w:hAnsi="Times New Roman" w:cs="Times New Roman"/>
                  <w:color w:val="000000"/>
                  <w:sz w:val="24"/>
                  <w:szCs w:val="24"/>
                </w:rPr>
                <w:t>1195 (17.3)</w:t>
              </w:r>
            </w:ins>
          </w:p>
        </w:tc>
      </w:tr>
      <w:tr w:rsidR="00E166E7" w:rsidRPr="00E166E7" w:rsidTr="00E166E7">
        <w:trPr>
          <w:trHeight w:val="315"/>
          <w:ins w:id="270" w:author="David Ouyang" w:date="2017-06-08T21:42:00Z"/>
        </w:trPr>
        <w:tc>
          <w:tcPr>
            <w:tcW w:w="334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ind w:firstLineChars="100" w:firstLine="240"/>
              <w:rPr>
                <w:ins w:id="271" w:author="David Ouyang" w:date="2017-06-08T21:42:00Z"/>
                <w:rFonts w:ascii="Times New Roman" w:eastAsia="Times New Roman" w:hAnsi="Times New Roman" w:cs="Times New Roman"/>
                <w:color w:val="000000"/>
                <w:sz w:val="24"/>
                <w:szCs w:val="24"/>
              </w:rPr>
            </w:pPr>
            <w:ins w:id="272" w:author="David Ouyang" w:date="2017-06-08T21:42:00Z">
              <w:r w:rsidRPr="00E166E7">
                <w:rPr>
                  <w:rFonts w:ascii="Times New Roman" w:eastAsia="Times New Roman" w:hAnsi="Times New Roman" w:cs="Times New Roman"/>
                  <w:color w:val="000000"/>
                  <w:sz w:val="24"/>
                  <w:szCs w:val="24"/>
                </w:rPr>
                <w:t>$25,000-34,999</w:t>
              </w:r>
            </w:ins>
          </w:p>
        </w:tc>
        <w:tc>
          <w:tcPr>
            <w:tcW w:w="30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273" w:author="David Ouyang" w:date="2017-06-08T21:42:00Z"/>
                <w:rFonts w:ascii="Times New Roman" w:eastAsia="Times New Roman" w:hAnsi="Times New Roman" w:cs="Times New Roman"/>
                <w:color w:val="000000"/>
                <w:sz w:val="24"/>
                <w:szCs w:val="24"/>
              </w:rPr>
            </w:pPr>
            <w:ins w:id="274" w:author="David Ouyang" w:date="2017-06-08T21:42:00Z">
              <w:r w:rsidRPr="00E166E7">
                <w:rPr>
                  <w:rFonts w:ascii="Times New Roman" w:eastAsia="Times New Roman" w:hAnsi="Times New Roman" w:cs="Times New Roman"/>
                  <w:color w:val="000000"/>
                  <w:sz w:val="24"/>
                  <w:szCs w:val="24"/>
                </w:rPr>
                <w:t>113 (24.7)</w:t>
              </w:r>
            </w:ins>
          </w:p>
        </w:tc>
        <w:tc>
          <w:tcPr>
            <w:tcW w:w="22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275" w:author="David Ouyang" w:date="2017-06-08T21:42:00Z"/>
                <w:rFonts w:ascii="Times New Roman" w:eastAsia="Times New Roman" w:hAnsi="Times New Roman" w:cs="Times New Roman"/>
                <w:color w:val="000000"/>
                <w:sz w:val="24"/>
                <w:szCs w:val="24"/>
              </w:rPr>
            </w:pPr>
            <w:ins w:id="276" w:author="David Ouyang" w:date="2017-06-08T21:42:00Z">
              <w:r w:rsidRPr="00E166E7">
                <w:rPr>
                  <w:rFonts w:ascii="Times New Roman" w:eastAsia="Times New Roman" w:hAnsi="Times New Roman" w:cs="Times New Roman"/>
                  <w:color w:val="000000"/>
                  <w:sz w:val="24"/>
                  <w:szCs w:val="24"/>
                </w:rPr>
                <w:t>1508 (23.4)</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277" w:author="David Ouyang" w:date="2017-06-08T21:42:00Z"/>
                <w:rFonts w:ascii="Times New Roman" w:eastAsia="Times New Roman" w:hAnsi="Times New Roman" w:cs="Times New Roman"/>
                <w:color w:val="000000"/>
                <w:sz w:val="24"/>
                <w:szCs w:val="24"/>
              </w:rPr>
            </w:pPr>
            <w:ins w:id="278" w:author="David Ouyang" w:date="2017-06-08T21:42:00Z">
              <w:r w:rsidRPr="00E166E7">
                <w:rPr>
                  <w:rFonts w:ascii="Times New Roman" w:eastAsia="Times New Roman" w:hAnsi="Times New Roman" w:cs="Times New Roman"/>
                  <w:color w:val="000000"/>
                  <w:sz w:val="24"/>
                  <w:szCs w:val="24"/>
                </w:rPr>
                <w:t>1621 (23.5)</w:t>
              </w:r>
            </w:ins>
          </w:p>
        </w:tc>
      </w:tr>
      <w:tr w:rsidR="00E166E7" w:rsidRPr="00E166E7" w:rsidTr="00E166E7">
        <w:trPr>
          <w:trHeight w:val="315"/>
          <w:ins w:id="279"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280" w:author="David Ouyang" w:date="2017-06-08T21:42:00Z"/>
                <w:rFonts w:ascii="Times New Roman" w:eastAsia="Times New Roman" w:hAnsi="Times New Roman" w:cs="Times New Roman"/>
                <w:color w:val="000000"/>
                <w:sz w:val="24"/>
                <w:szCs w:val="24"/>
              </w:rPr>
            </w:pPr>
            <w:ins w:id="281" w:author="David Ouyang" w:date="2017-06-08T21:42:00Z">
              <w:r w:rsidRPr="00E166E7">
                <w:rPr>
                  <w:rFonts w:ascii="Times New Roman" w:eastAsia="Times New Roman" w:hAnsi="Times New Roman" w:cs="Times New Roman"/>
                  <w:color w:val="000000"/>
                  <w:sz w:val="24"/>
                  <w:szCs w:val="24"/>
                </w:rPr>
                <w:t>$35,000-44,999</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282" w:author="David Ouyang" w:date="2017-06-08T21:42:00Z"/>
                <w:rFonts w:ascii="Times New Roman" w:eastAsia="Times New Roman" w:hAnsi="Times New Roman" w:cs="Times New Roman"/>
                <w:color w:val="000000"/>
                <w:sz w:val="24"/>
                <w:szCs w:val="24"/>
              </w:rPr>
            </w:pPr>
            <w:ins w:id="283" w:author="David Ouyang" w:date="2017-06-08T21:42:00Z">
              <w:r w:rsidRPr="00E166E7">
                <w:rPr>
                  <w:rFonts w:ascii="Times New Roman" w:eastAsia="Times New Roman" w:hAnsi="Times New Roman" w:cs="Times New Roman"/>
                  <w:color w:val="000000"/>
                  <w:sz w:val="24"/>
                  <w:szCs w:val="24"/>
                </w:rPr>
                <w:t>114 (25.0)</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284" w:author="David Ouyang" w:date="2017-06-08T21:42:00Z"/>
                <w:rFonts w:ascii="Times New Roman" w:eastAsia="Times New Roman" w:hAnsi="Times New Roman" w:cs="Times New Roman"/>
                <w:color w:val="000000"/>
                <w:sz w:val="24"/>
                <w:szCs w:val="24"/>
              </w:rPr>
            </w:pPr>
            <w:ins w:id="285" w:author="David Ouyang" w:date="2017-06-08T21:42:00Z">
              <w:r w:rsidRPr="00E166E7">
                <w:rPr>
                  <w:rFonts w:ascii="Times New Roman" w:eastAsia="Times New Roman" w:hAnsi="Times New Roman" w:cs="Times New Roman"/>
                  <w:color w:val="000000"/>
                  <w:sz w:val="24"/>
                  <w:szCs w:val="24"/>
                </w:rPr>
                <w:t>1679 (26.1)</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286" w:author="David Ouyang" w:date="2017-06-08T21:42:00Z"/>
                <w:rFonts w:ascii="Times New Roman" w:eastAsia="Times New Roman" w:hAnsi="Times New Roman" w:cs="Times New Roman"/>
                <w:color w:val="000000"/>
                <w:sz w:val="24"/>
                <w:szCs w:val="24"/>
              </w:rPr>
            </w:pPr>
            <w:ins w:id="287" w:author="David Ouyang" w:date="2017-06-08T21:42:00Z">
              <w:r w:rsidRPr="00E166E7">
                <w:rPr>
                  <w:rFonts w:ascii="Times New Roman" w:eastAsia="Times New Roman" w:hAnsi="Times New Roman" w:cs="Times New Roman"/>
                  <w:color w:val="000000"/>
                  <w:sz w:val="24"/>
                  <w:szCs w:val="24"/>
                </w:rPr>
                <w:t>1793 (26.0)</w:t>
              </w:r>
            </w:ins>
          </w:p>
        </w:tc>
      </w:tr>
      <w:tr w:rsidR="00E166E7" w:rsidRPr="00E166E7" w:rsidTr="00E166E7">
        <w:trPr>
          <w:trHeight w:val="315"/>
          <w:ins w:id="288" w:author="David Ouyang" w:date="2017-06-08T21:42:00Z"/>
        </w:trPr>
        <w:tc>
          <w:tcPr>
            <w:tcW w:w="334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ind w:firstLineChars="100" w:firstLine="240"/>
              <w:rPr>
                <w:ins w:id="289" w:author="David Ouyang" w:date="2017-06-08T21:42:00Z"/>
                <w:rFonts w:ascii="Times New Roman" w:eastAsia="Times New Roman" w:hAnsi="Times New Roman" w:cs="Times New Roman"/>
                <w:color w:val="000000"/>
                <w:sz w:val="24"/>
                <w:szCs w:val="24"/>
              </w:rPr>
            </w:pPr>
            <w:ins w:id="290" w:author="David Ouyang" w:date="2017-06-08T21:42:00Z">
              <w:r w:rsidRPr="00E166E7">
                <w:rPr>
                  <w:rFonts w:ascii="Times New Roman" w:eastAsia="Times New Roman" w:hAnsi="Times New Roman" w:cs="Times New Roman"/>
                  <w:color w:val="000000"/>
                  <w:sz w:val="24"/>
                  <w:szCs w:val="24"/>
                </w:rPr>
                <w:t>$45,000 or more</w:t>
              </w:r>
            </w:ins>
          </w:p>
        </w:tc>
        <w:tc>
          <w:tcPr>
            <w:tcW w:w="30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291" w:author="David Ouyang" w:date="2017-06-08T21:42:00Z"/>
                <w:rFonts w:ascii="Times New Roman" w:eastAsia="Times New Roman" w:hAnsi="Times New Roman" w:cs="Times New Roman"/>
                <w:color w:val="000000"/>
                <w:sz w:val="24"/>
                <w:szCs w:val="24"/>
              </w:rPr>
            </w:pPr>
            <w:ins w:id="292" w:author="David Ouyang" w:date="2017-06-08T21:42:00Z">
              <w:r w:rsidRPr="00E166E7">
                <w:rPr>
                  <w:rFonts w:ascii="Times New Roman" w:eastAsia="Times New Roman" w:hAnsi="Times New Roman" w:cs="Times New Roman"/>
                  <w:color w:val="000000"/>
                  <w:sz w:val="24"/>
                  <w:szCs w:val="24"/>
                </w:rPr>
                <w:t>137 (30.0)</w:t>
              </w:r>
            </w:ins>
          </w:p>
        </w:tc>
        <w:tc>
          <w:tcPr>
            <w:tcW w:w="22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293" w:author="David Ouyang" w:date="2017-06-08T21:42:00Z"/>
                <w:rFonts w:ascii="Times New Roman" w:eastAsia="Times New Roman" w:hAnsi="Times New Roman" w:cs="Times New Roman"/>
                <w:color w:val="000000"/>
                <w:sz w:val="24"/>
                <w:szCs w:val="24"/>
              </w:rPr>
            </w:pPr>
            <w:ins w:id="294" w:author="David Ouyang" w:date="2017-06-08T21:42:00Z">
              <w:r w:rsidRPr="00E166E7">
                <w:rPr>
                  <w:rFonts w:ascii="Times New Roman" w:eastAsia="Times New Roman" w:hAnsi="Times New Roman" w:cs="Times New Roman"/>
                  <w:color w:val="000000"/>
                  <w:sz w:val="24"/>
                  <w:szCs w:val="24"/>
                </w:rPr>
                <w:t>1985 (30.8)</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295" w:author="David Ouyang" w:date="2017-06-08T21:42:00Z"/>
                <w:rFonts w:ascii="Times New Roman" w:eastAsia="Times New Roman" w:hAnsi="Times New Roman" w:cs="Times New Roman"/>
                <w:color w:val="000000"/>
                <w:sz w:val="24"/>
                <w:szCs w:val="24"/>
              </w:rPr>
            </w:pPr>
            <w:ins w:id="296" w:author="David Ouyang" w:date="2017-06-08T21:42:00Z">
              <w:r w:rsidRPr="00E166E7">
                <w:rPr>
                  <w:rFonts w:ascii="Times New Roman" w:eastAsia="Times New Roman" w:hAnsi="Times New Roman" w:cs="Times New Roman"/>
                  <w:color w:val="000000"/>
                  <w:sz w:val="24"/>
                  <w:szCs w:val="24"/>
                </w:rPr>
                <w:t>2122 (30.8)</w:t>
              </w:r>
            </w:ins>
          </w:p>
        </w:tc>
      </w:tr>
      <w:tr w:rsidR="00E166E7" w:rsidRPr="00E166E7" w:rsidTr="00E166E7">
        <w:trPr>
          <w:trHeight w:val="315"/>
          <w:ins w:id="297"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298" w:author="David Ouyang" w:date="2017-06-08T21:42:00Z"/>
                <w:rFonts w:ascii="Times New Roman" w:eastAsia="Times New Roman" w:hAnsi="Times New Roman" w:cs="Times New Roman"/>
                <w:color w:val="000000"/>
                <w:sz w:val="24"/>
                <w:szCs w:val="24"/>
              </w:rPr>
            </w:pPr>
            <w:ins w:id="299" w:author="David Ouyang" w:date="2017-06-08T21:42:00Z">
              <w:r w:rsidRPr="00E166E7">
                <w:rPr>
                  <w:rFonts w:ascii="Times New Roman" w:eastAsia="Times New Roman" w:hAnsi="Times New Roman" w:cs="Times New Roman"/>
                  <w:color w:val="000000"/>
                  <w:sz w:val="24"/>
                  <w:szCs w:val="24"/>
                </w:rPr>
                <w:t>Unknown</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00" w:author="David Ouyang" w:date="2017-06-08T21:42:00Z"/>
                <w:rFonts w:ascii="Times New Roman" w:eastAsia="Times New Roman" w:hAnsi="Times New Roman" w:cs="Times New Roman"/>
                <w:color w:val="000000"/>
                <w:sz w:val="24"/>
                <w:szCs w:val="24"/>
              </w:rPr>
            </w:pPr>
            <w:ins w:id="301" w:author="David Ouyang" w:date="2017-06-08T21:42:00Z">
              <w:r w:rsidRPr="00E166E7">
                <w:rPr>
                  <w:rFonts w:ascii="Times New Roman" w:eastAsia="Times New Roman" w:hAnsi="Times New Roman" w:cs="Times New Roman"/>
                  <w:color w:val="000000"/>
                  <w:sz w:val="24"/>
                  <w:szCs w:val="24"/>
                </w:rPr>
                <w:t>8 (1.8)</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02" w:author="David Ouyang" w:date="2017-06-08T21:42:00Z"/>
                <w:rFonts w:ascii="Times New Roman" w:eastAsia="Times New Roman" w:hAnsi="Times New Roman" w:cs="Times New Roman"/>
                <w:color w:val="000000"/>
                <w:sz w:val="24"/>
                <w:szCs w:val="24"/>
              </w:rPr>
            </w:pPr>
            <w:ins w:id="303" w:author="David Ouyang" w:date="2017-06-08T21:42:00Z">
              <w:r w:rsidRPr="00E166E7">
                <w:rPr>
                  <w:rFonts w:ascii="Times New Roman" w:eastAsia="Times New Roman" w:hAnsi="Times New Roman" w:cs="Times New Roman"/>
                  <w:color w:val="000000"/>
                  <w:sz w:val="24"/>
                  <w:szCs w:val="24"/>
                </w:rPr>
                <w:t>153 (2.3)</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04" w:author="David Ouyang" w:date="2017-06-08T21:42:00Z"/>
                <w:rFonts w:ascii="Times New Roman" w:eastAsia="Times New Roman" w:hAnsi="Times New Roman" w:cs="Times New Roman"/>
                <w:color w:val="000000"/>
                <w:sz w:val="24"/>
                <w:szCs w:val="24"/>
              </w:rPr>
            </w:pPr>
            <w:ins w:id="305" w:author="David Ouyang" w:date="2017-06-08T21:42:00Z">
              <w:r w:rsidRPr="00E166E7">
                <w:rPr>
                  <w:rFonts w:ascii="Times New Roman" w:eastAsia="Times New Roman" w:hAnsi="Times New Roman" w:cs="Times New Roman"/>
                  <w:color w:val="000000"/>
                  <w:sz w:val="24"/>
                  <w:szCs w:val="24"/>
                </w:rPr>
                <w:t>161 (2.3)</w:t>
              </w:r>
            </w:ins>
          </w:p>
        </w:tc>
      </w:tr>
      <w:tr w:rsidR="00E166E7" w:rsidRPr="00E166E7" w:rsidTr="00E166E7">
        <w:trPr>
          <w:trHeight w:val="315"/>
          <w:ins w:id="306" w:author="David Ouyang" w:date="2017-06-08T21:42:00Z"/>
        </w:trPr>
        <w:tc>
          <w:tcPr>
            <w:tcW w:w="10580" w:type="dxa"/>
            <w:gridSpan w:val="4"/>
            <w:tcBorders>
              <w:top w:val="nil"/>
              <w:left w:val="nil"/>
              <w:bottom w:val="nil"/>
              <w:right w:val="nil"/>
            </w:tcBorders>
            <w:shd w:val="clear" w:color="auto" w:fill="auto"/>
            <w:vAlign w:val="bottom"/>
            <w:hideMark/>
          </w:tcPr>
          <w:p w:rsidR="00E166E7" w:rsidRPr="00E166E7" w:rsidRDefault="00E166E7" w:rsidP="00E166E7">
            <w:pPr>
              <w:spacing w:after="0" w:line="240" w:lineRule="auto"/>
              <w:rPr>
                <w:ins w:id="307" w:author="David Ouyang" w:date="2017-06-08T21:42:00Z"/>
                <w:rFonts w:ascii="Times New Roman" w:eastAsia="Times New Roman" w:hAnsi="Times New Roman" w:cs="Times New Roman"/>
                <w:color w:val="000000"/>
                <w:sz w:val="24"/>
                <w:szCs w:val="24"/>
              </w:rPr>
            </w:pPr>
            <w:ins w:id="308" w:author="David Ouyang" w:date="2017-06-08T21:42:00Z">
              <w:r w:rsidRPr="00E166E7">
                <w:rPr>
                  <w:rFonts w:ascii="Times New Roman" w:eastAsia="Times New Roman" w:hAnsi="Times New Roman" w:cs="Times New Roman"/>
                  <w:color w:val="000000"/>
                  <w:sz w:val="24"/>
                  <w:szCs w:val="24"/>
                </w:rPr>
                <w:t>Comorbidities</w:t>
              </w:r>
            </w:ins>
          </w:p>
        </w:tc>
      </w:tr>
      <w:tr w:rsidR="00E166E7" w:rsidRPr="00E166E7" w:rsidTr="00E166E7">
        <w:trPr>
          <w:trHeight w:val="315"/>
          <w:ins w:id="309"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310" w:author="David Ouyang" w:date="2017-06-08T21:42:00Z"/>
                <w:rFonts w:ascii="Times New Roman" w:eastAsia="Times New Roman" w:hAnsi="Times New Roman" w:cs="Times New Roman"/>
                <w:color w:val="000000"/>
                <w:sz w:val="24"/>
                <w:szCs w:val="24"/>
              </w:rPr>
            </w:pPr>
            <w:ins w:id="311" w:author="David Ouyang" w:date="2017-06-08T21:42:00Z">
              <w:r w:rsidRPr="00E166E7">
                <w:rPr>
                  <w:rFonts w:ascii="Times New Roman" w:eastAsia="Times New Roman" w:hAnsi="Times New Roman" w:cs="Times New Roman"/>
                  <w:color w:val="000000"/>
                  <w:sz w:val="24"/>
                  <w:szCs w:val="24"/>
                </w:rPr>
                <w:t>Diabetes</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12" w:author="David Ouyang" w:date="2017-06-08T21:42:00Z"/>
                <w:rFonts w:ascii="Times New Roman" w:eastAsia="Times New Roman" w:hAnsi="Times New Roman" w:cs="Times New Roman"/>
                <w:color w:val="000000"/>
                <w:sz w:val="24"/>
                <w:szCs w:val="24"/>
              </w:rPr>
            </w:pPr>
            <w:ins w:id="313" w:author="David Ouyang" w:date="2017-06-08T21:42:00Z">
              <w:r w:rsidRPr="00E166E7">
                <w:rPr>
                  <w:rFonts w:ascii="Times New Roman" w:eastAsia="Times New Roman" w:hAnsi="Times New Roman" w:cs="Times New Roman"/>
                  <w:color w:val="000000"/>
                  <w:sz w:val="24"/>
                  <w:szCs w:val="24"/>
                </w:rPr>
                <w:t>69 (15.1)</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14" w:author="David Ouyang" w:date="2017-06-08T21:42:00Z"/>
                <w:rFonts w:ascii="Times New Roman" w:eastAsia="Times New Roman" w:hAnsi="Times New Roman" w:cs="Times New Roman"/>
                <w:color w:val="000000"/>
                <w:sz w:val="24"/>
                <w:szCs w:val="24"/>
              </w:rPr>
            </w:pPr>
            <w:ins w:id="315" w:author="David Ouyang" w:date="2017-06-08T21:42:00Z">
              <w:r w:rsidRPr="00E166E7">
                <w:rPr>
                  <w:rFonts w:ascii="Times New Roman" w:eastAsia="Times New Roman" w:hAnsi="Times New Roman" w:cs="Times New Roman"/>
                  <w:color w:val="000000"/>
                  <w:sz w:val="24"/>
                  <w:szCs w:val="24"/>
                </w:rPr>
                <w:t>1278 (19.9)</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16" w:author="David Ouyang" w:date="2017-06-08T21:42:00Z"/>
                <w:rFonts w:ascii="Times New Roman" w:eastAsia="Times New Roman" w:hAnsi="Times New Roman" w:cs="Times New Roman"/>
                <w:color w:val="000000"/>
                <w:sz w:val="24"/>
                <w:szCs w:val="24"/>
              </w:rPr>
            </w:pPr>
            <w:ins w:id="317" w:author="David Ouyang" w:date="2017-06-08T21:42:00Z">
              <w:r w:rsidRPr="00E166E7">
                <w:rPr>
                  <w:rFonts w:ascii="Times New Roman" w:eastAsia="Times New Roman" w:hAnsi="Times New Roman" w:cs="Times New Roman"/>
                  <w:color w:val="000000"/>
                  <w:sz w:val="24"/>
                  <w:szCs w:val="24"/>
                </w:rPr>
                <w:t>1347 (19.5)</w:t>
              </w:r>
            </w:ins>
          </w:p>
        </w:tc>
      </w:tr>
      <w:tr w:rsidR="00E166E7" w:rsidRPr="00E166E7" w:rsidTr="00E166E7">
        <w:trPr>
          <w:trHeight w:val="315"/>
          <w:ins w:id="318" w:author="David Ouyang" w:date="2017-06-08T21:42:00Z"/>
        </w:trPr>
        <w:tc>
          <w:tcPr>
            <w:tcW w:w="334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ind w:firstLineChars="100" w:firstLine="240"/>
              <w:rPr>
                <w:ins w:id="319" w:author="David Ouyang" w:date="2017-06-08T21:42:00Z"/>
                <w:rFonts w:ascii="Times New Roman" w:eastAsia="Times New Roman" w:hAnsi="Times New Roman" w:cs="Times New Roman"/>
                <w:color w:val="000000"/>
                <w:sz w:val="24"/>
                <w:szCs w:val="24"/>
              </w:rPr>
            </w:pPr>
            <w:ins w:id="320" w:author="David Ouyang" w:date="2017-06-08T21:42:00Z">
              <w:r w:rsidRPr="00E166E7">
                <w:rPr>
                  <w:rFonts w:ascii="Times New Roman" w:eastAsia="Times New Roman" w:hAnsi="Times New Roman" w:cs="Times New Roman"/>
                  <w:color w:val="000000"/>
                  <w:sz w:val="24"/>
                  <w:szCs w:val="24"/>
                </w:rPr>
                <w:t>Ischemic Heart Disease</w:t>
              </w:r>
            </w:ins>
          </w:p>
        </w:tc>
        <w:tc>
          <w:tcPr>
            <w:tcW w:w="30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321" w:author="David Ouyang" w:date="2017-06-08T21:42:00Z"/>
                <w:rFonts w:ascii="Times New Roman" w:eastAsia="Times New Roman" w:hAnsi="Times New Roman" w:cs="Times New Roman"/>
                <w:color w:val="000000"/>
                <w:sz w:val="24"/>
                <w:szCs w:val="24"/>
              </w:rPr>
            </w:pPr>
            <w:ins w:id="322" w:author="David Ouyang" w:date="2017-06-08T21:42:00Z">
              <w:r w:rsidRPr="00E166E7">
                <w:rPr>
                  <w:rFonts w:ascii="Times New Roman" w:eastAsia="Times New Roman" w:hAnsi="Times New Roman" w:cs="Times New Roman"/>
                  <w:color w:val="000000"/>
                  <w:sz w:val="24"/>
                  <w:szCs w:val="24"/>
                </w:rPr>
                <w:t>194 (42.5)</w:t>
              </w:r>
            </w:ins>
          </w:p>
        </w:tc>
        <w:tc>
          <w:tcPr>
            <w:tcW w:w="22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323" w:author="David Ouyang" w:date="2017-06-08T21:42:00Z"/>
                <w:rFonts w:ascii="Times New Roman" w:eastAsia="Times New Roman" w:hAnsi="Times New Roman" w:cs="Times New Roman"/>
                <w:color w:val="000000"/>
                <w:sz w:val="24"/>
                <w:szCs w:val="24"/>
              </w:rPr>
            </w:pPr>
            <w:ins w:id="324" w:author="David Ouyang" w:date="2017-06-08T21:42:00Z">
              <w:r w:rsidRPr="00E166E7">
                <w:rPr>
                  <w:rFonts w:ascii="Times New Roman" w:eastAsia="Times New Roman" w:hAnsi="Times New Roman" w:cs="Times New Roman"/>
                  <w:color w:val="000000"/>
                  <w:sz w:val="24"/>
                  <w:szCs w:val="24"/>
                </w:rPr>
                <w:t>2760 (42.9)</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325" w:author="David Ouyang" w:date="2017-06-08T21:42:00Z"/>
                <w:rFonts w:ascii="Times New Roman" w:eastAsia="Times New Roman" w:hAnsi="Times New Roman" w:cs="Times New Roman"/>
                <w:color w:val="000000"/>
                <w:sz w:val="24"/>
                <w:szCs w:val="24"/>
              </w:rPr>
            </w:pPr>
            <w:ins w:id="326" w:author="David Ouyang" w:date="2017-06-08T21:42:00Z">
              <w:r w:rsidRPr="00E166E7">
                <w:rPr>
                  <w:rFonts w:ascii="Times New Roman" w:eastAsia="Times New Roman" w:hAnsi="Times New Roman" w:cs="Times New Roman"/>
                  <w:color w:val="000000"/>
                  <w:sz w:val="24"/>
                  <w:szCs w:val="24"/>
                </w:rPr>
                <w:t>2954 (42.9)</w:t>
              </w:r>
            </w:ins>
          </w:p>
        </w:tc>
      </w:tr>
      <w:tr w:rsidR="00E166E7" w:rsidRPr="00E166E7" w:rsidTr="00E166E7">
        <w:trPr>
          <w:trHeight w:val="315"/>
          <w:ins w:id="327"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328" w:author="David Ouyang" w:date="2017-06-08T21:42:00Z"/>
                <w:rFonts w:ascii="Times New Roman" w:eastAsia="Times New Roman" w:hAnsi="Times New Roman" w:cs="Times New Roman"/>
                <w:color w:val="000000"/>
                <w:sz w:val="24"/>
                <w:szCs w:val="24"/>
              </w:rPr>
            </w:pPr>
            <w:ins w:id="329" w:author="David Ouyang" w:date="2017-06-08T21:42:00Z">
              <w:r w:rsidRPr="00E166E7">
                <w:rPr>
                  <w:rFonts w:ascii="Times New Roman" w:eastAsia="Times New Roman" w:hAnsi="Times New Roman" w:cs="Times New Roman"/>
                  <w:color w:val="000000"/>
                  <w:sz w:val="24"/>
                  <w:szCs w:val="24"/>
                </w:rPr>
                <w:t>Hypertension</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30" w:author="David Ouyang" w:date="2017-06-08T21:42:00Z"/>
                <w:rFonts w:ascii="Times New Roman" w:eastAsia="Times New Roman" w:hAnsi="Times New Roman" w:cs="Times New Roman"/>
                <w:color w:val="000000"/>
                <w:sz w:val="24"/>
                <w:szCs w:val="24"/>
              </w:rPr>
            </w:pPr>
            <w:ins w:id="331" w:author="David Ouyang" w:date="2017-06-08T21:42:00Z">
              <w:r w:rsidRPr="00E166E7">
                <w:rPr>
                  <w:rFonts w:ascii="Times New Roman" w:eastAsia="Times New Roman" w:hAnsi="Times New Roman" w:cs="Times New Roman"/>
                  <w:color w:val="000000"/>
                  <w:sz w:val="24"/>
                  <w:szCs w:val="24"/>
                </w:rPr>
                <w:t>106 (23.2)</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32" w:author="David Ouyang" w:date="2017-06-08T21:42:00Z"/>
                <w:rFonts w:ascii="Times New Roman" w:eastAsia="Times New Roman" w:hAnsi="Times New Roman" w:cs="Times New Roman"/>
                <w:color w:val="000000"/>
                <w:sz w:val="24"/>
                <w:szCs w:val="24"/>
              </w:rPr>
            </w:pPr>
            <w:ins w:id="333" w:author="David Ouyang" w:date="2017-06-08T21:42:00Z">
              <w:r w:rsidRPr="00E166E7">
                <w:rPr>
                  <w:rFonts w:ascii="Times New Roman" w:eastAsia="Times New Roman" w:hAnsi="Times New Roman" w:cs="Times New Roman"/>
                  <w:color w:val="000000"/>
                  <w:sz w:val="24"/>
                  <w:szCs w:val="24"/>
                </w:rPr>
                <w:t>1943 (30.2)</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34" w:author="David Ouyang" w:date="2017-06-08T21:42:00Z"/>
                <w:rFonts w:ascii="Times New Roman" w:eastAsia="Times New Roman" w:hAnsi="Times New Roman" w:cs="Times New Roman"/>
                <w:color w:val="000000"/>
                <w:sz w:val="24"/>
                <w:szCs w:val="24"/>
              </w:rPr>
            </w:pPr>
            <w:ins w:id="335" w:author="David Ouyang" w:date="2017-06-08T21:42:00Z">
              <w:r w:rsidRPr="00E166E7">
                <w:rPr>
                  <w:rFonts w:ascii="Times New Roman" w:eastAsia="Times New Roman" w:hAnsi="Times New Roman" w:cs="Times New Roman"/>
                  <w:color w:val="000000"/>
                  <w:sz w:val="24"/>
                  <w:szCs w:val="24"/>
                </w:rPr>
                <w:t>2049 (29.7)</w:t>
              </w:r>
            </w:ins>
          </w:p>
        </w:tc>
      </w:tr>
      <w:tr w:rsidR="00E166E7" w:rsidRPr="00E166E7" w:rsidTr="00E166E7">
        <w:trPr>
          <w:trHeight w:val="315"/>
          <w:ins w:id="336"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337" w:author="David Ouyang" w:date="2017-06-08T21:42:00Z"/>
                <w:rFonts w:ascii="Times New Roman" w:eastAsia="Times New Roman" w:hAnsi="Times New Roman" w:cs="Times New Roman"/>
                <w:color w:val="000000"/>
                <w:sz w:val="24"/>
                <w:szCs w:val="24"/>
              </w:rPr>
            </w:pPr>
            <w:ins w:id="338" w:author="David Ouyang" w:date="2017-06-08T21:42:00Z">
              <w:r w:rsidRPr="00E166E7">
                <w:rPr>
                  <w:rFonts w:ascii="Times New Roman" w:eastAsia="Times New Roman" w:hAnsi="Times New Roman" w:cs="Times New Roman"/>
                  <w:color w:val="000000"/>
                  <w:sz w:val="24"/>
                  <w:szCs w:val="24"/>
                </w:rPr>
                <w:t>Preexisting Renal Dysfunction</w:t>
              </w:r>
            </w:ins>
          </w:p>
        </w:tc>
        <w:tc>
          <w:tcPr>
            <w:tcW w:w="30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339" w:author="David Ouyang" w:date="2017-06-08T21:42:00Z"/>
                <w:rFonts w:ascii="Times New Roman" w:eastAsia="Times New Roman" w:hAnsi="Times New Roman" w:cs="Times New Roman"/>
                <w:color w:val="000000"/>
                <w:sz w:val="24"/>
                <w:szCs w:val="24"/>
              </w:rPr>
            </w:pPr>
            <w:ins w:id="340" w:author="David Ouyang" w:date="2017-06-08T21:42:00Z">
              <w:r w:rsidRPr="00E166E7">
                <w:rPr>
                  <w:rFonts w:ascii="Times New Roman" w:eastAsia="Times New Roman" w:hAnsi="Times New Roman" w:cs="Times New Roman"/>
                  <w:color w:val="000000"/>
                  <w:sz w:val="24"/>
                  <w:szCs w:val="24"/>
                </w:rPr>
                <w:t>119 (26.1)</w:t>
              </w:r>
            </w:ins>
          </w:p>
        </w:tc>
        <w:tc>
          <w:tcPr>
            <w:tcW w:w="22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341" w:author="David Ouyang" w:date="2017-06-08T21:42:00Z"/>
                <w:rFonts w:ascii="Times New Roman" w:eastAsia="Times New Roman" w:hAnsi="Times New Roman" w:cs="Times New Roman"/>
                <w:color w:val="000000"/>
                <w:sz w:val="24"/>
                <w:szCs w:val="24"/>
              </w:rPr>
            </w:pPr>
            <w:ins w:id="342" w:author="David Ouyang" w:date="2017-06-08T21:42:00Z">
              <w:r w:rsidRPr="00E166E7">
                <w:rPr>
                  <w:rFonts w:ascii="Times New Roman" w:eastAsia="Times New Roman" w:hAnsi="Times New Roman" w:cs="Times New Roman"/>
                  <w:color w:val="000000"/>
                  <w:sz w:val="24"/>
                  <w:szCs w:val="24"/>
                </w:rPr>
                <w:t>2169 (33.7)</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343" w:author="David Ouyang" w:date="2017-06-08T21:42:00Z"/>
                <w:rFonts w:ascii="Times New Roman" w:eastAsia="Times New Roman" w:hAnsi="Times New Roman" w:cs="Times New Roman"/>
                <w:color w:val="000000"/>
                <w:sz w:val="24"/>
                <w:szCs w:val="24"/>
              </w:rPr>
            </w:pPr>
            <w:ins w:id="344" w:author="David Ouyang" w:date="2017-06-08T21:42:00Z">
              <w:r w:rsidRPr="00E166E7">
                <w:rPr>
                  <w:rFonts w:ascii="Times New Roman" w:eastAsia="Times New Roman" w:hAnsi="Times New Roman" w:cs="Times New Roman"/>
                  <w:color w:val="000000"/>
                  <w:sz w:val="24"/>
                  <w:szCs w:val="24"/>
                </w:rPr>
                <w:t>2288 (33.2)</w:t>
              </w:r>
            </w:ins>
          </w:p>
        </w:tc>
      </w:tr>
      <w:tr w:rsidR="00E166E7" w:rsidRPr="00E166E7" w:rsidTr="00E166E7">
        <w:trPr>
          <w:trHeight w:val="315"/>
          <w:ins w:id="345"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346" w:author="David Ouyang" w:date="2017-06-08T21:42:00Z"/>
                <w:rFonts w:ascii="Times New Roman" w:eastAsia="Times New Roman" w:hAnsi="Times New Roman" w:cs="Times New Roman"/>
                <w:color w:val="000000"/>
                <w:sz w:val="24"/>
                <w:szCs w:val="24"/>
              </w:rPr>
            </w:pPr>
            <w:ins w:id="347" w:author="David Ouyang" w:date="2017-06-08T21:42:00Z">
              <w:r w:rsidRPr="00E166E7">
                <w:rPr>
                  <w:rFonts w:ascii="Times New Roman" w:eastAsia="Times New Roman" w:hAnsi="Times New Roman" w:cs="Times New Roman"/>
                  <w:color w:val="000000"/>
                  <w:sz w:val="24"/>
                  <w:szCs w:val="24"/>
                </w:rPr>
                <w:t>Peripheral Vascular Disease</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48" w:author="David Ouyang" w:date="2017-06-08T21:42:00Z"/>
                <w:rFonts w:ascii="Times New Roman" w:eastAsia="Times New Roman" w:hAnsi="Times New Roman" w:cs="Times New Roman"/>
                <w:color w:val="000000"/>
                <w:sz w:val="24"/>
                <w:szCs w:val="24"/>
              </w:rPr>
            </w:pPr>
            <w:ins w:id="349" w:author="David Ouyang" w:date="2017-06-08T21:42:00Z">
              <w:r w:rsidRPr="00E166E7">
                <w:rPr>
                  <w:rFonts w:ascii="Times New Roman" w:eastAsia="Times New Roman" w:hAnsi="Times New Roman" w:cs="Times New Roman"/>
                  <w:color w:val="000000"/>
                  <w:sz w:val="24"/>
                  <w:szCs w:val="24"/>
                </w:rPr>
                <w:t>8 (1.8)</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50" w:author="David Ouyang" w:date="2017-06-08T21:42:00Z"/>
                <w:rFonts w:ascii="Times New Roman" w:eastAsia="Times New Roman" w:hAnsi="Times New Roman" w:cs="Times New Roman"/>
                <w:color w:val="000000"/>
                <w:sz w:val="24"/>
                <w:szCs w:val="24"/>
              </w:rPr>
            </w:pPr>
            <w:ins w:id="351" w:author="David Ouyang" w:date="2017-06-08T21:42:00Z">
              <w:r w:rsidRPr="00E166E7">
                <w:rPr>
                  <w:rFonts w:ascii="Times New Roman" w:eastAsia="Times New Roman" w:hAnsi="Times New Roman" w:cs="Times New Roman"/>
                  <w:color w:val="000000"/>
                  <w:sz w:val="24"/>
                  <w:szCs w:val="24"/>
                </w:rPr>
                <w:t>103 (1.6)</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52" w:author="David Ouyang" w:date="2017-06-08T21:42:00Z"/>
                <w:rFonts w:ascii="Times New Roman" w:eastAsia="Times New Roman" w:hAnsi="Times New Roman" w:cs="Times New Roman"/>
                <w:color w:val="000000"/>
                <w:sz w:val="24"/>
                <w:szCs w:val="24"/>
              </w:rPr>
            </w:pPr>
            <w:ins w:id="353" w:author="David Ouyang" w:date="2017-06-08T21:42:00Z">
              <w:r w:rsidRPr="00E166E7">
                <w:rPr>
                  <w:rFonts w:ascii="Times New Roman" w:eastAsia="Times New Roman" w:hAnsi="Times New Roman" w:cs="Times New Roman"/>
                  <w:color w:val="000000"/>
                  <w:sz w:val="24"/>
                  <w:szCs w:val="24"/>
                </w:rPr>
                <w:t>111 (1.6)</w:t>
              </w:r>
            </w:ins>
          </w:p>
        </w:tc>
      </w:tr>
      <w:tr w:rsidR="00E166E7" w:rsidRPr="00E166E7" w:rsidTr="00E166E7">
        <w:trPr>
          <w:trHeight w:val="315"/>
          <w:ins w:id="354" w:author="David Ouyang" w:date="2017-06-08T21:42:00Z"/>
        </w:trPr>
        <w:tc>
          <w:tcPr>
            <w:tcW w:w="334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ind w:firstLineChars="100" w:firstLine="240"/>
              <w:rPr>
                <w:ins w:id="355" w:author="David Ouyang" w:date="2017-06-08T21:42:00Z"/>
                <w:rFonts w:ascii="Times New Roman" w:eastAsia="Times New Roman" w:hAnsi="Times New Roman" w:cs="Times New Roman"/>
                <w:color w:val="000000"/>
                <w:sz w:val="24"/>
                <w:szCs w:val="24"/>
              </w:rPr>
            </w:pPr>
            <w:ins w:id="356" w:author="David Ouyang" w:date="2017-06-08T21:42:00Z">
              <w:r w:rsidRPr="00E166E7">
                <w:rPr>
                  <w:rFonts w:ascii="Times New Roman" w:eastAsia="Times New Roman" w:hAnsi="Times New Roman" w:cs="Times New Roman"/>
                  <w:color w:val="000000"/>
                  <w:sz w:val="24"/>
                  <w:szCs w:val="24"/>
                </w:rPr>
                <w:t>History of smoking</w:t>
              </w:r>
            </w:ins>
          </w:p>
        </w:tc>
        <w:tc>
          <w:tcPr>
            <w:tcW w:w="30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357" w:author="David Ouyang" w:date="2017-06-08T21:42:00Z"/>
                <w:rFonts w:ascii="Times New Roman" w:eastAsia="Times New Roman" w:hAnsi="Times New Roman" w:cs="Times New Roman"/>
                <w:color w:val="000000"/>
                <w:sz w:val="24"/>
                <w:szCs w:val="24"/>
              </w:rPr>
            </w:pPr>
            <w:ins w:id="358" w:author="David Ouyang" w:date="2017-06-08T21:42:00Z">
              <w:r w:rsidRPr="00E166E7">
                <w:rPr>
                  <w:rFonts w:ascii="Times New Roman" w:eastAsia="Times New Roman" w:hAnsi="Times New Roman" w:cs="Times New Roman"/>
                  <w:color w:val="000000"/>
                  <w:sz w:val="24"/>
                  <w:szCs w:val="24"/>
                </w:rPr>
                <w:t>16 (3.5)</w:t>
              </w:r>
            </w:ins>
          </w:p>
        </w:tc>
        <w:tc>
          <w:tcPr>
            <w:tcW w:w="22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359" w:author="David Ouyang" w:date="2017-06-08T21:42:00Z"/>
                <w:rFonts w:ascii="Times New Roman" w:eastAsia="Times New Roman" w:hAnsi="Times New Roman" w:cs="Times New Roman"/>
                <w:color w:val="000000"/>
                <w:sz w:val="24"/>
                <w:szCs w:val="24"/>
              </w:rPr>
            </w:pPr>
            <w:ins w:id="360" w:author="David Ouyang" w:date="2017-06-08T21:42:00Z">
              <w:r w:rsidRPr="00E166E7">
                <w:rPr>
                  <w:rFonts w:ascii="Times New Roman" w:eastAsia="Times New Roman" w:hAnsi="Times New Roman" w:cs="Times New Roman"/>
                  <w:color w:val="000000"/>
                  <w:sz w:val="24"/>
                  <w:szCs w:val="24"/>
                </w:rPr>
                <w:t>354 (5.5)</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361" w:author="David Ouyang" w:date="2017-06-08T21:42:00Z"/>
                <w:rFonts w:ascii="Times New Roman" w:eastAsia="Times New Roman" w:hAnsi="Times New Roman" w:cs="Times New Roman"/>
                <w:color w:val="000000"/>
                <w:sz w:val="24"/>
                <w:szCs w:val="24"/>
              </w:rPr>
            </w:pPr>
            <w:ins w:id="362" w:author="David Ouyang" w:date="2017-06-08T21:42:00Z">
              <w:r w:rsidRPr="00E166E7">
                <w:rPr>
                  <w:rFonts w:ascii="Times New Roman" w:eastAsia="Times New Roman" w:hAnsi="Times New Roman" w:cs="Times New Roman"/>
                  <w:color w:val="000000"/>
                  <w:sz w:val="24"/>
                  <w:szCs w:val="24"/>
                </w:rPr>
                <w:t>370 (5.4)</w:t>
              </w:r>
            </w:ins>
          </w:p>
        </w:tc>
      </w:tr>
      <w:tr w:rsidR="00E166E7" w:rsidRPr="00E166E7" w:rsidTr="00E166E7">
        <w:trPr>
          <w:trHeight w:val="375"/>
          <w:ins w:id="363"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ind w:firstLineChars="100" w:firstLine="240"/>
              <w:rPr>
                <w:ins w:id="364" w:author="David Ouyang" w:date="2017-06-08T21:42:00Z"/>
                <w:rFonts w:ascii="Times New Roman" w:eastAsia="Times New Roman" w:hAnsi="Times New Roman" w:cs="Times New Roman"/>
                <w:color w:val="000000"/>
                <w:sz w:val="24"/>
                <w:szCs w:val="24"/>
              </w:rPr>
            </w:pPr>
            <w:ins w:id="365" w:author="David Ouyang" w:date="2017-06-08T21:42:00Z">
              <w:r w:rsidRPr="00E166E7">
                <w:rPr>
                  <w:rFonts w:ascii="Times New Roman" w:eastAsia="Times New Roman" w:hAnsi="Times New Roman" w:cs="Times New Roman"/>
                  <w:color w:val="000000"/>
                  <w:sz w:val="24"/>
                  <w:szCs w:val="24"/>
                </w:rPr>
                <w:t>BMI ≥ 30 kg/m</w:t>
              </w:r>
              <w:r w:rsidRPr="00E166E7">
                <w:rPr>
                  <w:rFonts w:ascii="Times New Roman" w:eastAsia="Times New Roman" w:hAnsi="Times New Roman" w:cs="Times New Roman"/>
                  <w:color w:val="000000"/>
                  <w:sz w:val="24"/>
                  <w:szCs w:val="24"/>
                  <w:vertAlign w:val="superscript"/>
                </w:rPr>
                <w:t>2</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66" w:author="David Ouyang" w:date="2017-06-08T21:42:00Z"/>
                <w:rFonts w:ascii="Times New Roman" w:eastAsia="Times New Roman" w:hAnsi="Times New Roman" w:cs="Times New Roman"/>
                <w:color w:val="000000"/>
                <w:sz w:val="24"/>
                <w:szCs w:val="24"/>
              </w:rPr>
            </w:pPr>
            <w:ins w:id="367" w:author="David Ouyang" w:date="2017-06-08T21:42:00Z">
              <w:r w:rsidRPr="00E166E7">
                <w:rPr>
                  <w:rFonts w:ascii="Times New Roman" w:eastAsia="Times New Roman" w:hAnsi="Times New Roman" w:cs="Times New Roman"/>
                  <w:color w:val="000000"/>
                  <w:sz w:val="24"/>
                  <w:szCs w:val="24"/>
                </w:rPr>
                <w:t>11 (2.4)</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68" w:author="David Ouyang" w:date="2017-06-08T21:42:00Z"/>
                <w:rFonts w:ascii="Times New Roman" w:eastAsia="Times New Roman" w:hAnsi="Times New Roman" w:cs="Times New Roman"/>
                <w:color w:val="000000"/>
                <w:sz w:val="24"/>
                <w:szCs w:val="24"/>
              </w:rPr>
            </w:pPr>
            <w:ins w:id="369" w:author="David Ouyang" w:date="2017-06-08T21:42:00Z">
              <w:r w:rsidRPr="00E166E7">
                <w:rPr>
                  <w:rFonts w:ascii="Times New Roman" w:eastAsia="Times New Roman" w:hAnsi="Times New Roman" w:cs="Times New Roman"/>
                  <w:color w:val="000000"/>
                  <w:sz w:val="24"/>
                  <w:szCs w:val="24"/>
                </w:rPr>
                <w:t>192 (3.0)</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70" w:author="David Ouyang" w:date="2017-06-08T21:42:00Z"/>
                <w:rFonts w:ascii="Times New Roman" w:eastAsia="Times New Roman" w:hAnsi="Times New Roman" w:cs="Times New Roman"/>
                <w:color w:val="000000"/>
                <w:sz w:val="24"/>
                <w:szCs w:val="24"/>
              </w:rPr>
            </w:pPr>
            <w:ins w:id="371" w:author="David Ouyang" w:date="2017-06-08T21:42:00Z">
              <w:r w:rsidRPr="00E166E7">
                <w:rPr>
                  <w:rFonts w:ascii="Times New Roman" w:eastAsia="Times New Roman" w:hAnsi="Times New Roman" w:cs="Times New Roman"/>
                  <w:color w:val="000000"/>
                  <w:sz w:val="24"/>
                  <w:szCs w:val="24"/>
                </w:rPr>
                <w:t>203 (3.0)</w:t>
              </w:r>
            </w:ins>
          </w:p>
        </w:tc>
      </w:tr>
      <w:tr w:rsidR="00E166E7" w:rsidRPr="00E166E7" w:rsidTr="00E166E7">
        <w:trPr>
          <w:trHeight w:val="315"/>
          <w:ins w:id="372" w:author="David Ouyang" w:date="2017-06-08T21:42:00Z"/>
        </w:trPr>
        <w:tc>
          <w:tcPr>
            <w:tcW w:w="10580" w:type="dxa"/>
            <w:gridSpan w:val="4"/>
            <w:tcBorders>
              <w:top w:val="nil"/>
              <w:left w:val="nil"/>
              <w:bottom w:val="nil"/>
              <w:right w:val="nil"/>
            </w:tcBorders>
            <w:shd w:val="clear" w:color="000000" w:fill="FFFFFF"/>
            <w:vAlign w:val="bottom"/>
            <w:hideMark/>
          </w:tcPr>
          <w:p w:rsidR="00E166E7" w:rsidRPr="00E166E7" w:rsidRDefault="00E166E7" w:rsidP="00E166E7">
            <w:pPr>
              <w:spacing w:after="0" w:line="240" w:lineRule="auto"/>
              <w:rPr>
                <w:ins w:id="373" w:author="David Ouyang" w:date="2017-06-08T21:42:00Z"/>
                <w:rFonts w:ascii="Times New Roman" w:eastAsia="Times New Roman" w:hAnsi="Times New Roman" w:cs="Times New Roman"/>
                <w:color w:val="000000"/>
                <w:sz w:val="24"/>
                <w:szCs w:val="24"/>
              </w:rPr>
            </w:pPr>
            <w:proofErr w:type="spellStart"/>
            <w:ins w:id="374" w:author="David Ouyang" w:date="2017-06-08T21:42:00Z">
              <w:r w:rsidRPr="00E166E7">
                <w:rPr>
                  <w:rFonts w:ascii="Times New Roman" w:eastAsia="Times New Roman" w:hAnsi="Times New Roman" w:cs="Times New Roman"/>
                  <w:color w:val="000000"/>
                  <w:sz w:val="24"/>
                  <w:szCs w:val="24"/>
                </w:rPr>
                <w:t>Bedsize</w:t>
              </w:r>
              <w:proofErr w:type="spellEnd"/>
              <w:r w:rsidRPr="00E166E7">
                <w:rPr>
                  <w:rFonts w:ascii="Times New Roman" w:eastAsia="Times New Roman" w:hAnsi="Times New Roman" w:cs="Times New Roman"/>
                  <w:color w:val="000000"/>
                  <w:sz w:val="24"/>
                  <w:szCs w:val="24"/>
                </w:rPr>
                <w:t xml:space="preserve"> of Hospital, n (%)</w:t>
              </w:r>
            </w:ins>
          </w:p>
        </w:tc>
      </w:tr>
      <w:tr w:rsidR="00E166E7" w:rsidRPr="00E166E7" w:rsidTr="00E166E7">
        <w:trPr>
          <w:trHeight w:val="315"/>
          <w:ins w:id="375" w:author="David Ouyang" w:date="2017-06-08T21:42:00Z"/>
        </w:trPr>
        <w:tc>
          <w:tcPr>
            <w:tcW w:w="33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rPr>
                <w:ins w:id="376" w:author="David Ouyang" w:date="2017-06-08T21:42:00Z"/>
                <w:rFonts w:ascii="Times New Roman" w:eastAsia="Times New Roman" w:hAnsi="Times New Roman" w:cs="Times New Roman"/>
                <w:color w:val="000000"/>
                <w:sz w:val="24"/>
                <w:szCs w:val="24"/>
              </w:rPr>
            </w:pPr>
            <w:ins w:id="377" w:author="David Ouyang" w:date="2017-06-08T21:42:00Z">
              <w:r w:rsidRPr="00E166E7">
                <w:rPr>
                  <w:rFonts w:ascii="Times New Roman" w:eastAsia="Times New Roman" w:hAnsi="Times New Roman" w:cs="Times New Roman"/>
                  <w:color w:val="000000"/>
                  <w:sz w:val="24"/>
                  <w:szCs w:val="24"/>
                </w:rPr>
                <w:t xml:space="preserve">  Small</w:t>
              </w:r>
            </w:ins>
          </w:p>
        </w:tc>
        <w:tc>
          <w:tcPr>
            <w:tcW w:w="30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78" w:author="David Ouyang" w:date="2017-06-08T21:42:00Z"/>
                <w:rFonts w:ascii="Times New Roman" w:eastAsia="Times New Roman" w:hAnsi="Times New Roman" w:cs="Times New Roman"/>
                <w:color w:val="000000"/>
                <w:sz w:val="24"/>
                <w:szCs w:val="24"/>
              </w:rPr>
            </w:pPr>
            <w:ins w:id="379" w:author="David Ouyang" w:date="2017-06-08T21:42:00Z">
              <w:r w:rsidRPr="00E166E7">
                <w:rPr>
                  <w:rFonts w:ascii="Times New Roman" w:eastAsia="Times New Roman" w:hAnsi="Times New Roman" w:cs="Times New Roman"/>
                  <w:color w:val="000000"/>
                  <w:sz w:val="24"/>
                  <w:szCs w:val="24"/>
                </w:rPr>
                <w:t>43 (9.4)</w:t>
              </w:r>
            </w:ins>
          </w:p>
        </w:tc>
        <w:tc>
          <w:tcPr>
            <w:tcW w:w="22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80" w:author="David Ouyang" w:date="2017-06-08T21:42:00Z"/>
                <w:rFonts w:ascii="Times New Roman" w:eastAsia="Times New Roman" w:hAnsi="Times New Roman" w:cs="Times New Roman"/>
                <w:color w:val="000000"/>
                <w:sz w:val="24"/>
                <w:szCs w:val="24"/>
              </w:rPr>
            </w:pPr>
            <w:ins w:id="381" w:author="David Ouyang" w:date="2017-06-08T21:42:00Z">
              <w:r w:rsidRPr="00E166E7">
                <w:rPr>
                  <w:rFonts w:ascii="Times New Roman" w:eastAsia="Times New Roman" w:hAnsi="Times New Roman" w:cs="Times New Roman"/>
                  <w:color w:val="000000"/>
                  <w:sz w:val="24"/>
                  <w:szCs w:val="24"/>
                </w:rPr>
                <w:t>479 (7.4)</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382" w:author="David Ouyang" w:date="2017-06-08T21:42:00Z"/>
                <w:rFonts w:ascii="Times New Roman" w:eastAsia="Times New Roman" w:hAnsi="Times New Roman" w:cs="Times New Roman"/>
                <w:color w:val="000000"/>
                <w:sz w:val="24"/>
                <w:szCs w:val="24"/>
              </w:rPr>
            </w:pPr>
            <w:ins w:id="383" w:author="David Ouyang" w:date="2017-06-08T21:42:00Z">
              <w:r w:rsidRPr="00E166E7">
                <w:rPr>
                  <w:rFonts w:ascii="Times New Roman" w:eastAsia="Times New Roman" w:hAnsi="Times New Roman" w:cs="Times New Roman"/>
                  <w:color w:val="000000"/>
                  <w:sz w:val="24"/>
                  <w:szCs w:val="24"/>
                </w:rPr>
                <w:t>522 (7.6)</w:t>
              </w:r>
            </w:ins>
          </w:p>
        </w:tc>
      </w:tr>
      <w:tr w:rsidR="00E166E7" w:rsidRPr="00E166E7" w:rsidTr="00E166E7">
        <w:trPr>
          <w:trHeight w:val="315"/>
          <w:ins w:id="384" w:author="David Ouyang" w:date="2017-06-08T21:42:00Z"/>
        </w:trPr>
        <w:tc>
          <w:tcPr>
            <w:tcW w:w="3340" w:type="dxa"/>
            <w:tcBorders>
              <w:top w:val="nil"/>
              <w:left w:val="nil"/>
              <w:bottom w:val="nil"/>
              <w:right w:val="nil"/>
            </w:tcBorders>
            <w:shd w:val="clear" w:color="000000" w:fill="FFFFFF"/>
            <w:vAlign w:val="bottom"/>
            <w:hideMark/>
          </w:tcPr>
          <w:p w:rsidR="00E166E7" w:rsidRPr="00E166E7" w:rsidRDefault="00E166E7" w:rsidP="00E166E7">
            <w:pPr>
              <w:spacing w:after="0" w:line="240" w:lineRule="auto"/>
              <w:ind w:firstLineChars="100" w:firstLine="240"/>
              <w:rPr>
                <w:ins w:id="385" w:author="David Ouyang" w:date="2017-06-08T21:42:00Z"/>
                <w:rFonts w:ascii="Times New Roman" w:eastAsia="Times New Roman" w:hAnsi="Times New Roman" w:cs="Times New Roman"/>
                <w:color w:val="000000"/>
                <w:sz w:val="24"/>
                <w:szCs w:val="24"/>
              </w:rPr>
            </w:pPr>
            <w:ins w:id="386" w:author="David Ouyang" w:date="2017-06-08T21:42:00Z">
              <w:r w:rsidRPr="00E166E7">
                <w:rPr>
                  <w:rFonts w:ascii="Times New Roman" w:eastAsia="Times New Roman" w:hAnsi="Times New Roman" w:cs="Times New Roman"/>
                  <w:color w:val="000000"/>
                  <w:sz w:val="24"/>
                  <w:szCs w:val="24"/>
                </w:rPr>
                <w:t>Medium</w:t>
              </w:r>
            </w:ins>
          </w:p>
        </w:tc>
        <w:tc>
          <w:tcPr>
            <w:tcW w:w="3080" w:type="dxa"/>
            <w:tcBorders>
              <w:top w:val="nil"/>
              <w:left w:val="nil"/>
              <w:bottom w:val="nil"/>
              <w:right w:val="nil"/>
            </w:tcBorders>
            <w:shd w:val="clear" w:color="000000" w:fill="FFFFFF"/>
            <w:vAlign w:val="bottom"/>
            <w:hideMark/>
          </w:tcPr>
          <w:p w:rsidR="00E166E7" w:rsidRPr="00E166E7" w:rsidRDefault="00E166E7" w:rsidP="00E166E7">
            <w:pPr>
              <w:spacing w:after="0" w:line="240" w:lineRule="auto"/>
              <w:jc w:val="center"/>
              <w:rPr>
                <w:ins w:id="387" w:author="David Ouyang" w:date="2017-06-08T21:42:00Z"/>
                <w:rFonts w:ascii="Times New Roman" w:eastAsia="Times New Roman" w:hAnsi="Times New Roman" w:cs="Times New Roman"/>
                <w:color w:val="000000"/>
                <w:sz w:val="24"/>
                <w:szCs w:val="24"/>
              </w:rPr>
            </w:pPr>
            <w:ins w:id="388" w:author="David Ouyang" w:date="2017-06-08T21:42:00Z">
              <w:r w:rsidRPr="00E166E7">
                <w:rPr>
                  <w:rFonts w:ascii="Times New Roman" w:eastAsia="Times New Roman" w:hAnsi="Times New Roman" w:cs="Times New Roman"/>
                  <w:color w:val="000000"/>
                  <w:sz w:val="24"/>
                  <w:szCs w:val="24"/>
                </w:rPr>
                <w:t>75 (16.4)</w:t>
              </w:r>
            </w:ins>
          </w:p>
        </w:tc>
        <w:tc>
          <w:tcPr>
            <w:tcW w:w="2260" w:type="dxa"/>
            <w:tcBorders>
              <w:top w:val="nil"/>
              <w:left w:val="nil"/>
              <w:bottom w:val="nil"/>
              <w:right w:val="nil"/>
            </w:tcBorders>
            <w:shd w:val="clear" w:color="000000" w:fill="FFFFFF"/>
            <w:vAlign w:val="bottom"/>
            <w:hideMark/>
          </w:tcPr>
          <w:p w:rsidR="00E166E7" w:rsidRPr="00E166E7" w:rsidRDefault="00E166E7" w:rsidP="00E166E7">
            <w:pPr>
              <w:spacing w:after="0" w:line="240" w:lineRule="auto"/>
              <w:jc w:val="center"/>
              <w:rPr>
                <w:ins w:id="389" w:author="David Ouyang" w:date="2017-06-08T21:42:00Z"/>
                <w:rFonts w:ascii="Times New Roman" w:eastAsia="Times New Roman" w:hAnsi="Times New Roman" w:cs="Times New Roman"/>
                <w:color w:val="000000"/>
                <w:sz w:val="24"/>
                <w:szCs w:val="24"/>
              </w:rPr>
            </w:pPr>
            <w:ins w:id="390" w:author="David Ouyang" w:date="2017-06-08T21:42:00Z">
              <w:r w:rsidRPr="00E166E7">
                <w:rPr>
                  <w:rFonts w:ascii="Times New Roman" w:eastAsia="Times New Roman" w:hAnsi="Times New Roman" w:cs="Times New Roman"/>
                  <w:color w:val="000000"/>
                  <w:sz w:val="24"/>
                  <w:szCs w:val="24"/>
                </w:rPr>
                <w:t>1024 (15.9)</w:t>
              </w:r>
            </w:ins>
          </w:p>
        </w:tc>
        <w:tc>
          <w:tcPr>
            <w:tcW w:w="1900" w:type="dxa"/>
            <w:tcBorders>
              <w:top w:val="nil"/>
              <w:left w:val="nil"/>
              <w:bottom w:val="nil"/>
              <w:right w:val="nil"/>
            </w:tcBorders>
            <w:shd w:val="clear" w:color="000000" w:fill="FFFFFF"/>
            <w:vAlign w:val="bottom"/>
            <w:hideMark/>
          </w:tcPr>
          <w:p w:rsidR="00E166E7" w:rsidRPr="00E166E7" w:rsidRDefault="00E166E7" w:rsidP="00E166E7">
            <w:pPr>
              <w:spacing w:after="0" w:line="240" w:lineRule="auto"/>
              <w:jc w:val="center"/>
              <w:rPr>
                <w:ins w:id="391" w:author="David Ouyang" w:date="2017-06-08T21:42:00Z"/>
                <w:rFonts w:ascii="Times New Roman" w:eastAsia="Times New Roman" w:hAnsi="Times New Roman" w:cs="Times New Roman"/>
                <w:color w:val="000000"/>
                <w:sz w:val="24"/>
                <w:szCs w:val="24"/>
              </w:rPr>
            </w:pPr>
            <w:ins w:id="392" w:author="David Ouyang" w:date="2017-06-08T21:42:00Z">
              <w:r w:rsidRPr="00E166E7">
                <w:rPr>
                  <w:rFonts w:ascii="Times New Roman" w:eastAsia="Times New Roman" w:hAnsi="Times New Roman" w:cs="Times New Roman"/>
                  <w:color w:val="000000"/>
                  <w:sz w:val="24"/>
                  <w:szCs w:val="24"/>
                </w:rPr>
                <w:t>1099 (15.9)</w:t>
              </w:r>
            </w:ins>
          </w:p>
        </w:tc>
      </w:tr>
      <w:tr w:rsidR="00E166E7" w:rsidRPr="00E166E7" w:rsidTr="00E166E7">
        <w:trPr>
          <w:trHeight w:val="315"/>
          <w:ins w:id="393" w:author="David Ouyang" w:date="2017-06-08T21:42:00Z"/>
        </w:trPr>
        <w:tc>
          <w:tcPr>
            <w:tcW w:w="3340" w:type="dxa"/>
            <w:tcBorders>
              <w:top w:val="nil"/>
              <w:left w:val="nil"/>
              <w:bottom w:val="single" w:sz="4" w:space="0" w:color="auto"/>
              <w:right w:val="nil"/>
            </w:tcBorders>
            <w:shd w:val="clear" w:color="000000" w:fill="F2F2F2"/>
            <w:vAlign w:val="bottom"/>
            <w:hideMark/>
          </w:tcPr>
          <w:p w:rsidR="00E166E7" w:rsidRPr="00E166E7" w:rsidRDefault="00E166E7" w:rsidP="00E166E7">
            <w:pPr>
              <w:spacing w:after="0" w:line="240" w:lineRule="auto"/>
              <w:rPr>
                <w:ins w:id="394" w:author="David Ouyang" w:date="2017-06-08T21:42:00Z"/>
                <w:rFonts w:ascii="Times New Roman" w:eastAsia="Times New Roman" w:hAnsi="Times New Roman" w:cs="Times New Roman"/>
                <w:color w:val="000000"/>
                <w:sz w:val="24"/>
                <w:szCs w:val="24"/>
              </w:rPr>
            </w:pPr>
            <w:ins w:id="395" w:author="David Ouyang" w:date="2017-06-08T21:42:00Z">
              <w:r w:rsidRPr="00E166E7">
                <w:rPr>
                  <w:rFonts w:ascii="Times New Roman" w:eastAsia="Times New Roman" w:hAnsi="Times New Roman" w:cs="Times New Roman"/>
                  <w:color w:val="000000"/>
                  <w:sz w:val="24"/>
                  <w:szCs w:val="24"/>
                </w:rPr>
                <w:t xml:space="preserve">  Large</w:t>
              </w:r>
            </w:ins>
          </w:p>
        </w:tc>
        <w:tc>
          <w:tcPr>
            <w:tcW w:w="3080" w:type="dxa"/>
            <w:tcBorders>
              <w:top w:val="nil"/>
              <w:left w:val="nil"/>
              <w:bottom w:val="single" w:sz="4" w:space="0" w:color="auto"/>
              <w:right w:val="nil"/>
            </w:tcBorders>
            <w:shd w:val="clear" w:color="000000" w:fill="F2F2F2"/>
            <w:vAlign w:val="bottom"/>
            <w:hideMark/>
          </w:tcPr>
          <w:p w:rsidR="00E166E7" w:rsidRPr="00E166E7" w:rsidRDefault="00E166E7" w:rsidP="00E166E7">
            <w:pPr>
              <w:spacing w:after="0" w:line="240" w:lineRule="auto"/>
              <w:jc w:val="center"/>
              <w:rPr>
                <w:ins w:id="396" w:author="David Ouyang" w:date="2017-06-08T21:42:00Z"/>
                <w:rFonts w:ascii="Times New Roman" w:eastAsia="Times New Roman" w:hAnsi="Times New Roman" w:cs="Times New Roman"/>
                <w:color w:val="000000"/>
                <w:sz w:val="24"/>
                <w:szCs w:val="24"/>
              </w:rPr>
            </w:pPr>
            <w:ins w:id="397" w:author="David Ouyang" w:date="2017-06-08T21:42:00Z">
              <w:r w:rsidRPr="00E166E7">
                <w:rPr>
                  <w:rFonts w:ascii="Times New Roman" w:eastAsia="Times New Roman" w:hAnsi="Times New Roman" w:cs="Times New Roman"/>
                  <w:color w:val="000000"/>
                  <w:sz w:val="24"/>
                  <w:szCs w:val="24"/>
                </w:rPr>
                <w:t>338 (74.1)</w:t>
              </w:r>
            </w:ins>
          </w:p>
        </w:tc>
        <w:tc>
          <w:tcPr>
            <w:tcW w:w="2260" w:type="dxa"/>
            <w:tcBorders>
              <w:top w:val="nil"/>
              <w:left w:val="nil"/>
              <w:bottom w:val="single" w:sz="4" w:space="0" w:color="auto"/>
              <w:right w:val="nil"/>
            </w:tcBorders>
            <w:shd w:val="clear" w:color="000000" w:fill="F2F2F2"/>
            <w:vAlign w:val="bottom"/>
            <w:hideMark/>
          </w:tcPr>
          <w:p w:rsidR="00E166E7" w:rsidRPr="00E166E7" w:rsidRDefault="00E166E7" w:rsidP="00E166E7">
            <w:pPr>
              <w:spacing w:after="0" w:line="240" w:lineRule="auto"/>
              <w:jc w:val="center"/>
              <w:rPr>
                <w:ins w:id="398" w:author="David Ouyang" w:date="2017-06-08T21:42:00Z"/>
                <w:rFonts w:ascii="Times New Roman" w:eastAsia="Times New Roman" w:hAnsi="Times New Roman" w:cs="Times New Roman"/>
                <w:color w:val="000000"/>
                <w:sz w:val="24"/>
                <w:szCs w:val="24"/>
              </w:rPr>
            </w:pPr>
            <w:ins w:id="399" w:author="David Ouyang" w:date="2017-06-08T21:42:00Z">
              <w:r w:rsidRPr="00E166E7">
                <w:rPr>
                  <w:rFonts w:ascii="Times New Roman" w:eastAsia="Times New Roman" w:hAnsi="Times New Roman" w:cs="Times New Roman"/>
                  <w:color w:val="000000"/>
                  <w:sz w:val="24"/>
                  <w:szCs w:val="24"/>
                </w:rPr>
                <w:t>4933 (76.6)</w:t>
              </w:r>
            </w:ins>
          </w:p>
        </w:tc>
        <w:tc>
          <w:tcPr>
            <w:tcW w:w="1900" w:type="dxa"/>
            <w:tcBorders>
              <w:top w:val="nil"/>
              <w:left w:val="nil"/>
              <w:bottom w:val="single" w:sz="4" w:space="0" w:color="auto"/>
              <w:right w:val="nil"/>
            </w:tcBorders>
            <w:shd w:val="clear" w:color="000000" w:fill="F2F2F2"/>
            <w:vAlign w:val="bottom"/>
            <w:hideMark/>
          </w:tcPr>
          <w:p w:rsidR="00E166E7" w:rsidRPr="00E166E7" w:rsidRDefault="00E166E7" w:rsidP="00E166E7">
            <w:pPr>
              <w:spacing w:after="0" w:line="240" w:lineRule="auto"/>
              <w:jc w:val="center"/>
              <w:rPr>
                <w:ins w:id="400" w:author="David Ouyang" w:date="2017-06-08T21:42:00Z"/>
                <w:rFonts w:ascii="Times New Roman" w:eastAsia="Times New Roman" w:hAnsi="Times New Roman" w:cs="Times New Roman"/>
                <w:color w:val="000000"/>
                <w:sz w:val="24"/>
                <w:szCs w:val="24"/>
              </w:rPr>
            </w:pPr>
            <w:ins w:id="401" w:author="David Ouyang" w:date="2017-06-08T21:42:00Z">
              <w:r w:rsidRPr="00E166E7">
                <w:rPr>
                  <w:rFonts w:ascii="Times New Roman" w:eastAsia="Times New Roman" w:hAnsi="Times New Roman" w:cs="Times New Roman"/>
                  <w:color w:val="000000"/>
                  <w:sz w:val="24"/>
                  <w:szCs w:val="24"/>
                </w:rPr>
                <w:t>5271 (76.5)</w:t>
              </w:r>
            </w:ins>
          </w:p>
        </w:tc>
      </w:tr>
      <w:tr w:rsidR="00E166E7" w:rsidRPr="00E166E7" w:rsidTr="00E166E7">
        <w:trPr>
          <w:trHeight w:val="315"/>
          <w:ins w:id="402" w:author="David Ouyang" w:date="2017-06-08T21:42:00Z"/>
        </w:trPr>
        <w:tc>
          <w:tcPr>
            <w:tcW w:w="334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403" w:author="David Ouyang" w:date="2017-06-08T21:42:00Z"/>
                <w:rFonts w:ascii="Calibri" w:eastAsia="Times New Roman" w:hAnsi="Calibri" w:cs="Times New Roman"/>
                <w:color w:val="000000"/>
              </w:rPr>
            </w:pPr>
          </w:p>
        </w:tc>
        <w:tc>
          <w:tcPr>
            <w:tcW w:w="308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404" w:author="David Ouyang" w:date="2017-06-08T21:42:00Z"/>
                <w:rFonts w:ascii="Calibri" w:eastAsia="Times New Roman" w:hAnsi="Calibri" w:cs="Times New Roman"/>
                <w:color w:val="000000"/>
              </w:rPr>
            </w:pPr>
          </w:p>
        </w:tc>
        <w:tc>
          <w:tcPr>
            <w:tcW w:w="22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405" w:author="David Ouyang" w:date="2017-06-08T21:42:00Z"/>
                <w:rFonts w:ascii="Calibri" w:eastAsia="Times New Roman" w:hAnsi="Calibri" w:cs="Times New Roman"/>
                <w:color w:val="000000"/>
              </w:rPr>
            </w:pPr>
          </w:p>
        </w:tc>
        <w:tc>
          <w:tcPr>
            <w:tcW w:w="190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406" w:author="David Ouyang" w:date="2017-06-08T21:42:00Z"/>
                <w:rFonts w:ascii="Calibri" w:eastAsia="Times New Roman" w:hAnsi="Calibri" w:cs="Times New Roman"/>
                <w:color w:val="000000"/>
              </w:rPr>
            </w:pPr>
          </w:p>
        </w:tc>
      </w:tr>
    </w:tbl>
    <w:p w:rsidR="00F24E5D" w:rsidRDefault="00F24E5D" w:rsidP="00DD4C68">
      <w:pPr>
        <w:spacing w:line="360" w:lineRule="auto"/>
        <w:rPr>
          <w:rFonts w:ascii="Times New Roman" w:hAnsi="Times New Roman" w:cs="Times New Roman"/>
          <w:sz w:val="24"/>
          <w:szCs w:val="24"/>
        </w:rPr>
      </w:pPr>
    </w:p>
    <w:p w:rsidR="00F24E5D" w:rsidRDefault="00F24E5D"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C92564" w:rsidRDefault="002C7572" w:rsidP="00F24E5D">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2: </w:t>
      </w:r>
      <w:r w:rsidR="000B3DAB">
        <w:rPr>
          <w:rFonts w:ascii="Times New Roman" w:hAnsi="Times New Roman" w:cs="Times New Roman"/>
          <w:sz w:val="24"/>
          <w:szCs w:val="24"/>
        </w:rPr>
        <w:t>Mortality, length of stay, complications in patients who underwent card</w:t>
      </w:r>
      <w:r w:rsidR="00C056EE">
        <w:rPr>
          <w:rFonts w:ascii="Times New Roman" w:hAnsi="Times New Roman" w:cs="Times New Roman"/>
          <w:sz w:val="24"/>
          <w:szCs w:val="24"/>
        </w:rPr>
        <w:t>iac transplant from 1998 to 2014</w:t>
      </w:r>
      <w:r w:rsidR="000B3DAB">
        <w:rPr>
          <w:rFonts w:ascii="Times New Roman" w:hAnsi="Times New Roman" w:cs="Times New Roman"/>
          <w:sz w:val="24"/>
          <w:szCs w:val="24"/>
        </w:rPr>
        <w:t xml:space="preserve">, </w:t>
      </w:r>
      <w:del w:id="407" w:author="David Ouyang" w:date="2017-06-08T21:42:00Z">
        <w:r w:rsidR="000B3DAB" w:rsidDel="00E166E7">
          <w:rPr>
            <w:rFonts w:ascii="Times New Roman" w:hAnsi="Times New Roman" w:cs="Times New Roman"/>
            <w:sz w:val="24"/>
            <w:szCs w:val="24"/>
          </w:rPr>
          <w:delText xml:space="preserve">divided </w:delText>
        </w:r>
      </w:del>
      <w:r w:rsidR="000B3DAB">
        <w:rPr>
          <w:rFonts w:ascii="Times New Roman" w:hAnsi="Times New Roman" w:cs="Times New Roman"/>
          <w:sz w:val="24"/>
          <w:szCs w:val="24"/>
        </w:rPr>
        <w:t xml:space="preserve">by </w:t>
      </w:r>
      <w:del w:id="408" w:author="David Ouyang" w:date="2017-06-08T21:43:00Z">
        <w:r w:rsidR="000B3DAB" w:rsidDel="00E166E7">
          <w:rPr>
            <w:rFonts w:ascii="Times New Roman" w:hAnsi="Times New Roman" w:cs="Times New Roman"/>
            <w:sz w:val="24"/>
            <w:szCs w:val="24"/>
          </w:rPr>
          <w:delText xml:space="preserve">use of acute mechanical support prior to </w:delText>
        </w:r>
      </w:del>
      <w:r w:rsidR="000B3DAB">
        <w:rPr>
          <w:rFonts w:ascii="Times New Roman" w:hAnsi="Times New Roman" w:cs="Times New Roman"/>
          <w:sz w:val="24"/>
          <w:szCs w:val="24"/>
        </w:rPr>
        <w:t>transplantation</w:t>
      </w:r>
      <w:ins w:id="409" w:author="David Ouyang" w:date="2017-06-08T21:43:00Z">
        <w:r w:rsidR="00E166E7">
          <w:rPr>
            <w:rFonts w:ascii="Times New Roman" w:hAnsi="Times New Roman" w:cs="Times New Roman"/>
            <w:sz w:val="24"/>
            <w:szCs w:val="24"/>
          </w:rPr>
          <w:t xml:space="preserve"> era</w:t>
        </w:r>
      </w:ins>
    </w:p>
    <w:p w:rsidR="00C92564" w:rsidRDefault="00C92564" w:rsidP="00DD4C68">
      <w:pPr>
        <w:spacing w:line="360" w:lineRule="auto"/>
        <w:rPr>
          <w:rFonts w:ascii="Times New Roman" w:hAnsi="Times New Roman" w:cs="Times New Roman"/>
          <w:sz w:val="24"/>
          <w:szCs w:val="24"/>
        </w:rPr>
      </w:pPr>
    </w:p>
    <w:tbl>
      <w:tblPr>
        <w:tblW w:w="17340" w:type="dxa"/>
        <w:tblInd w:w="93" w:type="dxa"/>
        <w:tblLook w:val="04A0"/>
      </w:tblPr>
      <w:tblGrid>
        <w:gridCol w:w="3940"/>
        <w:gridCol w:w="3160"/>
        <w:gridCol w:w="1900"/>
        <w:gridCol w:w="1360"/>
        <w:gridCol w:w="3880"/>
        <w:gridCol w:w="1780"/>
        <w:gridCol w:w="1320"/>
      </w:tblGrid>
      <w:tr w:rsidR="00E166E7" w:rsidRPr="00E166E7" w:rsidTr="00E166E7">
        <w:trPr>
          <w:trHeight w:val="300"/>
          <w:ins w:id="410" w:author="David Ouyang" w:date="2017-06-08T21:43:00Z"/>
        </w:trPr>
        <w:tc>
          <w:tcPr>
            <w:tcW w:w="3940" w:type="dxa"/>
            <w:vMerge w:val="restart"/>
            <w:tcBorders>
              <w:top w:val="nil"/>
              <w:left w:val="nil"/>
              <w:bottom w:val="single" w:sz="8" w:space="0" w:color="000000"/>
              <w:right w:val="nil"/>
            </w:tcBorders>
            <w:shd w:val="clear" w:color="auto" w:fill="auto"/>
            <w:noWrap/>
            <w:vAlign w:val="bottom"/>
            <w:hideMark/>
          </w:tcPr>
          <w:p w:rsidR="00E166E7" w:rsidRPr="00E166E7" w:rsidRDefault="00E166E7" w:rsidP="00E166E7">
            <w:pPr>
              <w:spacing w:after="0" w:line="240" w:lineRule="auto"/>
              <w:jc w:val="center"/>
              <w:rPr>
                <w:ins w:id="411" w:author="David Ouyang" w:date="2017-06-08T21:43:00Z"/>
                <w:rFonts w:ascii="Calibri" w:eastAsia="Times New Roman" w:hAnsi="Calibri" w:cs="Times New Roman"/>
                <w:color w:val="000000"/>
              </w:rPr>
            </w:pPr>
          </w:p>
        </w:tc>
        <w:tc>
          <w:tcPr>
            <w:tcW w:w="6420" w:type="dxa"/>
            <w:gridSpan w:val="3"/>
            <w:tcBorders>
              <w:top w:val="single" w:sz="4" w:space="0" w:color="auto"/>
              <w:left w:val="nil"/>
              <w:bottom w:val="nil"/>
              <w:right w:val="nil"/>
            </w:tcBorders>
            <w:shd w:val="clear" w:color="auto" w:fill="auto"/>
            <w:noWrap/>
            <w:vAlign w:val="bottom"/>
            <w:hideMark/>
          </w:tcPr>
          <w:p w:rsidR="00E166E7" w:rsidRPr="00E166E7" w:rsidRDefault="00E166E7" w:rsidP="00E166E7">
            <w:pPr>
              <w:spacing w:after="0" w:line="240" w:lineRule="auto"/>
              <w:jc w:val="center"/>
              <w:rPr>
                <w:ins w:id="412" w:author="David Ouyang" w:date="2017-06-08T21:43:00Z"/>
                <w:rFonts w:ascii="Calibri" w:eastAsia="Times New Roman" w:hAnsi="Calibri" w:cs="Times New Roman"/>
                <w:color w:val="000000"/>
              </w:rPr>
            </w:pPr>
            <w:ins w:id="413" w:author="David Ouyang" w:date="2017-06-08T21:43:00Z">
              <w:r w:rsidRPr="00E166E7">
                <w:rPr>
                  <w:rFonts w:ascii="Calibri" w:eastAsia="Times New Roman" w:hAnsi="Calibri" w:cs="Times New Roman"/>
                  <w:color w:val="000000"/>
                </w:rPr>
                <w:t>1998 - 2006</w:t>
              </w:r>
            </w:ins>
          </w:p>
        </w:tc>
        <w:tc>
          <w:tcPr>
            <w:tcW w:w="6980" w:type="dxa"/>
            <w:gridSpan w:val="3"/>
            <w:tcBorders>
              <w:top w:val="single" w:sz="4" w:space="0" w:color="auto"/>
              <w:left w:val="nil"/>
              <w:bottom w:val="nil"/>
              <w:right w:val="nil"/>
            </w:tcBorders>
            <w:shd w:val="clear" w:color="auto" w:fill="auto"/>
            <w:noWrap/>
            <w:vAlign w:val="bottom"/>
            <w:hideMark/>
          </w:tcPr>
          <w:p w:rsidR="00E166E7" w:rsidRPr="00E166E7" w:rsidRDefault="00E166E7" w:rsidP="00E166E7">
            <w:pPr>
              <w:spacing w:after="0" w:line="240" w:lineRule="auto"/>
              <w:jc w:val="center"/>
              <w:rPr>
                <w:ins w:id="414" w:author="David Ouyang" w:date="2017-06-08T21:43:00Z"/>
                <w:rFonts w:ascii="Calibri" w:eastAsia="Times New Roman" w:hAnsi="Calibri" w:cs="Times New Roman"/>
                <w:color w:val="000000"/>
              </w:rPr>
            </w:pPr>
            <w:ins w:id="415" w:author="David Ouyang" w:date="2017-06-08T21:43:00Z">
              <w:r w:rsidRPr="00E166E7">
                <w:rPr>
                  <w:rFonts w:ascii="Calibri" w:eastAsia="Times New Roman" w:hAnsi="Calibri" w:cs="Times New Roman"/>
                  <w:color w:val="000000"/>
                </w:rPr>
                <w:t>2007 - 2014</w:t>
              </w:r>
            </w:ins>
          </w:p>
        </w:tc>
      </w:tr>
      <w:tr w:rsidR="00E166E7" w:rsidRPr="00E166E7" w:rsidTr="00E166E7">
        <w:trPr>
          <w:trHeight w:val="645"/>
          <w:ins w:id="416" w:author="David Ouyang" w:date="2017-06-08T21:43:00Z"/>
        </w:trPr>
        <w:tc>
          <w:tcPr>
            <w:tcW w:w="3940" w:type="dxa"/>
            <w:vMerge/>
            <w:tcBorders>
              <w:top w:val="nil"/>
              <w:left w:val="nil"/>
              <w:bottom w:val="single" w:sz="8" w:space="0" w:color="000000"/>
              <w:right w:val="nil"/>
            </w:tcBorders>
            <w:vAlign w:val="center"/>
            <w:hideMark/>
          </w:tcPr>
          <w:p w:rsidR="00E166E7" w:rsidRPr="00E166E7" w:rsidRDefault="00E166E7" w:rsidP="00E166E7">
            <w:pPr>
              <w:spacing w:after="0" w:line="240" w:lineRule="auto"/>
              <w:rPr>
                <w:ins w:id="417" w:author="David Ouyang" w:date="2017-06-08T21:43:00Z"/>
                <w:rFonts w:ascii="Calibri" w:eastAsia="Times New Roman" w:hAnsi="Calibri" w:cs="Times New Roman"/>
                <w:color w:val="000000"/>
              </w:rPr>
            </w:pPr>
          </w:p>
        </w:tc>
        <w:tc>
          <w:tcPr>
            <w:tcW w:w="31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18" w:author="David Ouyang" w:date="2017-06-08T21:43:00Z"/>
                <w:rFonts w:ascii="Times New Roman" w:eastAsia="Times New Roman" w:hAnsi="Times New Roman" w:cs="Times New Roman"/>
                <w:b/>
                <w:bCs/>
                <w:color w:val="000000"/>
                <w:sz w:val="24"/>
                <w:szCs w:val="24"/>
              </w:rPr>
            </w:pPr>
            <w:ins w:id="419" w:author="David Ouyang" w:date="2017-06-08T21:43:00Z">
              <w:r w:rsidRPr="00E166E7">
                <w:rPr>
                  <w:rFonts w:ascii="Times New Roman" w:eastAsia="Times New Roman" w:hAnsi="Times New Roman" w:cs="Times New Roman"/>
                  <w:b/>
                  <w:bCs/>
                  <w:color w:val="000000"/>
                  <w:sz w:val="24"/>
                  <w:szCs w:val="24"/>
                </w:rPr>
                <w:t>Acute Circulatory Support</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20" w:author="David Ouyang" w:date="2017-06-08T21:43:00Z"/>
                <w:rFonts w:ascii="Times New Roman" w:eastAsia="Times New Roman" w:hAnsi="Times New Roman" w:cs="Times New Roman"/>
                <w:b/>
                <w:bCs/>
                <w:color w:val="000000"/>
                <w:sz w:val="24"/>
                <w:szCs w:val="24"/>
              </w:rPr>
            </w:pPr>
            <w:ins w:id="421" w:author="David Ouyang" w:date="2017-06-08T21:43:00Z">
              <w:r w:rsidRPr="00E166E7">
                <w:rPr>
                  <w:rFonts w:ascii="Times New Roman" w:eastAsia="Times New Roman" w:hAnsi="Times New Roman" w:cs="Times New Roman"/>
                  <w:b/>
                  <w:bCs/>
                  <w:color w:val="000000"/>
                  <w:sz w:val="24"/>
                  <w:szCs w:val="24"/>
                </w:rPr>
                <w:t>None</w:t>
              </w:r>
            </w:ins>
          </w:p>
        </w:tc>
        <w:tc>
          <w:tcPr>
            <w:tcW w:w="13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22" w:author="David Ouyang" w:date="2017-06-08T21:43:00Z"/>
                <w:rFonts w:ascii="Times New Roman" w:eastAsia="Times New Roman" w:hAnsi="Times New Roman" w:cs="Times New Roman"/>
                <w:b/>
                <w:bCs/>
                <w:color w:val="000000"/>
                <w:sz w:val="24"/>
                <w:szCs w:val="24"/>
              </w:rPr>
            </w:pPr>
          </w:p>
        </w:tc>
        <w:tc>
          <w:tcPr>
            <w:tcW w:w="38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23" w:author="David Ouyang" w:date="2017-06-08T21:43:00Z"/>
                <w:rFonts w:ascii="Times New Roman" w:eastAsia="Times New Roman" w:hAnsi="Times New Roman" w:cs="Times New Roman"/>
                <w:b/>
                <w:bCs/>
                <w:color w:val="000000"/>
                <w:sz w:val="24"/>
                <w:szCs w:val="24"/>
              </w:rPr>
            </w:pPr>
            <w:ins w:id="424" w:author="David Ouyang" w:date="2017-06-08T21:43:00Z">
              <w:r w:rsidRPr="00E166E7">
                <w:rPr>
                  <w:rFonts w:ascii="Times New Roman" w:eastAsia="Times New Roman" w:hAnsi="Times New Roman" w:cs="Times New Roman"/>
                  <w:b/>
                  <w:bCs/>
                  <w:color w:val="000000"/>
                  <w:sz w:val="24"/>
                  <w:szCs w:val="24"/>
                </w:rPr>
                <w:t>Acute Circulatory Support</w:t>
              </w:r>
            </w:ins>
          </w:p>
        </w:tc>
        <w:tc>
          <w:tcPr>
            <w:tcW w:w="17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25" w:author="David Ouyang" w:date="2017-06-08T21:43:00Z"/>
                <w:rFonts w:ascii="Times New Roman" w:eastAsia="Times New Roman" w:hAnsi="Times New Roman" w:cs="Times New Roman"/>
                <w:b/>
                <w:bCs/>
                <w:color w:val="000000"/>
                <w:sz w:val="24"/>
                <w:szCs w:val="24"/>
              </w:rPr>
            </w:pPr>
            <w:ins w:id="426" w:author="David Ouyang" w:date="2017-06-08T21:43:00Z">
              <w:r w:rsidRPr="00E166E7">
                <w:rPr>
                  <w:rFonts w:ascii="Times New Roman" w:eastAsia="Times New Roman" w:hAnsi="Times New Roman" w:cs="Times New Roman"/>
                  <w:b/>
                  <w:bCs/>
                  <w:color w:val="000000"/>
                  <w:sz w:val="24"/>
                  <w:szCs w:val="24"/>
                </w:rPr>
                <w:t>None</w:t>
              </w:r>
            </w:ins>
          </w:p>
        </w:tc>
        <w:tc>
          <w:tcPr>
            <w:tcW w:w="132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27" w:author="David Ouyang" w:date="2017-06-08T21:43:00Z"/>
                <w:rFonts w:ascii="Times New Roman" w:eastAsia="Times New Roman" w:hAnsi="Times New Roman" w:cs="Times New Roman"/>
                <w:b/>
                <w:bCs/>
                <w:color w:val="000000"/>
                <w:sz w:val="24"/>
                <w:szCs w:val="24"/>
              </w:rPr>
            </w:pPr>
          </w:p>
        </w:tc>
      </w:tr>
      <w:tr w:rsidR="00E166E7" w:rsidRPr="00E166E7" w:rsidTr="00E166E7">
        <w:trPr>
          <w:trHeight w:val="330"/>
          <w:ins w:id="428" w:author="David Ouyang" w:date="2017-06-08T21:43:00Z"/>
        </w:trPr>
        <w:tc>
          <w:tcPr>
            <w:tcW w:w="3940" w:type="dxa"/>
            <w:vMerge/>
            <w:tcBorders>
              <w:top w:val="nil"/>
              <w:left w:val="nil"/>
              <w:bottom w:val="single" w:sz="8" w:space="0" w:color="000000"/>
              <w:right w:val="nil"/>
            </w:tcBorders>
            <w:vAlign w:val="center"/>
            <w:hideMark/>
          </w:tcPr>
          <w:p w:rsidR="00E166E7" w:rsidRPr="00E166E7" w:rsidRDefault="00E166E7" w:rsidP="00E166E7">
            <w:pPr>
              <w:spacing w:after="0" w:line="240" w:lineRule="auto"/>
              <w:rPr>
                <w:ins w:id="429" w:author="David Ouyang" w:date="2017-06-08T21:43:00Z"/>
                <w:rFonts w:ascii="Calibri" w:eastAsia="Times New Roman" w:hAnsi="Calibri" w:cs="Times New Roman"/>
                <w:color w:val="000000"/>
              </w:rPr>
            </w:pPr>
          </w:p>
        </w:tc>
        <w:tc>
          <w:tcPr>
            <w:tcW w:w="3160" w:type="dxa"/>
            <w:tcBorders>
              <w:top w:val="nil"/>
              <w:left w:val="nil"/>
              <w:bottom w:val="single" w:sz="4" w:space="0" w:color="auto"/>
              <w:right w:val="nil"/>
            </w:tcBorders>
            <w:shd w:val="clear" w:color="auto" w:fill="auto"/>
            <w:vAlign w:val="bottom"/>
            <w:hideMark/>
          </w:tcPr>
          <w:p w:rsidR="00E166E7" w:rsidRPr="00E166E7" w:rsidRDefault="00E166E7" w:rsidP="00E166E7">
            <w:pPr>
              <w:spacing w:after="0" w:line="240" w:lineRule="auto"/>
              <w:jc w:val="center"/>
              <w:rPr>
                <w:ins w:id="430" w:author="David Ouyang" w:date="2017-06-08T21:43:00Z"/>
                <w:rFonts w:ascii="Times New Roman" w:eastAsia="Times New Roman" w:hAnsi="Times New Roman" w:cs="Times New Roman"/>
                <w:b/>
                <w:bCs/>
                <w:color w:val="000000"/>
                <w:sz w:val="24"/>
                <w:szCs w:val="24"/>
              </w:rPr>
            </w:pPr>
            <w:ins w:id="431" w:author="David Ouyang" w:date="2017-06-08T21:43:00Z">
              <w:r w:rsidRPr="00E166E7">
                <w:rPr>
                  <w:rFonts w:ascii="Times New Roman" w:eastAsia="Times New Roman" w:hAnsi="Times New Roman" w:cs="Times New Roman"/>
                  <w:b/>
                  <w:bCs/>
                  <w:color w:val="000000"/>
                  <w:sz w:val="24"/>
                  <w:szCs w:val="24"/>
                </w:rPr>
                <w:t>n = 182</w:t>
              </w:r>
            </w:ins>
          </w:p>
        </w:tc>
        <w:tc>
          <w:tcPr>
            <w:tcW w:w="1900" w:type="dxa"/>
            <w:tcBorders>
              <w:top w:val="nil"/>
              <w:left w:val="nil"/>
              <w:bottom w:val="single" w:sz="4" w:space="0" w:color="auto"/>
              <w:right w:val="nil"/>
            </w:tcBorders>
            <w:shd w:val="clear" w:color="auto" w:fill="auto"/>
            <w:vAlign w:val="bottom"/>
            <w:hideMark/>
          </w:tcPr>
          <w:p w:rsidR="00E166E7" w:rsidRPr="00E166E7" w:rsidRDefault="00E166E7" w:rsidP="00E166E7">
            <w:pPr>
              <w:spacing w:after="0" w:line="240" w:lineRule="auto"/>
              <w:jc w:val="center"/>
              <w:rPr>
                <w:ins w:id="432" w:author="David Ouyang" w:date="2017-06-08T21:43:00Z"/>
                <w:rFonts w:ascii="Times New Roman" w:eastAsia="Times New Roman" w:hAnsi="Times New Roman" w:cs="Times New Roman"/>
                <w:b/>
                <w:bCs/>
                <w:color w:val="000000"/>
                <w:sz w:val="24"/>
                <w:szCs w:val="24"/>
              </w:rPr>
            </w:pPr>
            <w:ins w:id="433" w:author="David Ouyang" w:date="2017-06-08T21:43:00Z">
              <w:r w:rsidRPr="00E166E7">
                <w:rPr>
                  <w:rFonts w:ascii="Times New Roman" w:eastAsia="Times New Roman" w:hAnsi="Times New Roman" w:cs="Times New Roman"/>
                  <w:b/>
                  <w:bCs/>
                  <w:color w:val="000000"/>
                  <w:sz w:val="24"/>
                  <w:szCs w:val="24"/>
                </w:rPr>
                <w:t>n = 3114</w:t>
              </w:r>
            </w:ins>
          </w:p>
        </w:tc>
        <w:tc>
          <w:tcPr>
            <w:tcW w:w="1360" w:type="dxa"/>
            <w:tcBorders>
              <w:top w:val="nil"/>
              <w:left w:val="nil"/>
              <w:bottom w:val="single" w:sz="4" w:space="0" w:color="auto"/>
              <w:right w:val="nil"/>
            </w:tcBorders>
            <w:shd w:val="clear" w:color="auto" w:fill="auto"/>
            <w:vAlign w:val="bottom"/>
            <w:hideMark/>
          </w:tcPr>
          <w:p w:rsidR="00E166E7" w:rsidRPr="00E166E7" w:rsidRDefault="00E166E7" w:rsidP="00E166E7">
            <w:pPr>
              <w:spacing w:after="0" w:line="240" w:lineRule="auto"/>
              <w:jc w:val="center"/>
              <w:rPr>
                <w:ins w:id="434" w:author="David Ouyang" w:date="2017-06-08T21:43:00Z"/>
                <w:rFonts w:ascii="Times New Roman" w:eastAsia="Times New Roman" w:hAnsi="Times New Roman" w:cs="Times New Roman"/>
                <w:b/>
                <w:bCs/>
                <w:color w:val="000000"/>
                <w:sz w:val="24"/>
                <w:szCs w:val="24"/>
              </w:rPr>
            </w:pPr>
            <w:ins w:id="435" w:author="David Ouyang" w:date="2017-06-08T21:43:00Z">
              <w:r w:rsidRPr="00E166E7">
                <w:rPr>
                  <w:rFonts w:ascii="Times New Roman" w:eastAsia="Times New Roman" w:hAnsi="Times New Roman" w:cs="Times New Roman"/>
                  <w:b/>
                  <w:bCs/>
                  <w:color w:val="000000"/>
                  <w:sz w:val="24"/>
                  <w:szCs w:val="24"/>
                </w:rPr>
                <w:t>p-value</w:t>
              </w:r>
            </w:ins>
          </w:p>
        </w:tc>
        <w:tc>
          <w:tcPr>
            <w:tcW w:w="3880" w:type="dxa"/>
            <w:tcBorders>
              <w:top w:val="nil"/>
              <w:left w:val="nil"/>
              <w:bottom w:val="single" w:sz="4" w:space="0" w:color="auto"/>
              <w:right w:val="nil"/>
            </w:tcBorders>
            <w:shd w:val="clear" w:color="auto" w:fill="auto"/>
            <w:vAlign w:val="bottom"/>
            <w:hideMark/>
          </w:tcPr>
          <w:p w:rsidR="00E166E7" w:rsidRPr="00E166E7" w:rsidRDefault="00E166E7" w:rsidP="00E166E7">
            <w:pPr>
              <w:spacing w:after="0" w:line="240" w:lineRule="auto"/>
              <w:jc w:val="center"/>
              <w:rPr>
                <w:ins w:id="436" w:author="David Ouyang" w:date="2017-06-08T21:43:00Z"/>
                <w:rFonts w:ascii="Times New Roman" w:eastAsia="Times New Roman" w:hAnsi="Times New Roman" w:cs="Times New Roman"/>
                <w:b/>
                <w:bCs/>
                <w:color w:val="000000"/>
                <w:sz w:val="24"/>
                <w:szCs w:val="24"/>
              </w:rPr>
            </w:pPr>
            <w:ins w:id="437" w:author="David Ouyang" w:date="2017-06-08T21:43:00Z">
              <w:r w:rsidRPr="00E166E7">
                <w:rPr>
                  <w:rFonts w:ascii="Times New Roman" w:eastAsia="Times New Roman" w:hAnsi="Times New Roman" w:cs="Times New Roman"/>
                  <w:b/>
                  <w:bCs/>
                  <w:color w:val="000000"/>
                  <w:sz w:val="24"/>
                  <w:szCs w:val="24"/>
                </w:rPr>
                <w:t>n = 274</w:t>
              </w:r>
            </w:ins>
          </w:p>
        </w:tc>
        <w:tc>
          <w:tcPr>
            <w:tcW w:w="1780" w:type="dxa"/>
            <w:tcBorders>
              <w:top w:val="nil"/>
              <w:left w:val="nil"/>
              <w:bottom w:val="single" w:sz="4" w:space="0" w:color="auto"/>
              <w:right w:val="nil"/>
            </w:tcBorders>
            <w:shd w:val="clear" w:color="auto" w:fill="auto"/>
            <w:vAlign w:val="bottom"/>
            <w:hideMark/>
          </w:tcPr>
          <w:p w:rsidR="00E166E7" w:rsidRPr="00E166E7" w:rsidRDefault="00E166E7" w:rsidP="00E166E7">
            <w:pPr>
              <w:spacing w:after="0" w:line="240" w:lineRule="auto"/>
              <w:jc w:val="center"/>
              <w:rPr>
                <w:ins w:id="438" w:author="David Ouyang" w:date="2017-06-08T21:43:00Z"/>
                <w:rFonts w:ascii="Times New Roman" w:eastAsia="Times New Roman" w:hAnsi="Times New Roman" w:cs="Times New Roman"/>
                <w:b/>
                <w:bCs/>
                <w:color w:val="000000"/>
                <w:sz w:val="24"/>
                <w:szCs w:val="24"/>
              </w:rPr>
            </w:pPr>
            <w:ins w:id="439" w:author="David Ouyang" w:date="2017-06-08T21:43:00Z">
              <w:r w:rsidRPr="00E166E7">
                <w:rPr>
                  <w:rFonts w:ascii="Times New Roman" w:eastAsia="Times New Roman" w:hAnsi="Times New Roman" w:cs="Times New Roman"/>
                  <w:b/>
                  <w:bCs/>
                  <w:color w:val="000000"/>
                  <w:sz w:val="24"/>
                  <w:szCs w:val="24"/>
                </w:rPr>
                <w:t>n = 3322</w:t>
              </w:r>
            </w:ins>
          </w:p>
        </w:tc>
        <w:tc>
          <w:tcPr>
            <w:tcW w:w="1320" w:type="dxa"/>
            <w:tcBorders>
              <w:top w:val="nil"/>
              <w:left w:val="nil"/>
              <w:bottom w:val="single" w:sz="4" w:space="0" w:color="auto"/>
              <w:right w:val="nil"/>
            </w:tcBorders>
            <w:shd w:val="clear" w:color="auto" w:fill="auto"/>
            <w:vAlign w:val="bottom"/>
            <w:hideMark/>
          </w:tcPr>
          <w:p w:rsidR="00E166E7" w:rsidRPr="00E166E7" w:rsidRDefault="00E166E7" w:rsidP="00E166E7">
            <w:pPr>
              <w:spacing w:after="0" w:line="240" w:lineRule="auto"/>
              <w:jc w:val="center"/>
              <w:rPr>
                <w:ins w:id="440" w:author="David Ouyang" w:date="2017-06-08T21:43:00Z"/>
                <w:rFonts w:ascii="Times New Roman" w:eastAsia="Times New Roman" w:hAnsi="Times New Roman" w:cs="Times New Roman"/>
                <w:b/>
                <w:bCs/>
                <w:color w:val="000000"/>
                <w:sz w:val="24"/>
                <w:szCs w:val="24"/>
              </w:rPr>
            </w:pPr>
            <w:ins w:id="441" w:author="David Ouyang" w:date="2017-06-08T21:43:00Z">
              <w:r w:rsidRPr="00E166E7">
                <w:rPr>
                  <w:rFonts w:ascii="Times New Roman" w:eastAsia="Times New Roman" w:hAnsi="Times New Roman" w:cs="Times New Roman"/>
                  <w:b/>
                  <w:bCs/>
                  <w:color w:val="000000"/>
                  <w:sz w:val="24"/>
                  <w:szCs w:val="24"/>
                </w:rPr>
                <w:t>p-value</w:t>
              </w:r>
            </w:ins>
          </w:p>
        </w:tc>
      </w:tr>
      <w:tr w:rsidR="00E166E7" w:rsidRPr="00E166E7" w:rsidTr="00E166E7">
        <w:trPr>
          <w:trHeight w:val="315"/>
          <w:ins w:id="442" w:author="David Ouyang" w:date="2017-06-08T21:43:00Z"/>
        </w:trPr>
        <w:tc>
          <w:tcPr>
            <w:tcW w:w="39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rPr>
                <w:ins w:id="443" w:author="David Ouyang" w:date="2017-06-08T21:43:00Z"/>
                <w:rFonts w:ascii="Times New Roman" w:eastAsia="Times New Roman" w:hAnsi="Times New Roman" w:cs="Times New Roman"/>
                <w:color w:val="000000"/>
                <w:sz w:val="24"/>
                <w:szCs w:val="24"/>
              </w:rPr>
            </w:pPr>
            <w:ins w:id="444" w:author="David Ouyang" w:date="2017-06-08T21:43:00Z">
              <w:r w:rsidRPr="00E166E7">
                <w:rPr>
                  <w:rFonts w:ascii="Times New Roman" w:eastAsia="Times New Roman" w:hAnsi="Times New Roman" w:cs="Times New Roman"/>
                  <w:color w:val="000000"/>
                  <w:sz w:val="24"/>
                  <w:szCs w:val="24"/>
                </w:rPr>
                <w:t>Length of stay, mean ± SD</w:t>
              </w:r>
            </w:ins>
          </w:p>
        </w:tc>
        <w:tc>
          <w:tcPr>
            <w:tcW w:w="31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45" w:author="David Ouyang" w:date="2017-06-08T21:43:00Z"/>
                <w:rFonts w:ascii="Times New Roman" w:eastAsia="Times New Roman" w:hAnsi="Times New Roman" w:cs="Times New Roman"/>
                <w:color w:val="000000"/>
                <w:sz w:val="24"/>
                <w:szCs w:val="24"/>
              </w:rPr>
            </w:pPr>
            <w:ins w:id="446" w:author="David Ouyang" w:date="2017-06-08T21:43:00Z">
              <w:r w:rsidRPr="00E166E7">
                <w:rPr>
                  <w:rFonts w:ascii="Times New Roman" w:eastAsia="Times New Roman" w:hAnsi="Times New Roman" w:cs="Times New Roman"/>
                  <w:color w:val="000000"/>
                  <w:sz w:val="24"/>
                  <w:szCs w:val="24"/>
                </w:rPr>
                <w:t>70.8 ± 52.4</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47" w:author="David Ouyang" w:date="2017-06-08T21:43:00Z"/>
                <w:rFonts w:ascii="Times New Roman" w:eastAsia="Times New Roman" w:hAnsi="Times New Roman" w:cs="Times New Roman"/>
                <w:color w:val="000000"/>
                <w:sz w:val="24"/>
                <w:szCs w:val="24"/>
              </w:rPr>
            </w:pPr>
            <w:ins w:id="448" w:author="David Ouyang" w:date="2017-06-08T21:43:00Z">
              <w:r w:rsidRPr="00E166E7">
                <w:rPr>
                  <w:rFonts w:ascii="Times New Roman" w:eastAsia="Times New Roman" w:hAnsi="Times New Roman" w:cs="Times New Roman"/>
                  <w:color w:val="000000"/>
                  <w:sz w:val="24"/>
                  <w:szCs w:val="24"/>
                </w:rPr>
                <w:t>43.4 ± 52.6</w:t>
              </w:r>
            </w:ins>
          </w:p>
        </w:tc>
        <w:tc>
          <w:tcPr>
            <w:tcW w:w="13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49" w:author="David Ouyang" w:date="2017-06-08T21:43:00Z"/>
                <w:rFonts w:ascii="Times New Roman" w:eastAsia="Times New Roman" w:hAnsi="Times New Roman" w:cs="Times New Roman"/>
                <w:color w:val="000000"/>
                <w:sz w:val="24"/>
                <w:szCs w:val="24"/>
              </w:rPr>
            </w:pPr>
            <w:ins w:id="450" w:author="David Ouyang" w:date="2017-06-08T21:43:00Z">
              <w:r w:rsidRPr="00E166E7">
                <w:rPr>
                  <w:rFonts w:ascii="Times New Roman" w:eastAsia="Times New Roman" w:hAnsi="Times New Roman" w:cs="Times New Roman"/>
                  <w:color w:val="000000"/>
                  <w:sz w:val="24"/>
                  <w:szCs w:val="24"/>
                </w:rPr>
                <w:t>&lt; 0.001</w:t>
              </w:r>
            </w:ins>
          </w:p>
        </w:tc>
        <w:tc>
          <w:tcPr>
            <w:tcW w:w="38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51" w:author="David Ouyang" w:date="2017-06-08T21:43:00Z"/>
                <w:rFonts w:ascii="Times New Roman" w:eastAsia="Times New Roman" w:hAnsi="Times New Roman" w:cs="Times New Roman"/>
                <w:color w:val="000000"/>
                <w:sz w:val="24"/>
                <w:szCs w:val="24"/>
              </w:rPr>
            </w:pPr>
            <w:ins w:id="452" w:author="David Ouyang" w:date="2017-06-08T21:43:00Z">
              <w:r w:rsidRPr="00E166E7">
                <w:rPr>
                  <w:rFonts w:ascii="Times New Roman" w:eastAsia="Times New Roman" w:hAnsi="Times New Roman" w:cs="Times New Roman"/>
                  <w:color w:val="000000"/>
                  <w:sz w:val="24"/>
                  <w:szCs w:val="24"/>
                </w:rPr>
                <w:t>68.9 ± 51.1</w:t>
              </w:r>
            </w:ins>
          </w:p>
        </w:tc>
        <w:tc>
          <w:tcPr>
            <w:tcW w:w="17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53" w:author="David Ouyang" w:date="2017-06-08T21:43:00Z"/>
                <w:rFonts w:ascii="Times New Roman" w:eastAsia="Times New Roman" w:hAnsi="Times New Roman" w:cs="Times New Roman"/>
                <w:color w:val="000000"/>
                <w:sz w:val="24"/>
                <w:szCs w:val="24"/>
              </w:rPr>
            </w:pPr>
            <w:ins w:id="454" w:author="David Ouyang" w:date="2017-06-08T21:43:00Z">
              <w:r w:rsidRPr="00E166E7">
                <w:rPr>
                  <w:rFonts w:ascii="Times New Roman" w:eastAsia="Times New Roman" w:hAnsi="Times New Roman" w:cs="Times New Roman"/>
                  <w:color w:val="000000"/>
                  <w:sz w:val="24"/>
                  <w:szCs w:val="24"/>
                </w:rPr>
                <w:t>39.2 ± 45.7</w:t>
              </w:r>
            </w:ins>
          </w:p>
        </w:tc>
        <w:tc>
          <w:tcPr>
            <w:tcW w:w="132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55" w:author="David Ouyang" w:date="2017-06-08T21:43:00Z"/>
                <w:rFonts w:ascii="Times New Roman" w:eastAsia="Times New Roman" w:hAnsi="Times New Roman" w:cs="Times New Roman"/>
                <w:color w:val="000000"/>
                <w:sz w:val="24"/>
                <w:szCs w:val="24"/>
              </w:rPr>
            </w:pPr>
            <w:ins w:id="456" w:author="David Ouyang" w:date="2017-06-08T21:43:00Z">
              <w:r w:rsidRPr="00E166E7">
                <w:rPr>
                  <w:rFonts w:ascii="Times New Roman" w:eastAsia="Times New Roman" w:hAnsi="Times New Roman" w:cs="Times New Roman"/>
                  <w:color w:val="000000"/>
                  <w:sz w:val="24"/>
                  <w:szCs w:val="24"/>
                </w:rPr>
                <w:t>&lt; 0.001</w:t>
              </w:r>
            </w:ins>
          </w:p>
        </w:tc>
      </w:tr>
      <w:tr w:rsidR="00E166E7" w:rsidRPr="00E166E7" w:rsidTr="00E166E7">
        <w:trPr>
          <w:trHeight w:val="465"/>
          <w:ins w:id="457" w:author="David Ouyang" w:date="2017-06-08T21:43:00Z"/>
        </w:trPr>
        <w:tc>
          <w:tcPr>
            <w:tcW w:w="394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rPr>
                <w:ins w:id="458" w:author="David Ouyang" w:date="2017-06-08T21:43:00Z"/>
                <w:rFonts w:ascii="Times New Roman" w:eastAsia="Times New Roman" w:hAnsi="Times New Roman" w:cs="Times New Roman"/>
                <w:color w:val="000000"/>
                <w:sz w:val="24"/>
                <w:szCs w:val="24"/>
              </w:rPr>
            </w:pPr>
            <w:ins w:id="459" w:author="David Ouyang" w:date="2017-06-08T21:43:00Z">
              <w:r w:rsidRPr="00E166E7">
                <w:rPr>
                  <w:rFonts w:ascii="Times New Roman" w:eastAsia="Times New Roman" w:hAnsi="Times New Roman" w:cs="Times New Roman"/>
                  <w:color w:val="000000"/>
                  <w:sz w:val="24"/>
                  <w:szCs w:val="24"/>
                </w:rPr>
                <w:t>Mortality, n (%)</w:t>
              </w:r>
            </w:ins>
          </w:p>
        </w:tc>
        <w:tc>
          <w:tcPr>
            <w:tcW w:w="31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60" w:author="David Ouyang" w:date="2017-06-08T21:43:00Z"/>
                <w:rFonts w:ascii="Times New Roman" w:eastAsia="Times New Roman" w:hAnsi="Times New Roman" w:cs="Times New Roman"/>
                <w:color w:val="000000"/>
                <w:sz w:val="24"/>
                <w:szCs w:val="24"/>
              </w:rPr>
            </w:pPr>
            <w:ins w:id="461" w:author="David Ouyang" w:date="2017-06-08T21:43:00Z">
              <w:r w:rsidRPr="00E166E7">
                <w:rPr>
                  <w:rFonts w:ascii="Times New Roman" w:eastAsia="Times New Roman" w:hAnsi="Times New Roman" w:cs="Times New Roman"/>
                  <w:color w:val="000000"/>
                  <w:sz w:val="24"/>
                  <w:szCs w:val="24"/>
                </w:rPr>
                <w:t>26 (14.3)</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62" w:author="David Ouyang" w:date="2017-06-08T21:43:00Z"/>
                <w:rFonts w:ascii="Times New Roman" w:eastAsia="Times New Roman" w:hAnsi="Times New Roman" w:cs="Times New Roman"/>
                <w:color w:val="000000"/>
                <w:sz w:val="24"/>
                <w:szCs w:val="24"/>
              </w:rPr>
            </w:pPr>
            <w:ins w:id="463" w:author="David Ouyang" w:date="2017-06-08T21:43:00Z">
              <w:r w:rsidRPr="00E166E7">
                <w:rPr>
                  <w:rFonts w:ascii="Times New Roman" w:eastAsia="Times New Roman" w:hAnsi="Times New Roman" w:cs="Times New Roman"/>
                  <w:color w:val="000000"/>
                  <w:sz w:val="24"/>
                  <w:szCs w:val="24"/>
                </w:rPr>
                <w:t>233 (7.5)</w:t>
              </w:r>
            </w:ins>
          </w:p>
        </w:tc>
        <w:tc>
          <w:tcPr>
            <w:tcW w:w="13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64" w:author="David Ouyang" w:date="2017-06-08T21:43:00Z"/>
                <w:rFonts w:ascii="Times New Roman" w:eastAsia="Times New Roman" w:hAnsi="Times New Roman" w:cs="Times New Roman"/>
                <w:color w:val="000000"/>
                <w:sz w:val="24"/>
                <w:szCs w:val="24"/>
              </w:rPr>
            </w:pPr>
            <w:ins w:id="465" w:author="David Ouyang" w:date="2017-06-08T21:43:00Z">
              <w:r w:rsidRPr="00E166E7">
                <w:rPr>
                  <w:rFonts w:ascii="Times New Roman" w:eastAsia="Times New Roman" w:hAnsi="Times New Roman" w:cs="Times New Roman"/>
                  <w:color w:val="000000"/>
                  <w:sz w:val="24"/>
                  <w:szCs w:val="24"/>
                </w:rPr>
                <w:t>0.01</w:t>
              </w:r>
            </w:ins>
          </w:p>
        </w:tc>
        <w:tc>
          <w:tcPr>
            <w:tcW w:w="38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66" w:author="David Ouyang" w:date="2017-06-08T21:43:00Z"/>
                <w:rFonts w:ascii="Times New Roman" w:eastAsia="Times New Roman" w:hAnsi="Times New Roman" w:cs="Times New Roman"/>
                <w:color w:val="000000"/>
                <w:sz w:val="24"/>
                <w:szCs w:val="24"/>
              </w:rPr>
            </w:pPr>
            <w:ins w:id="467" w:author="David Ouyang" w:date="2017-06-08T21:43:00Z">
              <w:r w:rsidRPr="00E166E7">
                <w:rPr>
                  <w:rFonts w:ascii="Times New Roman" w:eastAsia="Times New Roman" w:hAnsi="Times New Roman" w:cs="Times New Roman"/>
                  <w:color w:val="000000"/>
                  <w:sz w:val="24"/>
                  <w:szCs w:val="24"/>
                </w:rPr>
                <w:t>13 (4.7)</w:t>
              </w:r>
            </w:ins>
          </w:p>
        </w:tc>
        <w:tc>
          <w:tcPr>
            <w:tcW w:w="17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68" w:author="David Ouyang" w:date="2017-06-08T21:43:00Z"/>
                <w:rFonts w:ascii="Times New Roman" w:eastAsia="Times New Roman" w:hAnsi="Times New Roman" w:cs="Times New Roman"/>
                <w:color w:val="000000"/>
                <w:sz w:val="24"/>
                <w:szCs w:val="24"/>
              </w:rPr>
            </w:pPr>
            <w:ins w:id="469" w:author="David Ouyang" w:date="2017-06-08T21:43:00Z">
              <w:r w:rsidRPr="00E166E7">
                <w:rPr>
                  <w:rFonts w:ascii="Times New Roman" w:eastAsia="Times New Roman" w:hAnsi="Times New Roman" w:cs="Times New Roman"/>
                  <w:color w:val="000000"/>
                  <w:sz w:val="24"/>
                  <w:szCs w:val="24"/>
                </w:rPr>
                <w:t>169 (5.1)</w:t>
              </w:r>
            </w:ins>
          </w:p>
        </w:tc>
        <w:tc>
          <w:tcPr>
            <w:tcW w:w="132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70" w:author="David Ouyang" w:date="2017-06-08T21:43:00Z"/>
                <w:rFonts w:ascii="Times New Roman" w:eastAsia="Times New Roman" w:hAnsi="Times New Roman" w:cs="Times New Roman"/>
                <w:color w:val="000000"/>
                <w:sz w:val="24"/>
                <w:szCs w:val="24"/>
              </w:rPr>
            </w:pPr>
            <w:ins w:id="471" w:author="David Ouyang" w:date="2017-06-08T21:43:00Z">
              <w:r w:rsidRPr="00E166E7">
                <w:rPr>
                  <w:rFonts w:ascii="Times New Roman" w:eastAsia="Times New Roman" w:hAnsi="Times New Roman" w:cs="Times New Roman"/>
                  <w:color w:val="000000"/>
                  <w:sz w:val="24"/>
                  <w:szCs w:val="24"/>
                </w:rPr>
                <w:t>0.80</w:t>
              </w:r>
            </w:ins>
          </w:p>
        </w:tc>
      </w:tr>
      <w:tr w:rsidR="00E166E7" w:rsidRPr="00E166E7" w:rsidTr="00E166E7">
        <w:trPr>
          <w:trHeight w:val="315"/>
          <w:ins w:id="472" w:author="David Ouyang" w:date="2017-06-08T21:43:00Z"/>
        </w:trPr>
        <w:tc>
          <w:tcPr>
            <w:tcW w:w="39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rPr>
                <w:ins w:id="473" w:author="David Ouyang" w:date="2017-06-08T21:43:00Z"/>
                <w:rFonts w:ascii="Times New Roman" w:eastAsia="Times New Roman" w:hAnsi="Times New Roman" w:cs="Times New Roman"/>
                <w:color w:val="000000"/>
                <w:sz w:val="24"/>
                <w:szCs w:val="24"/>
              </w:rPr>
            </w:pPr>
            <w:ins w:id="474" w:author="David Ouyang" w:date="2017-06-08T21:43:00Z">
              <w:r w:rsidRPr="00E166E7">
                <w:rPr>
                  <w:rFonts w:ascii="Times New Roman" w:eastAsia="Times New Roman" w:hAnsi="Times New Roman" w:cs="Times New Roman"/>
                  <w:color w:val="000000"/>
                  <w:sz w:val="24"/>
                  <w:szCs w:val="24"/>
                </w:rPr>
                <w:t>Post Transplant Circulatory Support</w:t>
              </w:r>
            </w:ins>
          </w:p>
        </w:tc>
        <w:tc>
          <w:tcPr>
            <w:tcW w:w="31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75" w:author="David Ouyang" w:date="2017-06-08T21:43:00Z"/>
                <w:rFonts w:ascii="Times New Roman" w:eastAsia="Times New Roman" w:hAnsi="Times New Roman" w:cs="Times New Roman"/>
                <w:color w:val="000000"/>
                <w:sz w:val="24"/>
                <w:szCs w:val="24"/>
              </w:rPr>
            </w:pPr>
            <w:ins w:id="476" w:author="David Ouyang" w:date="2017-06-08T21:43:00Z">
              <w:r w:rsidRPr="00E166E7">
                <w:rPr>
                  <w:rFonts w:ascii="Times New Roman" w:eastAsia="Times New Roman" w:hAnsi="Times New Roman" w:cs="Times New Roman"/>
                  <w:color w:val="000000"/>
                  <w:sz w:val="24"/>
                  <w:szCs w:val="24"/>
                </w:rPr>
                <w:t>1 (0.6)</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77" w:author="David Ouyang" w:date="2017-06-08T21:43:00Z"/>
                <w:rFonts w:ascii="Times New Roman" w:eastAsia="Times New Roman" w:hAnsi="Times New Roman" w:cs="Times New Roman"/>
                <w:color w:val="000000"/>
                <w:sz w:val="24"/>
                <w:szCs w:val="24"/>
              </w:rPr>
            </w:pPr>
            <w:ins w:id="478" w:author="David Ouyang" w:date="2017-06-08T21:43:00Z">
              <w:r w:rsidRPr="00E166E7">
                <w:rPr>
                  <w:rFonts w:ascii="Times New Roman" w:eastAsia="Times New Roman" w:hAnsi="Times New Roman" w:cs="Times New Roman"/>
                  <w:color w:val="000000"/>
                  <w:sz w:val="24"/>
                  <w:szCs w:val="24"/>
                </w:rPr>
                <w:t>31 (1.0)</w:t>
              </w:r>
            </w:ins>
          </w:p>
        </w:tc>
        <w:tc>
          <w:tcPr>
            <w:tcW w:w="13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79" w:author="David Ouyang" w:date="2017-06-08T21:43:00Z"/>
                <w:rFonts w:ascii="Times New Roman" w:eastAsia="Times New Roman" w:hAnsi="Times New Roman" w:cs="Times New Roman"/>
                <w:color w:val="000000"/>
                <w:sz w:val="24"/>
                <w:szCs w:val="24"/>
              </w:rPr>
            </w:pPr>
            <w:ins w:id="480" w:author="David Ouyang" w:date="2017-06-08T21:43:00Z">
              <w:r w:rsidRPr="00E166E7">
                <w:rPr>
                  <w:rFonts w:ascii="Times New Roman" w:eastAsia="Times New Roman" w:hAnsi="Times New Roman" w:cs="Times New Roman"/>
                  <w:color w:val="000000"/>
                  <w:sz w:val="24"/>
                  <w:szCs w:val="24"/>
                </w:rPr>
                <w:t>0.44</w:t>
              </w:r>
            </w:ins>
          </w:p>
        </w:tc>
        <w:tc>
          <w:tcPr>
            <w:tcW w:w="38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81" w:author="David Ouyang" w:date="2017-06-08T21:43:00Z"/>
                <w:rFonts w:ascii="Times New Roman" w:eastAsia="Times New Roman" w:hAnsi="Times New Roman" w:cs="Times New Roman"/>
                <w:color w:val="000000"/>
                <w:sz w:val="24"/>
                <w:szCs w:val="24"/>
              </w:rPr>
            </w:pPr>
            <w:ins w:id="482" w:author="David Ouyang" w:date="2017-06-08T21:43:00Z">
              <w:r w:rsidRPr="00E166E7">
                <w:rPr>
                  <w:rFonts w:ascii="Times New Roman" w:eastAsia="Times New Roman" w:hAnsi="Times New Roman" w:cs="Times New Roman"/>
                  <w:color w:val="000000"/>
                  <w:sz w:val="24"/>
                  <w:szCs w:val="24"/>
                </w:rPr>
                <w:t>3 (1.1)</w:t>
              </w:r>
            </w:ins>
          </w:p>
        </w:tc>
        <w:tc>
          <w:tcPr>
            <w:tcW w:w="17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83" w:author="David Ouyang" w:date="2017-06-08T21:43:00Z"/>
                <w:rFonts w:ascii="Times New Roman" w:eastAsia="Times New Roman" w:hAnsi="Times New Roman" w:cs="Times New Roman"/>
                <w:color w:val="000000"/>
                <w:sz w:val="24"/>
                <w:szCs w:val="24"/>
              </w:rPr>
            </w:pPr>
            <w:ins w:id="484" w:author="David Ouyang" w:date="2017-06-08T21:43:00Z">
              <w:r w:rsidRPr="00E166E7">
                <w:rPr>
                  <w:rFonts w:ascii="Times New Roman" w:eastAsia="Times New Roman" w:hAnsi="Times New Roman" w:cs="Times New Roman"/>
                  <w:color w:val="000000"/>
                  <w:sz w:val="24"/>
                  <w:szCs w:val="24"/>
                </w:rPr>
                <w:t>59 (1.8)</w:t>
              </w:r>
            </w:ins>
          </w:p>
        </w:tc>
        <w:tc>
          <w:tcPr>
            <w:tcW w:w="132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485" w:author="David Ouyang" w:date="2017-06-08T21:43:00Z"/>
                <w:rFonts w:ascii="Times New Roman" w:eastAsia="Times New Roman" w:hAnsi="Times New Roman" w:cs="Times New Roman"/>
                <w:color w:val="000000"/>
                <w:sz w:val="24"/>
                <w:szCs w:val="24"/>
              </w:rPr>
            </w:pPr>
            <w:ins w:id="486" w:author="David Ouyang" w:date="2017-06-08T21:43:00Z">
              <w:r w:rsidRPr="00E166E7">
                <w:rPr>
                  <w:rFonts w:ascii="Times New Roman" w:eastAsia="Times New Roman" w:hAnsi="Times New Roman" w:cs="Times New Roman"/>
                  <w:color w:val="000000"/>
                  <w:sz w:val="24"/>
                  <w:szCs w:val="24"/>
                </w:rPr>
                <w:t>0.31</w:t>
              </w:r>
            </w:ins>
          </w:p>
        </w:tc>
      </w:tr>
      <w:tr w:rsidR="00E166E7" w:rsidRPr="00E166E7" w:rsidTr="00E166E7">
        <w:trPr>
          <w:trHeight w:val="315"/>
          <w:ins w:id="487" w:author="David Ouyang" w:date="2017-06-08T21:43:00Z"/>
        </w:trPr>
        <w:tc>
          <w:tcPr>
            <w:tcW w:w="394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rPr>
                <w:ins w:id="488" w:author="David Ouyang" w:date="2017-06-08T21:43:00Z"/>
                <w:rFonts w:ascii="Times New Roman" w:eastAsia="Times New Roman" w:hAnsi="Times New Roman" w:cs="Times New Roman"/>
                <w:color w:val="000000"/>
                <w:sz w:val="24"/>
                <w:szCs w:val="24"/>
              </w:rPr>
            </w:pPr>
            <w:ins w:id="489" w:author="David Ouyang" w:date="2017-06-08T21:43:00Z">
              <w:r w:rsidRPr="00E166E7">
                <w:rPr>
                  <w:rFonts w:ascii="Times New Roman" w:eastAsia="Times New Roman" w:hAnsi="Times New Roman" w:cs="Times New Roman"/>
                  <w:color w:val="000000"/>
                  <w:sz w:val="24"/>
                  <w:szCs w:val="24"/>
                </w:rPr>
                <w:t>Acute Renal Failure</w:t>
              </w:r>
            </w:ins>
          </w:p>
        </w:tc>
        <w:tc>
          <w:tcPr>
            <w:tcW w:w="31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90" w:author="David Ouyang" w:date="2017-06-08T21:43:00Z"/>
                <w:rFonts w:ascii="Times New Roman" w:eastAsia="Times New Roman" w:hAnsi="Times New Roman" w:cs="Times New Roman"/>
                <w:color w:val="000000"/>
                <w:sz w:val="24"/>
                <w:szCs w:val="24"/>
              </w:rPr>
            </w:pPr>
            <w:ins w:id="491" w:author="David Ouyang" w:date="2017-06-08T21:43:00Z">
              <w:r w:rsidRPr="00E166E7">
                <w:rPr>
                  <w:rFonts w:ascii="Times New Roman" w:eastAsia="Times New Roman" w:hAnsi="Times New Roman" w:cs="Times New Roman"/>
                  <w:color w:val="000000"/>
                  <w:sz w:val="24"/>
                  <w:szCs w:val="24"/>
                </w:rPr>
                <w:t>78 (42.9)</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92" w:author="David Ouyang" w:date="2017-06-08T21:43:00Z"/>
                <w:rFonts w:ascii="Times New Roman" w:eastAsia="Times New Roman" w:hAnsi="Times New Roman" w:cs="Times New Roman"/>
                <w:color w:val="000000"/>
                <w:sz w:val="24"/>
                <w:szCs w:val="24"/>
              </w:rPr>
            </w:pPr>
            <w:ins w:id="493" w:author="David Ouyang" w:date="2017-06-08T21:43:00Z">
              <w:r w:rsidRPr="00E166E7">
                <w:rPr>
                  <w:rFonts w:ascii="Times New Roman" w:eastAsia="Times New Roman" w:hAnsi="Times New Roman" w:cs="Times New Roman"/>
                  <w:color w:val="000000"/>
                  <w:sz w:val="24"/>
                  <w:szCs w:val="24"/>
                </w:rPr>
                <w:t>837 (26.9)</w:t>
              </w:r>
            </w:ins>
          </w:p>
        </w:tc>
        <w:tc>
          <w:tcPr>
            <w:tcW w:w="13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94" w:author="David Ouyang" w:date="2017-06-08T21:43:00Z"/>
                <w:rFonts w:ascii="Times New Roman" w:eastAsia="Times New Roman" w:hAnsi="Times New Roman" w:cs="Times New Roman"/>
                <w:color w:val="000000"/>
                <w:sz w:val="24"/>
                <w:szCs w:val="24"/>
              </w:rPr>
            </w:pPr>
            <w:ins w:id="495" w:author="David Ouyang" w:date="2017-06-08T21:43:00Z">
              <w:r w:rsidRPr="00E166E7">
                <w:rPr>
                  <w:rFonts w:ascii="Times New Roman" w:eastAsia="Times New Roman" w:hAnsi="Times New Roman" w:cs="Times New Roman"/>
                  <w:color w:val="000000"/>
                  <w:sz w:val="24"/>
                  <w:szCs w:val="24"/>
                </w:rPr>
                <w:t>&lt; 0.001</w:t>
              </w:r>
            </w:ins>
          </w:p>
        </w:tc>
        <w:tc>
          <w:tcPr>
            <w:tcW w:w="38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96" w:author="David Ouyang" w:date="2017-06-08T21:43:00Z"/>
                <w:rFonts w:ascii="Times New Roman" w:eastAsia="Times New Roman" w:hAnsi="Times New Roman" w:cs="Times New Roman"/>
                <w:color w:val="000000"/>
                <w:sz w:val="24"/>
                <w:szCs w:val="24"/>
              </w:rPr>
            </w:pPr>
            <w:ins w:id="497" w:author="David Ouyang" w:date="2017-06-08T21:43:00Z">
              <w:r w:rsidRPr="00E166E7">
                <w:rPr>
                  <w:rFonts w:ascii="Times New Roman" w:eastAsia="Times New Roman" w:hAnsi="Times New Roman" w:cs="Times New Roman"/>
                  <w:color w:val="000000"/>
                  <w:sz w:val="24"/>
                  <w:szCs w:val="24"/>
                </w:rPr>
                <w:t>175 (64.3)</w:t>
              </w:r>
            </w:ins>
          </w:p>
        </w:tc>
        <w:tc>
          <w:tcPr>
            <w:tcW w:w="17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498" w:author="David Ouyang" w:date="2017-06-08T21:43:00Z"/>
                <w:rFonts w:ascii="Times New Roman" w:eastAsia="Times New Roman" w:hAnsi="Times New Roman" w:cs="Times New Roman"/>
                <w:color w:val="000000"/>
                <w:sz w:val="24"/>
                <w:szCs w:val="24"/>
              </w:rPr>
            </w:pPr>
            <w:ins w:id="499" w:author="David Ouyang" w:date="2017-06-08T21:43:00Z">
              <w:r w:rsidRPr="00E166E7">
                <w:rPr>
                  <w:rFonts w:ascii="Times New Roman" w:eastAsia="Times New Roman" w:hAnsi="Times New Roman" w:cs="Times New Roman"/>
                  <w:color w:val="000000"/>
                  <w:sz w:val="24"/>
                  <w:szCs w:val="24"/>
                </w:rPr>
                <w:t>1478 (44.5)</w:t>
              </w:r>
            </w:ins>
          </w:p>
        </w:tc>
        <w:tc>
          <w:tcPr>
            <w:tcW w:w="132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00" w:author="David Ouyang" w:date="2017-06-08T21:43:00Z"/>
                <w:rFonts w:ascii="Times New Roman" w:eastAsia="Times New Roman" w:hAnsi="Times New Roman" w:cs="Times New Roman"/>
                <w:color w:val="000000"/>
                <w:sz w:val="24"/>
                <w:szCs w:val="24"/>
              </w:rPr>
            </w:pPr>
            <w:ins w:id="501" w:author="David Ouyang" w:date="2017-06-08T21:43:00Z">
              <w:r w:rsidRPr="00E166E7">
                <w:rPr>
                  <w:rFonts w:ascii="Times New Roman" w:eastAsia="Times New Roman" w:hAnsi="Times New Roman" w:cs="Times New Roman"/>
                  <w:color w:val="000000"/>
                  <w:sz w:val="24"/>
                  <w:szCs w:val="24"/>
                </w:rPr>
                <w:t>&lt; 0.001</w:t>
              </w:r>
            </w:ins>
          </w:p>
        </w:tc>
      </w:tr>
      <w:tr w:rsidR="00E166E7" w:rsidRPr="00E166E7" w:rsidTr="00E166E7">
        <w:trPr>
          <w:trHeight w:val="315"/>
          <w:ins w:id="502" w:author="David Ouyang" w:date="2017-06-08T21:43:00Z"/>
        </w:trPr>
        <w:tc>
          <w:tcPr>
            <w:tcW w:w="39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rPr>
                <w:ins w:id="503" w:author="David Ouyang" w:date="2017-06-08T21:43:00Z"/>
                <w:rFonts w:ascii="Times New Roman" w:eastAsia="Times New Roman" w:hAnsi="Times New Roman" w:cs="Times New Roman"/>
                <w:color w:val="000000"/>
                <w:sz w:val="24"/>
                <w:szCs w:val="24"/>
              </w:rPr>
            </w:pPr>
            <w:ins w:id="504" w:author="David Ouyang" w:date="2017-06-08T21:43:00Z">
              <w:r w:rsidRPr="00E166E7">
                <w:rPr>
                  <w:rFonts w:ascii="Times New Roman" w:eastAsia="Times New Roman" w:hAnsi="Times New Roman" w:cs="Times New Roman"/>
                  <w:color w:val="000000"/>
                  <w:sz w:val="24"/>
                  <w:szCs w:val="24"/>
                </w:rPr>
                <w:t>Acute Liver Failure</w:t>
              </w:r>
            </w:ins>
          </w:p>
        </w:tc>
        <w:tc>
          <w:tcPr>
            <w:tcW w:w="31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05" w:author="David Ouyang" w:date="2017-06-08T21:43:00Z"/>
                <w:rFonts w:ascii="Times New Roman" w:eastAsia="Times New Roman" w:hAnsi="Times New Roman" w:cs="Times New Roman"/>
                <w:color w:val="000000"/>
                <w:sz w:val="24"/>
                <w:szCs w:val="24"/>
              </w:rPr>
            </w:pPr>
            <w:ins w:id="506" w:author="David Ouyang" w:date="2017-06-08T21:43:00Z">
              <w:r w:rsidRPr="00E166E7">
                <w:rPr>
                  <w:rFonts w:ascii="Times New Roman" w:eastAsia="Times New Roman" w:hAnsi="Times New Roman" w:cs="Times New Roman"/>
                  <w:color w:val="000000"/>
                  <w:sz w:val="24"/>
                  <w:szCs w:val="24"/>
                </w:rPr>
                <w:t>12 (6.6)</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07" w:author="David Ouyang" w:date="2017-06-08T21:43:00Z"/>
                <w:rFonts w:ascii="Times New Roman" w:eastAsia="Times New Roman" w:hAnsi="Times New Roman" w:cs="Times New Roman"/>
                <w:color w:val="000000"/>
                <w:sz w:val="24"/>
                <w:szCs w:val="24"/>
              </w:rPr>
            </w:pPr>
            <w:ins w:id="508" w:author="David Ouyang" w:date="2017-06-08T21:43:00Z">
              <w:r w:rsidRPr="00E166E7">
                <w:rPr>
                  <w:rFonts w:ascii="Times New Roman" w:eastAsia="Times New Roman" w:hAnsi="Times New Roman" w:cs="Times New Roman"/>
                  <w:color w:val="000000"/>
                  <w:sz w:val="24"/>
                  <w:szCs w:val="24"/>
                </w:rPr>
                <w:t>50 (1.6)</w:t>
              </w:r>
            </w:ins>
          </w:p>
        </w:tc>
        <w:tc>
          <w:tcPr>
            <w:tcW w:w="13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09" w:author="David Ouyang" w:date="2017-06-08T21:43:00Z"/>
                <w:rFonts w:ascii="Times New Roman" w:eastAsia="Times New Roman" w:hAnsi="Times New Roman" w:cs="Times New Roman"/>
                <w:color w:val="000000"/>
                <w:sz w:val="24"/>
                <w:szCs w:val="24"/>
              </w:rPr>
            </w:pPr>
            <w:ins w:id="510" w:author="David Ouyang" w:date="2017-06-08T21:43:00Z">
              <w:r w:rsidRPr="00E166E7">
                <w:rPr>
                  <w:rFonts w:ascii="Times New Roman" w:eastAsia="Times New Roman" w:hAnsi="Times New Roman" w:cs="Times New Roman"/>
                  <w:color w:val="000000"/>
                  <w:sz w:val="24"/>
                  <w:szCs w:val="24"/>
                </w:rPr>
                <w:t>&lt; 0.001</w:t>
              </w:r>
            </w:ins>
          </w:p>
        </w:tc>
        <w:tc>
          <w:tcPr>
            <w:tcW w:w="38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11" w:author="David Ouyang" w:date="2017-06-08T21:43:00Z"/>
                <w:rFonts w:ascii="Times New Roman" w:eastAsia="Times New Roman" w:hAnsi="Times New Roman" w:cs="Times New Roman"/>
                <w:color w:val="000000"/>
                <w:sz w:val="24"/>
                <w:szCs w:val="24"/>
              </w:rPr>
            </w:pPr>
            <w:ins w:id="512" w:author="David Ouyang" w:date="2017-06-08T21:43:00Z">
              <w:r w:rsidRPr="00E166E7">
                <w:rPr>
                  <w:rFonts w:ascii="Times New Roman" w:eastAsia="Times New Roman" w:hAnsi="Times New Roman" w:cs="Times New Roman"/>
                  <w:color w:val="000000"/>
                  <w:sz w:val="24"/>
                  <w:szCs w:val="24"/>
                </w:rPr>
                <w:t>41 (15.1)</w:t>
              </w:r>
            </w:ins>
          </w:p>
        </w:tc>
        <w:tc>
          <w:tcPr>
            <w:tcW w:w="17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13" w:author="David Ouyang" w:date="2017-06-08T21:43:00Z"/>
                <w:rFonts w:ascii="Times New Roman" w:eastAsia="Times New Roman" w:hAnsi="Times New Roman" w:cs="Times New Roman"/>
                <w:color w:val="000000"/>
                <w:sz w:val="24"/>
                <w:szCs w:val="24"/>
              </w:rPr>
            </w:pPr>
            <w:ins w:id="514" w:author="David Ouyang" w:date="2017-06-08T21:43:00Z">
              <w:r w:rsidRPr="00E166E7">
                <w:rPr>
                  <w:rFonts w:ascii="Times New Roman" w:eastAsia="Times New Roman" w:hAnsi="Times New Roman" w:cs="Times New Roman"/>
                  <w:color w:val="000000"/>
                  <w:sz w:val="24"/>
                  <w:szCs w:val="24"/>
                </w:rPr>
                <w:t>148 (4.5)</w:t>
              </w:r>
            </w:ins>
          </w:p>
        </w:tc>
        <w:tc>
          <w:tcPr>
            <w:tcW w:w="132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15" w:author="David Ouyang" w:date="2017-06-08T21:43:00Z"/>
                <w:rFonts w:ascii="Times New Roman" w:eastAsia="Times New Roman" w:hAnsi="Times New Roman" w:cs="Times New Roman"/>
                <w:color w:val="000000"/>
                <w:sz w:val="24"/>
                <w:szCs w:val="24"/>
              </w:rPr>
            </w:pPr>
            <w:ins w:id="516" w:author="David Ouyang" w:date="2017-06-08T21:43:00Z">
              <w:r w:rsidRPr="00E166E7">
                <w:rPr>
                  <w:rFonts w:ascii="Times New Roman" w:eastAsia="Times New Roman" w:hAnsi="Times New Roman" w:cs="Times New Roman"/>
                  <w:color w:val="000000"/>
                  <w:sz w:val="24"/>
                  <w:szCs w:val="24"/>
                </w:rPr>
                <w:t>&lt; 0.001</w:t>
              </w:r>
            </w:ins>
          </w:p>
        </w:tc>
      </w:tr>
      <w:tr w:rsidR="00E166E7" w:rsidRPr="00E166E7" w:rsidTr="00E166E7">
        <w:trPr>
          <w:trHeight w:val="315"/>
          <w:ins w:id="517" w:author="David Ouyang" w:date="2017-06-08T21:43:00Z"/>
        </w:trPr>
        <w:tc>
          <w:tcPr>
            <w:tcW w:w="394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rPr>
                <w:ins w:id="518" w:author="David Ouyang" w:date="2017-06-08T21:43:00Z"/>
                <w:rFonts w:ascii="Times New Roman" w:eastAsia="Times New Roman" w:hAnsi="Times New Roman" w:cs="Times New Roman"/>
                <w:color w:val="000000"/>
                <w:sz w:val="24"/>
                <w:szCs w:val="24"/>
              </w:rPr>
            </w:pPr>
            <w:ins w:id="519" w:author="David Ouyang" w:date="2017-06-08T21:43:00Z">
              <w:r w:rsidRPr="00E166E7">
                <w:rPr>
                  <w:rFonts w:ascii="Times New Roman" w:eastAsia="Times New Roman" w:hAnsi="Times New Roman" w:cs="Times New Roman"/>
                  <w:color w:val="000000"/>
                  <w:sz w:val="24"/>
                  <w:szCs w:val="24"/>
                </w:rPr>
                <w:t>Acute Respiratory Failure</w:t>
              </w:r>
            </w:ins>
          </w:p>
        </w:tc>
        <w:tc>
          <w:tcPr>
            <w:tcW w:w="31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20" w:author="David Ouyang" w:date="2017-06-08T21:43:00Z"/>
                <w:rFonts w:ascii="Times New Roman" w:eastAsia="Times New Roman" w:hAnsi="Times New Roman" w:cs="Times New Roman"/>
                <w:color w:val="000000"/>
                <w:sz w:val="24"/>
                <w:szCs w:val="24"/>
              </w:rPr>
            </w:pPr>
            <w:ins w:id="521" w:author="David Ouyang" w:date="2017-06-08T21:43:00Z">
              <w:r w:rsidRPr="00E166E7">
                <w:rPr>
                  <w:rFonts w:ascii="Times New Roman" w:eastAsia="Times New Roman" w:hAnsi="Times New Roman" w:cs="Times New Roman"/>
                  <w:color w:val="000000"/>
                  <w:sz w:val="24"/>
                  <w:szCs w:val="24"/>
                </w:rPr>
                <w:t>40 (22.0)</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22" w:author="David Ouyang" w:date="2017-06-08T21:43:00Z"/>
                <w:rFonts w:ascii="Times New Roman" w:eastAsia="Times New Roman" w:hAnsi="Times New Roman" w:cs="Times New Roman"/>
                <w:color w:val="000000"/>
                <w:sz w:val="24"/>
                <w:szCs w:val="24"/>
              </w:rPr>
            </w:pPr>
            <w:ins w:id="523" w:author="David Ouyang" w:date="2017-06-08T21:43:00Z">
              <w:r w:rsidRPr="00E166E7">
                <w:rPr>
                  <w:rFonts w:ascii="Times New Roman" w:eastAsia="Times New Roman" w:hAnsi="Times New Roman" w:cs="Times New Roman"/>
                  <w:color w:val="000000"/>
                  <w:sz w:val="24"/>
                  <w:szCs w:val="24"/>
                </w:rPr>
                <w:t>223 (7.2)</w:t>
              </w:r>
            </w:ins>
          </w:p>
        </w:tc>
        <w:tc>
          <w:tcPr>
            <w:tcW w:w="13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24" w:author="David Ouyang" w:date="2017-06-08T21:43:00Z"/>
                <w:rFonts w:ascii="Times New Roman" w:eastAsia="Times New Roman" w:hAnsi="Times New Roman" w:cs="Times New Roman"/>
                <w:color w:val="000000"/>
                <w:sz w:val="24"/>
                <w:szCs w:val="24"/>
              </w:rPr>
            </w:pPr>
            <w:ins w:id="525" w:author="David Ouyang" w:date="2017-06-08T21:43:00Z">
              <w:r w:rsidRPr="00E166E7">
                <w:rPr>
                  <w:rFonts w:ascii="Times New Roman" w:eastAsia="Times New Roman" w:hAnsi="Times New Roman" w:cs="Times New Roman"/>
                  <w:color w:val="000000"/>
                  <w:sz w:val="24"/>
                  <w:szCs w:val="24"/>
                </w:rPr>
                <w:t>&lt; 0.001</w:t>
              </w:r>
            </w:ins>
          </w:p>
        </w:tc>
        <w:tc>
          <w:tcPr>
            <w:tcW w:w="38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26" w:author="David Ouyang" w:date="2017-06-08T21:43:00Z"/>
                <w:rFonts w:ascii="Times New Roman" w:eastAsia="Times New Roman" w:hAnsi="Times New Roman" w:cs="Times New Roman"/>
                <w:color w:val="000000"/>
                <w:sz w:val="24"/>
                <w:szCs w:val="24"/>
              </w:rPr>
            </w:pPr>
            <w:ins w:id="527" w:author="David Ouyang" w:date="2017-06-08T21:43:00Z">
              <w:r w:rsidRPr="00E166E7">
                <w:rPr>
                  <w:rFonts w:ascii="Times New Roman" w:eastAsia="Times New Roman" w:hAnsi="Times New Roman" w:cs="Times New Roman"/>
                  <w:color w:val="000000"/>
                  <w:sz w:val="24"/>
                  <w:szCs w:val="24"/>
                </w:rPr>
                <w:t>85 (31.0)</w:t>
              </w:r>
            </w:ins>
          </w:p>
        </w:tc>
        <w:tc>
          <w:tcPr>
            <w:tcW w:w="17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28" w:author="David Ouyang" w:date="2017-06-08T21:43:00Z"/>
                <w:rFonts w:ascii="Times New Roman" w:eastAsia="Times New Roman" w:hAnsi="Times New Roman" w:cs="Times New Roman"/>
                <w:color w:val="000000"/>
                <w:sz w:val="24"/>
                <w:szCs w:val="24"/>
              </w:rPr>
            </w:pPr>
            <w:ins w:id="529" w:author="David Ouyang" w:date="2017-06-08T21:43:00Z">
              <w:r w:rsidRPr="00E166E7">
                <w:rPr>
                  <w:rFonts w:ascii="Times New Roman" w:eastAsia="Times New Roman" w:hAnsi="Times New Roman" w:cs="Times New Roman"/>
                  <w:color w:val="000000"/>
                  <w:sz w:val="24"/>
                  <w:szCs w:val="24"/>
                </w:rPr>
                <w:t>433 (13.0)</w:t>
              </w:r>
            </w:ins>
          </w:p>
        </w:tc>
        <w:tc>
          <w:tcPr>
            <w:tcW w:w="132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30" w:author="David Ouyang" w:date="2017-06-08T21:43:00Z"/>
                <w:rFonts w:ascii="Times New Roman" w:eastAsia="Times New Roman" w:hAnsi="Times New Roman" w:cs="Times New Roman"/>
                <w:color w:val="000000"/>
                <w:sz w:val="24"/>
                <w:szCs w:val="24"/>
              </w:rPr>
            </w:pPr>
            <w:ins w:id="531" w:author="David Ouyang" w:date="2017-06-08T21:43:00Z">
              <w:r w:rsidRPr="00E166E7">
                <w:rPr>
                  <w:rFonts w:ascii="Times New Roman" w:eastAsia="Times New Roman" w:hAnsi="Times New Roman" w:cs="Times New Roman"/>
                  <w:color w:val="000000"/>
                  <w:sz w:val="24"/>
                  <w:szCs w:val="24"/>
                </w:rPr>
                <w:t>&lt; 0.001</w:t>
              </w:r>
            </w:ins>
          </w:p>
        </w:tc>
      </w:tr>
      <w:tr w:rsidR="00E166E7" w:rsidRPr="00E166E7" w:rsidTr="00E166E7">
        <w:trPr>
          <w:trHeight w:val="315"/>
          <w:ins w:id="532" w:author="David Ouyang" w:date="2017-06-08T21:43:00Z"/>
        </w:trPr>
        <w:tc>
          <w:tcPr>
            <w:tcW w:w="39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rPr>
                <w:ins w:id="533" w:author="David Ouyang" w:date="2017-06-08T21:43:00Z"/>
                <w:rFonts w:ascii="Times New Roman" w:eastAsia="Times New Roman" w:hAnsi="Times New Roman" w:cs="Times New Roman"/>
                <w:color w:val="000000"/>
                <w:sz w:val="24"/>
                <w:szCs w:val="24"/>
              </w:rPr>
            </w:pPr>
            <w:ins w:id="534" w:author="David Ouyang" w:date="2017-06-08T21:43:00Z">
              <w:r w:rsidRPr="00E166E7">
                <w:rPr>
                  <w:rFonts w:ascii="Times New Roman" w:eastAsia="Times New Roman" w:hAnsi="Times New Roman" w:cs="Times New Roman"/>
                  <w:color w:val="000000"/>
                  <w:sz w:val="24"/>
                  <w:szCs w:val="24"/>
                </w:rPr>
                <w:t>Cardiac Complications</w:t>
              </w:r>
            </w:ins>
          </w:p>
        </w:tc>
        <w:tc>
          <w:tcPr>
            <w:tcW w:w="31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35" w:author="David Ouyang" w:date="2017-06-08T21:43:00Z"/>
                <w:rFonts w:ascii="Times New Roman" w:eastAsia="Times New Roman" w:hAnsi="Times New Roman" w:cs="Times New Roman"/>
                <w:color w:val="000000"/>
                <w:sz w:val="24"/>
                <w:szCs w:val="24"/>
              </w:rPr>
            </w:pPr>
            <w:ins w:id="536" w:author="David Ouyang" w:date="2017-06-08T21:43:00Z">
              <w:r w:rsidRPr="00E166E7">
                <w:rPr>
                  <w:rFonts w:ascii="Times New Roman" w:eastAsia="Times New Roman" w:hAnsi="Times New Roman" w:cs="Times New Roman"/>
                  <w:color w:val="000000"/>
                  <w:sz w:val="24"/>
                  <w:szCs w:val="24"/>
                </w:rPr>
                <w:t>28 (15.4)</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37" w:author="David Ouyang" w:date="2017-06-08T21:43:00Z"/>
                <w:rFonts w:ascii="Times New Roman" w:eastAsia="Times New Roman" w:hAnsi="Times New Roman" w:cs="Times New Roman"/>
                <w:color w:val="000000"/>
                <w:sz w:val="24"/>
                <w:szCs w:val="24"/>
              </w:rPr>
            </w:pPr>
            <w:ins w:id="538" w:author="David Ouyang" w:date="2017-06-08T21:43:00Z">
              <w:r w:rsidRPr="00E166E7">
                <w:rPr>
                  <w:rFonts w:ascii="Times New Roman" w:eastAsia="Times New Roman" w:hAnsi="Times New Roman" w:cs="Times New Roman"/>
                  <w:color w:val="000000"/>
                  <w:sz w:val="24"/>
                  <w:szCs w:val="24"/>
                </w:rPr>
                <w:t>367 (11.8)</w:t>
              </w:r>
            </w:ins>
          </w:p>
        </w:tc>
        <w:tc>
          <w:tcPr>
            <w:tcW w:w="13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39" w:author="David Ouyang" w:date="2017-06-08T21:43:00Z"/>
                <w:rFonts w:ascii="Times New Roman" w:eastAsia="Times New Roman" w:hAnsi="Times New Roman" w:cs="Times New Roman"/>
                <w:color w:val="000000"/>
                <w:sz w:val="24"/>
                <w:szCs w:val="24"/>
              </w:rPr>
            </w:pPr>
            <w:ins w:id="540" w:author="David Ouyang" w:date="2017-06-08T21:43:00Z">
              <w:r w:rsidRPr="00E166E7">
                <w:rPr>
                  <w:rFonts w:ascii="Times New Roman" w:eastAsia="Times New Roman" w:hAnsi="Times New Roman" w:cs="Times New Roman"/>
                  <w:color w:val="000000"/>
                  <w:sz w:val="24"/>
                  <w:szCs w:val="24"/>
                </w:rPr>
                <w:t>0.17</w:t>
              </w:r>
            </w:ins>
          </w:p>
        </w:tc>
        <w:tc>
          <w:tcPr>
            <w:tcW w:w="38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41" w:author="David Ouyang" w:date="2017-06-08T21:43:00Z"/>
                <w:rFonts w:ascii="Times New Roman" w:eastAsia="Times New Roman" w:hAnsi="Times New Roman" w:cs="Times New Roman"/>
                <w:color w:val="000000"/>
                <w:sz w:val="24"/>
                <w:szCs w:val="24"/>
              </w:rPr>
            </w:pPr>
            <w:ins w:id="542" w:author="David Ouyang" w:date="2017-06-08T21:43:00Z">
              <w:r w:rsidRPr="00E166E7">
                <w:rPr>
                  <w:rFonts w:ascii="Times New Roman" w:eastAsia="Times New Roman" w:hAnsi="Times New Roman" w:cs="Times New Roman"/>
                  <w:color w:val="000000"/>
                  <w:sz w:val="24"/>
                  <w:szCs w:val="24"/>
                </w:rPr>
                <w:t>48 (17.6)</w:t>
              </w:r>
            </w:ins>
          </w:p>
        </w:tc>
        <w:tc>
          <w:tcPr>
            <w:tcW w:w="17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43" w:author="David Ouyang" w:date="2017-06-08T21:43:00Z"/>
                <w:rFonts w:ascii="Times New Roman" w:eastAsia="Times New Roman" w:hAnsi="Times New Roman" w:cs="Times New Roman"/>
                <w:color w:val="000000"/>
                <w:sz w:val="24"/>
                <w:szCs w:val="24"/>
              </w:rPr>
            </w:pPr>
            <w:ins w:id="544" w:author="David Ouyang" w:date="2017-06-08T21:43:00Z">
              <w:r w:rsidRPr="00E166E7">
                <w:rPr>
                  <w:rFonts w:ascii="Times New Roman" w:eastAsia="Times New Roman" w:hAnsi="Times New Roman" w:cs="Times New Roman"/>
                  <w:color w:val="000000"/>
                  <w:sz w:val="24"/>
                  <w:szCs w:val="24"/>
                </w:rPr>
                <w:t>452 (13.6)</w:t>
              </w:r>
            </w:ins>
          </w:p>
        </w:tc>
        <w:tc>
          <w:tcPr>
            <w:tcW w:w="132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45" w:author="David Ouyang" w:date="2017-06-08T21:43:00Z"/>
                <w:rFonts w:ascii="Times New Roman" w:eastAsia="Times New Roman" w:hAnsi="Times New Roman" w:cs="Times New Roman"/>
                <w:color w:val="000000"/>
                <w:sz w:val="24"/>
                <w:szCs w:val="24"/>
              </w:rPr>
            </w:pPr>
            <w:ins w:id="546" w:author="David Ouyang" w:date="2017-06-08T21:43:00Z">
              <w:r w:rsidRPr="00E166E7">
                <w:rPr>
                  <w:rFonts w:ascii="Times New Roman" w:eastAsia="Times New Roman" w:hAnsi="Times New Roman" w:cs="Times New Roman"/>
                  <w:color w:val="000000"/>
                  <w:sz w:val="24"/>
                  <w:szCs w:val="24"/>
                </w:rPr>
                <w:t>0.09</w:t>
              </w:r>
            </w:ins>
          </w:p>
        </w:tc>
      </w:tr>
      <w:tr w:rsidR="00E166E7" w:rsidRPr="00E166E7" w:rsidTr="00E166E7">
        <w:trPr>
          <w:trHeight w:val="315"/>
          <w:ins w:id="547" w:author="David Ouyang" w:date="2017-06-08T21:43:00Z"/>
        </w:trPr>
        <w:tc>
          <w:tcPr>
            <w:tcW w:w="394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rPr>
                <w:ins w:id="548" w:author="David Ouyang" w:date="2017-06-08T21:43:00Z"/>
                <w:rFonts w:ascii="Times New Roman" w:eastAsia="Times New Roman" w:hAnsi="Times New Roman" w:cs="Times New Roman"/>
                <w:color w:val="000000"/>
                <w:sz w:val="24"/>
                <w:szCs w:val="24"/>
              </w:rPr>
            </w:pPr>
            <w:ins w:id="549" w:author="David Ouyang" w:date="2017-06-08T21:43:00Z">
              <w:r w:rsidRPr="00E166E7">
                <w:rPr>
                  <w:rFonts w:ascii="Times New Roman" w:eastAsia="Times New Roman" w:hAnsi="Times New Roman" w:cs="Times New Roman"/>
                  <w:color w:val="000000"/>
                  <w:sz w:val="24"/>
                  <w:szCs w:val="24"/>
                </w:rPr>
                <w:t>Sepsis</w:t>
              </w:r>
            </w:ins>
          </w:p>
        </w:tc>
        <w:tc>
          <w:tcPr>
            <w:tcW w:w="31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50" w:author="David Ouyang" w:date="2017-06-08T21:43:00Z"/>
                <w:rFonts w:ascii="Times New Roman" w:eastAsia="Times New Roman" w:hAnsi="Times New Roman" w:cs="Times New Roman"/>
                <w:color w:val="000000"/>
                <w:sz w:val="24"/>
                <w:szCs w:val="24"/>
              </w:rPr>
            </w:pPr>
            <w:ins w:id="551" w:author="David Ouyang" w:date="2017-06-08T21:43:00Z">
              <w:r w:rsidRPr="00E166E7">
                <w:rPr>
                  <w:rFonts w:ascii="Times New Roman" w:eastAsia="Times New Roman" w:hAnsi="Times New Roman" w:cs="Times New Roman"/>
                  <w:color w:val="000000"/>
                  <w:sz w:val="24"/>
                  <w:szCs w:val="24"/>
                </w:rPr>
                <w:t>8 (4.4)</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52" w:author="David Ouyang" w:date="2017-06-08T21:43:00Z"/>
                <w:rFonts w:ascii="Times New Roman" w:eastAsia="Times New Roman" w:hAnsi="Times New Roman" w:cs="Times New Roman"/>
                <w:color w:val="000000"/>
                <w:sz w:val="24"/>
                <w:szCs w:val="24"/>
              </w:rPr>
            </w:pPr>
            <w:ins w:id="553" w:author="David Ouyang" w:date="2017-06-08T21:43:00Z">
              <w:r w:rsidRPr="00E166E7">
                <w:rPr>
                  <w:rFonts w:ascii="Times New Roman" w:eastAsia="Times New Roman" w:hAnsi="Times New Roman" w:cs="Times New Roman"/>
                  <w:color w:val="000000"/>
                  <w:sz w:val="24"/>
                  <w:szCs w:val="24"/>
                </w:rPr>
                <w:t>57 (1.8)</w:t>
              </w:r>
            </w:ins>
          </w:p>
        </w:tc>
        <w:tc>
          <w:tcPr>
            <w:tcW w:w="13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54" w:author="David Ouyang" w:date="2017-06-08T21:43:00Z"/>
                <w:rFonts w:ascii="Times New Roman" w:eastAsia="Times New Roman" w:hAnsi="Times New Roman" w:cs="Times New Roman"/>
                <w:color w:val="000000"/>
                <w:sz w:val="24"/>
                <w:szCs w:val="24"/>
              </w:rPr>
            </w:pPr>
            <w:ins w:id="555" w:author="David Ouyang" w:date="2017-06-08T21:43:00Z">
              <w:r w:rsidRPr="00E166E7">
                <w:rPr>
                  <w:rFonts w:ascii="Times New Roman" w:eastAsia="Times New Roman" w:hAnsi="Times New Roman" w:cs="Times New Roman"/>
                  <w:color w:val="000000"/>
                  <w:sz w:val="24"/>
                  <w:szCs w:val="24"/>
                </w:rPr>
                <w:t>0.03</w:t>
              </w:r>
            </w:ins>
          </w:p>
        </w:tc>
        <w:tc>
          <w:tcPr>
            <w:tcW w:w="38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56" w:author="David Ouyang" w:date="2017-06-08T21:43:00Z"/>
                <w:rFonts w:ascii="Times New Roman" w:eastAsia="Times New Roman" w:hAnsi="Times New Roman" w:cs="Times New Roman"/>
                <w:color w:val="000000"/>
                <w:sz w:val="24"/>
                <w:szCs w:val="24"/>
              </w:rPr>
            </w:pPr>
            <w:ins w:id="557" w:author="David Ouyang" w:date="2017-06-08T21:43:00Z">
              <w:r w:rsidRPr="00E166E7">
                <w:rPr>
                  <w:rFonts w:ascii="Times New Roman" w:eastAsia="Times New Roman" w:hAnsi="Times New Roman" w:cs="Times New Roman"/>
                  <w:color w:val="000000"/>
                  <w:sz w:val="24"/>
                  <w:szCs w:val="24"/>
                </w:rPr>
                <w:t>44 (16.1)</w:t>
              </w:r>
            </w:ins>
          </w:p>
        </w:tc>
        <w:tc>
          <w:tcPr>
            <w:tcW w:w="17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58" w:author="David Ouyang" w:date="2017-06-08T21:43:00Z"/>
                <w:rFonts w:ascii="Times New Roman" w:eastAsia="Times New Roman" w:hAnsi="Times New Roman" w:cs="Times New Roman"/>
                <w:color w:val="000000"/>
                <w:sz w:val="24"/>
                <w:szCs w:val="24"/>
              </w:rPr>
            </w:pPr>
            <w:ins w:id="559" w:author="David Ouyang" w:date="2017-06-08T21:43:00Z">
              <w:r w:rsidRPr="00E166E7">
                <w:rPr>
                  <w:rFonts w:ascii="Times New Roman" w:eastAsia="Times New Roman" w:hAnsi="Times New Roman" w:cs="Times New Roman"/>
                  <w:color w:val="000000"/>
                  <w:sz w:val="24"/>
                  <w:szCs w:val="24"/>
                </w:rPr>
                <w:t>275 (8.3)</w:t>
              </w:r>
            </w:ins>
          </w:p>
        </w:tc>
        <w:tc>
          <w:tcPr>
            <w:tcW w:w="132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60" w:author="David Ouyang" w:date="2017-06-08T21:43:00Z"/>
                <w:rFonts w:ascii="Times New Roman" w:eastAsia="Times New Roman" w:hAnsi="Times New Roman" w:cs="Times New Roman"/>
                <w:color w:val="000000"/>
                <w:sz w:val="24"/>
                <w:szCs w:val="24"/>
              </w:rPr>
            </w:pPr>
            <w:ins w:id="561" w:author="David Ouyang" w:date="2017-06-08T21:43:00Z">
              <w:r w:rsidRPr="00E166E7">
                <w:rPr>
                  <w:rFonts w:ascii="Times New Roman" w:eastAsia="Times New Roman" w:hAnsi="Times New Roman" w:cs="Times New Roman"/>
                  <w:color w:val="000000"/>
                  <w:sz w:val="24"/>
                  <w:szCs w:val="24"/>
                </w:rPr>
                <w:t>&lt; 0.001</w:t>
              </w:r>
            </w:ins>
          </w:p>
        </w:tc>
      </w:tr>
      <w:tr w:rsidR="00E166E7" w:rsidRPr="00E166E7" w:rsidTr="00E166E7">
        <w:trPr>
          <w:trHeight w:val="315"/>
          <w:ins w:id="562" w:author="David Ouyang" w:date="2017-06-08T21:43:00Z"/>
        </w:trPr>
        <w:tc>
          <w:tcPr>
            <w:tcW w:w="39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rPr>
                <w:ins w:id="563" w:author="David Ouyang" w:date="2017-06-08T21:43:00Z"/>
                <w:rFonts w:ascii="Times New Roman" w:eastAsia="Times New Roman" w:hAnsi="Times New Roman" w:cs="Times New Roman"/>
                <w:color w:val="000000"/>
                <w:sz w:val="24"/>
                <w:szCs w:val="24"/>
              </w:rPr>
            </w:pPr>
            <w:ins w:id="564" w:author="David Ouyang" w:date="2017-06-08T21:43:00Z">
              <w:r w:rsidRPr="00E166E7">
                <w:rPr>
                  <w:rFonts w:ascii="Times New Roman" w:eastAsia="Times New Roman" w:hAnsi="Times New Roman" w:cs="Times New Roman"/>
                  <w:color w:val="000000"/>
                  <w:sz w:val="24"/>
                  <w:szCs w:val="24"/>
                </w:rPr>
                <w:t>Stroke</w:t>
              </w:r>
            </w:ins>
          </w:p>
        </w:tc>
        <w:tc>
          <w:tcPr>
            <w:tcW w:w="31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65" w:author="David Ouyang" w:date="2017-06-08T21:43:00Z"/>
                <w:rFonts w:ascii="Times New Roman" w:eastAsia="Times New Roman" w:hAnsi="Times New Roman" w:cs="Times New Roman"/>
                <w:color w:val="000000"/>
                <w:sz w:val="24"/>
                <w:szCs w:val="24"/>
              </w:rPr>
            </w:pPr>
            <w:ins w:id="566" w:author="David Ouyang" w:date="2017-06-08T21:43:00Z">
              <w:r w:rsidRPr="00E166E7">
                <w:rPr>
                  <w:rFonts w:ascii="Times New Roman" w:eastAsia="Times New Roman" w:hAnsi="Times New Roman" w:cs="Times New Roman"/>
                  <w:color w:val="000000"/>
                  <w:sz w:val="24"/>
                  <w:szCs w:val="24"/>
                </w:rPr>
                <w:t>1 (0.5)</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67" w:author="David Ouyang" w:date="2017-06-08T21:43:00Z"/>
                <w:rFonts w:ascii="Times New Roman" w:eastAsia="Times New Roman" w:hAnsi="Times New Roman" w:cs="Times New Roman"/>
                <w:color w:val="000000"/>
                <w:sz w:val="24"/>
                <w:szCs w:val="24"/>
              </w:rPr>
            </w:pPr>
            <w:ins w:id="568" w:author="David Ouyang" w:date="2017-06-08T21:43:00Z">
              <w:r w:rsidRPr="00E166E7">
                <w:rPr>
                  <w:rFonts w:ascii="Times New Roman" w:eastAsia="Times New Roman" w:hAnsi="Times New Roman" w:cs="Times New Roman"/>
                  <w:color w:val="000000"/>
                  <w:sz w:val="24"/>
                  <w:szCs w:val="24"/>
                </w:rPr>
                <w:t>50 (1.6)</w:t>
              </w:r>
            </w:ins>
          </w:p>
        </w:tc>
        <w:tc>
          <w:tcPr>
            <w:tcW w:w="13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69" w:author="David Ouyang" w:date="2017-06-08T21:43:00Z"/>
                <w:rFonts w:ascii="Times New Roman" w:eastAsia="Times New Roman" w:hAnsi="Times New Roman" w:cs="Times New Roman"/>
                <w:color w:val="000000"/>
                <w:sz w:val="24"/>
                <w:szCs w:val="24"/>
              </w:rPr>
            </w:pPr>
            <w:ins w:id="570" w:author="David Ouyang" w:date="2017-06-08T21:43:00Z">
              <w:r w:rsidRPr="00E166E7">
                <w:rPr>
                  <w:rFonts w:ascii="Times New Roman" w:eastAsia="Times New Roman" w:hAnsi="Times New Roman" w:cs="Times New Roman"/>
                  <w:color w:val="000000"/>
                  <w:sz w:val="24"/>
                  <w:szCs w:val="24"/>
                </w:rPr>
                <w:t>0.45</w:t>
              </w:r>
            </w:ins>
          </w:p>
        </w:tc>
        <w:tc>
          <w:tcPr>
            <w:tcW w:w="38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71" w:author="David Ouyang" w:date="2017-06-08T21:43:00Z"/>
                <w:rFonts w:ascii="Times New Roman" w:eastAsia="Times New Roman" w:hAnsi="Times New Roman" w:cs="Times New Roman"/>
                <w:color w:val="000000"/>
                <w:sz w:val="24"/>
                <w:szCs w:val="24"/>
              </w:rPr>
            </w:pPr>
            <w:ins w:id="572" w:author="David Ouyang" w:date="2017-06-08T21:43:00Z">
              <w:r w:rsidRPr="00E166E7">
                <w:rPr>
                  <w:rFonts w:ascii="Times New Roman" w:eastAsia="Times New Roman" w:hAnsi="Times New Roman" w:cs="Times New Roman"/>
                  <w:color w:val="000000"/>
                  <w:sz w:val="24"/>
                  <w:szCs w:val="24"/>
                </w:rPr>
                <w:t>19 (7.0)</w:t>
              </w:r>
            </w:ins>
          </w:p>
        </w:tc>
        <w:tc>
          <w:tcPr>
            <w:tcW w:w="17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73" w:author="David Ouyang" w:date="2017-06-08T21:43:00Z"/>
                <w:rFonts w:ascii="Times New Roman" w:eastAsia="Times New Roman" w:hAnsi="Times New Roman" w:cs="Times New Roman"/>
                <w:color w:val="000000"/>
                <w:sz w:val="24"/>
                <w:szCs w:val="24"/>
              </w:rPr>
            </w:pPr>
            <w:ins w:id="574" w:author="David Ouyang" w:date="2017-06-08T21:43:00Z">
              <w:r w:rsidRPr="00E166E7">
                <w:rPr>
                  <w:rFonts w:ascii="Times New Roman" w:eastAsia="Times New Roman" w:hAnsi="Times New Roman" w:cs="Times New Roman"/>
                  <w:color w:val="000000"/>
                  <w:sz w:val="24"/>
                  <w:szCs w:val="24"/>
                </w:rPr>
                <w:t>101 (3.0)</w:t>
              </w:r>
            </w:ins>
          </w:p>
        </w:tc>
        <w:tc>
          <w:tcPr>
            <w:tcW w:w="132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75" w:author="David Ouyang" w:date="2017-06-08T21:43:00Z"/>
                <w:rFonts w:ascii="Times New Roman" w:eastAsia="Times New Roman" w:hAnsi="Times New Roman" w:cs="Times New Roman"/>
                <w:color w:val="000000"/>
                <w:sz w:val="24"/>
                <w:szCs w:val="24"/>
              </w:rPr>
            </w:pPr>
            <w:ins w:id="576" w:author="David Ouyang" w:date="2017-06-08T21:43:00Z">
              <w:r w:rsidRPr="00E166E7">
                <w:rPr>
                  <w:rFonts w:ascii="Times New Roman" w:eastAsia="Times New Roman" w:hAnsi="Times New Roman" w:cs="Times New Roman"/>
                  <w:color w:val="000000"/>
                  <w:sz w:val="24"/>
                  <w:szCs w:val="24"/>
                </w:rPr>
                <w:t>&lt; 0.001</w:t>
              </w:r>
            </w:ins>
          </w:p>
        </w:tc>
      </w:tr>
      <w:tr w:rsidR="00E166E7" w:rsidRPr="00E166E7" w:rsidTr="00E166E7">
        <w:trPr>
          <w:trHeight w:val="630"/>
          <w:ins w:id="577" w:author="David Ouyang" w:date="2017-06-08T21:43:00Z"/>
        </w:trPr>
        <w:tc>
          <w:tcPr>
            <w:tcW w:w="394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rPr>
                <w:ins w:id="578" w:author="David Ouyang" w:date="2017-06-08T21:43:00Z"/>
                <w:rFonts w:ascii="Times New Roman" w:eastAsia="Times New Roman" w:hAnsi="Times New Roman" w:cs="Times New Roman"/>
                <w:color w:val="000000"/>
                <w:sz w:val="24"/>
                <w:szCs w:val="24"/>
              </w:rPr>
            </w:pPr>
            <w:ins w:id="579" w:author="David Ouyang" w:date="2017-06-08T21:43:00Z">
              <w:r w:rsidRPr="00E166E7">
                <w:rPr>
                  <w:rFonts w:ascii="Times New Roman" w:eastAsia="Times New Roman" w:hAnsi="Times New Roman" w:cs="Times New Roman"/>
                  <w:color w:val="000000"/>
                  <w:sz w:val="24"/>
                  <w:szCs w:val="24"/>
                </w:rPr>
                <w:t>Surgical Complication Requiring Reoperation</w:t>
              </w:r>
            </w:ins>
          </w:p>
        </w:tc>
        <w:tc>
          <w:tcPr>
            <w:tcW w:w="31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80" w:author="David Ouyang" w:date="2017-06-08T21:43:00Z"/>
                <w:rFonts w:ascii="Times New Roman" w:eastAsia="Times New Roman" w:hAnsi="Times New Roman" w:cs="Times New Roman"/>
                <w:color w:val="000000"/>
                <w:sz w:val="24"/>
                <w:szCs w:val="24"/>
              </w:rPr>
            </w:pPr>
            <w:ins w:id="581" w:author="David Ouyang" w:date="2017-06-08T21:43:00Z">
              <w:r w:rsidRPr="00E166E7">
                <w:rPr>
                  <w:rFonts w:ascii="Times New Roman" w:eastAsia="Times New Roman" w:hAnsi="Times New Roman" w:cs="Times New Roman"/>
                  <w:color w:val="000000"/>
                  <w:sz w:val="24"/>
                  <w:szCs w:val="24"/>
                </w:rPr>
                <w:t>41 (22.5)</w:t>
              </w:r>
            </w:ins>
          </w:p>
        </w:tc>
        <w:tc>
          <w:tcPr>
            <w:tcW w:w="190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82" w:author="David Ouyang" w:date="2017-06-08T21:43:00Z"/>
                <w:rFonts w:ascii="Times New Roman" w:eastAsia="Times New Roman" w:hAnsi="Times New Roman" w:cs="Times New Roman"/>
                <w:color w:val="000000"/>
                <w:sz w:val="24"/>
                <w:szCs w:val="24"/>
              </w:rPr>
            </w:pPr>
            <w:ins w:id="583" w:author="David Ouyang" w:date="2017-06-08T21:43:00Z">
              <w:r w:rsidRPr="00E166E7">
                <w:rPr>
                  <w:rFonts w:ascii="Times New Roman" w:eastAsia="Times New Roman" w:hAnsi="Times New Roman" w:cs="Times New Roman"/>
                  <w:color w:val="000000"/>
                  <w:sz w:val="24"/>
                  <w:szCs w:val="24"/>
                </w:rPr>
                <w:t>407 (13.1)</w:t>
              </w:r>
            </w:ins>
          </w:p>
        </w:tc>
        <w:tc>
          <w:tcPr>
            <w:tcW w:w="136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84" w:author="David Ouyang" w:date="2017-06-08T21:43:00Z"/>
                <w:rFonts w:ascii="Times New Roman" w:eastAsia="Times New Roman" w:hAnsi="Times New Roman" w:cs="Times New Roman"/>
                <w:color w:val="000000"/>
                <w:sz w:val="24"/>
                <w:szCs w:val="24"/>
              </w:rPr>
            </w:pPr>
            <w:ins w:id="585" w:author="David Ouyang" w:date="2017-06-08T21:43:00Z">
              <w:r w:rsidRPr="00E166E7">
                <w:rPr>
                  <w:rFonts w:ascii="Times New Roman" w:eastAsia="Times New Roman" w:hAnsi="Times New Roman" w:cs="Times New Roman"/>
                  <w:color w:val="000000"/>
                  <w:sz w:val="24"/>
                  <w:szCs w:val="24"/>
                </w:rPr>
                <w:t>&lt; 0.001</w:t>
              </w:r>
            </w:ins>
          </w:p>
        </w:tc>
        <w:tc>
          <w:tcPr>
            <w:tcW w:w="38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86" w:author="David Ouyang" w:date="2017-06-08T21:43:00Z"/>
                <w:rFonts w:ascii="Times New Roman" w:eastAsia="Times New Roman" w:hAnsi="Times New Roman" w:cs="Times New Roman"/>
                <w:color w:val="000000"/>
                <w:sz w:val="24"/>
                <w:szCs w:val="24"/>
              </w:rPr>
            </w:pPr>
            <w:ins w:id="587" w:author="David Ouyang" w:date="2017-06-08T21:43:00Z">
              <w:r w:rsidRPr="00E166E7">
                <w:rPr>
                  <w:rFonts w:ascii="Times New Roman" w:eastAsia="Times New Roman" w:hAnsi="Times New Roman" w:cs="Times New Roman"/>
                  <w:color w:val="000000"/>
                  <w:sz w:val="24"/>
                  <w:szCs w:val="24"/>
                </w:rPr>
                <w:t>88 (32.1)</w:t>
              </w:r>
            </w:ins>
          </w:p>
        </w:tc>
        <w:tc>
          <w:tcPr>
            <w:tcW w:w="178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88" w:author="David Ouyang" w:date="2017-06-08T21:43:00Z"/>
                <w:rFonts w:ascii="Times New Roman" w:eastAsia="Times New Roman" w:hAnsi="Times New Roman" w:cs="Times New Roman"/>
                <w:color w:val="000000"/>
                <w:sz w:val="24"/>
                <w:szCs w:val="24"/>
              </w:rPr>
            </w:pPr>
            <w:ins w:id="589" w:author="David Ouyang" w:date="2017-06-08T21:43:00Z">
              <w:r w:rsidRPr="00E166E7">
                <w:rPr>
                  <w:rFonts w:ascii="Times New Roman" w:eastAsia="Times New Roman" w:hAnsi="Times New Roman" w:cs="Times New Roman"/>
                  <w:color w:val="000000"/>
                  <w:sz w:val="24"/>
                  <w:szCs w:val="24"/>
                </w:rPr>
                <w:t>581 (17.5)</w:t>
              </w:r>
            </w:ins>
          </w:p>
        </w:tc>
        <w:tc>
          <w:tcPr>
            <w:tcW w:w="1320" w:type="dxa"/>
            <w:tcBorders>
              <w:top w:val="nil"/>
              <w:left w:val="nil"/>
              <w:bottom w:val="nil"/>
              <w:right w:val="nil"/>
            </w:tcBorders>
            <w:shd w:val="clear" w:color="auto" w:fill="auto"/>
            <w:vAlign w:val="bottom"/>
            <w:hideMark/>
          </w:tcPr>
          <w:p w:rsidR="00E166E7" w:rsidRPr="00E166E7" w:rsidRDefault="00E166E7" w:rsidP="00E166E7">
            <w:pPr>
              <w:spacing w:after="0" w:line="240" w:lineRule="auto"/>
              <w:jc w:val="center"/>
              <w:rPr>
                <w:ins w:id="590" w:author="David Ouyang" w:date="2017-06-08T21:43:00Z"/>
                <w:rFonts w:ascii="Times New Roman" w:eastAsia="Times New Roman" w:hAnsi="Times New Roman" w:cs="Times New Roman"/>
                <w:color w:val="000000"/>
                <w:sz w:val="24"/>
                <w:szCs w:val="24"/>
              </w:rPr>
            </w:pPr>
            <w:ins w:id="591" w:author="David Ouyang" w:date="2017-06-08T21:43:00Z">
              <w:r w:rsidRPr="00E166E7">
                <w:rPr>
                  <w:rFonts w:ascii="Times New Roman" w:eastAsia="Times New Roman" w:hAnsi="Times New Roman" w:cs="Times New Roman"/>
                  <w:color w:val="000000"/>
                  <w:sz w:val="24"/>
                  <w:szCs w:val="24"/>
                </w:rPr>
                <w:t>&lt; 0.001</w:t>
              </w:r>
            </w:ins>
          </w:p>
        </w:tc>
      </w:tr>
      <w:tr w:rsidR="00E166E7" w:rsidRPr="00E166E7" w:rsidTr="00E166E7">
        <w:trPr>
          <w:trHeight w:val="315"/>
          <w:ins w:id="592" w:author="David Ouyang" w:date="2017-06-08T21:43:00Z"/>
        </w:trPr>
        <w:tc>
          <w:tcPr>
            <w:tcW w:w="394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rPr>
                <w:ins w:id="593" w:author="David Ouyang" w:date="2017-06-08T21:43:00Z"/>
                <w:rFonts w:ascii="Times New Roman" w:eastAsia="Times New Roman" w:hAnsi="Times New Roman" w:cs="Times New Roman"/>
                <w:color w:val="000000"/>
                <w:sz w:val="24"/>
                <w:szCs w:val="24"/>
              </w:rPr>
            </w:pPr>
            <w:ins w:id="594" w:author="David Ouyang" w:date="2017-06-08T21:43:00Z">
              <w:r w:rsidRPr="00E166E7">
                <w:rPr>
                  <w:rFonts w:ascii="Times New Roman" w:eastAsia="Times New Roman" w:hAnsi="Times New Roman" w:cs="Times New Roman"/>
                  <w:color w:val="000000"/>
                  <w:sz w:val="24"/>
                  <w:szCs w:val="24"/>
                </w:rPr>
                <w:t>Bleeding Complication</w:t>
              </w:r>
            </w:ins>
          </w:p>
        </w:tc>
        <w:tc>
          <w:tcPr>
            <w:tcW w:w="31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95" w:author="David Ouyang" w:date="2017-06-08T21:43:00Z"/>
                <w:rFonts w:ascii="Times New Roman" w:eastAsia="Times New Roman" w:hAnsi="Times New Roman" w:cs="Times New Roman"/>
                <w:color w:val="000000"/>
                <w:sz w:val="24"/>
                <w:szCs w:val="24"/>
              </w:rPr>
            </w:pPr>
            <w:ins w:id="596" w:author="David Ouyang" w:date="2017-06-08T21:43:00Z">
              <w:r w:rsidRPr="00E166E7">
                <w:rPr>
                  <w:rFonts w:ascii="Times New Roman" w:eastAsia="Times New Roman" w:hAnsi="Times New Roman" w:cs="Times New Roman"/>
                  <w:color w:val="000000"/>
                  <w:sz w:val="24"/>
                  <w:szCs w:val="24"/>
                </w:rPr>
                <w:t>60 (33.0)</w:t>
              </w:r>
            </w:ins>
          </w:p>
        </w:tc>
        <w:tc>
          <w:tcPr>
            <w:tcW w:w="190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97" w:author="David Ouyang" w:date="2017-06-08T21:43:00Z"/>
                <w:rFonts w:ascii="Times New Roman" w:eastAsia="Times New Roman" w:hAnsi="Times New Roman" w:cs="Times New Roman"/>
                <w:color w:val="000000"/>
                <w:sz w:val="24"/>
                <w:szCs w:val="24"/>
              </w:rPr>
            </w:pPr>
            <w:ins w:id="598" w:author="David Ouyang" w:date="2017-06-08T21:43:00Z">
              <w:r w:rsidRPr="00E166E7">
                <w:rPr>
                  <w:rFonts w:ascii="Times New Roman" w:eastAsia="Times New Roman" w:hAnsi="Times New Roman" w:cs="Times New Roman"/>
                  <w:color w:val="000000"/>
                  <w:sz w:val="24"/>
                  <w:szCs w:val="24"/>
                </w:rPr>
                <w:t>549 (17.6)</w:t>
              </w:r>
            </w:ins>
          </w:p>
        </w:tc>
        <w:tc>
          <w:tcPr>
            <w:tcW w:w="136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599" w:author="David Ouyang" w:date="2017-06-08T21:43:00Z"/>
                <w:rFonts w:ascii="Times New Roman" w:eastAsia="Times New Roman" w:hAnsi="Times New Roman" w:cs="Times New Roman"/>
                <w:color w:val="000000"/>
                <w:sz w:val="24"/>
                <w:szCs w:val="24"/>
              </w:rPr>
            </w:pPr>
            <w:ins w:id="600" w:author="David Ouyang" w:date="2017-06-08T21:43:00Z">
              <w:r w:rsidRPr="00E166E7">
                <w:rPr>
                  <w:rFonts w:ascii="Times New Roman" w:eastAsia="Times New Roman" w:hAnsi="Times New Roman" w:cs="Times New Roman"/>
                  <w:color w:val="000000"/>
                  <w:sz w:val="24"/>
                  <w:szCs w:val="24"/>
                </w:rPr>
                <w:t>&lt; 0.001</w:t>
              </w:r>
            </w:ins>
          </w:p>
        </w:tc>
        <w:tc>
          <w:tcPr>
            <w:tcW w:w="38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601" w:author="David Ouyang" w:date="2017-06-08T21:43:00Z"/>
                <w:rFonts w:ascii="Times New Roman" w:eastAsia="Times New Roman" w:hAnsi="Times New Roman" w:cs="Times New Roman"/>
                <w:color w:val="000000"/>
                <w:sz w:val="24"/>
                <w:szCs w:val="24"/>
              </w:rPr>
            </w:pPr>
            <w:ins w:id="602" w:author="David Ouyang" w:date="2017-06-08T21:43:00Z">
              <w:r w:rsidRPr="00E166E7">
                <w:rPr>
                  <w:rFonts w:ascii="Times New Roman" w:eastAsia="Times New Roman" w:hAnsi="Times New Roman" w:cs="Times New Roman"/>
                  <w:color w:val="000000"/>
                  <w:sz w:val="24"/>
                  <w:szCs w:val="24"/>
                </w:rPr>
                <w:t>85 (31.0)</w:t>
              </w:r>
            </w:ins>
          </w:p>
        </w:tc>
        <w:tc>
          <w:tcPr>
            <w:tcW w:w="178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603" w:author="David Ouyang" w:date="2017-06-08T21:43:00Z"/>
                <w:rFonts w:ascii="Times New Roman" w:eastAsia="Times New Roman" w:hAnsi="Times New Roman" w:cs="Times New Roman"/>
                <w:color w:val="000000"/>
                <w:sz w:val="24"/>
                <w:szCs w:val="24"/>
              </w:rPr>
            </w:pPr>
            <w:ins w:id="604" w:author="David Ouyang" w:date="2017-06-08T21:43:00Z">
              <w:r w:rsidRPr="00E166E7">
                <w:rPr>
                  <w:rFonts w:ascii="Times New Roman" w:eastAsia="Times New Roman" w:hAnsi="Times New Roman" w:cs="Times New Roman"/>
                  <w:color w:val="000000"/>
                  <w:sz w:val="24"/>
                  <w:szCs w:val="24"/>
                </w:rPr>
                <w:t>630 (19.0)</w:t>
              </w:r>
            </w:ins>
          </w:p>
        </w:tc>
        <w:tc>
          <w:tcPr>
            <w:tcW w:w="1320" w:type="dxa"/>
            <w:tcBorders>
              <w:top w:val="nil"/>
              <w:left w:val="nil"/>
              <w:bottom w:val="nil"/>
              <w:right w:val="nil"/>
            </w:tcBorders>
            <w:shd w:val="clear" w:color="000000" w:fill="F2F2F2"/>
            <w:vAlign w:val="bottom"/>
            <w:hideMark/>
          </w:tcPr>
          <w:p w:rsidR="00E166E7" w:rsidRPr="00E166E7" w:rsidRDefault="00E166E7" w:rsidP="00E166E7">
            <w:pPr>
              <w:spacing w:after="0" w:line="240" w:lineRule="auto"/>
              <w:jc w:val="center"/>
              <w:rPr>
                <w:ins w:id="605" w:author="David Ouyang" w:date="2017-06-08T21:43:00Z"/>
                <w:rFonts w:ascii="Times New Roman" w:eastAsia="Times New Roman" w:hAnsi="Times New Roman" w:cs="Times New Roman"/>
                <w:color w:val="000000"/>
                <w:sz w:val="24"/>
                <w:szCs w:val="24"/>
              </w:rPr>
            </w:pPr>
            <w:ins w:id="606" w:author="David Ouyang" w:date="2017-06-08T21:43:00Z">
              <w:r w:rsidRPr="00E166E7">
                <w:rPr>
                  <w:rFonts w:ascii="Times New Roman" w:eastAsia="Times New Roman" w:hAnsi="Times New Roman" w:cs="Times New Roman"/>
                  <w:color w:val="000000"/>
                  <w:sz w:val="24"/>
                  <w:szCs w:val="24"/>
                </w:rPr>
                <w:t>&lt; 0.001</w:t>
              </w:r>
            </w:ins>
          </w:p>
        </w:tc>
      </w:tr>
    </w:tbl>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E166E7" w:rsidRDefault="00E166E7" w:rsidP="00E166E7">
      <w:pPr>
        <w:spacing w:line="360" w:lineRule="auto"/>
        <w:rPr>
          <w:ins w:id="607" w:author="David Ouyang" w:date="2017-06-08T21:43:00Z"/>
          <w:rFonts w:ascii="Times New Roman" w:hAnsi="Times New Roman" w:cs="Times New Roman"/>
          <w:sz w:val="24"/>
          <w:szCs w:val="24"/>
        </w:rPr>
      </w:pPr>
    </w:p>
    <w:p w:rsidR="00E166E7" w:rsidRDefault="00E166E7" w:rsidP="00E166E7">
      <w:pPr>
        <w:spacing w:line="360" w:lineRule="auto"/>
        <w:rPr>
          <w:ins w:id="608" w:author="David Ouyang" w:date="2017-06-08T21:43:00Z"/>
          <w:rFonts w:ascii="Times New Roman" w:hAnsi="Times New Roman" w:cs="Times New Roman"/>
          <w:sz w:val="24"/>
          <w:szCs w:val="24"/>
        </w:rPr>
      </w:pPr>
      <w:ins w:id="609" w:author="David Ouyang" w:date="2017-06-08T21:43:00Z">
        <w:r>
          <w:rPr>
            <w:rFonts w:ascii="Times New Roman" w:hAnsi="Times New Roman" w:cs="Times New Roman"/>
            <w:sz w:val="24"/>
            <w:szCs w:val="24"/>
          </w:rPr>
          <w:t>Table 3: Multivariate generalized linear model of</w:t>
        </w:r>
      </w:ins>
      <w:ins w:id="610" w:author="David Ouyang" w:date="2017-06-08T21:44:00Z">
        <w:r>
          <w:rPr>
            <w:rFonts w:ascii="Times New Roman" w:hAnsi="Times New Roman" w:cs="Times New Roman"/>
            <w:sz w:val="24"/>
            <w:szCs w:val="24"/>
          </w:rPr>
          <w:t xml:space="preserve"> predictors of mortality</w:t>
        </w:r>
      </w:ins>
    </w:p>
    <w:p w:rsidR="00F24E5D" w:rsidRDefault="00F24E5D" w:rsidP="00DD4C68">
      <w:pPr>
        <w:spacing w:line="360" w:lineRule="auto"/>
        <w:rPr>
          <w:rFonts w:ascii="Times New Roman" w:hAnsi="Times New Roman" w:cs="Times New Roman"/>
          <w:sz w:val="24"/>
          <w:szCs w:val="24"/>
        </w:rPr>
      </w:pPr>
    </w:p>
    <w:tbl>
      <w:tblPr>
        <w:tblW w:w="10560" w:type="dxa"/>
        <w:tblInd w:w="93" w:type="dxa"/>
        <w:tblLook w:val="04A0"/>
      </w:tblPr>
      <w:tblGrid>
        <w:gridCol w:w="4260"/>
        <w:gridCol w:w="1960"/>
        <w:gridCol w:w="1360"/>
        <w:gridCol w:w="1520"/>
        <w:gridCol w:w="1460"/>
      </w:tblGrid>
      <w:tr w:rsidR="00E166E7" w:rsidRPr="00E166E7" w:rsidTr="00E166E7">
        <w:trPr>
          <w:trHeight w:val="330"/>
          <w:ins w:id="611" w:author="David Ouyang" w:date="2017-06-08T21:43:00Z"/>
        </w:trPr>
        <w:tc>
          <w:tcPr>
            <w:tcW w:w="4260" w:type="dxa"/>
            <w:tcBorders>
              <w:top w:val="single" w:sz="4" w:space="0" w:color="auto"/>
              <w:left w:val="nil"/>
              <w:bottom w:val="single" w:sz="8" w:space="0" w:color="auto"/>
              <w:right w:val="nil"/>
            </w:tcBorders>
            <w:shd w:val="clear" w:color="auto" w:fill="auto"/>
            <w:hideMark/>
          </w:tcPr>
          <w:p w:rsidR="00E166E7" w:rsidRPr="00E166E7" w:rsidRDefault="00E166E7" w:rsidP="00E166E7">
            <w:pPr>
              <w:spacing w:after="0" w:line="240" w:lineRule="auto"/>
              <w:rPr>
                <w:ins w:id="612" w:author="David Ouyang" w:date="2017-06-08T21:43:00Z"/>
                <w:rFonts w:ascii="Times New Roman" w:eastAsia="Times New Roman" w:hAnsi="Times New Roman" w:cs="Times New Roman"/>
                <w:sz w:val="24"/>
                <w:szCs w:val="24"/>
              </w:rPr>
            </w:pPr>
            <w:ins w:id="613" w:author="David Ouyang" w:date="2017-06-08T21:43:00Z">
              <w:r w:rsidRPr="00E166E7">
                <w:rPr>
                  <w:rFonts w:ascii="Times New Roman" w:eastAsia="Times New Roman" w:hAnsi="Times New Roman" w:cs="Times New Roman"/>
                  <w:sz w:val="24"/>
                  <w:szCs w:val="24"/>
                </w:rPr>
                <w:t>Variable</w:t>
              </w:r>
            </w:ins>
          </w:p>
        </w:tc>
        <w:tc>
          <w:tcPr>
            <w:tcW w:w="1960" w:type="dxa"/>
            <w:tcBorders>
              <w:top w:val="single" w:sz="4" w:space="0" w:color="auto"/>
              <w:left w:val="nil"/>
              <w:bottom w:val="single" w:sz="8" w:space="0" w:color="auto"/>
              <w:right w:val="nil"/>
            </w:tcBorders>
            <w:shd w:val="clear" w:color="auto" w:fill="auto"/>
            <w:vAlign w:val="center"/>
            <w:hideMark/>
          </w:tcPr>
          <w:p w:rsidR="00E166E7" w:rsidRPr="00E166E7" w:rsidRDefault="00E166E7" w:rsidP="00E166E7">
            <w:pPr>
              <w:spacing w:after="0" w:line="240" w:lineRule="auto"/>
              <w:rPr>
                <w:ins w:id="614" w:author="David Ouyang" w:date="2017-06-08T21:43:00Z"/>
                <w:rFonts w:ascii="Times New Roman" w:eastAsia="Times New Roman" w:hAnsi="Times New Roman" w:cs="Times New Roman"/>
                <w:b/>
                <w:bCs/>
                <w:sz w:val="24"/>
                <w:szCs w:val="24"/>
              </w:rPr>
            </w:pPr>
            <w:ins w:id="615" w:author="David Ouyang" w:date="2017-06-08T21:43:00Z">
              <w:r w:rsidRPr="00E166E7">
                <w:rPr>
                  <w:rFonts w:ascii="Times New Roman" w:eastAsia="Times New Roman" w:hAnsi="Times New Roman" w:cs="Times New Roman"/>
                  <w:b/>
                  <w:bCs/>
                  <w:sz w:val="24"/>
                  <w:szCs w:val="24"/>
                </w:rPr>
                <w:t>OR</w:t>
              </w:r>
            </w:ins>
          </w:p>
        </w:tc>
        <w:tc>
          <w:tcPr>
            <w:tcW w:w="1360" w:type="dxa"/>
            <w:tcBorders>
              <w:top w:val="single" w:sz="4" w:space="0" w:color="auto"/>
              <w:left w:val="nil"/>
              <w:bottom w:val="single" w:sz="8" w:space="0" w:color="auto"/>
              <w:right w:val="nil"/>
            </w:tcBorders>
            <w:shd w:val="clear" w:color="auto" w:fill="auto"/>
            <w:vAlign w:val="center"/>
            <w:hideMark/>
          </w:tcPr>
          <w:p w:rsidR="00E166E7" w:rsidRPr="00E166E7" w:rsidRDefault="00E166E7" w:rsidP="00E166E7">
            <w:pPr>
              <w:spacing w:after="0" w:line="240" w:lineRule="auto"/>
              <w:rPr>
                <w:ins w:id="616" w:author="David Ouyang" w:date="2017-06-08T21:43:00Z"/>
                <w:rFonts w:ascii="Times New Roman" w:eastAsia="Times New Roman" w:hAnsi="Times New Roman" w:cs="Times New Roman"/>
                <w:b/>
                <w:bCs/>
                <w:sz w:val="24"/>
                <w:szCs w:val="24"/>
              </w:rPr>
            </w:pPr>
            <w:ins w:id="617" w:author="David Ouyang" w:date="2017-06-08T21:43:00Z">
              <w:r w:rsidRPr="00E166E7">
                <w:rPr>
                  <w:rFonts w:ascii="Times New Roman" w:eastAsia="Times New Roman" w:hAnsi="Times New Roman" w:cs="Times New Roman"/>
                  <w:b/>
                  <w:bCs/>
                  <w:sz w:val="24"/>
                  <w:szCs w:val="24"/>
                </w:rPr>
                <w:t>2.5%</w:t>
              </w:r>
            </w:ins>
          </w:p>
        </w:tc>
        <w:tc>
          <w:tcPr>
            <w:tcW w:w="1520" w:type="dxa"/>
            <w:tcBorders>
              <w:top w:val="single" w:sz="4" w:space="0" w:color="auto"/>
              <w:left w:val="nil"/>
              <w:bottom w:val="single" w:sz="8" w:space="0" w:color="auto"/>
              <w:right w:val="nil"/>
            </w:tcBorders>
            <w:shd w:val="clear" w:color="auto" w:fill="auto"/>
            <w:vAlign w:val="center"/>
            <w:hideMark/>
          </w:tcPr>
          <w:p w:rsidR="00E166E7" w:rsidRPr="00E166E7" w:rsidRDefault="00E166E7" w:rsidP="00E166E7">
            <w:pPr>
              <w:spacing w:after="0" w:line="240" w:lineRule="auto"/>
              <w:rPr>
                <w:ins w:id="618" w:author="David Ouyang" w:date="2017-06-08T21:43:00Z"/>
                <w:rFonts w:ascii="Times New Roman" w:eastAsia="Times New Roman" w:hAnsi="Times New Roman" w:cs="Times New Roman"/>
                <w:b/>
                <w:bCs/>
                <w:sz w:val="24"/>
                <w:szCs w:val="24"/>
              </w:rPr>
            </w:pPr>
            <w:ins w:id="619" w:author="David Ouyang" w:date="2017-06-08T21:43:00Z">
              <w:r w:rsidRPr="00E166E7">
                <w:rPr>
                  <w:rFonts w:ascii="Times New Roman" w:eastAsia="Times New Roman" w:hAnsi="Times New Roman" w:cs="Times New Roman"/>
                  <w:b/>
                  <w:bCs/>
                  <w:sz w:val="24"/>
                  <w:szCs w:val="24"/>
                </w:rPr>
                <w:t>97.5%</w:t>
              </w:r>
            </w:ins>
          </w:p>
        </w:tc>
        <w:tc>
          <w:tcPr>
            <w:tcW w:w="1460" w:type="dxa"/>
            <w:tcBorders>
              <w:top w:val="single" w:sz="4" w:space="0" w:color="auto"/>
              <w:left w:val="nil"/>
              <w:bottom w:val="single" w:sz="8" w:space="0" w:color="auto"/>
              <w:right w:val="nil"/>
            </w:tcBorders>
            <w:shd w:val="clear" w:color="auto" w:fill="auto"/>
            <w:vAlign w:val="center"/>
            <w:hideMark/>
          </w:tcPr>
          <w:p w:rsidR="00E166E7" w:rsidRPr="00E166E7" w:rsidRDefault="00E166E7" w:rsidP="00E166E7">
            <w:pPr>
              <w:spacing w:after="0" w:line="240" w:lineRule="auto"/>
              <w:rPr>
                <w:ins w:id="620" w:author="David Ouyang" w:date="2017-06-08T21:43:00Z"/>
                <w:rFonts w:ascii="Times New Roman" w:eastAsia="Times New Roman" w:hAnsi="Times New Roman" w:cs="Times New Roman"/>
                <w:b/>
                <w:bCs/>
                <w:sz w:val="24"/>
                <w:szCs w:val="24"/>
              </w:rPr>
            </w:pPr>
            <w:ins w:id="621" w:author="David Ouyang" w:date="2017-06-08T21:43:00Z">
              <w:r w:rsidRPr="00E166E7">
                <w:rPr>
                  <w:rFonts w:ascii="Times New Roman" w:eastAsia="Times New Roman" w:hAnsi="Times New Roman" w:cs="Times New Roman"/>
                  <w:b/>
                  <w:bCs/>
                  <w:sz w:val="24"/>
                  <w:szCs w:val="24"/>
                </w:rPr>
                <w:t>P value</w:t>
              </w:r>
            </w:ins>
          </w:p>
        </w:tc>
      </w:tr>
      <w:tr w:rsidR="00E166E7" w:rsidRPr="00E166E7" w:rsidTr="00E166E7">
        <w:trPr>
          <w:trHeight w:val="315"/>
          <w:ins w:id="622" w:author="David Ouyang" w:date="2017-06-08T21:43: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623" w:author="David Ouyang" w:date="2017-06-08T21:43:00Z"/>
                <w:rFonts w:ascii="Times New Roman" w:eastAsia="Times New Roman" w:hAnsi="Times New Roman" w:cs="Times New Roman"/>
                <w:color w:val="000000"/>
                <w:sz w:val="24"/>
                <w:szCs w:val="24"/>
              </w:rPr>
            </w:pPr>
            <w:ins w:id="624" w:author="David Ouyang" w:date="2017-06-08T21:43:00Z">
              <w:r w:rsidRPr="00E166E7">
                <w:rPr>
                  <w:rFonts w:ascii="Times New Roman" w:eastAsia="Times New Roman" w:hAnsi="Times New Roman" w:cs="Times New Roman"/>
                  <w:color w:val="000000"/>
                  <w:sz w:val="24"/>
                  <w:szCs w:val="24"/>
                </w:rPr>
                <w:t>Decade of Age</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625" w:author="David Ouyang" w:date="2017-06-08T21:43:00Z"/>
                <w:rFonts w:ascii="Times New Roman" w:eastAsia="Times New Roman" w:hAnsi="Times New Roman" w:cs="Times New Roman"/>
                <w:color w:val="000000"/>
                <w:sz w:val="24"/>
                <w:szCs w:val="24"/>
              </w:rPr>
            </w:pPr>
            <w:ins w:id="626" w:author="David Ouyang" w:date="2017-06-08T21:43:00Z">
              <w:r w:rsidRPr="00E166E7">
                <w:rPr>
                  <w:rFonts w:ascii="Times New Roman" w:eastAsia="Times New Roman" w:hAnsi="Times New Roman" w:cs="Times New Roman"/>
                  <w:color w:val="000000"/>
                  <w:sz w:val="24"/>
                  <w:szCs w:val="24"/>
                </w:rPr>
                <w:t>1.0005</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627" w:author="David Ouyang" w:date="2017-06-08T21:43:00Z"/>
                <w:rFonts w:ascii="Times New Roman" w:eastAsia="Times New Roman" w:hAnsi="Times New Roman" w:cs="Times New Roman"/>
                <w:color w:val="000000"/>
                <w:sz w:val="24"/>
                <w:szCs w:val="24"/>
              </w:rPr>
            </w:pPr>
            <w:ins w:id="628" w:author="David Ouyang" w:date="2017-06-08T21:43:00Z">
              <w:r w:rsidRPr="00E166E7">
                <w:rPr>
                  <w:rFonts w:ascii="Times New Roman" w:eastAsia="Times New Roman" w:hAnsi="Times New Roman" w:cs="Times New Roman"/>
                  <w:color w:val="000000"/>
                  <w:sz w:val="24"/>
                  <w:szCs w:val="24"/>
                </w:rPr>
                <w:t>1.0000</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629" w:author="David Ouyang" w:date="2017-06-08T21:43:00Z"/>
                <w:rFonts w:ascii="Times New Roman" w:eastAsia="Times New Roman" w:hAnsi="Times New Roman" w:cs="Times New Roman"/>
                <w:color w:val="000000"/>
                <w:sz w:val="24"/>
                <w:szCs w:val="24"/>
              </w:rPr>
            </w:pPr>
            <w:ins w:id="630" w:author="David Ouyang" w:date="2017-06-08T21:43:00Z">
              <w:r w:rsidRPr="00E166E7">
                <w:rPr>
                  <w:rFonts w:ascii="Times New Roman" w:eastAsia="Times New Roman" w:hAnsi="Times New Roman" w:cs="Times New Roman"/>
                  <w:color w:val="000000"/>
                  <w:sz w:val="24"/>
                  <w:szCs w:val="24"/>
                </w:rPr>
                <w:t>1.0009</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631" w:author="David Ouyang" w:date="2017-06-08T21:43:00Z"/>
                <w:rFonts w:ascii="Times New Roman" w:eastAsia="Times New Roman" w:hAnsi="Times New Roman" w:cs="Times New Roman"/>
                <w:color w:val="000000"/>
                <w:sz w:val="24"/>
                <w:szCs w:val="24"/>
              </w:rPr>
            </w:pPr>
            <w:ins w:id="632" w:author="David Ouyang" w:date="2017-06-08T21:43:00Z">
              <w:r w:rsidRPr="00E166E7">
                <w:rPr>
                  <w:rFonts w:ascii="Times New Roman" w:eastAsia="Times New Roman" w:hAnsi="Times New Roman" w:cs="Times New Roman"/>
                  <w:color w:val="000000"/>
                  <w:sz w:val="24"/>
                  <w:szCs w:val="24"/>
                </w:rPr>
                <w:t>0.034 *</w:t>
              </w:r>
            </w:ins>
          </w:p>
        </w:tc>
      </w:tr>
      <w:tr w:rsidR="00E166E7" w:rsidRPr="00E166E7" w:rsidTr="00E166E7">
        <w:trPr>
          <w:trHeight w:val="315"/>
          <w:ins w:id="633" w:author="David Ouyang" w:date="2017-06-08T21:43: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634" w:author="David Ouyang" w:date="2017-06-08T21:43:00Z"/>
                <w:rFonts w:ascii="Times New Roman" w:eastAsia="Times New Roman" w:hAnsi="Times New Roman" w:cs="Times New Roman"/>
                <w:color w:val="000000"/>
                <w:sz w:val="24"/>
                <w:szCs w:val="24"/>
              </w:rPr>
            </w:pPr>
            <w:ins w:id="635" w:author="David Ouyang" w:date="2017-06-08T21:43:00Z">
              <w:r w:rsidRPr="00E166E7">
                <w:rPr>
                  <w:rFonts w:ascii="Times New Roman" w:eastAsia="Times New Roman" w:hAnsi="Times New Roman" w:cs="Times New Roman"/>
                  <w:color w:val="000000"/>
                  <w:sz w:val="24"/>
                  <w:szCs w:val="24"/>
                </w:rPr>
                <w:t>Not White</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636" w:author="David Ouyang" w:date="2017-06-08T21:43:00Z"/>
                <w:rFonts w:ascii="Times New Roman" w:eastAsia="Times New Roman" w:hAnsi="Times New Roman" w:cs="Times New Roman"/>
                <w:color w:val="000000"/>
                <w:sz w:val="24"/>
                <w:szCs w:val="24"/>
              </w:rPr>
            </w:pPr>
            <w:ins w:id="637" w:author="David Ouyang" w:date="2017-06-08T21:43:00Z">
              <w:r w:rsidRPr="00E166E7">
                <w:rPr>
                  <w:rFonts w:ascii="Times New Roman" w:eastAsia="Times New Roman" w:hAnsi="Times New Roman" w:cs="Times New Roman"/>
                  <w:color w:val="000000"/>
                  <w:sz w:val="24"/>
                  <w:szCs w:val="24"/>
                </w:rPr>
                <w:t>1.0120</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638" w:author="David Ouyang" w:date="2017-06-08T21:43:00Z"/>
                <w:rFonts w:ascii="Times New Roman" w:eastAsia="Times New Roman" w:hAnsi="Times New Roman" w:cs="Times New Roman"/>
                <w:color w:val="000000"/>
                <w:sz w:val="24"/>
                <w:szCs w:val="24"/>
              </w:rPr>
            </w:pPr>
            <w:ins w:id="639" w:author="David Ouyang" w:date="2017-06-08T21:43:00Z">
              <w:r w:rsidRPr="00E166E7">
                <w:rPr>
                  <w:rFonts w:ascii="Times New Roman" w:eastAsia="Times New Roman" w:hAnsi="Times New Roman" w:cs="Times New Roman"/>
                  <w:color w:val="000000"/>
                  <w:sz w:val="24"/>
                  <w:szCs w:val="24"/>
                </w:rPr>
                <w:t>0.9966</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640" w:author="David Ouyang" w:date="2017-06-08T21:43:00Z"/>
                <w:rFonts w:ascii="Times New Roman" w:eastAsia="Times New Roman" w:hAnsi="Times New Roman" w:cs="Times New Roman"/>
                <w:color w:val="000000"/>
                <w:sz w:val="24"/>
                <w:szCs w:val="24"/>
              </w:rPr>
            </w:pPr>
            <w:ins w:id="641" w:author="David Ouyang" w:date="2017-06-08T21:43:00Z">
              <w:r w:rsidRPr="00E166E7">
                <w:rPr>
                  <w:rFonts w:ascii="Times New Roman" w:eastAsia="Times New Roman" w:hAnsi="Times New Roman" w:cs="Times New Roman"/>
                  <w:color w:val="000000"/>
                  <w:sz w:val="24"/>
                  <w:szCs w:val="24"/>
                </w:rPr>
                <w:t>1.0277</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642" w:author="David Ouyang" w:date="2017-06-08T21:43:00Z"/>
                <w:rFonts w:ascii="Times New Roman" w:eastAsia="Times New Roman" w:hAnsi="Times New Roman" w:cs="Times New Roman"/>
                <w:color w:val="000000"/>
                <w:sz w:val="24"/>
                <w:szCs w:val="24"/>
              </w:rPr>
            </w:pPr>
            <w:ins w:id="643" w:author="David Ouyang" w:date="2017-06-08T21:43:00Z">
              <w:r w:rsidRPr="00E166E7">
                <w:rPr>
                  <w:rFonts w:ascii="Times New Roman" w:eastAsia="Times New Roman" w:hAnsi="Times New Roman" w:cs="Times New Roman"/>
                  <w:color w:val="000000"/>
                  <w:sz w:val="24"/>
                  <w:szCs w:val="24"/>
                </w:rPr>
                <w:t>0.128</w:t>
              </w:r>
            </w:ins>
          </w:p>
        </w:tc>
      </w:tr>
      <w:tr w:rsidR="00E166E7" w:rsidRPr="00E166E7" w:rsidTr="00E166E7">
        <w:trPr>
          <w:trHeight w:val="315"/>
          <w:ins w:id="644" w:author="David Ouyang" w:date="2017-06-08T21:43: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645" w:author="David Ouyang" w:date="2017-06-08T21:43:00Z"/>
                <w:rFonts w:ascii="Times New Roman" w:eastAsia="Times New Roman" w:hAnsi="Times New Roman" w:cs="Times New Roman"/>
                <w:color w:val="000000"/>
                <w:sz w:val="24"/>
                <w:szCs w:val="24"/>
              </w:rPr>
            </w:pPr>
            <w:ins w:id="646" w:author="David Ouyang" w:date="2017-06-08T21:43:00Z">
              <w:r w:rsidRPr="00E166E7">
                <w:rPr>
                  <w:rFonts w:ascii="Times New Roman" w:eastAsia="Times New Roman" w:hAnsi="Times New Roman" w:cs="Times New Roman"/>
                  <w:color w:val="000000"/>
                  <w:sz w:val="24"/>
                  <w:szCs w:val="24"/>
                </w:rPr>
                <w:t>Female</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647" w:author="David Ouyang" w:date="2017-06-08T21:43:00Z"/>
                <w:rFonts w:ascii="Times New Roman" w:eastAsia="Times New Roman" w:hAnsi="Times New Roman" w:cs="Times New Roman"/>
                <w:color w:val="000000"/>
                <w:sz w:val="24"/>
                <w:szCs w:val="24"/>
              </w:rPr>
            </w:pPr>
            <w:ins w:id="648" w:author="David Ouyang" w:date="2017-06-08T21:43:00Z">
              <w:r w:rsidRPr="00E166E7">
                <w:rPr>
                  <w:rFonts w:ascii="Times New Roman" w:eastAsia="Times New Roman" w:hAnsi="Times New Roman" w:cs="Times New Roman"/>
                  <w:color w:val="000000"/>
                  <w:sz w:val="24"/>
                  <w:szCs w:val="24"/>
                </w:rPr>
                <w:t>1.0046</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649" w:author="David Ouyang" w:date="2017-06-08T21:43:00Z"/>
                <w:rFonts w:ascii="Times New Roman" w:eastAsia="Times New Roman" w:hAnsi="Times New Roman" w:cs="Times New Roman"/>
                <w:color w:val="000000"/>
                <w:sz w:val="24"/>
                <w:szCs w:val="24"/>
              </w:rPr>
            </w:pPr>
            <w:ins w:id="650" w:author="David Ouyang" w:date="2017-06-08T21:43:00Z">
              <w:r w:rsidRPr="00E166E7">
                <w:rPr>
                  <w:rFonts w:ascii="Times New Roman" w:eastAsia="Times New Roman" w:hAnsi="Times New Roman" w:cs="Times New Roman"/>
                  <w:color w:val="000000"/>
                  <w:sz w:val="24"/>
                  <w:szCs w:val="24"/>
                </w:rPr>
                <w:t>0.9874</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651" w:author="David Ouyang" w:date="2017-06-08T21:43:00Z"/>
                <w:rFonts w:ascii="Times New Roman" w:eastAsia="Times New Roman" w:hAnsi="Times New Roman" w:cs="Times New Roman"/>
                <w:color w:val="000000"/>
                <w:sz w:val="24"/>
                <w:szCs w:val="24"/>
              </w:rPr>
            </w:pPr>
            <w:ins w:id="652" w:author="David Ouyang" w:date="2017-06-08T21:43:00Z">
              <w:r w:rsidRPr="00E166E7">
                <w:rPr>
                  <w:rFonts w:ascii="Times New Roman" w:eastAsia="Times New Roman" w:hAnsi="Times New Roman" w:cs="Times New Roman"/>
                  <w:color w:val="000000"/>
                  <w:sz w:val="24"/>
                  <w:szCs w:val="24"/>
                </w:rPr>
                <w:t>1.0220</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653" w:author="David Ouyang" w:date="2017-06-08T21:43:00Z"/>
                <w:rFonts w:ascii="Times New Roman" w:eastAsia="Times New Roman" w:hAnsi="Times New Roman" w:cs="Times New Roman"/>
                <w:color w:val="000000"/>
                <w:sz w:val="24"/>
                <w:szCs w:val="24"/>
              </w:rPr>
            </w:pPr>
            <w:ins w:id="654" w:author="David Ouyang" w:date="2017-06-08T21:43:00Z">
              <w:r w:rsidRPr="00E166E7">
                <w:rPr>
                  <w:rFonts w:ascii="Times New Roman" w:eastAsia="Times New Roman" w:hAnsi="Times New Roman" w:cs="Times New Roman"/>
                  <w:color w:val="000000"/>
                  <w:sz w:val="24"/>
                  <w:szCs w:val="24"/>
                </w:rPr>
                <w:t>0.604</w:t>
              </w:r>
            </w:ins>
          </w:p>
        </w:tc>
      </w:tr>
      <w:tr w:rsidR="00E166E7" w:rsidRPr="00E166E7" w:rsidTr="00E166E7">
        <w:trPr>
          <w:trHeight w:val="315"/>
          <w:ins w:id="655" w:author="David Ouyang" w:date="2017-06-08T21:43: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656" w:author="David Ouyang" w:date="2017-06-08T21:43:00Z"/>
                <w:rFonts w:ascii="Times New Roman" w:eastAsia="Times New Roman" w:hAnsi="Times New Roman" w:cs="Times New Roman"/>
                <w:color w:val="000000"/>
                <w:sz w:val="24"/>
                <w:szCs w:val="24"/>
              </w:rPr>
            </w:pPr>
            <w:ins w:id="657" w:author="David Ouyang" w:date="2017-06-08T21:43:00Z">
              <w:r w:rsidRPr="00E166E7">
                <w:rPr>
                  <w:rFonts w:ascii="Times New Roman" w:eastAsia="Times New Roman" w:hAnsi="Times New Roman" w:cs="Times New Roman"/>
                  <w:color w:val="000000"/>
                  <w:sz w:val="24"/>
                  <w:szCs w:val="24"/>
                </w:rPr>
                <w:t>Prior to Transplant ECMO</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658" w:author="David Ouyang" w:date="2017-06-08T21:43:00Z"/>
                <w:rFonts w:ascii="Times New Roman" w:eastAsia="Times New Roman" w:hAnsi="Times New Roman" w:cs="Times New Roman"/>
                <w:color w:val="000000"/>
                <w:sz w:val="24"/>
                <w:szCs w:val="24"/>
              </w:rPr>
            </w:pPr>
            <w:ins w:id="659" w:author="David Ouyang" w:date="2017-06-08T21:43:00Z">
              <w:r w:rsidRPr="00E166E7">
                <w:rPr>
                  <w:rFonts w:ascii="Times New Roman" w:eastAsia="Times New Roman" w:hAnsi="Times New Roman" w:cs="Times New Roman"/>
                  <w:color w:val="000000"/>
                  <w:sz w:val="24"/>
                  <w:szCs w:val="24"/>
                </w:rPr>
                <w:t>1.0205</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660" w:author="David Ouyang" w:date="2017-06-08T21:43:00Z"/>
                <w:rFonts w:ascii="Times New Roman" w:eastAsia="Times New Roman" w:hAnsi="Times New Roman" w:cs="Times New Roman"/>
                <w:color w:val="000000"/>
                <w:sz w:val="24"/>
                <w:szCs w:val="24"/>
              </w:rPr>
            </w:pPr>
            <w:ins w:id="661" w:author="David Ouyang" w:date="2017-06-08T21:43:00Z">
              <w:r w:rsidRPr="00E166E7">
                <w:rPr>
                  <w:rFonts w:ascii="Times New Roman" w:eastAsia="Times New Roman" w:hAnsi="Times New Roman" w:cs="Times New Roman"/>
                  <w:color w:val="000000"/>
                  <w:sz w:val="24"/>
                  <w:szCs w:val="24"/>
                </w:rPr>
                <w:t>0.9652</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662" w:author="David Ouyang" w:date="2017-06-08T21:43:00Z"/>
                <w:rFonts w:ascii="Times New Roman" w:eastAsia="Times New Roman" w:hAnsi="Times New Roman" w:cs="Times New Roman"/>
                <w:color w:val="000000"/>
                <w:sz w:val="24"/>
                <w:szCs w:val="24"/>
              </w:rPr>
            </w:pPr>
            <w:ins w:id="663" w:author="David Ouyang" w:date="2017-06-08T21:43:00Z">
              <w:r w:rsidRPr="00E166E7">
                <w:rPr>
                  <w:rFonts w:ascii="Times New Roman" w:eastAsia="Times New Roman" w:hAnsi="Times New Roman" w:cs="Times New Roman"/>
                  <w:color w:val="000000"/>
                  <w:sz w:val="24"/>
                  <w:szCs w:val="24"/>
                </w:rPr>
                <w:t>1.0791</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664" w:author="David Ouyang" w:date="2017-06-08T21:43:00Z"/>
                <w:rFonts w:ascii="Times New Roman" w:eastAsia="Times New Roman" w:hAnsi="Times New Roman" w:cs="Times New Roman"/>
                <w:color w:val="000000"/>
                <w:sz w:val="24"/>
                <w:szCs w:val="24"/>
              </w:rPr>
            </w:pPr>
            <w:ins w:id="665" w:author="David Ouyang" w:date="2017-06-08T21:43:00Z">
              <w:r w:rsidRPr="00E166E7">
                <w:rPr>
                  <w:rFonts w:ascii="Times New Roman" w:eastAsia="Times New Roman" w:hAnsi="Times New Roman" w:cs="Times New Roman"/>
                  <w:color w:val="000000"/>
                  <w:sz w:val="24"/>
                  <w:szCs w:val="24"/>
                </w:rPr>
                <w:t>0.475</w:t>
              </w:r>
            </w:ins>
          </w:p>
        </w:tc>
      </w:tr>
      <w:tr w:rsidR="00E166E7" w:rsidRPr="00E166E7" w:rsidTr="00E166E7">
        <w:trPr>
          <w:trHeight w:val="315"/>
          <w:ins w:id="666" w:author="David Ouyang" w:date="2017-06-08T21:43: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667" w:author="David Ouyang" w:date="2017-06-08T21:43:00Z"/>
                <w:rFonts w:ascii="Times New Roman" w:eastAsia="Times New Roman" w:hAnsi="Times New Roman" w:cs="Times New Roman"/>
                <w:color w:val="000000"/>
                <w:sz w:val="24"/>
                <w:szCs w:val="24"/>
              </w:rPr>
            </w:pPr>
            <w:ins w:id="668" w:author="David Ouyang" w:date="2017-06-08T21:43:00Z">
              <w:r w:rsidRPr="00E166E7">
                <w:rPr>
                  <w:rFonts w:ascii="Times New Roman" w:eastAsia="Times New Roman" w:hAnsi="Times New Roman" w:cs="Times New Roman"/>
                  <w:color w:val="000000"/>
                  <w:sz w:val="24"/>
                  <w:szCs w:val="24"/>
                </w:rPr>
                <w:t>Prior to Transplant IABP</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669" w:author="David Ouyang" w:date="2017-06-08T21:43:00Z"/>
                <w:rFonts w:ascii="Times New Roman" w:eastAsia="Times New Roman" w:hAnsi="Times New Roman" w:cs="Times New Roman"/>
                <w:color w:val="000000"/>
                <w:sz w:val="24"/>
                <w:szCs w:val="24"/>
              </w:rPr>
            </w:pPr>
            <w:ins w:id="670" w:author="David Ouyang" w:date="2017-06-08T21:43:00Z">
              <w:r w:rsidRPr="00E166E7">
                <w:rPr>
                  <w:rFonts w:ascii="Times New Roman" w:eastAsia="Times New Roman" w:hAnsi="Times New Roman" w:cs="Times New Roman"/>
                  <w:color w:val="000000"/>
                  <w:sz w:val="24"/>
                  <w:szCs w:val="24"/>
                </w:rPr>
                <w:t>0.9779</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671" w:author="David Ouyang" w:date="2017-06-08T21:43:00Z"/>
                <w:rFonts w:ascii="Times New Roman" w:eastAsia="Times New Roman" w:hAnsi="Times New Roman" w:cs="Times New Roman"/>
                <w:color w:val="000000"/>
                <w:sz w:val="24"/>
                <w:szCs w:val="24"/>
              </w:rPr>
            </w:pPr>
            <w:ins w:id="672" w:author="David Ouyang" w:date="2017-06-08T21:43:00Z">
              <w:r w:rsidRPr="00E166E7">
                <w:rPr>
                  <w:rFonts w:ascii="Times New Roman" w:eastAsia="Times New Roman" w:hAnsi="Times New Roman" w:cs="Times New Roman"/>
                  <w:color w:val="000000"/>
                  <w:sz w:val="24"/>
                  <w:szCs w:val="24"/>
                </w:rPr>
                <w:t>0.9441</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673" w:author="David Ouyang" w:date="2017-06-08T21:43:00Z"/>
                <w:rFonts w:ascii="Times New Roman" w:eastAsia="Times New Roman" w:hAnsi="Times New Roman" w:cs="Times New Roman"/>
                <w:color w:val="000000"/>
                <w:sz w:val="24"/>
                <w:szCs w:val="24"/>
              </w:rPr>
            </w:pPr>
            <w:ins w:id="674" w:author="David Ouyang" w:date="2017-06-08T21:43:00Z">
              <w:r w:rsidRPr="00E166E7">
                <w:rPr>
                  <w:rFonts w:ascii="Times New Roman" w:eastAsia="Times New Roman" w:hAnsi="Times New Roman" w:cs="Times New Roman"/>
                  <w:color w:val="000000"/>
                  <w:sz w:val="24"/>
                  <w:szCs w:val="24"/>
                </w:rPr>
                <w:t>1.0130</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675" w:author="David Ouyang" w:date="2017-06-08T21:43:00Z"/>
                <w:rFonts w:ascii="Times New Roman" w:eastAsia="Times New Roman" w:hAnsi="Times New Roman" w:cs="Times New Roman"/>
                <w:color w:val="000000"/>
                <w:sz w:val="24"/>
                <w:szCs w:val="24"/>
              </w:rPr>
            </w:pPr>
            <w:ins w:id="676" w:author="David Ouyang" w:date="2017-06-08T21:43:00Z">
              <w:r w:rsidRPr="00E166E7">
                <w:rPr>
                  <w:rFonts w:ascii="Times New Roman" w:eastAsia="Times New Roman" w:hAnsi="Times New Roman" w:cs="Times New Roman"/>
                  <w:color w:val="000000"/>
                  <w:sz w:val="24"/>
                  <w:szCs w:val="24"/>
                </w:rPr>
                <w:t>0.214</w:t>
              </w:r>
            </w:ins>
          </w:p>
        </w:tc>
      </w:tr>
      <w:tr w:rsidR="00E166E7" w:rsidRPr="00E166E7" w:rsidTr="00E166E7">
        <w:trPr>
          <w:trHeight w:val="315"/>
          <w:ins w:id="677" w:author="David Ouyang" w:date="2017-06-08T21:43: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678" w:author="David Ouyang" w:date="2017-06-08T21:43:00Z"/>
                <w:rFonts w:ascii="Times New Roman" w:eastAsia="Times New Roman" w:hAnsi="Times New Roman" w:cs="Times New Roman"/>
                <w:color w:val="000000"/>
                <w:sz w:val="24"/>
                <w:szCs w:val="24"/>
              </w:rPr>
            </w:pPr>
            <w:ins w:id="679" w:author="David Ouyang" w:date="2017-06-08T21:43:00Z">
              <w:r w:rsidRPr="00E166E7">
                <w:rPr>
                  <w:rFonts w:ascii="Times New Roman" w:eastAsia="Times New Roman" w:hAnsi="Times New Roman" w:cs="Times New Roman"/>
                  <w:color w:val="000000"/>
                  <w:sz w:val="24"/>
                  <w:szCs w:val="24"/>
                </w:rPr>
                <w:t>Prior to Transplant PVAD</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680" w:author="David Ouyang" w:date="2017-06-08T21:43:00Z"/>
                <w:rFonts w:ascii="Times New Roman" w:eastAsia="Times New Roman" w:hAnsi="Times New Roman" w:cs="Times New Roman"/>
                <w:color w:val="000000"/>
                <w:sz w:val="24"/>
                <w:szCs w:val="24"/>
              </w:rPr>
            </w:pPr>
            <w:ins w:id="681" w:author="David Ouyang" w:date="2017-06-08T21:43:00Z">
              <w:r w:rsidRPr="00E166E7">
                <w:rPr>
                  <w:rFonts w:ascii="Times New Roman" w:eastAsia="Times New Roman" w:hAnsi="Times New Roman" w:cs="Times New Roman"/>
                  <w:color w:val="000000"/>
                  <w:sz w:val="24"/>
                  <w:szCs w:val="24"/>
                </w:rPr>
                <w:t>0.9323</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682" w:author="David Ouyang" w:date="2017-06-08T21:43:00Z"/>
                <w:rFonts w:ascii="Times New Roman" w:eastAsia="Times New Roman" w:hAnsi="Times New Roman" w:cs="Times New Roman"/>
                <w:color w:val="000000"/>
                <w:sz w:val="24"/>
                <w:szCs w:val="24"/>
              </w:rPr>
            </w:pPr>
            <w:ins w:id="683" w:author="David Ouyang" w:date="2017-06-08T21:43:00Z">
              <w:r w:rsidRPr="00E166E7">
                <w:rPr>
                  <w:rFonts w:ascii="Times New Roman" w:eastAsia="Times New Roman" w:hAnsi="Times New Roman" w:cs="Times New Roman"/>
                  <w:color w:val="000000"/>
                  <w:sz w:val="24"/>
                  <w:szCs w:val="24"/>
                </w:rPr>
                <w:t>0.8129</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684" w:author="David Ouyang" w:date="2017-06-08T21:43:00Z"/>
                <w:rFonts w:ascii="Times New Roman" w:eastAsia="Times New Roman" w:hAnsi="Times New Roman" w:cs="Times New Roman"/>
                <w:color w:val="000000"/>
                <w:sz w:val="24"/>
                <w:szCs w:val="24"/>
              </w:rPr>
            </w:pPr>
            <w:ins w:id="685" w:author="David Ouyang" w:date="2017-06-08T21:43:00Z">
              <w:r w:rsidRPr="00E166E7">
                <w:rPr>
                  <w:rFonts w:ascii="Times New Roman" w:eastAsia="Times New Roman" w:hAnsi="Times New Roman" w:cs="Times New Roman"/>
                  <w:color w:val="000000"/>
                  <w:sz w:val="24"/>
                  <w:szCs w:val="24"/>
                </w:rPr>
                <w:t>1.0693</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686" w:author="David Ouyang" w:date="2017-06-08T21:43:00Z"/>
                <w:rFonts w:ascii="Times New Roman" w:eastAsia="Times New Roman" w:hAnsi="Times New Roman" w:cs="Times New Roman"/>
                <w:color w:val="000000"/>
                <w:sz w:val="24"/>
                <w:szCs w:val="24"/>
              </w:rPr>
            </w:pPr>
            <w:ins w:id="687" w:author="David Ouyang" w:date="2017-06-08T21:43:00Z">
              <w:r w:rsidRPr="00E166E7">
                <w:rPr>
                  <w:rFonts w:ascii="Times New Roman" w:eastAsia="Times New Roman" w:hAnsi="Times New Roman" w:cs="Times New Roman"/>
                  <w:color w:val="000000"/>
                  <w:sz w:val="24"/>
                  <w:szCs w:val="24"/>
                </w:rPr>
                <w:t>0.316</w:t>
              </w:r>
            </w:ins>
          </w:p>
        </w:tc>
      </w:tr>
      <w:tr w:rsidR="00E166E7" w:rsidRPr="00E166E7" w:rsidTr="00E166E7">
        <w:trPr>
          <w:trHeight w:val="315"/>
          <w:ins w:id="688" w:author="David Ouyang" w:date="2017-06-08T21:43: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689" w:author="David Ouyang" w:date="2017-06-08T21:43:00Z"/>
                <w:rFonts w:ascii="Times New Roman" w:eastAsia="Times New Roman" w:hAnsi="Times New Roman" w:cs="Times New Roman"/>
                <w:color w:val="000000"/>
                <w:sz w:val="24"/>
                <w:szCs w:val="24"/>
              </w:rPr>
            </w:pPr>
            <w:ins w:id="690" w:author="David Ouyang" w:date="2017-06-08T21:43:00Z">
              <w:r w:rsidRPr="00E166E7">
                <w:rPr>
                  <w:rFonts w:ascii="Times New Roman" w:eastAsia="Times New Roman" w:hAnsi="Times New Roman" w:cs="Times New Roman"/>
                  <w:color w:val="000000"/>
                  <w:sz w:val="24"/>
                  <w:szCs w:val="24"/>
                </w:rPr>
                <w:t>Diabetes</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691" w:author="David Ouyang" w:date="2017-06-08T21:43:00Z"/>
                <w:rFonts w:ascii="Times New Roman" w:eastAsia="Times New Roman" w:hAnsi="Times New Roman" w:cs="Times New Roman"/>
                <w:color w:val="000000"/>
                <w:sz w:val="24"/>
                <w:szCs w:val="24"/>
              </w:rPr>
            </w:pPr>
            <w:ins w:id="692" w:author="David Ouyang" w:date="2017-06-08T21:43:00Z">
              <w:r w:rsidRPr="00E166E7">
                <w:rPr>
                  <w:rFonts w:ascii="Times New Roman" w:eastAsia="Times New Roman" w:hAnsi="Times New Roman" w:cs="Times New Roman"/>
                  <w:color w:val="000000"/>
                  <w:sz w:val="24"/>
                  <w:szCs w:val="24"/>
                </w:rPr>
                <w:t>0.9777</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693" w:author="David Ouyang" w:date="2017-06-08T21:43:00Z"/>
                <w:rFonts w:ascii="Times New Roman" w:eastAsia="Times New Roman" w:hAnsi="Times New Roman" w:cs="Times New Roman"/>
                <w:color w:val="000000"/>
                <w:sz w:val="24"/>
                <w:szCs w:val="24"/>
              </w:rPr>
            </w:pPr>
            <w:ins w:id="694" w:author="David Ouyang" w:date="2017-06-08T21:43:00Z">
              <w:r w:rsidRPr="00E166E7">
                <w:rPr>
                  <w:rFonts w:ascii="Times New Roman" w:eastAsia="Times New Roman" w:hAnsi="Times New Roman" w:cs="Times New Roman"/>
                  <w:color w:val="000000"/>
                  <w:sz w:val="24"/>
                  <w:szCs w:val="24"/>
                </w:rPr>
                <w:t>0.9583</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695" w:author="David Ouyang" w:date="2017-06-08T21:43:00Z"/>
                <w:rFonts w:ascii="Times New Roman" w:eastAsia="Times New Roman" w:hAnsi="Times New Roman" w:cs="Times New Roman"/>
                <w:color w:val="000000"/>
                <w:sz w:val="24"/>
                <w:szCs w:val="24"/>
              </w:rPr>
            </w:pPr>
            <w:ins w:id="696" w:author="David Ouyang" w:date="2017-06-08T21:43:00Z">
              <w:r w:rsidRPr="00E166E7">
                <w:rPr>
                  <w:rFonts w:ascii="Times New Roman" w:eastAsia="Times New Roman" w:hAnsi="Times New Roman" w:cs="Times New Roman"/>
                  <w:color w:val="000000"/>
                  <w:sz w:val="24"/>
                  <w:szCs w:val="24"/>
                </w:rPr>
                <w:t>0.9976</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697" w:author="David Ouyang" w:date="2017-06-08T21:43:00Z"/>
                <w:rFonts w:ascii="Times New Roman" w:eastAsia="Times New Roman" w:hAnsi="Times New Roman" w:cs="Times New Roman"/>
                <w:color w:val="000000"/>
                <w:sz w:val="24"/>
                <w:szCs w:val="24"/>
              </w:rPr>
            </w:pPr>
            <w:ins w:id="698" w:author="David Ouyang" w:date="2017-06-08T21:43:00Z">
              <w:r w:rsidRPr="00E166E7">
                <w:rPr>
                  <w:rFonts w:ascii="Times New Roman" w:eastAsia="Times New Roman" w:hAnsi="Times New Roman" w:cs="Times New Roman"/>
                  <w:color w:val="000000"/>
                  <w:sz w:val="24"/>
                  <w:szCs w:val="24"/>
                </w:rPr>
                <w:t>0.028 *</w:t>
              </w:r>
            </w:ins>
          </w:p>
        </w:tc>
      </w:tr>
      <w:tr w:rsidR="00E166E7" w:rsidRPr="00E166E7" w:rsidTr="00E166E7">
        <w:trPr>
          <w:trHeight w:val="315"/>
          <w:ins w:id="699" w:author="David Ouyang" w:date="2017-06-08T21:43: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00" w:author="David Ouyang" w:date="2017-06-08T21:43:00Z"/>
                <w:rFonts w:ascii="Times New Roman" w:eastAsia="Times New Roman" w:hAnsi="Times New Roman" w:cs="Times New Roman"/>
                <w:color w:val="000000"/>
                <w:sz w:val="24"/>
                <w:szCs w:val="24"/>
              </w:rPr>
            </w:pPr>
            <w:ins w:id="701" w:author="David Ouyang" w:date="2017-06-08T21:43:00Z">
              <w:r w:rsidRPr="00E166E7">
                <w:rPr>
                  <w:rFonts w:ascii="Times New Roman" w:eastAsia="Times New Roman" w:hAnsi="Times New Roman" w:cs="Times New Roman"/>
                  <w:color w:val="000000"/>
                  <w:sz w:val="24"/>
                  <w:szCs w:val="24"/>
                </w:rPr>
                <w:t>Peripheral Vascular Disease</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02" w:author="David Ouyang" w:date="2017-06-08T21:43:00Z"/>
                <w:rFonts w:ascii="Times New Roman" w:eastAsia="Times New Roman" w:hAnsi="Times New Roman" w:cs="Times New Roman"/>
                <w:color w:val="000000"/>
                <w:sz w:val="24"/>
                <w:szCs w:val="24"/>
              </w:rPr>
            </w:pPr>
            <w:ins w:id="703" w:author="David Ouyang" w:date="2017-06-08T21:43:00Z">
              <w:r w:rsidRPr="00E166E7">
                <w:rPr>
                  <w:rFonts w:ascii="Times New Roman" w:eastAsia="Times New Roman" w:hAnsi="Times New Roman" w:cs="Times New Roman"/>
                  <w:color w:val="000000"/>
                  <w:sz w:val="24"/>
                  <w:szCs w:val="24"/>
                </w:rPr>
                <w:t>1.0337</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04" w:author="David Ouyang" w:date="2017-06-08T21:43:00Z"/>
                <w:rFonts w:ascii="Times New Roman" w:eastAsia="Times New Roman" w:hAnsi="Times New Roman" w:cs="Times New Roman"/>
                <w:color w:val="000000"/>
                <w:sz w:val="24"/>
                <w:szCs w:val="24"/>
              </w:rPr>
            </w:pPr>
            <w:ins w:id="705" w:author="David Ouyang" w:date="2017-06-08T21:43:00Z">
              <w:r w:rsidRPr="00E166E7">
                <w:rPr>
                  <w:rFonts w:ascii="Times New Roman" w:eastAsia="Times New Roman" w:hAnsi="Times New Roman" w:cs="Times New Roman"/>
                  <w:color w:val="000000"/>
                  <w:sz w:val="24"/>
                  <w:szCs w:val="24"/>
                </w:rPr>
                <w:t>0.9737</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06" w:author="David Ouyang" w:date="2017-06-08T21:43:00Z"/>
                <w:rFonts w:ascii="Times New Roman" w:eastAsia="Times New Roman" w:hAnsi="Times New Roman" w:cs="Times New Roman"/>
                <w:color w:val="000000"/>
                <w:sz w:val="24"/>
                <w:szCs w:val="24"/>
              </w:rPr>
            </w:pPr>
            <w:ins w:id="707" w:author="David Ouyang" w:date="2017-06-08T21:43:00Z">
              <w:r w:rsidRPr="00E166E7">
                <w:rPr>
                  <w:rFonts w:ascii="Times New Roman" w:eastAsia="Times New Roman" w:hAnsi="Times New Roman" w:cs="Times New Roman"/>
                  <w:color w:val="000000"/>
                  <w:sz w:val="24"/>
                  <w:szCs w:val="24"/>
                </w:rPr>
                <w:t>1.0973</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08" w:author="David Ouyang" w:date="2017-06-08T21:43:00Z"/>
                <w:rFonts w:ascii="Times New Roman" w:eastAsia="Times New Roman" w:hAnsi="Times New Roman" w:cs="Times New Roman"/>
                <w:color w:val="000000"/>
                <w:sz w:val="24"/>
                <w:szCs w:val="24"/>
              </w:rPr>
            </w:pPr>
            <w:ins w:id="709" w:author="David Ouyang" w:date="2017-06-08T21:43:00Z">
              <w:r w:rsidRPr="00E166E7">
                <w:rPr>
                  <w:rFonts w:ascii="Times New Roman" w:eastAsia="Times New Roman" w:hAnsi="Times New Roman" w:cs="Times New Roman"/>
                  <w:color w:val="000000"/>
                  <w:sz w:val="24"/>
                  <w:szCs w:val="24"/>
                </w:rPr>
                <w:t>0.278</w:t>
              </w:r>
            </w:ins>
          </w:p>
        </w:tc>
      </w:tr>
      <w:tr w:rsidR="00E166E7" w:rsidRPr="00E166E7" w:rsidTr="00E166E7">
        <w:trPr>
          <w:trHeight w:val="315"/>
          <w:ins w:id="710" w:author="David Ouyang" w:date="2017-06-08T21:43: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11" w:author="David Ouyang" w:date="2017-06-08T21:43:00Z"/>
                <w:rFonts w:ascii="Times New Roman" w:eastAsia="Times New Roman" w:hAnsi="Times New Roman" w:cs="Times New Roman"/>
                <w:color w:val="000000"/>
                <w:sz w:val="24"/>
                <w:szCs w:val="24"/>
              </w:rPr>
            </w:pPr>
            <w:ins w:id="712" w:author="David Ouyang" w:date="2017-06-08T21:43:00Z">
              <w:r w:rsidRPr="00E166E7">
                <w:rPr>
                  <w:rFonts w:ascii="Times New Roman" w:eastAsia="Times New Roman" w:hAnsi="Times New Roman" w:cs="Times New Roman"/>
                  <w:color w:val="000000"/>
                  <w:sz w:val="24"/>
                  <w:szCs w:val="24"/>
                </w:rPr>
                <w:t>Obesity</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13" w:author="David Ouyang" w:date="2017-06-08T21:43:00Z"/>
                <w:rFonts w:ascii="Times New Roman" w:eastAsia="Times New Roman" w:hAnsi="Times New Roman" w:cs="Times New Roman"/>
                <w:color w:val="000000"/>
                <w:sz w:val="24"/>
                <w:szCs w:val="24"/>
              </w:rPr>
            </w:pPr>
            <w:ins w:id="714" w:author="David Ouyang" w:date="2017-06-08T21:43:00Z">
              <w:r w:rsidRPr="00E166E7">
                <w:rPr>
                  <w:rFonts w:ascii="Times New Roman" w:eastAsia="Times New Roman" w:hAnsi="Times New Roman" w:cs="Times New Roman"/>
                  <w:color w:val="000000"/>
                  <w:sz w:val="24"/>
                  <w:szCs w:val="24"/>
                </w:rPr>
                <w:t>0.9599</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15" w:author="David Ouyang" w:date="2017-06-08T21:43:00Z"/>
                <w:rFonts w:ascii="Times New Roman" w:eastAsia="Times New Roman" w:hAnsi="Times New Roman" w:cs="Times New Roman"/>
                <w:color w:val="000000"/>
                <w:sz w:val="24"/>
                <w:szCs w:val="24"/>
              </w:rPr>
            </w:pPr>
            <w:ins w:id="716" w:author="David Ouyang" w:date="2017-06-08T21:43:00Z">
              <w:r w:rsidRPr="00E166E7">
                <w:rPr>
                  <w:rFonts w:ascii="Times New Roman" w:eastAsia="Times New Roman" w:hAnsi="Times New Roman" w:cs="Times New Roman"/>
                  <w:color w:val="000000"/>
                  <w:sz w:val="24"/>
                  <w:szCs w:val="24"/>
                </w:rPr>
                <w:t>0.9177</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17" w:author="David Ouyang" w:date="2017-06-08T21:43:00Z"/>
                <w:rFonts w:ascii="Times New Roman" w:eastAsia="Times New Roman" w:hAnsi="Times New Roman" w:cs="Times New Roman"/>
                <w:color w:val="000000"/>
                <w:sz w:val="24"/>
                <w:szCs w:val="24"/>
              </w:rPr>
            </w:pPr>
            <w:ins w:id="718" w:author="David Ouyang" w:date="2017-06-08T21:43:00Z">
              <w:r w:rsidRPr="00E166E7">
                <w:rPr>
                  <w:rFonts w:ascii="Times New Roman" w:eastAsia="Times New Roman" w:hAnsi="Times New Roman" w:cs="Times New Roman"/>
                  <w:color w:val="000000"/>
                  <w:sz w:val="24"/>
                  <w:szCs w:val="24"/>
                </w:rPr>
                <w:t>1.0041</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19" w:author="David Ouyang" w:date="2017-06-08T21:43:00Z"/>
                <w:rFonts w:ascii="Times New Roman" w:eastAsia="Times New Roman" w:hAnsi="Times New Roman" w:cs="Times New Roman"/>
                <w:color w:val="000000"/>
                <w:sz w:val="24"/>
                <w:szCs w:val="24"/>
              </w:rPr>
            </w:pPr>
            <w:ins w:id="720" w:author="David Ouyang" w:date="2017-06-08T21:43:00Z">
              <w:r w:rsidRPr="00E166E7">
                <w:rPr>
                  <w:rFonts w:ascii="Times New Roman" w:eastAsia="Times New Roman" w:hAnsi="Times New Roman" w:cs="Times New Roman"/>
                  <w:color w:val="000000"/>
                  <w:sz w:val="24"/>
                  <w:szCs w:val="24"/>
                </w:rPr>
                <w:t>0.075</w:t>
              </w:r>
            </w:ins>
          </w:p>
        </w:tc>
      </w:tr>
      <w:tr w:rsidR="00E166E7" w:rsidRPr="00E166E7" w:rsidTr="00E166E7">
        <w:trPr>
          <w:trHeight w:val="315"/>
          <w:ins w:id="721" w:author="David Ouyang" w:date="2017-06-08T21:43: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22" w:author="David Ouyang" w:date="2017-06-08T21:43:00Z"/>
                <w:rFonts w:ascii="Times New Roman" w:eastAsia="Times New Roman" w:hAnsi="Times New Roman" w:cs="Times New Roman"/>
                <w:color w:val="000000"/>
                <w:sz w:val="24"/>
                <w:szCs w:val="24"/>
              </w:rPr>
            </w:pPr>
            <w:ins w:id="723" w:author="David Ouyang" w:date="2017-06-08T21:43:00Z">
              <w:r w:rsidRPr="00E166E7">
                <w:rPr>
                  <w:rFonts w:ascii="Times New Roman" w:eastAsia="Times New Roman" w:hAnsi="Times New Roman" w:cs="Times New Roman"/>
                  <w:color w:val="000000"/>
                  <w:sz w:val="24"/>
                  <w:szCs w:val="24"/>
                </w:rPr>
                <w:t>Hypertension</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24" w:author="David Ouyang" w:date="2017-06-08T21:43:00Z"/>
                <w:rFonts w:ascii="Times New Roman" w:eastAsia="Times New Roman" w:hAnsi="Times New Roman" w:cs="Times New Roman"/>
                <w:color w:val="000000"/>
                <w:sz w:val="24"/>
                <w:szCs w:val="24"/>
              </w:rPr>
            </w:pPr>
            <w:ins w:id="725" w:author="David Ouyang" w:date="2017-06-08T21:43:00Z">
              <w:r w:rsidRPr="00E166E7">
                <w:rPr>
                  <w:rFonts w:ascii="Times New Roman" w:eastAsia="Times New Roman" w:hAnsi="Times New Roman" w:cs="Times New Roman"/>
                  <w:color w:val="000000"/>
                  <w:sz w:val="24"/>
                  <w:szCs w:val="24"/>
                </w:rPr>
                <w:t>0.9542</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26" w:author="David Ouyang" w:date="2017-06-08T21:43:00Z"/>
                <w:rFonts w:ascii="Times New Roman" w:eastAsia="Times New Roman" w:hAnsi="Times New Roman" w:cs="Times New Roman"/>
                <w:color w:val="000000"/>
                <w:sz w:val="24"/>
                <w:szCs w:val="24"/>
              </w:rPr>
            </w:pPr>
            <w:ins w:id="727" w:author="David Ouyang" w:date="2017-06-08T21:43:00Z">
              <w:r w:rsidRPr="00E166E7">
                <w:rPr>
                  <w:rFonts w:ascii="Times New Roman" w:eastAsia="Times New Roman" w:hAnsi="Times New Roman" w:cs="Times New Roman"/>
                  <w:color w:val="000000"/>
                  <w:sz w:val="24"/>
                  <w:szCs w:val="24"/>
                </w:rPr>
                <w:t>0.9377</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28" w:author="David Ouyang" w:date="2017-06-08T21:43:00Z"/>
                <w:rFonts w:ascii="Times New Roman" w:eastAsia="Times New Roman" w:hAnsi="Times New Roman" w:cs="Times New Roman"/>
                <w:color w:val="000000"/>
                <w:sz w:val="24"/>
                <w:szCs w:val="24"/>
              </w:rPr>
            </w:pPr>
            <w:ins w:id="729" w:author="David Ouyang" w:date="2017-06-08T21:43:00Z">
              <w:r w:rsidRPr="00E166E7">
                <w:rPr>
                  <w:rFonts w:ascii="Times New Roman" w:eastAsia="Times New Roman" w:hAnsi="Times New Roman" w:cs="Times New Roman"/>
                  <w:color w:val="000000"/>
                  <w:sz w:val="24"/>
                  <w:szCs w:val="24"/>
                </w:rPr>
                <w:t>0.9709</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30" w:author="David Ouyang" w:date="2017-06-08T21:43:00Z"/>
                <w:rFonts w:ascii="Times New Roman" w:eastAsia="Times New Roman" w:hAnsi="Times New Roman" w:cs="Times New Roman"/>
                <w:color w:val="000000"/>
                <w:sz w:val="24"/>
                <w:szCs w:val="24"/>
              </w:rPr>
            </w:pPr>
            <w:ins w:id="731" w:author="David Ouyang" w:date="2017-06-08T21:43:00Z">
              <w:r w:rsidRPr="00E166E7">
                <w:rPr>
                  <w:rFonts w:ascii="Times New Roman" w:eastAsia="Times New Roman" w:hAnsi="Times New Roman" w:cs="Times New Roman"/>
                  <w:color w:val="000000"/>
                  <w:sz w:val="24"/>
                  <w:szCs w:val="24"/>
                </w:rPr>
                <w:t>&lt; 0.001 *</w:t>
              </w:r>
            </w:ins>
          </w:p>
        </w:tc>
      </w:tr>
      <w:tr w:rsidR="00E166E7" w:rsidRPr="00E166E7" w:rsidTr="00E166E7">
        <w:trPr>
          <w:trHeight w:val="315"/>
          <w:ins w:id="732" w:author="David Ouyang" w:date="2017-06-08T21:43: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33" w:author="David Ouyang" w:date="2017-06-08T21:43:00Z"/>
                <w:rFonts w:ascii="Times New Roman" w:eastAsia="Times New Roman" w:hAnsi="Times New Roman" w:cs="Times New Roman"/>
                <w:color w:val="000000"/>
                <w:sz w:val="24"/>
                <w:szCs w:val="24"/>
              </w:rPr>
            </w:pPr>
            <w:ins w:id="734" w:author="David Ouyang" w:date="2017-06-08T21:43:00Z">
              <w:r w:rsidRPr="00E166E7">
                <w:rPr>
                  <w:rFonts w:ascii="Times New Roman" w:eastAsia="Times New Roman" w:hAnsi="Times New Roman" w:cs="Times New Roman"/>
                  <w:color w:val="000000"/>
                  <w:sz w:val="24"/>
                  <w:szCs w:val="24"/>
                </w:rPr>
                <w:t>Smoking</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35" w:author="David Ouyang" w:date="2017-06-08T21:43:00Z"/>
                <w:rFonts w:ascii="Times New Roman" w:eastAsia="Times New Roman" w:hAnsi="Times New Roman" w:cs="Times New Roman"/>
                <w:color w:val="000000"/>
                <w:sz w:val="24"/>
                <w:szCs w:val="24"/>
              </w:rPr>
            </w:pPr>
            <w:ins w:id="736" w:author="David Ouyang" w:date="2017-06-08T21:43:00Z">
              <w:r w:rsidRPr="00E166E7">
                <w:rPr>
                  <w:rFonts w:ascii="Times New Roman" w:eastAsia="Times New Roman" w:hAnsi="Times New Roman" w:cs="Times New Roman"/>
                  <w:color w:val="000000"/>
                  <w:sz w:val="24"/>
                  <w:szCs w:val="24"/>
                </w:rPr>
                <w:t>0.9580</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37" w:author="David Ouyang" w:date="2017-06-08T21:43:00Z"/>
                <w:rFonts w:ascii="Times New Roman" w:eastAsia="Times New Roman" w:hAnsi="Times New Roman" w:cs="Times New Roman"/>
                <w:color w:val="000000"/>
                <w:sz w:val="24"/>
                <w:szCs w:val="24"/>
              </w:rPr>
            </w:pPr>
            <w:ins w:id="738" w:author="David Ouyang" w:date="2017-06-08T21:43:00Z">
              <w:r w:rsidRPr="00E166E7">
                <w:rPr>
                  <w:rFonts w:ascii="Times New Roman" w:eastAsia="Times New Roman" w:hAnsi="Times New Roman" w:cs="Times New Roman"/>
                  <w:color w:val="000000"/>
                  <w:sz w:val="24"/>
                  <w:szCs w:val="24"/>
                </w:rPr>
                <w:t>0.9360</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39" w:author="David Ouyang" w:date="2017-06-08T21:43:00Z"/>
                <w:rFonts w:ascii="Times New Roman" w:eastAsia="Times New Roman" w:hAnsi="Times New Roman" w:cs="Times New Roman"/>
                <w:color w:val="000000"/>
                <w:sz w:val="24"/>
                <w:szCs w:val="24"/>
              </w:rPr>
            </w:pPr>
            <w:ins w:id="740" w:author="David Ouyang" w:date="2017-06-08T21:43:00Z">
              <w:r w:rsidRPr="00E166E7">
                <w:rPr>
                  <w:rFonts w:ascii="Times New Roman" w:eastAsia="Times New Roman" w:hAnsi="Times New Roman" w:cs="Times New Roman"/>
                  <w:color w:val="000000"/>
                  <w:sz w:val="24"/>
                  <w:szCs w:val="24"/>
                </w:rPr>
                <w:t>1.0010</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41" w:author="David Ouyang" w:date="2017-06-08T21:43:00Z"/>
                <w:rFonts w:ascii="Times New Roman" w:eastAsia="Times New Roman" w:hAnsi="Times New Roman" w:cs="Times New Roman"/>
                <w:color w:val="000000"/>
                <w:sz w:val="24"/>
                <w:szCs w:val="24"/>
              </w:rPr>
            </w:pPr>
            <w:ins w:id="742" w:author="David Ouyang" w:date="2017-06-08T21:43:00Z">
              <w:r w:rsidRPr="00E166E7">
                <w:rPr>
                  <w:rFonts w:ascii="Times New Roman" w:eastAsia="Times New Roman" w:hAnsi="Times New Roman" w:cs="Times New Roman"/>
                  <w:color w:val="000000"/>
                  <w:sz w:val="24"/>
                  <w:szCs w:val="24"/>
                </w:rPr>
                <w:t>0.058</w:t>
              </w:r>
            </w:ins>
          </w:p>
        </w:tc>
      </w:tr>
      <w:tr w:rsidR="00E166E7" w:rsidRPr="00E166E7" w:rsidTr="00E166E7">
        <w:trPr>
          <w:trHeight w:val="315"/>
          <w:ins w:id="743" w:author="David Ouyang" w:date="2017-06-08T21:43: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44" w:author="David Ouyang" w:date="2017-06-08T21:43:00Z"/>
                <w:rFonts w:ascii="Times New Roman" w:eastAsia="Times New Roman" w:hAnsi="Times New Roman" w:cs="Times New Roman"/>
                <w:color w:val="000000"/>
                <w:sz w:val="24"/>
                <w:szCs w:val="24"/>
              </w:rPr>
            </w:pPr>
            <w:ins w:id="745" w:author="David Ouyang" w:date="2017-06-08T21:43:00Z">
              <w:r w:rsidRPr="00E166E7">
                <w:rPr>
                  <w:rFonts w:ascii="Times New Roman" w:eastAsia="Times New Roman" w:hAnsi="Times New Roman" w:cs="Times New Roman"/>
                  <w:color w:val="000000"/>
                  <w:sz w:val="24"/>
                  <w:szCs w:val="24"/>
                </w:rPr>
                <w:t>Chronic Kidney Disease</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46" w:author="David Ouyang" w:date="2017-06-08T21:43:00Z"/>
                <w:rFonts w:ascii="Times New Roman" w:eastAsia="Times New Roman" w:hAnsi="Times New Roman" w:cs="Times New Roman"/>
                <w:color w:val="000000"/>
                <w:sz w:val="24"/>
                <w:szCs w:val="24"/>
              </w:rPr>
            </w:pPr>
            <w:ins w:id="747" w:author="David Ouyang" w:date="2017-06-08T21:43:00Z">
              <w:r w:rsidRPr="00E166E7">
                <w:rPr>
                  <w:rFonts w:ascii="Times New Roman" w:eastAsia="Times New Roman" w:hAnsi="Times New Roman" w:cs="Times New Roman"/>
                  <w:color w:val="000000"/>
                  <w:sz w:val="24"/>
                  <w:szCs w:val="24"/>
                </w:rPr>
                <w:t>0.9611</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48" w:author="David Ouyang" w:date="2017-06-08T21:43:00Z"/>
                <w:rFonts w:ascii="Times New Roman" w:eastAsia="Times New Roman" w:hAnsi="Times New Roman" w:cs="Times New Roman"/>
                <w:color w:val="000000"/>
                <w:sz w:val="24"/>
                <w:szCs w:val="24"/>
              </w:rPr>
            </w:pPr>
            <w:ins w:id="749" w:author="David Ouyang" w:date="2017-06-08T21:43:00Z">
              <w:r w:rsidRPr="00E166E7">
                <w:rPr>
                  <w:rFonts w:ascii="Times New Roman" w:eastAsia="Times New Roman" w:hAnsi="Times New Roman" w:cs="Times New Roman"/>
                  <w:color w:val="000000"/>
                  <w:sz w:val="24"/>
                  <w:szCs w:val="24"/>
                </w:rPr>
                <w:t>0.9449</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50" w:author="David Ouyang" w:date="2017-06-08T21:43:00Z"/>
                <w:rFonts w:ascii="Times New Roman" w:eastAsia="Times New Roman" w:hAnsi="Times New Roman" w:cs="Times New Roman"/>
                <w:color w:val="000000"/>
                <w:sz w:val="24"/>
                <w:szCs w:val="24"/>
              </w:rPr>
            </w:pPr>
            <w:ins w:id="751" w:author="David Ouyang" w:date="2017-06-08T21:43:00Z">
              <w:r w:rsidRPr="00E166E7">
                <w:rPr>
                  <w:rFonts w:ascii="Times New Roman" w:eastAsia="Times New Roman" w:hAnsi="Times New Roman" w:cs="Times New Roman"/>
                  <w:color w:val="000000"/>
                  <w:sz w:val="24"/>
                  <w:szCs w:val="24"/>
                </w:rPr>
                <w:t>0.9775</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52" w:author="David Ouyang" w:date="2017-06-08T21:43:00Z"/>
                <w:rFonts w:ascii="Times New Roman" w:eastAsia="Times New Roman" w:hAnsi="Times New Roman" w:cs="Times New Roman"/>
                <w:color w:val="000000"/>
                <w:sz w:val="24"/>
                <w:szCs w:val="24"/>
              </w:rPr>
            </w:pPr>
            <w:ins w:id="753" w:author="David Ouyang" w:date="2017-06-08T21:43:00Z">
              <w:r w:rsidRPr="00E166E7">
                <w:rPr>
                  <w:rFonts w:ascii="Times New Roman" w:eastAsia="Times New Roman" w:hAnsi="Times New Roman" w:cs="Times New Roman"/>
                  <w:color w:val="000000"/>
                  <w:sz w:val="24"/>
                  <w:szCs w:val="24"/>
                </w:rPr>
                <w:t>&lt; 0.001 *</w:t>
              </w:r>
            </w:ins>
          </w:p>
        </w:tc>
      </w:tr>
      <w:tr w:rsidR="00E166E7" w:rsidRPr="00E166E7" w:rsidTr="00E166E7">
        <w:trPr>
          <w:trHeight w:val="315"/>
          <w:ins w:id="754" w:author="David Ouyang" w:date="2017-06-08T21:43: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55" w:author="David Ouyang" w:date="2017-06-08T21:43:00Z"/>
                <w:rFonts w:ascii="Times New Roman" w:eastAsia="Times New Roman" w:hAnsi="Times New Roman" w:cs="Times New Roman"/>
                <w:color w:val="000000"/>
                <w:sz w:val="24"/>
                <w:szCs w:val="24"/>
              </w:rPr>
            </w:pPr>
            <w:ins w:id="756" w:author="David Ouyang" w:date="2017-06-08T21:43:00Z">
              <w:r w:rsidRPr="00E166E7">
                <w:rPr>
                  <w:rFonts w:ascii="Times New Roman" w:eastAsia="Times New Roman" w:hAnsi="Times New Roman" w:cs="Times New Roman"/>
                  <w:color w:val="000000"/>
                  <w:sz w:val="24"/>
                  <w:szCs w:val="24"/>
                </w:rPr>
                <w:t>Ischemic Heart Disease</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57" w:author="David Ouyang" w:date="2017-06-08T21:43:00Z"/>
                <w:rFonts w:ascii="Times New Roman" w:eastAsia="Times New Roman" w:hAnsi="Times New Roman" w:cs="Times New Roman"/>
                <w:color w:val="000000"/>
                <w:sz w:val="24"/>
                <w:szCs w:val="24"/>
              </w:rPr>
            </w:pPr>
            <w:ins w:id="758" w:author="David Ouyang" w:date="2017-06-08T21:43:00Z">
              <w:r w:rsidRPr="00E166E7">
                <w:rPr>
                  <w:rFonts w:ascii="Times New Roman" w:eastAsia="Times New Roman" w:hAnsi="Times New Roman" w:cs="Times New Roman"/>
                  <w:color w:val="000000"/>
                  <w:sz w:val="24"/>
                  <w:szCs w:val="24"/>
                </w:rPr>
                <w:t>1.0027</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59" w:author="David Ouyang" w:date="2017-06-08T21:43:00Z"/>
                <w:rFonts w:ascii="Times New Roman" w:eastAsia="Times New Roman" w:hAnsi="Times New Roman" w:cs="Times New Roman"/>
                <w:color w:val="000000"/>
                <w:sz w:val="24"/>
                <w:szCs w:val="24"/>
              </w:rPr>
            </w:pPr>
            <w:ins w:id="760" w:author="David Ouyang" w:date="2017-06-08T21:43:00Z">
              <w:r w:rsidRPr="00E166E7">
                <w:rPr>
                  <w:rFonts w:ascii="Times New Roman" w:eastAsia="Times New Roman" w:hAnsi="Times New Roman" w:cs="Times New Roman"/>
                  <w:color w:val="000000"/>
                  <w:sz w:val="24"/>
                  <w:szCs w:val="24"/>
                </w:rPr>
                <w:t>0.9861</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61" w:author="David Ouyang" w:date="2017-06-08T21:43:00Z"/>
                <w:rFonts w:ascii="Times New Roman" w:eastAsia="Times New Roman" w:hAnsi="Times New Roman" w:cs="Times New Roman"/>
                <w:color w:val="000000"/>
                <w:sz w:val="24"/>
                <w:szCs w:val="24"/>
              </w:rPr>
            </w:pPr>
            <w:ins w:id="762" w:author="David Ouyang" w:date="2017-06-08T21:43:00Z">
              <w:r w:rsidRPr="00E166E7">
                <w:rPr>
                  <w:rFonts w:ascii="Times New Roman" w:eastAsia="Times New Roman" w:hAnsi="Times New Roman" w:cs="Times New Roman"/>
                  <w:color w:val="000000"/>
                  <w:sz w:val="24"/>
                  <w:szCs w:val="24"/>
                </w:rPr>
                <w:t>1.0196</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63" w:author="David Ouyang" w:date="2017-06-08T21:43:00Z"/>
                <w:rFonts w:ascii="Times New Roman" w:eastAsia="Times New Roman" w:hAnsi="Times New Roman" w:cs="Times New Roman"/>
                <w:color w:val="000000"/>
                <w:sz w:val="24"/>
                <w:szCs w:val="24"/>
              </w:rPr>
            </w:pPr>
            <w:ins w:id="764" w:author="David Ouyang" w:date="2017-06-08T21:43:00Z">
              <w:r w:rsidRPr="00E166E7">
                <w:rPr>
                  <w:rFonts w:ascii="Times New Roman" w:eastAsia="Times New Roman" w:hAnsi="Times New Roman" w:cs="Times New Roman"/>
                  <w:color w:val="000000"/>
                  <w:sz w:val="24"/>
                  <w:szCs w:val="24"/>
                </w:rPr>
                <w:t>0.751</w:t>
              </w:r>
            </w:ins>
          </w:p>
        </w:tc>
      </w:tr>
      <w:tr w:rsidR="00E166E7" w:rsidRPr="00E166E7" w:rsidTr="00E166E7">
        <w:trPr>
          <w:trHeight w:val="315"/>
          <w:ins w:id="765" w:author="David Ouyang" w:date="2017-06-08T21:43: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66" w:author="David Ouyang" w:date="2017-06-08T21:43:00Z"/>
                <w:rFonts w:ascii="Times New Roman" w:eastAsia="Times New Roman" w:hAnsi="Times New Roman" w:cs="Times New Roman"/>
                <w:color w:val="000000"/>
                <w:sz w:val="24"/>
                <w:szCs w:val="24"/>
              </w:rPr>
            </w:pPr>
            <w:ins w:id="767" w:author="David Ouyang" w:date="2017-06-08T21:43:00Z">
              <w:r w:rsidRPr="00E166E7">
                <w:rPr>
                  <w:rFonts w:ascii="Times New Roman" w:eastAsia="Times New Roman" w:hAnsi="Times New Roman" w:cs="Times New Roman"/>
                  <w:color w:val="000000"/>
                  <w:sz w:val="24"/>
                  <w:szCs w:val="24"/>
                </w:rPr>
                <w:t>Modern Era</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68" w:author="David Ouyang" w:date="2017-06-08T21:43:00Z"/>
                <w:rFonts w:ascii="Times New Roman" w:eastAsia="Times New Roman" w:hAnsi="Times New Roman" w:cs="Times New Roman"/>
                <w:color w:val="000000"/>
                <w:sz w:val="24"/>
                <w:szCs w:val="24"/>
              </w:rPr>
            </w:pPr>
            <w:ins w:id="769" w:author="David Ouyang" w:date="2017-06-08T21:43:00Z">
              <w:r w:rsidRPr="00E166E7">
                <w:rPr>
                  <w:rFonts w:ascii="Times New Roman" w:eastAsia="Times New Roman" w:hAnsi="Times New Roman" w:cs="Times New Roman"/>
                  <w:color w:val="000000"/>
                  <w:sz w:val="24"/>
                  <w:szCs w:val="24"/>
                </w:rPr>
                <w:t>0.9593</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70" w:author="David Ouyang" w:date="2017-06-08T21:43:00Z"/>
                <w:rFonts w:ascii="Times New Roman" w:eastAsia="Times New Roman" w:hAnsi="Times New Roman" w:cs="Times New Roman"/>
                <w:color w:val="000000"/>
                <w:sz w:val="24"/>
                <w:szCs w:val="24"/>
              </w:rPr>
            </w:pPr>
            <w:ins w:id="771" w:author="David Ouyang" w:date="2017-06-08T21:43:00Z">
              <w:r w:rsidRPr="00E166E7">
                <w:rPr>
                  <w:rFonts w:ascii="Times New Roman" w:eastAsia="Times New Roman" w:hAnsi="Times New Roman" w:cs="Times New Roman"/>
                  <w:color w:val="000000"/>
                  <w:sz w:val="24"/>
                  <w:szCs w:val="24"/>
                </w:rPr>
                <w:t>0.9423</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72" w:author="David Ouyang" w:date="2017-06-08T21:43:00Z"/>
                <w:rFonts w:ascii="Times New Roman" w:eastAsia="Times New Roman" w:hAnsi="Times New Roman" w:cs="Times New Roman"/>
                <w:color w:val="000000"/>
                <w:sz w:val="24"/>
                <w:szCs w:val="24"/>
              </w:rPr>
            </w:pPr>
            <w:ins w:id="773" w:author="David Ouyang" w:date="2017-06-08T21:43:00Z">
              <w:r w:rsidRPr="00E166E7">
                <w:rPr>
                  <w:rFonts w:ascii="Times New Roman" w:eastAsia="Times New Roman" w:hAnsi="Times New Roman" w:cs="Times New Roman"/>
                  <w:color w:val="000000"/>
                  <w:sz w:val="24"/>
                  <w:szCs w:val="24"/>
                </w:rPr>
                <w:t>0.9766</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74" w:author="David Ouyang" w:date="2017-06-08T21:43:00Z"/>
                <w:rFonts w:ascii="Times New Roman" w:eastAsia="Times New Roman" w:hAnsi="Times New Roman" w:cs="Times New Roman"/>
                <w:color w:val="000000"/>
                <w:sz w:val="24"/>
                <w:szCs w:val="24"/>
              </w:rPr>
            </w:pPr>
            <w:ins w:id="775" w:author="David Ouyang" w:date="2017-06-08T21:43:00Z">
              <w:r w:rsidRPr="00E166E7">
                <w:rPr>
                  <w:rFonts w:ascii="Times New Roman" w:eastAsia="Times New Roman" w:hAnsi="Times New Roman" w:cs="Times New Roman"/>
                  <w:color w:val="000000"/>
                  <w:sz w:val="24"/>
                  <w:szCs w:val="24"/>
                </w:rPr>
                <w:t>&lt; 0.001 *</w:t>
              </w:r>
            </w:ins>
          </w:p>
        </w:tc>
      </w:tr>
      <w:tr w:rsidR="00E166E7" w:rsidRPr="00E166E7" w:rsidTr="00E166E7">
        <w:trPr>
          <w:trHeight w:val="330"/>
          <w:ins w:id="776" w:author="David Ouyang" w:date="2017-06-08T21:43: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77" w:author="David Ouyang" w:date="2017-06-08T21:43:00Z"/>
                <w:rFonts w:ascii="Times New Roman" w:eastAsia="Times New Roman" w:hAnsi="Times New Roman" w:cs="Times New Roman"/>
                <w:color w:val="000000"/>
                <w:sz w:val="24"/>
                <w:szCs w:val="24"/>
              </w:rPr>
            </w:pPr>
            <w:ins w:id="778" w:author="David Ouyang" w:date="2017-06-08T21:43:00Z">
              <w:r w:rsidRPr="00E166E7">
                <w:rPr>
                  <w:rFonts w:ascii="Times New Roman" w:eastAsia="Times New Roman" w:hAnsi="Times New Roman" w:cs="Times New Roman"/>
                  <w:color w:val="000000"/>
                  <w:sz w:val="24"/>
                  <w:szCs w:val="24"/>
                </w:rPr>
                <w:t xml:space="preserve">Number of </w:t>
              </w:r>
              <w:proofErr w:type="spellStart"/>
              <w:r w:rsidRPr="00E166E7">
                <w:rPr>
                  <w:rFonts w:ascii="Times New Roman" w:eastAsia="Times New Roman" w:hAnsi="Times New Roman" w:cs="Times New Roman"/>
                  <w:color w:val="000000"/>
                  <w:sz w:val="24"/>
                  <w:szCs w:val="24"/>
                </w:rPr>
                <w:t>Comorbid</w:t>
              </w:r>
              <w:proofErr w:type="spellEnd"/>
              <w:r w:rsidRPr="00E166E7">
                <w:rPr>
                  <w:rFonts w:ascii="Times New Roman" w:eastAsia="Times New Roman" w:hAnsi="Times New Roman" w:cs="Times New Roman"/>
                  <w:color w:val="000000"/>
                  <w:sz w:val="24"/>
                  <w:szCs w:val="24"/>
                </w:rPr>
                <w:t xml:space="preserve"> Conditions</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79" w:author="David Ouyang" w:date="2017-06-08T21:43:00Z"/>
                <w:rFonts w:ascii="Times New Roman" w:eastAsia="Times New Roman" w:hAnsi="Times New Roman" w:cs="Times New Roman"/>
                <w:color w:val="000000"/>
                <w:sz w:val="24"/>
                <w:szCs w:val="24"/>
              </w:rPr>
            </w:pPr>
            <w:ins w:id="780" w:author="David Ouyang" w:date="2017-06-08T21:43:00Z">
              <w:r w:rsidRPr="00E166E7">
                <w:rPr>
                  <w:rFonts w:ascii="Times New Roman" w:eastAsia="Times New Roman" w:hAnsi="Times New Roman" w:cs="Times New Roman"/>
                  <w:color w:val="000000"/>
                  <w:sz w:val="24"/>
                  <w:szCs w:val="24"/>
                </w:rPr>
                <w:t>1.0084</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81" w:author="David Ouyang" w:date="2017-06-08T21:43:00Z"/>
                <w:rFonts w:ascii="Times New Roman" w:eastAsia="Times New Roman" w:hAnsi="Times New Roman" w:cs="Times New Roman"/>
                <w:color w:val="000000"/>
                <w:sz w:val="24"/>
                <w:szCs w:val="24"/>
              </w:rPr>
            </w:pPr>
            <w:ins w:id="782" w:author="David Ouyang" w:date="2017-06-08T21:43:00Z">
              <w:r w:rsidRPr="00E166E7">
                <w:rPr>
                  <w:rFonts w:ascii="Times New Roman" w:eastAsia="Times New Roman" w:hAnsi="Times New Roman" w:cs="Times New Roman"/>
                  <w:color w:val="000000"/>
                  <w:sz w:val="24"/>
                  <w:szCs w:val="24"/>
                </w:rPr>
                <w:t>1.0058</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783" w:author="David Ouyang" w:date="2017-06-08T21:43:00Z"/>
                <w:rFonts w:ascii="Times New Roman" w:eastAsia="Times New Roman" w:hAnsi="Times New Roman" w:cs="Times New Roman"/>
                <w:color w:val="000000"/>
                <w:sz w:val="24"/>
                <w:szCs w:val="24"/>
              </w:rPr>
            </w:pPr>
            <w:ins w:id="784" w:author="David Ouyang" w:date="2017-06-08T21:43:00Z">
              <w:r w:rsidRPr="00E166E7">
                <w:rPr>
                  <w:rFonts w:ascii="Times New Roman" w:eastAsia="Times New Roman" w:hAnsi="Times New Roman" w:cs="Times New Roman"/>
                  <w:color w:val="000000"/>
                  <w:sz w:val="24"/>
                  <w:szCs w:val="24"/>
                </w:rPr>
                <w:t>1.0111</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785" w:author="David Ouyang" w:date="2017-06-08T21:43:00Z"/>
                <w:rFonts w:ascii="Times New Roman" w:eastAsia="Times New Roman" w:hAnsi="Times New Roman" w:cs="Times New Roman"/>
                <w:color w:val="000000"/>
                <w:sz w:val="24"/>
                <w:szCs w:val="24"/>
              </w:rPr>
            </w:pPr>
            <w:ins w:id="786" w:author="David Ouyang" w:date="2017-06-08T21:43:00Z">
              <w:r w:rsidRPr="00E166E7">
                <w:rPr>
                  <w:rFonts w:ascii="Times New Roman" w:eastAsia="Times New Roman" w:hAnsi="Times New Roman" w:cs="Times New Roman"/>
                  <w:color w:val="000000"/>
                  <w:sz w:val="24"/>
                  <w:szCs w:val="24"/>
                </w:rPr>
                <w:t>&lt; 0.001 *</w:t>
              </w:r>
            </w:ins>
          </w:p>
        </w:tc>
      </w:tr>
      <w:tr w:rsidR="00E166E7" w:rsidRPr="00E166E7" w:rsidTr="00E166E7">
        <w:trPr>
          <w:trHeight w:val="619"/>
          <w:ins w:id="787" w:author="David Ouyang" w:date="2017-06-08T21:43:00Z"/>
        </w:trPr>
        <w:tc>
          <w:tcPr>
            <w:tcW w:w="10560" w:type="dxa"/>
            <w:gridSpan w:val="5"/>
            <w:tcBorders>
              <w:top w:val="single" w:sz="8" w:space="0" w:color="auto"/>
              <w:left w:val="nil"/>
              <w:bottom w:val="nil"/>
              <w:right w:val="nil"/>
            </w:tcBorders>
            <w:shd w:val="clear" w:color="auto" w:fill="auto"/>
            <w:vAlign w:val="center"/>
            <w:hideMark/>
          </w:tcPr>
          <w:p w:rsidR="00E166E7" w:rsidRPr="00E166E7" w:rsidRDefault="00E166E7" w:rsidP="00E166E7">
            <w:pPr>
              <w:spacing w:after="0" w:line="240" w:lineRule="auto"/>
              <w:rPr>
                <w:ins w:id="788" w:author="David Ouyang" w:date="2017-06-08T21:43:00Z"/>
                <w:rFonts w:ascii="Times New Roman" w:eastAsia="Times New Roman" w:hAnsi="Times New Roman" w:cs="Times New Roman"/>
                <w:color w:val="000000"/>
                <w:sz w:val="24"/>
                <w:szCs w:val="24"/>
              </w:rPr>
            </w:pPr>
            <w:ins w:id="789" w:author="David Ouyang" w:date="2017-06-08T21:43:00Z">
              <w:r w:rsidRPr="00E166E7">
                <w:rPr>
                  <w:rFonts w:ascii="Times New Roman" w:eastAsia="Times New Roman" w:hAnsi="Times New Roman" w:cs="Times New Roman"/>
                  <w:color w:val="000000"/>
                  <w:sz w:val="24"/>
                  <w:szCs w:val="24"/>
                </w:rPr>
                <w:t xml:space="preserve">Logistic Regression Model: Death ~ </w:t>
              </w:r>
              <w:proofErr w:type="spellStart"/>
              <w:r w:rsidRPr="00E166E7">
                <w:rPr>
                  <w:rFonts w:ascii="Times New Roman" w:eastAsia="Times New Roman" w:hAnsi="Times New Roman" w:cs="Times New Roman"/>
                  <w:color w:val="000000"/>
                  <w:sz w:val="24"/>
                  <w:szCs w:val="24"/>
                </w:rPr>
                <w:t>DecadeOfAge</w:t>
              </w:r>
              <w:proofErr w:type="spellEnd"/>
              <w:r w:rsidRPr="00E166E7">
                <w:rPr>
                  <w:rFonts w:ascii="Times New Roman" w:eastAsia="Times New Roman" w:hAnsi="Times New Roman" w:cs="Times New Roman"/>
                  <w:color w:val="000000"/>
                  <w:sz w:val="24"/>
                  <w:szCs w:val="24"/>
                </w:rPr>
                <w:t xml:space="preserve"> + Race + Sex + </w:t>
              </w:r>
              <w:proofErr w:type="spellStart"/>
              <w:r w:rsidRPr="00E166E7">
                <w:rPr>
                  <w:rFonts w:ascii="Times New Roman" w:eastAsia="Times New Roman" w:hAnsi="Times New Roman" w:cs="Times New Roman"/>
                  <w:color w:val="000000"/>
                  <w:sz w:val="24"/>
                  <w:szCs w:val="24"/>
                </w:rPr>
                <w:t>SupportType</w:t>
              </w:r>
              <w:proofErr w:type="spellEnd"/>
              <w:r w:rsidRPr="00E166E7">
                <w:rPr>
                  <w:rFonts w:ascii="Times New Roman" w:eastAsia="Times New Roman" w:hAnsi="Times New Roman" w:cs="Times New Roman"/>
                  <w:color w:val="000000"/>
                  <w:sz w:val="24"/>
                  <w:szCs w:val="24"/>
                </w:rPr>
                <w:t xml:space="preserve"> + Diabetes + PVD + Obesity + Smoking + CKD + </w:t>
              </w:r>
              <w:proofErr w:type="spellStart"/>
              <w:r w:rsidRPr="00E166E7">
                <w:rPr>
                  <w:rFonts w:ascii="Times New Roman" w:eastAsia="Times New Roman" w:hAnsi="Times New Roman" w:cs="Times New Roman"/>
                  <w:color w:val="000000"/>
                  <w:sz w:val="24"/>
                  <w:szCs w:val="24"/>
                </w:rPr>
                <w:t>IschemicHD</w:t>
              </w:r>
              <w:proofErr w:type="spellEnd"/>
              <w:r w:rsidRPr="00E166E7">
                <w:rPr>
                  <w:rFonts w:ascii="Times New Roman" w:eastAsia="Times New Roman" w:hAnsi="Times New Roman" w:cs="Times New Roman"/>
                  <w:color w:val="000000"/>
                  <w:sz w:val="24"/>
                  <w:szCs w:val="24"/>
                </w:rPr>
                <w:t xml:space="preserve"> + Year</w:t>
              </w:r>
            </w:ins>
          </w:p>
        </w:tc>
      </w:tr>
      <w:tr w:rsidR="00E166E7" w:rsidRPr="00E166E7" w:rsidTr="00E166E7">
        <w:trPr>
          <w:trHeight w:val="315"/>
          <w:ins w:id="790" w:author="David Ouyang" w:date="2017-06-08T21:43:00Z"/>
        </w:trPr>
        <w:tc>
          <w:tcPr>
            <w:tcW w:w="42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791" w:author="David Ouyang" w:date="2017-06-08T21:43:00Z"/>
                <w:rFonts w:ascii="Times New Roman" w:eastAsia="Times New Roman" w:hAnsi="Times New Roman" w:cs="Times New Roman"/>
                <w:color w:val="000000"/>
                <w:sz w:val="24"/>
                <w:szCs w:val="24"/>
              </w:rPr>
            </w:pPr>
            <w:ins w:id="792" w:author="David Ouyang" w:date="2017-06-08T21:43:00Z">
              <w:r w:rsidRPr="00E166E7">
                <w:rPr>
                  <w:rFonts w:ascii="Times New Roman" w:eastAsia="Times New Roman" w:hAnsi="Times New Roman" w:cs="Times New Roman"/>
                  <w:color w:val="000000"/>
                  <w:sz w:val="24"/>
                  <w:szCs w:val="24"/>
                </w:rPr>
                <w:t>*p &lt; 0.05</w:t>
              </w:r>
            </w:ins>
          </w:p>
        </w:tc>
        <w:tc>
          <w:tcPr>
            <w:tcW w:w="19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793" w:author="David Ouyang" w:date="2017-06-08T21:43:00Z"/>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794" w:author="David Ouyang" w:date="2017-06-08T21:43:00Z"/>
                <w:rFonts w:ascii="Times New Roman" w:eastAsia="Times New Roman" w:hAnsi="Times New Roman" w:cs="Times New Roman"/>
                <w:color w:val="000000"/>
                <w:sz w:val="24"/>
                <w:szCs w:val="24"/>
              </w:rPr>
            </w:pPr>
          </w:p>
        </w:tc>
        <w:tc>
          <w:tcPr>
            <w:tcW w:w="152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795" w:author="David Ouyang" w:date="2017-06-08T21:43:00Z"/>
                <w:rFonts w:ascii="Times New Roman" w:eastAsia="Times New Roman" w:hAnsi="Times New Roman" w:cs="Times New Roman"/>
                <w:color w:val="000000"/>
                <w:sz w:val="24"/>
                <w:szCs w:val="24"/>
              </w:rPr>
            </w:pPr>
          </w:p>
        </w:tc>
        <w:tc>
          <w:tcPr>
            <w:tcW w:w="14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796" w:author="David Ouyang" w:date="2017-06-08T21:43:00Z"/>
                <w:rFonts w:ascii="Times New Roman" w:eastAsia="Times New Roman" w:hAnsi="Times New Roman" w:cs="Times New Roman"/>
                <w:color w:val="000000"/>
                <w:sz w:val="24"/>
                <w:szCs w:val="24"/>
              </w:rPr>
            </w:pPr>
          </w:p>
        </w:tc>
      </w:tr>
    </w:tbl>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ins w:id="797" w:author="David Ouyang" w:date="2017-06-08T21:44:00Z"/>
          <w:rFonts w:ascii="Times New Roman" w:hAnsi="Times New Roman" w:cs="Times New Roman"/>
          <w:sz w:val="24"/>
          <w:szCs w:val="24"/>
        </w:rPr>
      </w:pPr>
    </w:p>
    <w:p w:rsidR="00E166E7" w:rsidRDefault="00E166E7" w:rsidP="00DD4C68">
      <w:pPr>
        <w:spacing w:line="360" w:lineRule="auto"/>
        <w:rPr>
          <w:ins w:id="798" w:author="David Ouyang" w:date="2017-06-08T21:44:00Z"/>
          <w:rFonts w:ascii="Times New Roman" w:hAnsi="Times New Roman" w:cs="Times New Roman"/>
          <w:sz w:val="24"/>
          <w:szCs w:val="24"/>
        </w:rPr>
      </w:pPr>
    </w:p>
    <w:p w:rsidR="00E166E7" w:rsidRDefault="00E166E7" w:rsidP="00DD4C68">
      <w:pPr>
        <w:spacing w:line="360" w:lineRule="auto"/>
        <w:rPr>
          <w:ins w:id="799" w:author="David Ouyang" w:date="2017-06-08T21:44:00Z"/>
          <w:rFonts w:ascii="Times New Roman" w:hAnsi="Times New Roman" w:cs="Times New Roman"/>
          <w:sz w:val="24"/>
          <w:szCs w:val="24"/>
        </w:rPr>
      </w:pPr>
    </w:p>
    <w:p w:rsidR="00E166E7" w:rsidRDefault="00E166E7" w:rsidP="00DD4C68">
      <w:pPr>
        <w:spacing w:line="360" w:lineRule="auto"/>
        <w:rPr>
          <w:ins w:id="800" w:author="David Ouyang" w:date="2017-06-08T21:44:00Z"/>
          <w:rFonts w:ascii="Times New Roman" w:hAnsi="Times New Roman" w:cs="Times New Roman"/>
          <w:sz w:val="24"/>
          <w:szCs w:val="24"/>
        </w:rPr>
      </w:pPr>
    </w:p>
    <w:p w:rsidR="00E166E7" w:rsidRDefault="00E166E7" w:rsidP="00DD4C68">
      <w:pPr>
        <w:spacing w:line="360" w:lineRule="auto"/>
        <w:rPr>
          <w:ins w:id="801" w:author="David Ouyang" w:date="2017-06-08T21:44:00Z"/>
          <w:rFonts w:ascii="Times New Roman" w:hAnsi="Times New Roman" w:cs="Times New Roman"/>
          <w:sz w:val="24"/>
          <w:szCs w:val="24"/>
        </w:rPr>
      </w:pPr>
    </w:p>
    <w:p w:rsidR="00E166E7" w:rsidRDefault="00E166E7" w:rsidP="00DD4C68">
      <w:pPr>
        <w:spacing w:line="360" w:lineRule="auto"/>
        <w:rPr>
          <w:ins w:id="802" w:author="David Ouyang" w:date="2017-06-08T21:44:00Z"/>
          <w:rFonts w:ascii="Times New Roman" w:hAnsi="Times New Roman" w:cs="Times New Roman"/>
          <w:sz w:val="24"/>
          <w:szCs w:val="24"/>
        </w:rPr>
      </w:pPr>
    </w:p>
    <w:p w:rsidR="00E166E7" w:rsidRDefault="00E166E7" w:rsidP="00DD4C68">
      <w:pPr>
        <w:spacing w:line="360" w:lineRule="auto"/>
        <w:rPr>
          <w:ins w:id="803" w:author="David Ouyang" w:date="2017-06-08T21:44:00Z"/>
          <w:rFonts w:ascii="Times New Roman" w:hAnsi="Times New Roman" w:cs="Times New Roman"/>
          <w:sz w:val="24"/>
          <w:szCs w:val="24"/>
        </w:rPr>
      </w:pPr>
    </w:p>
    <w:p w:rsidR="00E166E7" w:rsidRDefault="00E166E7" w:rsidP="00E166E7">
      <w:pPr>
        <w:spacing w:line="360" w:lineRule="auto"/>
        <w:rPr>
          <w:ins w:id="804" w:author="David Ouyang" w:date="2017-06-08T21:44:00Z"/>
          <w:rFonts w:ascii="Times New Roman" w:hAnsi="Times New Roman" w:cs="Times New Roman"/>
          <w:sz w:val="24"/>
          <w:szCs w:val="24"/>
        </w:rPr>
      </w:pPr>
    </w:p>
    <w:p w:rsidR="00E166E7" w:rsidRDefault="00E166E7" w:rsidP="00E166E7">
      <w:pPr>
        <w:spacing w:line="360" w:lineRule="auto"/>
        <w:rPr>
          <w:ins w:id="805" w:author="David Ouyang" w:date="2017-06-08T21:44:00Z"/>
          <w:rFonts w:ascii="Times New Roman" w:hAnsi="Times New Roman" w:cs="Times New Roman"/>
          <w:sz w:val="24"/>
          <w:szCs w:val="24"/>
        </w:rPr>
      </w:pPr>
      <w:ins w:id="806" w:author="David Ouyang" w:date="2017-06-08T21:44:00Z">
        <w:r>
          <w:rPr>
            <w:rFonts w:ascii="Times New Roman" w:hAnsi="Times New Roman" w:cs="Times New Roman"/>
            <w:sz w:val="24"/>
            <w:szCs w:val="24"/>
          </w:rPr>
          <w:t>Table 4: Multivariate generalized linear model of predictors of renal failure</w:t>
        </w:r>
      </w:ins>
    </w:p>
    <w:tbl>
      <w:tblPr>
        <w:tblW w:w="10560" w:type="dxa"/>
        <w:tblInd w:w="93" w:type="dxa"/>
        <w:tblLook w:val="04A0"/>
      </w:tblPr>
      <w:tblGrid>
        <w:gridCol w:w="4260"/>
        <w:gridCol w:w="1960"/>
        <w:gridCol w:w="1360"/>
        <w:gridCol w:w="1520"/>
        <w:gridCol w:w="1460"/>
      </w:tblGrid>
      <w:tr w:rsidR="00E166E7" w:rsidRPr="00E166E7" w:rsidTr="00E166E7">
        <w:trPr>
          <w:trHeight w:val="300"/>
          <w:ins w:id="807" w:author="David Ouyang" w:date="2017-06-08T21:44:00Z"/>
        </w:trPr>
        <w:tc>
          <w:tcPr>
            <w:tcW w:w="42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808" w:author="David Ouyang" w:date="2017-06-08T21:44:00Z"/>
                <w:rFonts w:ascii="Calibri" w:eastAsia="Times New Roman" w:hAnsi="Calibri" w:cs="Times New Roman"/>
                <w:color w:val="000000"/>
              </w:rPr>
            </w:pPr>
          </w:p>
        </w:tc>
        <w:tc>
          <w:tcPr>
            <w:tcW w:w="19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809" w:author="David Ouyang" w:date="2017-06-08T21:44:00Z"/>
                <w:rFonts w:ascii="Calibri" w:eastAsia="Times New Roman" w:hAnsi="Calibri" w:cs="Times New Roman"/>
                <w:color w:val="000000"/>
              </w:rPr>
            </w:pPr>
          </w:p>
        </w:tc>
        <w:tc>
          <w:tcPr>
            <w:tcW w:w="13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810" w:author="David Ouyang" w:date="2017-06-08T21:44:00Z"/>
                <w:rFonts w:ascii="Calibri" w:eastAsia="Times New Roman" w:hAnsi="Calibri" w:cs="Times New Roman"/>
                <w:color w:val="000000"/>
              </w:rPr>
            </w:pPr>
          </w:p>
        </w:tc>
        <w:tc>
          <w:tcPr>
            <w:tcW w:w="152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811" w:author="David Ouyang" w:date="2017-06-08T21:44:00Z"/>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812" w:author="David Ouyang" w:date="2017-06-08T21:44:00Z"/>
                <w:rFonts w:ascii="Calibri" w:eastAsia="Times New Roman" w:hAnsi="Calibri" w:cs="Times New Roman"/>
                <w:color w:val="000000"/>
              </w:rPr>
            </w:pPr>
          </w:p>
        </w:tc>
      </w:tr>
      <w:tr w:rsidR="00E166E7" w:rsidRPr="00E166E7" w:rsidTr="00E166E7">
        <w:trPr>
          <w:trHeight w:val="330"/>
          <w:ins w:id="813" w:author="David Ouyang" w:date="2017-06-08T21:44:00Z"/>
        </w:trPr>
        <w:tc>
          <w:tcPr>
            <w:tcW w:w="4260" w:type="dxa"/>
            <w:tcBorders>
              <w:top w:val="single" w:sz="4" w:space="0" w:color="auto"/>
              <w:left w:val="nil"/>
              <w:bottom w:val="single" w:sz="8" w:space="0" w:color="auto"/>
              <w:right w:val="nil"/>
            </w:tcBorders>
            <w:shd w:val="clear" w:color="auto" w:fill="auto"/>
            <w:hideMark/>
          </w:tcPr>
          <w:p w:rsidR="00E166E7" w:rsidRPr="00E166E7" w:rsidRDefault="00E166E7" w:rsidP="00E166E7">
            <w:pPr>
              <w:spacing w:after="0" w:line="240" w:lineRule="auto"/>
              <w:rPr>
                <w:ins w:id="814" w:author="David Ouyang" w:date="2017-06-08T21:44:00Z"/>
                <w:rFonts w:ascii="Times New Roman" w:eastAsia="Times New Roman" w:hAnsi="Times New Roman" w:cs="Times New Roman"/>
                <w:sz w:val="24"/>
                <w:szCs w:val="24"/>
              </w:rPr>
            </w:pPr>
            <w:ins w:id="815" w:author="David Ouyang" w:date="2017-06-08T21:44:00Z">
              <w:r w:rsidRPr="00E166E7">
                <w:rPr>
                  <w:rFonts w:ascii="Times New Roman" w:eastAsia="Times New Roman" w:hAnsi="Times New Roman" w:cs="Times New Roman"/>
                  <w:sz w:val="24"/>
                  <w:szCs w:val="24"/>
                </w:rPr>
                <w:t>Variable</w:t>
              </w:r>
            </w:ins>
          </w:p>
        </w:tc>
        <w:tc>
          <w:tcPr>
            <w:tcW w:w="1960" w:type="dxa"/>
            <w:tcBorders>
              <w:top w:val="single" w:sz="4" w:space="0" w:color="auto"/>
              <w:left w:val="nil"/>
              <w:bottom w:val="single" w:sz="8" w:space="0" w:color="auto"/>
              <w:right w:val="nil"/>
            </w:tcBorders>
            <w:shd w:val="clear" w:color="auto" w:fill="auto"/>
            <w:vAlign w:val="center"/>
            <w:hideMark/>
          </w:tcPr>
          <w:p w:rsidR="00E166E7" w:rsidRPr="00E166E7" w:rsidRDefault="00E166E7" w:rsidP="00E166E7">
            <w:pPr>
              <w:spacing w:after="0" w:line="240" w:lineRule="auto"/>
              <w:rPr>
                <w:ins w:id="816" w:author="David Ouyang" w:date="2017-06-08T21:44:00Z"/>
                <w:rFonts w:ascii="Times New Roman" w:eastAsia="Times New Roman" w:hAnsi="Times New Roman" w:cs="Times New Roman"/>
                <w:b/>
                <w:bCs/>
                <w:sz w:val="24"/>
                <w:szCs w:val="24"/>
              </w:rPr>
            </w:pPr>
            <w:ins w:id="817" w:author="David Ouyang" w:date="2017-06-08T21:44:00Z">
              <w:r w:rsidRPr="00E166E7">
                <w:rPr>
                  <w:rFonts w:ascii="Times New Roman" w:eastAsia="Times New Roman" w:hAnsi="Times New Roman" w:cs="Times New Roman"/>
                  <w:b/>
                  <w:bCs/>
                  <w:sz w:val="24"/>
                  <w:szCs w:val="24"/>
                </w:rPr>
                <w:t>OR</w:t>
              </w:r>
            </w:ins>
          </w:p>
        </w:tc>
        <w:tc>
          <w:tcPr>
            <w:tcW w:w="1360" w:type="dxa"/>
            <w:tcBorders>
              <w:top w:val="single" w:sz="4" w:space="0" w:color="auto"/>
              <w:left w:val="nil"/>
              <w:bottom w:val="single" w:sz="8" w:space="0" w:color="auto"/>
              <w:right w:val="nil"/>
            </w:tcBorders>
            <w:shd w:val="clear" w:color="auto" w:fill="auto"/>
            <w:vAlign w:val="center"/>
            <w:hideMark/>
          </w:tcPr>
          <w:p w:rsidR="00E166E7" w:rsidRPr="00E166E7" w:rsidRDefault="00E166E7" w:rsidP="00E166E7">
            <w:pPr>
              <w:spacing w:after="0" w:line="240" w:lineRule="auto"/>
              <w:rPr>
                <w:ins w:id="818" w:author="David Ouyang" w:date="2017-06-08T21:44:00Z"/>
                <w:rFonts w:ascii="Times New Roman" w:eastAsia="Times New Roman" w:hAnsi="Times New Roman" w:cs="Times New Roman"/>
                <w:b/>
                <w:bCs/>
                <w:sz w:val="24"/>
                <w:szCs w:val="24"/>
              </w:rPr>
            </w:pPr>
            <w:ins w:id="819" w:author="David Ouyang" w:date="2017-06-08T21:44:00Z">
              <w:r w:rsidRPr="00E166E7">
                <w:rPr>
                  <w:rFonts w:ascii="Times New Roman" w:eastAsia="Times New Roman" w:hAnsi="Times New Roman" w:cs="Times New Roman"/>
                  <w:b/>
                  <w:bCs/>
                  <w:sz w:val="24"/>
                  <w:szCs w:val="24"/>
                </w:rPr>
                <w:t>2.5%</w:t>
              </w:r>
            </w:ins>
          </w:p>
        </w:tc>
        <w:tc>
          <w:tcPr>
            <w:tcW w:w="1520" w:type="dxa"/>
            <w:tcBorders>
              <w:top w:val="single" w:sz="4" w:space="0" w:color="auto"/>
              <w:left w:val="nil"/>
              <w:bottom w:val="single" w:sz="8" w:space="0" w:color="auto"/>
              <w:right w:val="nil"/>
            </w:tcBorders>
            <w:shd w:val="clear" w:color="auto" w:fill="auto"/>
            <w:vAlign w:val="center"/>
            <w:hideMark/>
          </w:tcPr>
          <w:p w:rsidR="00E166E7" w:rsidRPr="00E166E7" w:rsidRDefault="00E166E7" w:rsidP="00E166E7">
            <w:pPr>
              <w:spacing w:after="0" w:line="240" w:lineRule="auto"/>
              <w:rPr>
                <w:ins w:id="820" w:author="David Ouyang" w:date="2017-06-08T21:44:00Z"/>
                <w:rFonts w:ascii="Times New Roman" w:eastAsia="Times New Roman" w:hAnsi="Times New Roman" w:cs="Times New Roman"/>
                <w:b/>
                <w:bCs/>
                <w:sz w:val="24"/>
                <w:szCs w:val="24"/>
              </w:rPr>
            </w:pPr>
            <w:ins w:id="821" w:author="David Ouyang" w:date="2017-06-08T21:44:00Z">
              <w:r w:rsidRPr="00E166E7">
                <w:rPr>
                  <w:rFonts w:ascii="Times New Roman" w:eastAsia="Times New Roman" w:hAnsi="Times New Roman" w:cs="Times New Roman"/>
                  <w:b/>
                  <w:bCs/>
                  <w:sz w:val="24"/>
                  <w:szCs w:val="24"/>
                </w:rPr>
                <w:t>97.5%</w:t>
              </w:r>
            </w:ins>
          </w:p>
        </w:tc>
        <w:tc>
          <w:tcPr>
            <w:tcW w:w="1460" w:type="dxa"/>
            <w:tcBorders>
              <w:top w:val="single" w:sz="4" w:space="0" w:color="auto"/>
              <w:left w:val="nil"/>
              <w:bottom w:val="single" w:sz="8" w:space="0" w:color="auto"/>
              <w:right w:val="nil"/>
            </w:tcBorders>
            <w:shd w:val="clear" w:color="auto" w:fill="auto"/>
            <w:vAlign w:val="center"/>
            <w:hideMark/>
          </w:tcPr>
          <w:p w:rsidR="00E166E7" w:rsidRPr="00E166E7" w:rsidRDefault="00E166E7" w:rsidP="00E166E7">
            <w:pPr>
              <w:spacing w:after="0" w:line="240" w:lineRule="auto"/>
              <w:rPr>
                <w:ins w:id="822" w:author="David Ouyang" w:date="2017-06-08T21:44:00Z"/>
                <w:rFonts w:ascii="Times New Roman" w:eastAsia="Times New Roman" w:hAnsi="Times New Roman" w:cs="Times New Roman"/>
                <w:b/>
                <w:bCs/>
                <w:sz w:val="24"/>
                <w:szCs w:val="24"/>
              </w:rPr>
            </w:pPr>
            <w:ins w:id="823" w:author="David Ouyang" w:date="2017-06-08T21:44:00Z">
              <w:r w:rsidRPr="00E166E7">
                <w:rPr>
                  <w:rFonts w:ascii="Times New Roman" w:eastAsia="Times New Roman" w:hAnsi="Times New Roman" w:cs="Times New Roman"/>
                  <w:b/>
                  <w:bCs/>
                  <w:sz w:val="24"/>
                  <w:szCs w:val="24"/>
                </w:rPr>
                <w:t>P value</w:t>
              </w:r>
            </w:ins>
          </w:p>
        </w:tc>
      </w:tr>
      <w:tr w:rsidR="00E166E7" w:rsidRPr="00E166E7" w:rsidTr="00E166E7">
        <w:trPr>
          <w:trHeight w:val="315"/>
          <w:ins w:id="824" w:author="David Ouyang" w:date="2017-06-08T21:44: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25" w:author="David Ouyang" w:date="2017-06-08T21:44:00Z"/>
                <w:rFonts w:ascii="Times New Roman" w:eastAsia="Times New Roman" w:hAnsi="Times New Roman" w:cs="Times New Roman"/>
                <w:color w:val="000000"/>
                <w:sz w:val="24"/>
                <w:szCs w:val="24"/>
              </w:rPr>
            </w:pPr>
            <w:ins w:id="826" w:author="David Ouyang" w:date="2017-06-08T21:44:00Z">
              <w:r w:rsidRPr="00E166E7">
                <w:rPr>
                  <w:rFonts w:ascii="Times New Roman" w:eastAsia="Times New Roman" w:hAnsi="Times New Roman" w:cs="Times New Roman"/>
                  <w:color w:val="000000"/>
                  <w:sz w:val="24"/>
                  <w:szCs w:val="24"/>
                </w:rPr>
                <w:t>Decade of Age</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27" w:author="David Ouyang" w:date="2017-06-08T21:44:00Z"/>
                <w:rFonts w:ascii="Times New Roman" w:eastAsia="Times New Roman" w:hAnsi="Times New Roman" w:cs="Times New Roman"/>
                <w:color w:val="000000"/>
                <w:sz w:val="24"/>
                <w:szCs w:val="24"/>
              </w:rPr>
            </w:pPr>
            <w:ins w:id="828" w:author="David Ouyang" w:date="2017-06-08T21:44:00Z">
              <w:r w:rsidRPr="00E166E7">
                <w:rPr>
                  <w:rFonts w:ascii="Times New Roman" w:eastAsia="Times New Roman" w:hAnsi="Times New Roman" w:cs="Times New Roman"/>
                  <w:color w:val="000000"/>
                  <w:sz w:val="24"/>
                  <w:szCs w:val="24"/>
                </w:rPr>
                <w:t>1.0047</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29" w:author="David Ouyang" w:date="2017-06-08T21:44:00Z"/>
                <w:rFonts w:ascii="Times New Roman" w:eastAsia="Times New Roman" w:hAnsi="Times New Roman" w:cs="Times New Roman"/>
                <w:color w:val="000000"/>
                <w:sz w:val="24"/>
                <w:szCs w:val="24"/>
              </w:rPr>
            </w:pPr>
            <w:ins w:id="830" w:author="David Ouyang" w:date="2017-06-08T21:44:00Z">
              <w:r w:rsidRPr="00E166E7">
                <w:rPr>
                  <w:rFonts w:ascii="Times New Roman" w:eastAsia="Times New Roman" w:hAnsi="Times New Roman" w:cs="Times New Roman"/>
                  <w:color w:val="000000"/>
                  <w:sz w:val="24"/>
                  <w:szCs w:val="24"/>
                </w:rPr>
                <w:t>1.0041</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31" w:author="David Ouyang" w:date="2017-06-08T21:44:00Z"/>
                <w:rFonts w:ascii="Times New Roman" w:eastAsia="Times New Roman" w:hAnsi="Times New Roman" w:cs="Times New Roman"/>
                <w:color w:val="000000"/>
                <w:sz w:val="24"/>
                <w:szCs w:val="24"/>
              </w:rPr>
            </w:pPr>
            <w:ins w:id="832" w:author="David Ouyang" w:date="2017-06-08T21:44:00Z">
              <w:r w:rsidRPr="00E166E7">
                <w:rPr>
                  <w:rFonts w:ascii="Times New Roman" w:eastAsia="Times New Roman" w:hAnsi="Times New Roman" w:cs="Times New Roman"/>
                  <w:color w:val="000000"/>
                  <w:sz w:val="24"/>
                  <w:szCs w:val="24"/>
                </w:rPr>
                <w:t>1.0053</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33" w:author="David Ouyang" w:date="2017-06-08T21:44:00Z"/>
                <w:rFonts w:ascii="Times New Roman" w:eastAsia="Times New Roman" w:hAnsi="Times New Roman" w:cs="Times New Roman"/>
                <w:color w:val="000000"/>
                <w:sz w:val="24"/>
                <w:szCs w:val="24"/>
              </w:rPr>
            </w:pPr>
            <w:ins w:id="834"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rsidTr="00E166E7">
        <w:trPr>
          <w:trHeight w:val="315"/>
          <w:ins w:id="835" w:author="David Ouyang" w:date="2017-06-08T21:44: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36" w:author="David Ouyang" w:date="2017-06-08T21:44:00Z"/>
                <w:rFonts w:ascii="Times New Roman" w:eastAsia="Times New Roman" w:hAnsi="Times New Roman" w:cs="Times New Roman"/>
                <w:color w:val="000000"/>
                <w:sz w:val="24"/>
                <w:szCs w:val="24"/>
              </w:rPr>
            </w:pPr>
            <w:ins w:id="837" w:author="David Ouyang" w:date="2017-06-08T21:44:00Z">
              <w:r w:rsidRPr="00E166E7">
                <w:rPr>
                  <w:rFonts w:ascii="Times New Roman" w:eastAsia="Times New Roman" w:hAnsi="Times New Roman" w:cs="Times New Roman"/>
                  <w:color w:val="000000"/>
                  <w:sz w:val="24"/>
                  <w:szCs w:val="24"/>
                </w:rPr>
                <w:t>Not White</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38" w:author="David Ouyang" w:date="2017-06-08T21:44:00Z"/>
                <w:rFonts w:ascii="Times New Roman" w:eastAsia="Times New Roman" w:hAnsi="Times New Roman" w:cs="Times New Roman"/>
                <w:color w:val="000000"/>
                <w:sz w:val="24"/>
                <w:szCs w:val="24"/>
              </w:rPr>
            </w:pPr>
            <w:ins w:id="839" w:author="David Ouyang" w:date="2017-06-08T21:44:00Z">
              <w:r w:rsidRPr="00E166E7">
                <w:rPr>
                  <w:rFonts w:ascii="Times New Roman" w:eastAsia="Times New Roman" w:hAnsi="Times New Roman" w:cs="Times New Roman"/>
                  <w:color w:val="000000"/>
                  <w:sz w:val="24"/>
                  <w:szCs w:val="24"/>
                </w:rPr>
                <w:t>1.0071</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40" w:author="David Ouyang" w:date="2017-06-08T21:44:00Z"/>
                <w:rFonts w:ascii="Times New Roman" w:eastAsia="Times New Roman" w:hAnsi="Times New Roman" w:cs="Times New Roman"/>
                <w:color w:val="000000"/>
                <w:sz w:val="24"/>
                <w:szCs w:val="24"/>
              </w:rPr>
            </w:pPr>
            <w:ins w:id="841" w:author="David Ouyang" w:date="2017-06-08T21:44:00Z">
              <w:r w:rsidRPr="00E166E7">
                <w:rPr>
                  <w:rFonts w:ascii="Times New Roman" w:eastAsia="Times New Roman" w:hAnsi="Times New Roman" w:cs="Times New Roman"/>
                  <w:color w:val="000000"/>
                  <w:sz w:val="24"/>
                  <w:szCs w:val="24"/>
                </w:rPr>
                <w:t>0.9855</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42" w:author="David Ouyang" w:date="2017-06-08T21:44:00Z"/>
                <w:rFonts w:ascii="Times New Roman" w:eastAsia="Times New Roman" w:hAnsi="Times New Roman" w:cs="Times New Roman"/>
                <w:color w:val="000000"/>
                <w:sz w:val="24"/>
                <w:szCs w:val="24"/>
              </w:rPr>
            </w:pPr>
            <w:ins w:id="843" w:author="David Ouyang" w:date="2017-06-08T21:44:00Z">
              <w:r w:rsidRPr="00E166E7">
                <w:rPr>
                  <w:rFonts w:ascii="Times New Roman" w:eastAsia="Times New Roman" w:hAnsi="Times New Roman" w:cs="Times New Roman"/>
                  <w:color w:val="000000"/>
                  <w:sz w:val="24"/>
                  <w:szCs w:val="24"/>
                </w:rPr>
                <w:t>1.0291</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44" w:author="David Ouyang" w:date="2017-06-08T21:44:00Z"/>
                <w:rFonts w:ascii="Times New Roman" w:eastAsia="Times New Roman" w:hAnsi="Times New Roman" w:cs="Times New Roman"/>
                <w:color w:val="000000"/>
                <w:sz w:val="24"/>
                <w:szCs w:val="24"/>
              </w:rPr>
            </w:pPr>
            <w:ins w:id="845" w:author="David Ouyang" w:date="2017-06-08T21:44:00Z">
              <w:r w:rsidRPr="00E166E7">
                <w:rPr>
                  <w:rFonts w:ascii="Times New Roman" w:eastAsia="Times New Roman" w:hAnsi="Times New Roman" w:cs="Times New Roman"/>
                  <w:color w:val="000000"/>
                  <w:sz w:val="24"/>
                  <w:szCs w:val="24"/>
                </w:rPr>
                <w:t>0.524</w:t>
              </w:r>
            </w:ins>
          </w:p>
        </w:tc>
      </w:tr>
      <w:tr w:rsidR="00E166E7" w:rsidRPr="00E166E7" w:rsidTr="00E166E7">
        <w:trPr>
          <w:trHeight w:val="315"/>
          <w:ins w:id="846" w:author="David Ouyang" w:date="2017-06-08T21:44: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47" w:author="David Ouyang" w:date="2017-06-08T21:44:00Z"/>
                <w:rFonts w:ascii="Times New Roman" w:eastAsia="Times New Roman" w:hAnsi="Times New Roman" w:cs="Times New Roman"/>
                <w:color w:val="000000"/>
                <w:sz w:val="24"/>
                <w:szCs w:val="24"/>
              </w:rPr>
            </w:pPr>
            <w:ins w:id="848" w:author="David Ouyang" w:date="2017-06-08T21:44:00Z">
              <w:r w:rsidRPr="00E166E7">
                <w:rPr>
                  <w:rFonts w:ascii="Times New Roman" w:eastAsia="Times New Roman" w:hAnsi="Times New Roman" w:cs="Times New Roman"/>
                  <w:color w:val="000000"/>
                  <w:sz w:val="24"/>
                  <w:szCs w:val="24"/>
                </w:rPr>
                <w:t>Female</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49" w:author="David Ouyang" w:date="2017-06-08T21:44:00Z"/>
                <w:rFonts w:ascii="Times New Roman" w:eastAsia="Times New Roman" w:hAnsi="Times New Roman" w:cs="Times New Roman"/>
                <w:color w:val="000000"/>
                <w:sz w:val="24"/>
                <w:szCs w:val="24"/>
              </w:rPr>
            </w:pPr>
            <w:ins w:id="850" w:author="David Ouyang" w:date="2017-06-08T21:44:00Z">
              <w:r w:rsidRPr="00E166E7">
                <w:rPr>
                  <w:rFonts w:ascii="Times New Roman" w:eastAsia="Times New Roman" w:hAnsi="Times New Roman" w:cs="Times New Roman"/>
                  <w:color w:val="000000"/>
                  <w:sz w:val="24"/>
                  <w:szCs w:val="24"/>
                </w:rPr>
                <w:t>0.9470</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51" w:author="David Ouyang" w:date="2017-06-08T21:44:00Z"/>
                <w:rFonts w:ascii="Times New Roman" w:eastAsia="Times New Roman" w:hAnsi="Times New Roman" w:cs="Times New Roman"/>
                <w:color w:val="000000"/>
                <w:sz w:val="24"/>
                <w:szCs w:val="24"/>
              </w:rPr>
            </w:pPr>
            <w:ins w:id="852" w:author="David Ouyang" w:date="2017-06-08T21:44:00Z">
              <w:r w:rsidRPr="00E166E7">
                <w:rPr>
                  <w:rFonts w:ascii="Times New Roman" w:eastAsia="Times New Roman" w:hAnsi="Times New Roman" w:cs="Times New Roman"/>
                  <w:color w:val="000000"/>
                  <w:sz w:val="24"/>
                  <w:szCs w:val="24"/>
                </w:rPr>
                <w:t>0.9243</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53" w:author="David Ouyang" w:date="2017-06-08T21:44:00Z"/>
                <w:rFonts w:ascii="Times New Roman" w:eastAsia="Times New Roman" w:hAnsi="Times New Roman" w:cs="Times New Roman"/>
                <w:color w:val="000000"/>
                <w:sz w:val="24"/>
                <w:szCs w:val="24"/>
              </w:rPr>
            </w:pPr>
            <w:ins w:id="854" w:author="David Ouyang" w:date="2017-06-08T21:44:00Z">
              <w:r w:rsidRPr="00E166E7">
                <w:rPr>
                  <w:rFonts w:ascii="Times New Roman" w:eastAsia="Times New Roman" w:hAnsi="Times New Roman" w:cs="Times New Roman"/>
                  <w:color w:val="000000"/>
                  <w:sz w:val="24"/>
                  <w:szCs w:val="24"/>
                </w:rPr>
                <w:t>0.9702</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55" w:author="David Ouyang" w:date="2017-06-08T21:44:00Z"/>
                <w:rFonts w:ascii="Times New Roman" w:eastAsia="Times New Roman" w:hAnsi="Times New Roman" w:cs="Times New Roman"/>
                <w:color w:val="000000"/>
                <w:sz w:val="24"/>
                <w:szCs w:val="24"/>
              </w:rPr>
            </w:pPr>
            <w:ins w:id="856"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rsidTr="00E166E7">
        <w:trPr>
          <w:trHeight w:val="315"/>
          <w:ins w:id="857" w:author="David Ouyang" w:date="2017-06-08T21:44: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58" w:author="David Ouyang" w:date="2017-06-08T21:44:00Z"/>
                <w:rFonts w:ascii="Times New Roman" w:eastAsia="Times New Roman" w:hAnsi="Times New Roman" w:cs="Times New Roman"/>
                <w:color w:val="000000"/>
                <w:sz w:val="24"/>
                <w:szCs w:val="24"/>
              </w:rPr>
            </w:pPr>
            <w:ins w:id="859" w:author="David Ouyang" w:date="2017-06-08T21:44:00Z">
              <w:r w:rsidRPr="00E166E7">
                <w:rPr>
                  <w:rFonts w:ascii="Times New Roman" w:eastAsia="Times New Roman" w:hAnsi="Times New Roman" w:cs="Times New Roman"/>
                  <w:color w:val="000000"/>
                  <w:sz w:val="24"/>
                  <w:szCs w:val="24"/>
                </w:rPr>
                <w:t>Prior to Transplant ECMO</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60" w:author="David Ouyang" w:date="2017-06-08T21:44:00Z"/>
                <w:rFonts w:ascii="Times New Roman" w:eastAsia="Times New Roman" w:hAnsi="Times New Roman" w:cs="Times New Roman"/>
                <w:color w:val="000000"/>
                <w:sz w:val="24"/>
                <w:szCs w:val="24"/>
              </w:rPr>
            </w:pPr>
            <w:ins w:id="861" w:author="David Ouyang" w:date="2017-06-08T21:44:00Z">
              <w:r w:rsidRPr="00E166E7">
                <w:rPr>
                  <w:rFonts w:ascii="Times New Roman" w:eastAsia="Times New Roman" w:hAnsi="Times New Roman" w:cs="Times New Roman"/>
                  <w:color w:val="000000"/>
                  <w:sz w:val="24"/>
                  <w:szCs w:val="24"/>
                </w:rPr>
                <w:t>1.0972</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62" w:author="David Ouyang" w:date="2017-06-08T21:44:00Z"/>
                <w:rFonts w:ascii="Times New Roman" w:eastAsia="Times New Roman" w:hAnsi="Times New Roman" w:cs="Times New Roman"/>
                <w:color w:val="000000"/>
                <w:sz w:val="24"/>
                <w:szCs w:val="24"/>
              </w:rPr>
            </w:pPr>
            <w:ins w:id="863" w:author="David Ouyang" w:date="2017-06-08T21:44:00Z">
              <w:r w:rsidRPr="00E166E7">
                <w:rPr>
                  <w:rFonts w:ascii="Times New Roman" w:eastAsia="Times New Roman" w:hAnsi="Times New Roman" w:cs="Times New Roman"/>
                  <w:color w:val="000000"/>
                  <w:sz w:val="24"/>
                  <w:szCs w:val="24"/>
                </w:rPr>
                <w:t>1.0146</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64" w:author="David Ouyang" w:date="2017-06-08T21:44:00Z"/>
                <w:rFonts w:ascii="Times New Roman" w:eastAsia="Times New Roman" w:hAnsi="Times New Roman" w:cs="Times New Roman"/>
                <w:color w:val="000000"/>
                <w:sz w:val="24"/>
                <w:szCs w:val="24"/>
              </w:rPr>
            </w:pPr>
            <w:ins w:id="865" w:author="David Ouyang" w:date="2017-06-08T21:44:00Z">
              <w:r w:rsidRPr="00E166E7">
                <w:rPr>
                  <w:rFonts w:ascii="Times New Roman" w:eastAsia="Times New Roman" w:hAnsi="Times New Roman" w:cs="Times New Roman"/>
                  <w:color w:val="000000"/>
                  <w:sz w:val="24"/>
                  <w:szCs w:val="24"/>
                </w:rPr>
                <w:t>1.1866</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66" w:author="David Ouyang" w:date="2017-06-08T21:44:00Z"/>
                <w:rFonts w:ascii="Times New Roman" w:eastAsia="Times New Roman" w:hAnsi="Times New Roman" w:cs="Times New Roman"/>
                <w:color w:val="000000"/>
                <w:sz w:val="24"/>
                <w:szCs w:val="24"/>
              </w:rPr>
            </w:pPr>
            <w:ins w:id="867" w:author="David Ouyang" w:date="2017-06-08T21:44:00Z">
              <w:r w:rsidRPr="00E166E7">
                <w:rPr>
                  <w:rFonts w:ascii="Times New Roman" w:eastAsia="Times New Roman" w:hAnsi="Times New Roman" w:cs="Times New Roman"/>
                  <w:color w:val="000000"/>
                  <w:sz w:val="24"/>
                  <w:szCs w:val="24"/>
                </w:rPr>
                <w:t>0.02 *</w:t>
              </w:r>
            </w:ins>
          </w:p>
        </w:tc>
      </w:tr>
      <w:tr w:rsidR="00E166E7" w:rsidRPr="00E166E7" w:rsidTr="00E166E7">
        <w:trPr>
          <w:trHeight w:val="315"/>
          <w:ins w:id="868" w:author="David Ouyang" w:date="2017-06-08T21:44: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69" w:author="David Ouyang" w:date="2017-06-08T21:44:00Z"/>
                <w:rFonts w:ascii="Times New Roman" w:eastAsia="Times New Roman" w:hAnsi="Times New Roman" w:cs="Times New Roman"/>
                <w:color w:val="000000"/>
                <w:sz w:val="24"/>
                <w:szCs w:val="24"/>
              </w:rPr>
            </w:pPr>
            <w:ins w:id="870" w:author="David Ouyang" w:date="2017-06-08T21:44:00Z">
              <w:r w:rsidRPr="00E166E7">
                <w:rPr>
                  <w:rFonts w:ascii="Times New Roman" w:eastAsia="Times New Roman" w:hAnsi="Times New Roman" w:cs="Times New Roman"/>
                  <w:color w:val="000000"/>
                  <w:sz w:val="24"/>
                  <w:szCs w:val="24"/>
                </w:rPr>
                <w:t>Prior to Transplant IABP</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71" w:author="David Ouyang" w:date="2017-06-08T21:44:00Z"/>
                <w:rFonts w:ascii="Times New Roman" w:eastAsia="Times New Roman" w:hAnsi="Times New Roman" w:cs="Times New Roman"/>
                <w:color w:val="000000"/>
                <w:sz w:val="24"/>
                <w:szCs w:val="24"/>
              </w:rPr>
            </w:pPr>
            <w:ins w:id="872" w:author="David Ouyang" w:date="2017-06-08T21:44:00Z">
              <w:r w:rsidRPr="00E166E7">
                <w:rPr>
                  <w:rFonts w:ascii="Times New Roman" w:eastAsia="Times New Roman" w:hAnsi="Times New Roman" w:cs="Times New Roman"/>
                  <w:color w:val="000000"/>
                  <w:sz w:val="24"/>
                  <w:szCs w:val="24"/>
                </w:rPr>
                <w:t>1.1045</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73" w:author="David Ouyang" w:date="2017-06-08T21:44:00Z"/>
                <w:rFonts w:ascii="Times New Roman" w:eastAsia="Times New Roman" w:hAnsi="Times New Roman" w:cs="Times New Roman"/>
                <w:color w:val="000000"/>
                <w:sz w:val="24"/>
                <w:szCs w:val="24"/>
              </w:rPr>
            </w:pPr>
            <w:ins w:id="874" w:author="David Ouyang" w:date="2017-06-08T21:44:00Z">
              <w:r w:rsidRPr="00E166E7">
                <w:rPr>
                  <w:rFonts w:ascii="Times New Roman" w:eastAsia="Times New Roman" w:hAnsi="Times New Roman" w:cs="Times New Roman"/>
                  <w:color w:val="000000"/>
                  <w:sz w:val="24"/>
                  <w:szCs w:val="24"/>
                </w:rPr>
                <w:t>1.0513</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75" w:author="David Ouyang" w:date="2017-06-08T21:44:00Z"/>
                <w:rFonts w:ascii="Times New Roman" w:eastAsia="Times New Roman" w:hAnsi="Times New Roman" w:cs="Times New Roman"/>
                <w:color w:val="000000"/>
                <w:sz w:val="24"/>
                <w:szCs w:val="24"/>
              </w:rPr>
            </w:pPr>
            <w:ins w:id="876" w:author="David Ouyang" w:date="2017-06-08T21:44:00Z">
              <w:r w:rsidRPr="00E166E7">
                <w:rPr>
                  <w:rFonts w:ascii="Times New Roman" w:eastAsia="Times New Roman" w:hAnsi="Times New Roman" w:cs="Times New Roman"/>
                  <w:color w:val="000000"/>
                  <w:sz w:val="24"/>
                  <w:szCs w:val="24"/>
                </w:rPr>
                <w:t>1.1604</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77" w:author="David Ouyang" w:date="2017-06-08T21:44:00Z"/>
                <w:rFonts w:ascii="Times New Roman" w:eastAsia="Times New Roman" w:hAnsi="Times New Roman" w:cs="Times New Roman"/>
                <w:color w:val="000000"/>
                <w:sz w:val="24"/>
                <w:szCs w:val="24"/>
              </w:rPr>
            </w:pPr>
            <w:ins w:id="878"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rsidTr="00E166E7">
        <w:trPr>
          <w:trHeight w:val="315"/>
          <w:ins w:id="879" w:author="David Ouyang" w:date="2017-06-08T21:44: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80" w:author="David Ouyang" w:date="2017-06-08T21:44:00Z"/>
                <w:rFonts w:ascii="Times New Roman" w:eastAsia="Times New Roman" w:hAnsi="Times New Roman" w:cs="Times New Roman"/>
                <w:color w:val="000000"/>
                <w:sz w:val="24"/>
                <w:szCs w:val="24"/>
              </w:rPr>
            </w:pPr>
            <w:ins w:id="881" w:author="David Ouyang" w:date="2017-06-08T21:44:00Z">
              <w:r w:rsidRPr="00E166E7">
                <w:rPr>
                  <w:rFonts w:ascii="Times New Roman" w:eastAsia="Times New Roman" w:hAnsi="Times New Roman" w:cs="Times New Roman"/>
                  <w:color w:val="000000"/>
                  <w:sz w:val="24"/>
                  <w:szCs w:val="24"/>
                </w:rPr>
                <w:t>Prior to Transplant PVAD</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82" w:author="David Ouyang" w:date="2017-06-08T21:44:00Z"/>
                <w:rFonts w:ascii="Times New Roman" w:eastAsia="Times New Roman" w:hAnsi="Times New Roman" w:cs="Times New Roman"/>
                <w:color w:val="000000"/>
                <w:sz w:val="24"/>
                <w:szCs w:val="24"/>
              </w:rPr>
            </w:pPr>
            <w:ins w:id="883" w:author="David Ouyang" w:date="2017-06-08T21:44:00Z">
              <w:r w:rsidRPr="00E166E7">
                <w:rPr>
                  <w:rFonts w:ascii="Times New Roman" w:eastAsia="Times New Roman" w:hAnsi="Times New Roman" w:cs="Times New Roman"/>
                  <w:color w:val="000000"/>
                  <w:sz w:val="24"/>
                  <w:szCs w:val="24"/>
                </w:rPr>
                <w:t>1.1089</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84" w:author="David Ouyang" w:date="2017-06-08T21:44:00Z"/>
                <w:rFonts w:ascii="Times New Roman" w:eastAsia="Times New Roman" w:hAnsi="Times New Roman" w:cs="Times New Roman"/>
                <w:color w:val="000000"/>
                <w:sz w:val="24"/>
                <w:szCs w:val="24"/>
              </w:rPr>
            </w:pPr>
            <w:ins w:id="885" w:author="David Ouyang" w:date="2017-06-08T21:44:00Z">
              <w:r w:rsidRPr="00E166E7">
                <w:rPr>
                  <w:rFonts w:ascii="Times New Roman" w:eastAsia="Times New Roman" w:hAnsi="Times New Roman" w:cs="Times New Roman"/>
                  <w:color w:val="000000"/>
                  <w:sz w:val="24"/>
                  <w:szCs w:val="24"/>
                </w:rPr>
                <w:t>0.9148</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86" w:author="David Ouyang" w:date="2017-06-08T21:44:00Z"/>
                <w:rFonts w:ascii="Times New Roman" w:eastAsia="Times New Roman" w:hAnsi="Times New Roman" w:cs="Times New Roman"/>
                <w:color w:val="000000"/>
                <w:sz w:val="24"/>
                <w:szCs w:val="24"/>
              </w:rPr>
            </w:pPr>
            <w:ins w:id="887" w:author="David Ouyang" w:date="2017-06-08T21:44:00Z">
              <w:r w:rsidRPr="00E166E7">
                <w:rPr>
                  <w:rFonts w:ascii="Times New Roman" w:eastAsia="Times New Roman" w:hAnsi="Times New Roman" w:cs="Times New Roman"/>
                  <w:color w:val="000000"/>
                  <w:sz w:val="24"/>
                  <w:szCs w:val="24"/>
                </w:rPr>
                <w:t>1.3441</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888" w:author="David Ouyang" w:date="2017-06-08T21:44:00Z"/>
                <w:rFonts w:ascii="Times New Roman" w:eastAsia="Times New Roman" w:hAnsi="Times New Roman" w:cs="Times New Roman"/>
                <w:color w:val="000000"/>
                <w:sz w:val="24"/>
                <w:szCs w:val="24"/>
              </w:rPr>
            </w:pPr>
            <w:ins w:id="889" w:author="David Ouyang" w:date="2017-06-08T21:44:00Z">
              <w:r w:rsidRPr="00E166E7">
                <w:rPr>
                  <w:rFonts w:ascii="Times New Roman" w:eastAsia="Times New Roman" w:hAnsi="Times New Roman" w:cs="Times New Roman"/>
                  <w:color w:val="000000"/>
                  <w:sz w:val="24"/>
                  <w:szCs w:val="24"/>
                </w:rPr>
                <w:t>0.292</w:t>
              </w:r>
            </w:ins>
          </w:p>
        </w:tc>
      </w:tr>
      <w:tr w:rsidR="00E166E7" w:rsidRPr="00E166E7" w:rsidTr="00E166E7">
        <w:trPr>
          <w:trHeight w:val="315"/>
          <w:ins w:id="890" w:author="David Ouyang" w:date="2017-06-08T21:44: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91" w:author="David Ouyang" w:date="2017-06-08T21:44:00Z"/>
                <w:rFonts w:ascii="Times New Roman" w:eastAsia="Times New Roman" w:hAnsi="Times New Roman" w:cs="Times New Roman"/>
                <w:color w:val="000000"/>
                <w:sz w:val="24"/>
                <w:szCs w:val="24"/>
              </w:rPr>
            </w:pPr>
            <w:ins w:id="892" w:author="David Ouyang" w:date="2017-06-08T21:44:00Z">
              <w:r w:rsidRPr="00E166E7">
                <w:rPr>
                  <w:rFonts w:ascii="Times New Roman" w:eastAsia="Times New Roman" w:hAnsi="Times New Roman" w:cs="Times New Roman"/>
                  <w:color w:val="000000"/>
                  <w:sz w:val="24"/>
                  <w:szCs w:val="24"/>
                </w:rPr>
                <w:t>Diabetes</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93" w:author="David Ouyang" w:date="2017-06-08T21:44:00Z"/>
                <w:rFonts w:ascii="Times New Roman" w:eastAsia="Times New Roman" w:hAnsi="Times New Roman" w:cs="Times New Roman"/>
                <w:color w:val="000000"/>
                <w:sz w:val="24"/>
                <w:szCs w:val="24"/>
              </w:rPr>
            </w:pPr>
            <w:ins w:id="894" w:author="David Ouyang" w:date="2017-06-08T21:44:00Z">
              <w:r w:rsidRPr="00E166E7">
                <w:rPr>
                  <w:rFonts w:ascii="Times New Roman" w:eastAsia="Times New Roman" w:hAnsi="Times New Roman" w:cs="Times New Roman"/>
                  <w:color w:val="000000"/>
                  <w:sz w:val="24"/>
                  <w:szCs w:val="24"/>
                </w:rPr>
                <w:t>0.9272</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95" w:author="David Ouyang" w:date="2017-06-08T21:44:00Z"/>
                <w:rFonts w:ascii="Times New Roman" w:eastAsia="Times New Roman" w:hAnsi="Times New Roman" w:cs="Times New Roman"/>
                <w:color w:val="000000"/>
                <w:sz w:val="24"/>
                <w:szCs w:val="24"/>
              </w:rPr>
            </w:pPr>
            <w:ins w:id="896" w:author="David Ouyang" w:date="2017-06-08T21:44:00Z">
              <w:r w:rsidRPr="00E166E7">
                <w:rPr>
                  <w:rFonts w:ascii="Times New Roman" w:eastAsia="Times New Roman" w:hAnsi="Times New Roman" w:cs="Times New Roman"/>
                  <w:color w:val="000000"/>
                  <w:sz w:val="24"/>
                  <w:szCs w:val="24"/>
                </w:rPr>
                <w:t>0.9014</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97" w:author="David Ouyang" w:date="2017-06-08T21:44:00Z"/>
                <w:rFonts w:ascii="Times New Roman" w:eastAsia="Times New Roman" w:hAnsi="Times New Roman" w:cs="Times New Roman"/>
                <w:color w:val="000000"/>
                <w:sz w:val="24"/>
                <w:szCs w:val="24"/>
              </w:rPr>
            </w:pPr>
            <w:ins w:id="898" w:author="David Ouyang" w:date="2017-06-08T21:44:00Z">
              <w:r w:rsidRPr="00E166E7">
                <w:rPr>
                  <w:rFonts w:ascii="Times New Roman" w:eastAsia="Times New Roman" w:hAnsi="Times New Roman" w:cs="Times New Roman"/>
                  <w:color w:val="000000"/>
                  <w:sz w:val="24"/>
                  <w:szCs w:val="24"/>
                </w:rPr>
                <w:t>0.9536</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899" w:author="David Ouyang" w:date="2017-06-08T21:44:00Z"/>
                <w:rFonts w:ascii="Times New Roman" w:eastAsia="Times New Roman" w:hAnsi="Times New Roman" w:cs="Times New Roman"/>
                <w:color w:val="000000"/>
                <w:sz w:val="24"/>
                <w:szCs w:val="24"/>
              </w:rPr>
            </w:pPr>
            <w:ins w:id="900"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rsidTr="00E166E7">
        <w:trPr>
          <w:trHeight w:val="315"/>
          <w:ins w:id="901" w:author="David Ouyang" w:date="2017-06-08T21:44: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02" w:author="David Ouyang" w:date="2017-06-08T21:44:00Z"/>
                <w:rFonts w:ascii="Times New Roman" w:eastAsia="Times New Roman" w:hAnsi="Times New Roman" w:cs="Times New Roman"/>
                <w:color w:val="000000"/>
                <w:sz w:val="24"/>
                <w:szCs w:val="24"/>
              </w:rPr>
            </w:pPr>
            <w:ins w:id="903" w:author="David Ouyang" w:date="2017-06-08T21:44:00Z">
              <w:r w:rsidRPr="00E166E7">
                <w:rPr>
                  <w:rFonts w:ascii="Times New Roman" w:eastAsia="Times New Roman" w:hAnsi="Times New Roman" w:cs="Times New Roman"/>
                  <w:color w:val="000000"/>
                  <w:sz w:val="24"/>
                  <w:szCs w:val="24"/>
                </w:rPr>
                <w:t>Peripheral Vascular Disease</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04" w:author="David Ouyang" w:date="2017-06-08T21:44:00Z"/>
                <w:rFonts w:ascii="Times New Roman" w:eastAsia="Times New Roman" w:hAnsi="Times New Roman" w:cs="Times New Roman"/>
                <w:color w:val="000000"/>
                <w:sz w:val="24"/>
                <w:szCs w:val="24"/>
              </w:rPr>
            </w:pPr>
            <w:ins w:id="905" w:author="David Ouyang" w:date="2017-06-08T21:44:00Z">
              <w:r w:rsidRPr="00E166E7">
                <w:rPr>
                  <w:rFonts w:ascii="Times New Roman" w:eastAsia="Times New Roman" w:hAnsi="Times New Roman" w:cs="Times New Roman"/>
                  <w:color w:val="000000"/>
                  <w:sz w:val="24"/>
                  <w:szCs w:val="24"/>
                </w:rPr>
                <w:t>0.9601</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06" w:author="David Ouyang" w:date="2017-06-08T21:44:00Z"/>
                <w:rFonts w:ascii="Times New Roman" w:eastAsia="Times New Roman" w:hAnsi="Times New Roman" w:cs="Times New Roman"/>
                <w:color w:val="000000"/>
                <w:sz w:val="24"/>
                <w:szCs w:val="24"/>
              </w:rPr>
            </w:pPr>
            <w:ins w:id="907" w:author="David Ouyang" w:date="2017-06-08T21:44:00Z">
              <w:r w:rsidRPr="00E166E7">
                <w:rPr>
                  <w:rFonts w:ascii="Times New Roman" w:eastAsia="Times New Roman" w:hAnsi="Times New Roman" w:cs="Times New Roman"/>
                  <w:color w:val="000000"/>
                  <w:sz w:val="24"/>
                  <w:szCs w:val="24"/>
                </w:rPr>
                <w:t>0.8828</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08" w:author="David Ouyang" w:date="2017-06-08T21:44:00Z"/>
                <w:rFonts w:ascii="Times New Roman" w:eastAsia="Times New Roman" w:hAnsi="Times New Roman" w:cs="Times New Roman"/>
                <w:color w:val="000000"/>
                <w:sz w:val="24"/>
                <w:szCs w:val="24"/>
              </w:rPr>
            </w:pPr>
            <w:ins w:id="909" w:author="David Ouyang" w:date="2017-06-08T21:44:00Z">
              <w:r w:rsidRPr="00E166E7">
                <w:rPr>
                  <w:rFonts w:ascii="Times New Roman" w:eastAsia="Times New Roman" w:hAnsi="Times New Roman" w:cs="Times New Roman"/>
                  <w:color w:val="000000"/>
                  <w:sz w:val="24"/>
                  <w:szCs w:val="24"/>
                </w:rPr>
                <w:t>1.0441</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10" w:author="David Ouyang" w:date="2017-06-08T21:44:00Z"/>
                <w:rFonts w:ascii="Times New Roman" w:eastAsia="Times New Roman" w:hAnsi="Times New Roman" w:cs="Times New Roman"/>
                <w:color w:val="000000"/>
                <w:sz w:val="24"/>
                <w:szCs w:val="24"/>
              </w:rPr>
            </w:pPr>
            <w:ins w:id="911" w:author="David Ouyang" w:date="2017-06-08T21:44:00Z">
              <w:r w:rsidRPr="00E166E7">
                <w:rPr>
                  <w:rFonts w:ascii="Times New Roman" w:eastAsia="Times New Roman" w:hAnsi="Times New Roman" w:cs="Times New Roman"/>
                  <w:color w:val="000000"/>
                  <w:sz w:val="24"/>
                  <w:szCs w:val="24"/>
                </w:rPr>
                <w:t>0.341</w:t>
              </w:r>
            </w:ins>
          </w:p>
        </w:tc>
      </w:tr>
      <w:tr w:rsidR="00E166E7" w:rsidRPr="00E166E7" w:rsidTr="00E166E7">
        <w:trPr>
          <w:trHeight w:val="315"/>
          <w:ins w:id="912" w:author="David Ouyang" w:date="2017-06-08T21:44: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13" w:author="David Ouyang" w:date="2017-06-08T21:44:00Z"/>
                <w:rFonts w:ascii="Times New Roman" w:eastAsia="Times New Roman" w:hAnsi="Times New Roman" w:cs="Times New Roman"/>
                <w:color w:val="000000"/>
                <w:sz w:val="24"/>
                <w:szCs w:val="24"/>
              </w:rPr>
            </w:pPr>
            <w:ins w:id="914" w:author="David Ouyang" w:date="2017-06-08T21:44:00Z">
              <w:r w:rsidRPr="00E166E7">
                <w:rPr>
                  <w:rFonts w:ascii="Times New Roman" w:eastAsia="Times New Roman" w:hAnsi="Times New Roman" w:cs="Times New Roman"/>
                  <w:color w:val="000000"/>
                  <w:sz w:val="24"/>
                  <w:szCs w:val="24"/>
                </w:rPr>
                <w:t>Obesity</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15" w:author="David Ouyang" w:date="2017-06-08T21:44:00Z"/>
                <w:rFonts w:ascii="Times New Roman" w:eastAsia="Times New Roman" w:hAnsi="Times New Roman" w:cs="Times New Roman"/>
                <w:color w:val="000000"/>
                <w:sz w:val="24"/>
                <w:szCs w:val="24"/>
              </w:rPr>
            </w:pPr>
            <w:ins w:id="916" w:author="David Ouyang" w:date="2017-06-08T21:44:00Z">
              <w:r w:rsidRPr="00E166E7">
                <w:rPr>
                  <w:rFonts w:ascii="Times New Roman" w:eastAsia="Times New Roman" w:hAnsi="Times New Roman" w:cs="Times New Roman"/>
                  <w:color w:val="000000"/>
                  <w:sz w:val="24"/>
                  <w:szCs w:val="24"/>
                </w:rPr>
                <w:t>0.9141</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17" w:author="David Ouyang" w:date="2017-06-08T21:44:00Z"/>
                <w:rFonts w:ascii="Times New Roman" w:eastAsia="Times New Roman" w:hAnsi="Times New Roman" w:cs="Times New Roman"/>
                <w:color w:val="000000"/>
                <w:sz w:val="24"/>
                <w:szCs w:val="24"/>
              </w:rPr>
            </w:pPr>
            <w:ins w:id="918" w:author="David Ouyang" w:date="2017-06-08T21:44:00Z">
              <w:r w:rsidRPr="00E166E7">
                <w:rPr>
                  <w:rFonts w:ascii="Times New Roman" w:eastAsia="Times New Roman" w:hAnsi="Times New Roman" w:cs="Times New Roman"/>
                  <w:color w:val="000000"/>
                  <w:sz w:val="24"/>
                  <w:szCs w:val="24"/>
                </w:rPr>
                <w:t>0.8581</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19" w:author="David Ouyang" w:date="2017-06-08T21:44:00Z"/>
                <w:rFonts w:ascii="Times New Roman" w:eastAsia="Times New Roman" w:hAnsi="Times New Roman" w:cs="Times New Roman"/>
                <w:color w:val="000000"/>
                <w:sz w:val="24"/>
                <w:szCs w:val="24"/>
              </w:rPr>
            </w:pPr>
            <w:ins w:id="920" w:author="David Ouyang" w:date="2017-06-08T21:44:00Z">
              <w:r w:rsidRPr="00E166E7">
                <w:rPr>
                  <w:rFonts w:ascii="Times New Roman" w:eastAsia="Times New Roman" w:hAnsi="Times New Roman" w:cs="Times New Roman"/>
                  <w:color w:val="000000"/>
                  <w:sz w:val="24"/>
                  <w:szCs w:val="24"/>
                </w:rPr>
                <w:t>0.9737</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21" w:author="David Ouyang" w:date="2017-06-08T21:44:00Z"/>
                <w:rFonts w:ascii="Times New Roman" w:eastAsia="Times New Roman" w:hAnsi="Times New Roman" w:cs="Times New Roman"/>
                <w:color w:val="000000"/>
                <w:sz w:val="24"/>
                <w:szCs w:val="24"/>
              </w:rPr>
            </w:pPr>
            <w:ins w:id="922" w:author="David Ouyang" w:date="2017-06-08T21:44:00Z">
              <w:r w:rsidRPr="00E166E7">
                <w:rPr>
                  <w:rFonts w:ascii="Times New Roman" w:eastAsia="Times New Roman" w:hAnsi="Times New Roman" w:cs="Times New Roman"/>
                  <w:color w:val="000000"/>
                  <w:sz w:val="24"/>
                  <w:szCs w:val="24"/>
                </w:rPr>
                <w:t>0.005 *</w:t>
              </w:r>
            </w:ins>
          </w:p>
        </w:tc>
      </w:tr>
      <w:tr w:rsidR="00E166E7" w:rsidRPr="00E166E7" w:rsidTr="00E166E7">
        <w:trPr>
          <w:trHeight w:val="315"/>
          <w:ins w:id="923" w:author="David Ouyang" w:date="2017-06-08T21:44: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24" w:author="David Ouyang" w:date="2017-06-08T21:44:00Z"/>
                <w:rFonts w:ascii="Times New Roman" w:eastAsia="Times New Roman" w:hAnsi="Times New Roman" w:cs="Times New Roman"/>
                <w:color w:val="000000"/>
                <w:sz w:val="24"/>
                <w:szCs w:val="24"/>
              </w:rPr>
            </w:pPr>
            <w:ins w:id="925" w:author="David Ouyang" w:date="2017-06-08T21:44:00Z">
              <w:r w:rsidRPr="00E166E7">
                <w:rPr>
                  <w:rFonts w:ascii="Times New Roman" w:eastAsia="Times New Roman" w:hAnsi="Times New Roman" w:cs="Times New Roman"/>
                  <w:color w:val="000000"/>
                  <w:sz w:val="24"/>
                  <w:szCs w:val="24"/>
                </w:rPr>
                <w:t>Hypertension</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26" w:author="David Ouyang" w:date="2017-06-08T21:44:00Z"/>
                <w:rFonts w:ascii="Times New Roman" w:eastAsia="Times New Roman" w:hAnsi="Times New Roman" w:cs="Times New Roman"/>
                <w:color w:val="000000"/>
                <w:sz w:val="24"/>
                <w:szCs w:val="24"/>
              </w:rPr>
            </w:pPr>
            <w:ins w:id="927" w:author="David Ouyang" w:date="2017-06-08T21:44:00Z">
              <w:r w:rsidRPr="00E166E7">
                <w:rPr>
                  <w:rFonts w:ascii="Times New Roman" w:eastAsia="Times New Roman" w:hAnsi="Times New Roman" w:cs="Times New Roman"/>
                  <w:color w:val="000000"/>
                  <w:sz w:val="24"/>
                  <w:szCs w:val="24"/>
                </w:rPr>
                <w:t>0.9170</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28" w:author="David Ouyang" w:date="2017-06-08T21:44:00Z"/>
                <w:rFonts w:ascii="Times New Roman" w:eastAsia="Times New Roman" w:hAnsi="Times New Roman" w:cs="Times New Roman"/>
                <w:color w:val="000000"/>
                <w:sz w:val="24"/>
                <w:szCs w:val="24"/>
              </w:rPr>
            </w:pPr>
            <w:ins w:id="929" w:author="David Ouyang" w:date="2017-06-08T21:44:00Z">
              <w:r w:rsidRPr="00E166E7">
                <w:rPr>
                  <w:rFonts w:ascii="Times New Roman" w:eastAsia="Times New Roman" w:hAnsi="Times New Roman" w:cs="Times New Roman"/>
                  <w:color w:val="000000"/>
                  <w:sz w:val="24"/>
                  <w:szCs w:val="24"/>
                </w:rPr>
                <w:t>0.8949</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30" w:author="David Ouyang" w:date="2017-06-08T21:44:00Z"/>
                <w:rFonts w:ascii="Times New Roman" w:eastAsia="Times New Roman" w:hAnsi="Times New Roman" w:cs="Times New Roman"/>
                <w:color w:val="000000"/>
                <w:sz w:val="24"/>
                <w:szCs w:val="24"/>
              </w:rPr>
            </w:pPr>
            <w:ins w:id="931" w:author="David Ouyang" w:date="2017-06-08T21:44:00Z">
              <w:r w:rsidRPr="00E166E7">
                <w:rPr>
                  <w:rFonts w:ascii="Times New Roman" w:eastAsia="Times New Roman" w:hAnsi="Times New Roman" w:cs="Times New Roman"/>
                  <w:color w:val="000000"/>
                  <w:sz w:val="24"/>
                  <w:szCs w:val="24"/>
                </w:rPr>
                <w:t>0.9397</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32" w:author="David Ouyang" w:date="2017-06-08T21:44:00Z"/>
                <w:rFonts w:ascii="Times New Roman" w:eastAsia="Times New Roman" w:hAnsi="Times New Roman" w:cs="Times New Roman"/>
                <w:color w:val="000000"/>
                <w:sz w:val="24"/>
                <w:szCs w:val="24"/>
              </w:rPr>
            </w:pPr>
            <w:ins w:id="933"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rsidTr="00E166E7">
        <w:trPr>
          <w:trHeight w:val="315"/>
          <w:ins w:id="934" w:author="David Ouyang" w:date="2017-06-08T21:44: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35" w:author="David Ouyang" w:date="2017-06-08T21:44:00Z"/>
                <w:rFonts w:ascii="Times New Roman" w:eastAsia="Times New Roman" w:hAnsi="Times New Roman" w:cs="Times New Roman"/>
                <w:color w:val="000000"/>
                <w:sz w:val="24"/>
                <w:szCs w:val="24"/>
              </w:rPr>
            </w:pPr>
            <w:ins w:id="936" w:author="David Ouyang" w:date="2017-06-08T21:44:00Z">
              <w:r w:rsidRPr="00E166E7">
                <w:rPr>
                  <w:rFonts w:ascii="Times New Roman" w:eastAsia="Times New Roman" w:hAnsi="Times New Roman" w:cs="Times New Roman"/>
                  <w:color w:val="000000"/>
                  <w:sz w:val="24"/>
                  <w:szCs w:val="24"/>
                </w:rPr>
                <w:t>Smoking</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37" w:author="David Ouyang" w:date="2017-06-08T21:44:00Z"/>
                <w:rFonts w:ascii="Times New Roman" w:eastAsia="Times New Roman" w:hAnsi="Times New Roman" w:cs="Times New Roman"/>
                <w:color w:val="000000"/>
                <w:sz w:val="24"/>
                <w:szCs w:val="24"/>
              </w:rPr>
            </w:pPr>
            <w:ins w:id="938" w:author="David Ouyang" w:date="2017-06-08T21:44:00Z">
              <w:r w:rsidRPr="00E166E7">
                <w:rPr>
                  <w:rFonts w:ascii="Times New Roman" w:eastAsia="Times New Roman" w:hAnsi="Times New Roman" w:cs="Times New Roman"/>
                  <w:color w:val="000000"/>
                  <w:sz w:val="24"/>
                  <w:szCs w:val="24"/>
                </w:rPr>
                <w:t>0.8796</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39" w:author="David Ouyang" w:date="2017-06-08T21:44:00Z"/>
                <w:rFonts w:ascii="Times New Roman" w:eastAsia="Times New Roman" w:hAnsi="Times New Roman" w:cs="Times New Roman"/>
                <w:color w:val="000000"/>
                <w:sz w:val="24"/>
                <w:szCs w:val="24"/>
              </w:rPr>
            </w:pPr>
            <w:ins w:id="940" w:author="David Ouyang" w:date="2017-06-08T21:44:00Z">
              <w:r w:rsidRPr="00E166E7">
                <w:rPr>
                  <w:rFonts w:ascii="Times New Roman" w:eastAsia="Times New Roman" w:hAnsi="Times New Roman" w:cs="Times New Roman"/>
                  <w:color w:val="000000"/>
                  <w:sz w:val="24"/>
                  <w:szCs w:val="24"/>
                </w:rPr>
                <w:t>0.8391</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41" w:author="David Ouyang" w:date="2017-06-08T21:44:00Z"/>
                <w:rFonts w:ascii="Times New Roman" w:eastAsia="Times New Roman" w:hAnsi="Times New Roman" w:cs="Times New Roman"/>
                <w:color w:val="000000"/>
                <w:sz w:val="24"/>
                <w:szCs w:val="24"/>
              </w:rPr>
            </w:pPr>
            <w:ins w:id="942" w:author="David Ouyang" w:date="2017-06-08T21:44:00Z">
              <w:r w:rsidRPr="00E166E7">
                <w:rPr>
                  <w:rFonts w:ascii="Times New Roman" w:eastAsia="Times New Roman" w:hAnsi="Times New Roman" w:cs="Times New Roman"/>
                  <w:color w:val="000000"/>
                  <w:sz w:val="24"/>
                  <w:szCs w:val="24"/>
                </w:rPr>
                <w:t>0.9221</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43" w:author="David Ouyang" w:date="2017-06-08T21:44:00Z"/>
                <w:rFonts w:ascii="Times New Roman" w:eastAsia="Times New Roman" w:hAnsi="Times New Roman" w:cs="Times New Roman"/>
                <w:color w:val="000000"/>
                <w:sz w:val="24"/>
                <w:szCs w:val="24"/>
              </w:rPr>
            </w:pPr>
            <w:ins w:id="944"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rsidTr="00E166E7">
        <w:trPr>
          <w:trHeight w:val="315"/>
          <w:ins w:id="945" w:author="David Ouyang" w:date="2017-06-08T21:44: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46" w:author="David Ouyang" w:date="2017-06-08T21:44:00Z"/>
                <w:rFonts w:ascii="Times New Roman" w:eastAsia="Times New Roman" w:hAnsi="Times New Roman" w:cs="Times New Roman"/>
                <w:color w:val="000000"/>
                <w:sz w:val="24"/>
                <w:szCs w:val="24"/>
              </w:rPr>
            </w:pPr>
            <w:ins w:id="947" w:author="David Ouyang" w:date="2017-06-08T21:44:00Z">
              <w:r w:rsidRPr="00E166E7">
                <w:rPr>
                  <w:rFonts w:ascii="Times New Roman" w:eastAsia="Times New Roman" w:hAnsi="Times New Roman" w:cs="Times New Roman"/>
                  <w:color w:val="000000"/>
                  <w:sz w:val="24"/>
                  <w:szCs w:val="24"/>
                </w:rPr>
                <w:t>Chronic Kidney Disease</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48" w:author="David Ouyang" w:date="2017-06-08T21:44:00Z"/>
                <w:rFonts w:ascii="Times New Roman" w:eastAsia="Times New Roman" w:hAnsi="Times New Roman" w:cs="Times New Roman"/>
                <w:color w:val="000000"/>
                <w:sz w:val="24"/>
                <w:szCs w:val="24"/>
              </w:rPr>
            </w:pPr>
            <w:ins w:id="949" w:author="David Ouyang" w:date="2017-06-08T21:44:00Z">
              <w:r w:rsidRPr="00E166E7">
                <w:rPr>
                  <w:rFonts w:ascii="Times New Roman" w:eastAsia="Times New Roman" w:hAnsi="Times New Roman" w:cs="Times New Roman"/>
                  <w:color w:val="000000"/>
                  <w:sz w:val="24"/>
                  <w:szCs w:val="24"/>
                </w:rPr>
                <w:t>0.9585</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50" w:author="David Ouyang" w:date="2017-06-08T21:44:00Z"/>
                <w:rFonts w:ascii="Times New Roman" w:eastAsia="Times New Roman" w:hAnsi="Times New Roman" w:cs="Times New Roman"/>
                <w:color w:val="000000"/>
                <w:sz w:val="24"/>
                <w:szCs w:val="24"/>
              </w:rPr>
            </w:pPr>
            <w:ins w:id="951" w:author="David Ouyang" w:date="2017-06-08T21:44:00Z">
              <w:r w:rsidRPr="00E166E7">
                <w:rPr>
                  <w:rFonts w:ascii="Times New Roman" w:eastAsia="Times New Roman" w:hAnsi="Times New Roman" w:cs="Times New Roman"/>
                  <w:color w:val="000000"/>
                  <w:sz w:val="24"/>
                  <w:szCs w:val="24"/>
                </w:rPr>
                <w:t>0.9359</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52" w:author="David Ouyang" w:date="2017-06-08T21:44:00Z"/>
                <w:rFonts w:ascii="Times New Roman" w:eastAsia="Times New Roman" w:hAnsi="Times New Roman" w:cs="Times New Roman"/>
                <w:color w:val="000000"/>
                <w:sz w:val="24"/>
                <w:szCs w:val="24"/>
              </w:rPr>
            </w:pPr>
            <w:ins w:id="953" w:author="David Ouyang" w:date="2017-06-08T21:44:00Z">
              <w:r w:rsidRPr="00E166E7">
                <w:rPr>
                  <w:rFonts w:ascii="Times New Roman" w:eastAsia="Times New Roman" w:hAnsi="Times New Roman" w:cs="Times New Roman"/>
                  <w:color w:val="000000"/>
                  <w:sz w:val="24"/>
                  <w:szCs w:val="24"/>
                </w:rPr>
                <w:t>0.9816</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54" w:author="David Ouyang" w:date="2017-06-08T21:44:00Z"/>
                <w:rFonts w:ascii="Times New Roman" w:eastAsia="Times New Roman" w:hAnsi="Times New Roman" w:cs="Times New Roman"/>
                <w:color w:val="000000"/>
                <w:sz w:val="24"/>
                <w:szCs w:val="24"/>
              </w:rPr>
            </w:pPr>
            <w:ins w:id="955"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rsidTr="00E166E7">
        <w:trPr>
          <w:trHeight w:val="315"/>
          <w:ins w:id="956" w:author="David Ouyang" w:date="2017-06-08T21:44: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57" w:author="David Ouyang" w:date="2017-06-08T21:44:00Z"/>
                <w:rFonts w:ascii="Times New Roman" w:eastAsia="Times New Roman" w:hAnsi="Times New Roman" w:cs="Times New Roman"/>
                <w:color w:val="000000"/>
                <w:sz w:val="24"/>
                <w:szCs w:val="24"/>
              </w:rPr>
            </w:pPr>
            <w:ins w:id="958" w:author="David Ouyang" w:date="2017-06-08T21:44:00Z">
              <w:r w:rsidRPr="00E166E7">
                <w:rPr>
                  <w:rFonts w:ascii="Times New Roman" w:eastAsia="Times New Roman" w:hAnsi="Times New Roman" w:cs="Times New Roman"/>
                  <w:color w:val="000000"/>
                  <w:sz w:val="24"/>
                  <w:szCs w:val="24"/>
                </w:rPr>
                <w:t>Ischemic Heart Disease</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59" w:author="David Ouyang" w:date="2017-06-08T21:44:00Z"/>
                <w:rFonts w:ascii="Times New Roman" w:eastAsia="Times New Roman" w:hAnsi="Times New Roman" w:cs="Times New Roman"/>
                <w:color w:val="000000"/>
                <w:sz w:val="24"/>
                <w:szCs w:val="24"/>
              </w:rPr>
            </w:pPr>
            <w:ins w:id="960" w:author="David Ouyang" w:date="2017-06-08T21:44:00Z">
              <w:r w:rsidRPr="00E166E7">
                <w:rPr>
                  <w:rFonts w:ascii="Times New Roman" w:eastAsia="Times New Roman" w:hAnsi="Times New Roman" w:cs="Times New Roman"/>
                  <w:color w:val="000000"/>
                  <w:sz w:val="24"/>
                  <w:szCs w:val="24"/>
                </w:rPr>
                <w:t>0.9103</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61" w:author="David Ouyang" w:date="2017-06-08T21:44:00Z"/>
                <w:rFonts w:ascii="Times New Roman" w:eastAsia="Times New Roman" w:hAnsi="Times New Roman" w:cs="Times New Roman"/>
                <w:color w:val="000000"/>
                <w:sz w:val="24"/>
                <w:szCs w:val="24"/>
              </w:rPr>
            </w:pPr>
            <w:ins w:id="962" w:author="David Ouyang" w:date="2017-06-08T21:44:00Z">
              <w:r w:rsidRPr="00E166E7">
                <w:rPr>
                  <w:rFonts w:ascii="Times New Roman" w:eastAsia="Times New Roman" w:hAnsi="Times New Roman" w:cs="Times New Roman"/>
                  <w:color w:val="000000"/>
                  <w:sz w:val="24"/>
                  <w:szCs w:val="24"/>
                </w:rPr>
                <w:t>0.8892</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63" w:author="David Ouyang" w:date="2017-06-08T21:44:00Z"/>
                <w:rFonts w:ascii="Times New Roman" w:eastAsia="Times New Roman" w:hAnsi="Times New Roman" w:cs="Times New Roman"/>
                <w:color w:val="000000"/>
                <w:sz w:val="24"/>
                <w:szCs w:val="24"/>
              </w:rPr>
            </w:pPr>
            <w:ins w:id="964" w:author="David Ouyang" w:date="2017-06-08T21:44:00Z">
              <w:r w:rsidRPr="00E166E7">
                <w:rPr>
                  <w:rFonts w:ascii="Times New Roman" w:eastAsia="Times New Roman" w:hAnsi="Times New Roman" w:cs="Times New Roman"/>
                  <w:color w:val="000000"/>
                  <w:sz w:val="24"/>
                  <w:szCs w:val="24"/>
                </w:rPr>
                <w:t>0.9319</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65" w:author="David Ouyang" w:date="2017-06-08T21:44:00Z"/>
                <w:rFonts w:ascii="Times New Roman" w:eastAsia="Times New Roman" w:hAnsi="Times New Roman" w:cs="Times New Roman"/>
                <w:color w:val="000000"/>
                <w:sz w:val="24"/>
                <w:szCs w:val="24"/>
              </w:rPr>
            </w:pPr>
            <w:ins w:id="966"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rsidTr="00E166E7">
        <w:trPr>
          <w:trHeight w:val="315"/>
          <w:ins w:id="967" w:author="David Ouyang" w:date="2017-06-08T21:44:00Z"/>
        </w:trPr>
        <w:tc>
          <w:tcPr>
            <w:tcW w:w="42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68" w:author="David Ouyang" w:date="2017-06-08T21:44:00Z"/>
                <w:rFonts w:ascii="Times New Roman" w:eastAsia="Times New Roman" w:hAnsi="Times New Roman" w:cs="Times New Roman"/>
                <w:color w:val="000000"/>
                <w:sz w:val="24"/>
                <w:szCs w:val="24"/>
              </w:rPr>
            </w:pPr>
            <w:ins w:id="969" w:author="David Ouyang" w:date="2017-06-08T21:44:00Z">
              <w:r w:rsidRPr="00E166E7">
                <w:rPr>
                  <w:rFonts w:ascii="Times New Roman" w:eastAsia="Times New Roman" w:hAnsi="Times New Roman" w:cs="Times New Roman"/>
                  <w:color w:val="000000"/>
                  <w:sz w:val="24"/>
                  <w:szCs w:val="24"/>
                </w:rPr>
                <w:t>Modern Era</w:t>
              </w:r>
            </w:ins>
          </w:p>
        </w:tc>
        <w:tc>
          <w:tcPr>
            <w:tcW w:w="19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70" w:author="David Ouyang" w:date="2017-06-08T21:44:00Z"/>
                <w:rFonts w:ascii="Times New Roman" w:eastAsia="Times New Roman" w:hAnsi="Times New Roman" w:cs="Times New Roman"/>
                <w:color w:val="000000"/>
                <w:sz w:val="24"/>
                <w:szCs w:val="24"/>
              </w:rPr>
            </w:pPr>
            <w:ins w:id="971" w:author="David Ouyang" w:date="2017-06-08T21:44:00Z">
              <w:r w:rsidRPr="00E166E7">
                <w:rPr>
                  <w:rFonts w:ascii="Times New Roman" w:eastAsia="Times New Roman" w:hAnsi="Times New Roman" w:cs="Times New Roman"/>
                  <w:color w:val="000000"/>
                  <w:sz w:val="24"/>
                  <w:szCs w:val="24"/>
                </w:rPr>
                <w:t>1.0300</w:t>
              </w:r>
            </w:ins>
          </w:p>
        </w:tc>
        <w:tc>
          <w:tcPr>
            <w:tcW w:w="13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72" w:author="David Ouyang" w:date="2017-06-08T21:44:00Z"/>
                <w:rFonts w:ascii="Times New Roman" w:eastAsia="Times New Roman" w:hAnsi="Times New Roman" w:cs="Times New Roman"/>
                <w:color w:val="000000"/>
                <w:sz w:val="24"/>
                <w:szCs w:val="24"/>
              </w:rPr>
            </w:pPr>
            <w:ins w:id="973" w:author="David Ouyang" w:date="2017-06-08T21:44:00Z">
              <w:r w:rsidRPr="00E166E7">
                <w:rPr>
                  <w:rFonts w:ascii="Times New Roman" w:eastAsia="Times New Roman" w:hAnsi="Times New Roman" w:cs="Times New Roman"/>
                  <w:color w:val="000000"/>
                  <w:sz w:val="24"/>
                  <w:szCs w:val="24"/>
                </w:rPr>
                <w:t>1.0044</w:t>
              </w:r>
            </w:ins>
          </w:p>
        </w:tc>
        <w:tc>
          <w:tcPr>
            <w:tcW w:w="152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74" w:author="David Ouyang" w:date="2017-06-08T21:44:00Z"/>
                <w:rFonts w:ascii="Times New Roman" w:eastAsia="Times New Roman" w:hAnsi="Times New Roman" w:cs="Times New Roman"/>
                <w:color w:val="000000"/>
                <w:sz w:val="24"/>
                <w:szCs w:val="24"/>
              </w:rPr>
            </w:pPr>
            <w:ins w:id="975" w:author="David Ouyang" w:date="2017-06-08T21:44:00Z">
              <w:r w:rsidRPr="00E166E7">
                <w:rPr>
                  <w:rFonts w:ascii="Times New Roman" w:eastAsia="Times New Roman" w:hAnsi="Times New Roman" w:cs="Times New Roman"/>
                  <w:color w:val="000000"/>
                  <w:sz w:val="24"/>
                  <w:szCs w:val="24"/>
                </w:rPr>
                <w:t>1.0563</w:t>
              </w:r>
            </w:ins>
          </w:p>
        </w:tc>
        <w:tc>
          <w:tcPr>
            <w:tcW w:w="1460" w:type="dxa"/>
            <w:tcBorders>
              <w:top w:val="nil"/>
              <w:left w:val="nil"/>
              <w:bottom w:val="nil"/>
              <w:right w:val="nil"/>
            </w:tcBorders>
            <w:shd w:val="clear" w:color="auto" w:fill="auto"/>
            <w:vAlign w:val="center"/>
            <w:hideMark/>
          </w:tcPr>
          <w:p w:rsidR="00E166E7" w:rsidRPr="00E166E7" w:rsidRDefault="00E166E7" w:rsidP="00E166E7">
            <w:pPr>
              <w:spacing w:after="0" w:line="240" w:lineRule="auto"/>
              <w:rPr>
                <w:ins w:id="976" w:author="David Ouyang" w:date="2017-06-08T21:44:00Z"/>
                <w:rFonts w:ascii="Times New Roman" w:eastAsia="Times New Roman" w:hAnsi="Times New Roman" w:cs="Times New Roman"/>
                <w:color w:val="000000"/>
                <w:sz w:val="24"/>
                <w:szCs w:val="24"/>
              </w:rPr>
            </w:pPr>
            <w:ins w:id="977" w:author="David Ouyang" w:date="2017-06-08T21:44:00Z">
              <w:r w:rsidRPr="00E166E7">
                <w:rPr>
                  <w:rFonts w:ascii="Times New Roman" w:eastAsia="Times New Roman" w:hAnsi="Times New Roman" w:cs="Times New Roman"/>
                  <w:color w:val="000000"/>
                  <w:sz w:val="24"/>
                  <w:szCs w:val="24"/>
                </w:rPr>
                <w:t>0.021 *</w:t>
              </w:r>
            </w:ins>
          </w:p>
        </w:tc>
      </w:tr>
      <w:tr w:rsidR="00E166E7" w:rsidRPr="00E166E7" w:rsidTr="00E166E7">
        <w:trPr>
          <w:trHeight w:val="330"/>
          <w:ins w:id="978" w:author="David Ouyang" w:date="2017-06-08T21:44:00Z"/>
        </w:trPr>
        <w:tc>
          <w:tcPr>
            <w:tcW w:w="42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79" w:author="David Ouyang" w:date="2017-06-08T21:44:00Z"/>
                <w:rFonts w:ascii="Times New Roman" w:eastAsia="Times New Roman" w:hAnsi="Times New Roman" w:cs="Times New Roman"/>
                <w:color w:val="000000"/>
                <w:sz w:val="24"/>
                <w:szCs w:val="24"/>
              </w:rPr>
            </w:pPr>
            <w:ins w:id="980" w:author="David Ouyang" w:date="2017-06-08T21:44:00Z">
              <w:r w:rsidRPr="00E166E7">
                <w:rPr>
                  <w:rFonts w:ascii="Times New Roman" w:eastAsia="Times New Roman" w:hAnsi="Times New Roman" w:cs="Times New Roman"/>
                  <w:color w:val="000000"/>
                  <w:sz w:val="24"/>
                  <w:szCs w:val="24"/>
                </w:rPr>
                <w:t xml:space="preserve">Number of </w:t>
              </w:r>
              <w:proofErr w:type="spellStart"/>
              <w:r w:rsidRPr="00E166E7">
                <w:rPr>
                  <w:rFonts w:ascii="Times New Roman" w:eastAsia="Times New Roman" w:hAnsi="Times New Roman" w:cs="Times New Roman"/>
                  <w:color w:val="000000"/>
                  <w:sz w:val="24"/>
                  <w:szCs w:val="24"/>
                </w:rPr>
                <w:t>Comorbid</w:t>
              </w:r>
              <w:proofErr w:type="spellEnd"/>
              <w:r w:rsidRPr="00E166E7">
                <w:rPr>
                  <w:rFonts w:ascii="Times New Roman" w:eastAsia="Times New Roman" w:hAnsi="Times New Roman" w:cs="Times New Roman"/>
                  <w:color w:val="000000"/>
                  <w:sz w:val="24"/>
                  <w:szCs w:val="24"/>
                </w:rPr>
                <w:t xml:space="preserve"> Conditions</w:t>
              </w:r>
            </w:ins>
          </w:p>
        </w:tc>
        <w:tc>
          <w:tcPr>
            <w:tcW w:w="19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81" w:author="David Ouyang" w:date="2017-06-08T21:44:00Z"/>
                <w:rFonts w:ascii="Times New Roman" w:eastAsia="Times New Roman" w:hAnsi="Times New Roman" w:cs="Times New Roman"/>
                <w:color w:val="000000"/>
                <w:sz w:val="24"/>
                <w:szCs w:val="24"/>
              </w:rPr>
            </w:pPr>
            <w:ins w:id="982" w:author="David Ouyang" w:date="2017-06-08T21:44:00Z">
              <w:r w:rsidRPr="00E166E7">
                <w:rPr>
                  <w:rFonts w:ascii="Times New Roman" w:eastAsia="Times New Roman" w:hAnsi="Times New Roman" w:cs="Times New Roman"/>
                  <w:color w:val="000000"/>
                  <w:sz w:val="24"/>
                  <w:szCs w:val="24"/>
                </w:rPr>
                <w:t>1.0446</w:t>
              </w:r>
            </w:ins>
          </w:p>
        </w:tc>
        <w:tc>
          <w:tcPr>
            <w:tcW w:w="13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83" w:author="David Ouyang" w:date="2017-06-08T21:44:00Z"/>
                <w:rFonts w:ascii="Times New Roman" w:eastAsia="Times New Roman" w:hAnsi="Times New Roman" w:cs="Times New Roman"/>
                <w:color w:val="000000"/>
                <w:sz w:val="24"/>
                <w:szCs w:val="24"/>
              </w:rPr>
            </w:pPr>
            <w:ins w:id="984" w:author="David Ouyang" w:date="2017-06-08T21:44:00Z">
              <w:r w:rsidRPr="00E166E7">
                <w:rPr>
                  <w:rFonts w:ascii="Times New Roman" w:eastAsia="Times New Roman" w:hAnsi="Times New Roman" w:cs="Times New Roman"/>
                  <w:color w:val="000000"/>
                  <w:sz w:val="24"/>
                  <w:szCs w:val="24"/>
                </w:rPr>
                <w:t>1.0408</w:t>
              </w:r>
            </w:ins>
          </w:p>
        </w:tc>
        <w:tc>
          <w:tcPr>
            <w:tcW w:w="152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85" w:author="David Ouyang" w:date="2017-06-08T21:44:00Z"/>
                <w:rFonts w:ascii="Times New Roman" w:eastAsia="Times New Roman" w:hAnsi="Times New Roman" w:cs="Times New Roman"/>
                <w:color w:val="000000"/>
                <w:sz w:val="24"/>
                <w:szCs w:val="24"/>
              </w:rPr>
            </w:pPr>
            <w:ins w:id="986" w:author="David Ouyang" w:date="2017-06-08T21:44:00Z">
              <w:r w:rsidRPr="00E166E7">
                <w:rPr>
                  <w:rFonts w:ascii="Times New Roman" w:eastAsia="Times New Roman" w:hAnsi="Times New Roman" w:cs="Times New Roman"/>
                  <w:color w:val="000000"/>
                  <w:sz w:val="24"/>
                  <w:szCs w:val="24"/>
                </w:rPr>
                <w:t>1.0485</w:t>
              </w:r>
            </w:ins>
          </w:p>
        </w:tc>
        <w:tc>
          <w:tcPr>
            <w:tcW w:w="1460" w:type="dxa"/>
            <w:tcBorders>
              <w:top w:val="nil"/>
              <w:left w:val="nil"/>
              <w:bottom w:val="nil"/>
              <w:right w:val="nil"/>
            </w:tcBorders>
            <w:shd w:val="clear" w:color="000000" w:fill="F2F2F2"/>
            <w:vAlign w:val="center"/>
            <w:hideMark/>
          </w:tcPr>
          <w:p w:rsidR="00E166E7" w:rsidRPr="00E166E7" w:rsidRDefault="00E166E7" w:rsidP="00E166E7">
            <w:pPr>
              <w:spacing w:after="0" w:line="240" w:lineRule="auto"/>
              <w:rPr>
                <w:ins w:id="987" w:author="David Ouyang" w:date="2017-06-08T21:44:00Z"/>
                <w:rFonts w:ascii="Times New Roman" w:eastAsia="Times New Roman" w:hAnsi="Times New Roman" w:cs="Times New Roman"/>
                <w:color w:val="000000"/>
                <w:sz w:val="24"/>
                <w:szCs w:val="24"/>
              </w:rPr>
            </w:pPr>
            <w:ins w:id="988" w:author="David Ouyang" w:date="2017-06-08T21:44:00Z">
              <w:r w:rsidRPr="00E166E7">
                <w:rPr>
                  <w:rFonts w:ascii="Times New Roman" w:eastAsia="Times New Roman" w:hAnsi="Times New Roman" w:cs="Times New Roman"/>
                  <w:color w:val="000000"/>
                  <w:sz w:val="24"/>
                  <w:szCs w:val="24"/>
                </w:rPr>
                <w:t>&lt; 0.001 *</w:t>
              </w:r>
            </w:ins>
          </w:p>
        </w:tc>
      </w:tr>
      <w:tr w:rsidR="00E166E7" w:rsidRPr="00E166E7" w:rsidTr="00E166E7">
        <w:trPr>
          <w:trHeight w:val="619"/>
          <w:ins w:id="989" w:author="David Ouyang" w:date="2017-06-08T21:44:00Z"/>
        </w:trPr>
        <w:tc>
          <w:tcPr>
            <w:tcW w:w="10560" w:type="dxa"/>
            <w:gridSpan w:val="5"/>
            <w:tcBorders>
              <w:top w:val="single" w:sz="8" w:space="0" w:color="auto"/>
              <w:left w:val="nil"/>
              <w:bottom w:val="nil"/>
              <w:right w:val="nil"/>
            </w:tcBorders>
            <w:shd w:val="clear" w:color="auto" w:fill="auto"/>
            <w:vAlign w:val="center"/>
            <w:hideMark/>
          </w:tcPr>
          <w:p w:rsidR="00E166E7" w:rsidRPr="00E166E7" w:rsidRDefault="00E166E7" w:rsidP="00E166E7">
            <w:pPr>
              <w:spacing w:after="0" w:line="240" w:lineRule="auto"/>
              <w:rPr>
                <w:ins w:id="990" w:author="David Ouyang" w:date="2017-06-08T21:44:00Z"/>
                <w:rFonts w:ascii="Times New Roman" w:eastAsia="Times New Roman" w:hAnsi="Times New Roman" w:cs="Times New Roman"/>
                <w:color w:val="000000"/>
                <w:sz w:val="24"/>
                <w:szCs w:val="24"/>
              </w:rPr>
            </w:pPr>
            <w:ins w:id="991" w:author="David Ouyang" w:date="2017-06-08T21:44:00Z">
              <w:r w:rsidRPr="00E166E7">
                <w:rPr>
                  <w:rFonts w:ascii="Times New Roman" w:eastAsia="Times New Roman" w:hAnsi="Times New Roman" w:cs="Times New Roman"/>
                  <w:color w:val="000000"/>
                  <w:sz w:val="24"/>
                  <w:szCs w:val="24"/>
                </w:rPr>
                <w:t xml:space="preserve">Logistic Regression Model: Renal Failure  ~ </w:t>
              </w:r>
              <w:proofErr w:type="spellStart"/>
              <w:r w:rsidRPr="00E166E7">
                <w:rPr>
                  <w:rFonts w:ascii="Times New Roman" w:eastAsia="Times New Roman" w:hAnsi="Times New Roman" w:cs="Times New Roman"/>
                  <w:color w:val="000000"/>
                  <w:sz w:val="24"/>
                  <w:szCs w:val="24"/>
                </w:rPr>
                <w:t>DecadeOfAge</w:t>
              </w:r>
              <w:proofErr w:type="spellEnd"/>
              <w:r w:rsidRPr="00E166E7">
                <w:rPr>
                  <w:rFonts w:ascii="Times New Roman" w:eastAsia="Times New Roman" w:hAnsi="Times New Roman" w:cs="Times New Roman"/>
                  <w:color w:val="000000"/>
                  <w:sz w:val="24"/>
                  <w:szCs w:val="24"/>
                </w:rPr>
                <w:t xml:space="preserve"> + Race + Sex + </w:t>
              </w:r>
              <w:proofErr w:type="spellStart"/>
              <w:r w:rsidRPr="00E166E7">
                <w:rPr>
                  <w:rFonts w:ascii="Times New Roman" w:eastAsia="Times New Roman" w:hAnsi="Times New Roman" w:cs="Times New Roman"/>
                  <w:color w:val="000000"/>
                  <w:sz w:val="24"/>
                  <w:szCs w:val="24"/>
                </w:rPr>
                <w:t>SupportType</w:t>
              </w:r>
              <w:proofErr w:type="spellEnd"/>
              <w:r w:rsidRPr="00E166E7">
                <w:rPr>
                  <w:rFonts w:ascii="Times New Roman" w:eastAsia="Times New Roman" w:hAnsi="Times New Roman" w:cs="Times New Roman"/>
                  <w:color w:val="000000"/>
                  <w:sz w:val="24"/>
                  <w:szCs w:val="24"/>
                </w:rPr>
                <w:t xml:space="preserve"> + Diabetes + PVD + Obesity + Smoking + CKD + </w:t>
              </w:r>
              <w:proofErr w:type="spellStart"/>
              <w:r w:rsidRPr="00E166E7">
                <w:rPr>
                  <w:rFonts w:ascii="Times New Roman" w:eastAsia="Times New Roman" w:hAnsi="Times New Roman" w:cs="Times New Roman"/>
                  <w:color w:val="000000"/>
                  <w:sz w:val="24"/>
                  <w:szCs w:val="24"/>
                </w:rPr>
                <w:t>IschemicHD</w:t>
              </w:r>
              <w:proofErr w:type="spellEnd"/>
              <w:r w:rsidRPr="00E166E7">
                <w:rPr>
                  <w:rFonts w:ascii="Times New Roman" w:eastAsia="Times New Roman" w:hAnsi="Times New Roman" w:cs="Times New Roman"/>
                  <w:color w:val="000000"/>
                  <w:sz w:val="24"/>
                  <w:szCs w:val="24"/>
                </w:rPr>
                <w:t xml:space="preserve"> + Year</w:t>
              </w:r>
            </w:ins>
          </w:p>
        </w:tc>
      </w:tr>
      <w:tr w:rsidR="00E166E7" w:rsidRPr="00E166E7" w:rsidTr="00E166E7">
        <w:trPr>
          <w:trHeight w:val="315"/>
          <w:ins w:id="992" w:author="David Ouyang" w:date="2017-06-08T21:44:00Z"/>
        </w:trPr>
        <w:tc>
          <w:tcPr>
            <w:tcW w:w="42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993" w:author="David Ouyang" w:date="2017-06-08T21:44:00Z"/>
                <w:rFonts w:ascii="Times New Roman" w:eastAsia="Times New Roman" w:hAnsi="Times New Roman" w:cs="Times New Roman"/>
                <w:color w:val="000000"/>
                <w:sz w:val="24"/>
                <w:szCs w:val="24"/>
              </w:rPr>
            </w:pPr>
            <w:ins w:id="994" w:author="David Ouyang" w:date="2017-06-08T21:44:00Z">
              <w:r w:rsidRPr="00E166E7">
                <w:rPr>
                  <w:rFonts w:ascii="Times New Roman" w:eastAsia="Times New Roman" w:hAnsi="Times New Roman" w:cs="Times New Roman"/>
                  <w:color w:val="000000"/>
                  <w:sz w:val="24"/>
                  <w:szCs w:val="24"/>
                </w:rPr>
                <w:t>*p &lt; 0.05</w:t>
              </w:r>
            </w:ins>
          </w:p>
        </w:tc>
        <w:tc>
          <w:tcPr>
            <w:tcW w:w="19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995" w:author="David Ouyang" w:date="2017-06-08T21:44:00Z"/>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996" w:author="David Ouyang" w:date="2017-06-08T21:44:00Z"/>
                <w:rFonts w:ascii="Times New Roman" w:eastAsia="Times New Roman" w:hAnsi="Times New Roman" w:cs="Times New Roman"/>
                <w:color w:val="000000"/>
                <w:sz w:val="24"/>
                <w:szCs w:val="24"/>
              </w:rPr>
            </w:pPr>
          </w:p>
        </w:tc>
        <w:tc>
          <w:tcPr>
            <w:tcW w:w="152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997" w:author="David Ouyang" w:date="2017-06-08T21:44:00Z"/>
                <w:rFonts w:ascii="Times New Roman" w:eastAsia="Times New Roman" w:hAnsi="Times New Roman" w:cs="Times New Roman"/>
                <w:color w:val="000000"/>
                <w:sz w:val="24"/>
                <w:szCs w:val="24"/>
              </w:rPr>
            </w:pPr>
          </w:p>
        </w:tc>
        <w:tc>
          <w:tcPr>
            <w:tcW w:w="1460" w:type="dxa"/>
            <w:tcBorders>
              <w:top w:val="nil"/>
              <w:left w:val="nil"/>
              <w:bottom w:val="nil"/>
              <w:right w:val="nil"/>
            </w:tcBorders>
            <w:shd w:val="clear" w:color="auto" w:fill="auto"/>
            <w:noWrap/>
            <w:vAlign w:val="bottom"/>
            <w:hideMark/>
          </w:tcPr>
          <w:p w:rsidR="00E166E7" w:rsidRPr="00E166E7" w:rsidRDefault="00E166E7" w:rsidP="00E166E7">
            <w:pPr>
              <w:spacing w:after="0" w:line="240" w:lineRule="auto"/>
              <w:rPr>
                <w:ins w:id="998" w:author="David Ouyang" w:date="2017-06-08T21:44:00Z"/>
                <w:rFonts w:ascii="Times New Roman" w:eastAsia="Times New Roman" w:hAnsi="Times New Roman" w:cs="Times New Roman"/>
                <w:color w:val="000000"/>
                <w:sz w:val="24"/>
                <w:szCs w:val="24"/>
              </w:rPr>
            </w:pPr>
          </w:p>
        </w:tc>
      </w:tr>
    </w:tbl>
    <w:p w:rsidR="00E166E7" w:rsidRDefault="00E166E7"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b/>
          <w:sz w:val="24"/>
          <w:szCs w:val="24"/>
        </w:rPr>
      </w:pPr>
      <w:r>
        <w:rPr>
          <w:rFonts w:ascii="Times New Roman" w:hAnsi="Times New Roman" w:cs="Times New Roman"/>
          <w:b/>
          <w:sz w:val="24"/>
          <w:szCs w:val="24"/>
        </w:rPr>
        <w:t>References</w:t>
      </w:r>
    </w:p>
    <w:p w:rsidR="003D40E1" w:rsidRPr="003D40E1" w:rsidRDefault="00505500" w:rsidP="003D40E1">
      <w:pPr>
        <w:pStyle w:val="Bibliography"/>
        <w:rPr>
          <w:rFonts w:ascii="Times New Roman" w:hAnsi="Times New Roman" w:cs="Times New Roman"/>
          <w:sz w:val="24"/>
        </w:rPr>
      </w:pPr>
      <w:r w:rsidRPr="00505500">
        <w:rPr>
          <w:b/>
        </w:rPr>
        <w:fldChar w:fldCharType="begin"/>
      </w:r>
      <w:r w:rsidR="003D40E1">
        <w:rPr>
          <w:b/>
        </w:rPr>
        <w:instrText xml:space="preserve"> ADDIN ZOTERO_BIBL {"custom":[]} CSL_BIBLIOGRAPHY </w:instrText>
      </w:r>
      <w:r w:rsidRPr="00505500">
        <w:rPr>
          <w:b/>
        </w:rPr>
        <w:fldChar w:fldCharType="separate"/>
      </w:r>
      <w:r w:rsidR="003D40E1" w:rsidRPr="003D40E1">
        <w:rPr>
          <w:rFonts w:ascii="Times New Roman" w:hAnsi="Times New Roman" w:cs="Times New Roman"/>
          <w:sz w:val="24"/>
        </w:rPr>
        <w:t xml:space="preserve">1. </w:t>
      </w:r>
      <w:r w:rsidR="003D40E1" w:rsidRPr="003D40E1">
        <w:rPr>
          <w:rFonts w:ascii="Times New Roman" w:hAnsi="Times New Roman" w:cs="Times New Roman"/>
          <w:sz w:val="24"/>
        </w:rPr>
        <w:tab/>
        <w:t xml:space="preserve">Mozaffarian D, Benjamin EJ, Go AS, et al. Heart Disease and Stroke Statistics—2016 Update. </w:t>
      </w:r>
      <w:r w:rsidR="003D40E1" w:rsidRPr="003D40E1">
        <w:rPr>
          <w:rFonts w:ascii="Times New Roman" w:hAnsi="Times New Roman" w:cs="Times New Roman"/>
          <w:i/>
          <w:iCs/>
          <w:sz w:val="24"/>
        </w:rPr>
        <w:t>Circulation</w:t>
      </w:r>
      <w:r w:rsidR="003D40E1" w:rsidRPr="003D40E1">
        <w:rPr>
          <w:rFonts w:ascii="Times New Roman" w:hAnsi="Times New Roman" w:cs="Times New Roman"/>
          <w:sz w:val="24"/>
        </w:rPr>
        <w:t>. January 2015:CIR.0000000000000350. doi:10.1161/CIR.0000000000000350.</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2. </w:t>
      </w:r>
      <w:r w:rsidRPr="003D40E1">
        <w:rPr>
          <w:rFonts w:ascii="Times New Roman" w:hAnsi="Times New Roman" w:cs="Times New Roman"/>
          <w:sz w:val="24"/>
        </w:rPr>
        <w:tab/>
        <w:t xml:space="preserve">Bui AL, Horwich TB, Fonarow GC. Epidemiology and risk profile of heart failure. </w:t>
      </w:r>
      <w:r w:rsidRPr="003D40E1">
        <w:rPr>
          <w:rFonts w:ascii="Times New Roman" w:hAnsi="Times New Roman" w:cs="Times New Roman"/>
          <w:i/>
          <w:iCs/>
          <w:sz w:val="24"/>
        </w:rPr>
        <w:t>Nat Rev Cardiol</w:t>
      </w:r>
      <w:r w:rsidRPr="003D40E1">
        <w:rPr>
          <w:rFonts w:ascii="Times New Roman" w:hAnsi="Times New Roman" w:cs="Times New Roman"/>
          <w:sz w:val="24"/>
        </w:rPr>
        <w:t>. 2011;8(1):30-41. doi:10.1038/nrcardio.2010.165.</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3. </w:t>
      </w:r>
      <w:r w:rsidRPr="003D40E1">
        <w:rPr>
          <w:rFonts w:ascii="Times New Roman" w:hAnsi="Times New Roman" w:cs="Times New Roman"/>
          <w:sz w:val="24"/>
        </w:rPr>
        <w:tab/>
        <w:t xml:space="preserve">Heidenreich PA, Albert NM, Allen LA, et al. Forecasting the impact of heart failure in the United States: a policy statement from the American Heart Association. </w:t>
      </w:r>
      <w:r w:rsidRPr="003D40E1">
        <w:rPr>
          <w:rFonts w:ascii="Times New Roman" w:hAnsi="Times New Roman" w:cs="Times New Roman"/>
          <w:i/>
          <w:iCs/>
          <w:sz w:val="24"/>
        </w:rPr>
        <w:t>Circ Heart Fail</w:t>
      </w:r>
      <w:r w:rsidRPr="003D40E1">
        <w:rPr>
          <w:rFonts w:ascii="Times New Roman" w:hAnsi="Times New Roman" w:cs="Times New Roman"/>
          <w:sz w:val="24"/>
        </w:rPr>
        <w:t>. 2013;6(3):606-619. doi:10.1161/HHF.0b013e318291329a.</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lastRenderedPageBreak/>
        <w:t xml:space="preserve">4. </w:t>
      </w:r>
      <w:r w:rsidRPr="003D40E1">
        <w:rPr>
          <w:rFonts w:ascii="Times New Roman" w:hAnsi="Times New Roman" w:cs="Times New Roman"/>
          <w:sz w:val="24"/>
        </w:rPr>
        <w:tab/>
        <w:t xml:space="preserve">Deuse T, Haddad F, Pham M, et al. Twenty-year survivors of heart transplantation at Stanford University. </w:t>
      </w:r>
      <w:r w:rsidRPr="003D40E1">
        <w:rPr>
          <w:rFonts w:ascii="Times New Roman" w:hAnsi="Times New Roman" w:cs="Times New Roman"/>
          <w:i/>
          <w:iCs/>
          <w:sz w:val="24"/>
        </w:rPr>
        <w:t>Am J Transplant Off J Am Soc Transplant Am Soc Transpl Surg</w:t>
      </w:r>
      <w:r w:rsidRPr="003D40E1">
        <w:rPr>
          <w:rFonts w:ascii="Times New Roman" w:hAnsi="Times New Roman" w:cs="Times New Roman"/>
          <w:sz w:val="24"/>
        </w:rPr>
        <w:t>. 2008;8(9):1769-1774. doi:10.1111/j.1600-6143.2008.02310.x.</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5. </w:t>
      </w:r>
      <w:r w:rsidRPr="003D40E1">
        <w:rPr>
          <w:rFonts w:ascii="Times New Roman" w:hAnsi="Times New Roman" w:cs="Times New Roman"/>
          <w:sz w:val="24"/>
        </w:rPr>
        <w:tab/>
        <w:t xml:space="preserve">Ozduran V, Yamani MH, Chuang H-H, et al. Survival Beyond 10 Years Following Heart Transplantation: The Cleveland Clinic Foundation Experience. </w:t>
      </w:r>
      <w:r w:rsidRPr="003D40E1">
        <w:rPr>
          <w:rFonts w:ascii="Times New Roman" w:hAnsi="Times New Roman" w:cs="Times New Roman"/>
          <w:i/>
          <w:iCs/>
          <w:sz w:val="24"/>
        </w:rPr>
        <w:t>Transplant Proc</w:t>
      </w:r>
      <w:r w:rsidRPr="003D40E1">
        <w:rPr>
          <w:rFonts w:ascii="Times New Roman" w:hAnsi="Times New Roman" w:cs="Times New Roman"/>
          <w:sz w:val="24"/>
        </w:rPr>
        <w:t>. 2005;37(10):4509-4512. doi:10.1016/j.transproceed.2005.10.021.</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6. </w:t>
      </w:r>
      <w:r w:rsidRPr="003D40E1">
        <w:rPr>
          <w:rFonts w:ascii="Times New Roman" w:hAnsi="Times New Roman" w:cs="Times New Roman"/>
          <w:sz w:val="24"/>
        </w:rPr>
        <w:tab/>
        <w:t>Adult heart allocation changes 2016 - OPTN. https://optn.transplant.hrsa.gov/governance/public-comment/adult-heart-allocation-changes-2016/. Accessed February 21, 2017.</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7. </w:t>
      </w:r>
      <w:r w:rsidRPr="003D40E1">
        <w:rPr>
          <w:rFonts w:ascii="Times New Roman" w:hAnsi="Times New Roman" w:cs="Times New Roman"/>
          <w:sz w:val="24"/>
        </w:rPr>
        <w:tab/>
        <w:t xml:space="preserve">Lund LH, Edwards LB, Kucheryavaya AY, et al. The Registry of the International Society for Heart and Lung Transplantation: Thirtieth Official Adult Heart Transplant Report--2013; focus theme: age.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2013;32(10):951-964. doi:10.1016/j.healun.2013.08.006.</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8. </w:t>
      </w:r>
      <w:r w:rsidRPr="003D40E1">
        <w:rPr>
          <w:rFonts w:ascii="Times New Roman" w:hAnsi="Times New Roman" w:cs="Times New Roman"/>
          <w:sz w:val="24"/>
        </w:rPr>
        <w:tab/>
        <w:t xml:space="preserve">Singh TP, Milliren CE, Almond CS, Graham D. Survival Benefit From Transplantation in Patients Listed for Heart Transplantation in the United States. </w:t>
      </w:r>
      <w:r w:rsidRPr="003D40E1">
        <w:rPr>
          <w:rFonts w:ascii="Times New Roman" w:hAnsi="Times New Roman" w:cs="Times New Roman"/>
          <w:i/>
          <w:iCs/>
          <w:sz w:val="24"/>
        </w:rPr>
        <w:t>J Am Coll Cardiol</w:t>
      </w:r>
      <w:r w:rsidRPr="003D40E1">
        <w:rPr>
          <w:rFonts w:ascii="Times New Roman" w:hAnsi="Times New Roman" w:cs="Times New Roman"/>
          <w:sz w:val="24"/>
        </w:rPr>
        <w:t>. 2014;63(12):1169-1178. doi:10.1016/j.jacc.2013.11.045.</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9. </w:t>
      </w:r>
      <w:r w:rsidRPr="003D40E1">
        <w:rPr>
          <w:rFonts w:ascii="Times New Roman" w:hAnsi="Times New Roman" w:cs="Times New Roman"/>
          <w:sz w:val="24"/>
        </w:rPr>
        <w:tab/>
        <w:t xml:space="preserve">Lund LH, Edwards LB, Kucheryavaya AY, et al. The Registry of the International Society for Heart and Lung Transplantation: Thirty-first Official Adult Heart Transplant Report—2014; Focus Theme: Retransplantation. </w:t>
      </w:r>
      <w:r w:rsidRPr="003D40E1">
        <w:rPr>
          <w:rFonts w:ascii="Times New Roman" w:hAnsi="Times New Roman" w:cs="Times New Roman"/>
          <w:i/>
          <w:iCs/>
          <w:sz w:val="24"/>
        </w:rPr>
        <w:t>J Heart Lung Transplant</w:t>
      </w:r>
      <w:r w:rsidRPr="003D40E1">
        <w:rPr>
          <w:rFonts w:ascii="Times New Roman" w:hAnsi="Times New Roman" w:cs="Times New Roman"/>
          <w:sz w:val="24"/>
        </w:rPr>
        <w:t>. 2014;33(10):996-1008. doi:10.1016/j.healun.2014.08.003.</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10. </w:t>
      </w:r>
      <w:r w:rsidRPr="003D40E1">
        <w:rPr>
          <w:rFonts w:ascii="Times New Roman" w:hAnsi="Times New Roman" w:cs="Times New Roman"/>
          <w:sz w:val="24"/>
        </w:rPr>
        <w:tab/>
        <w:t xml:space="preserve">DePasquale EC, Cheng RK, Baas A, et al. Outcomes of Heart Transplant (HT) Recipients Bridged with ECMO. </w:t>
      </w:r>
      <w:r w:rsidRPr="003D40E1">
        <w:rPr>
          <w:rFonts w:ascii="Times New Roman" w:hAnsi="Times New Roman" w:cs="Times New Roman"/>
          <w:i/>
          <w:iCs/>
          <w:sz w:val="24"/>
        </w:rPr>
        <w:t>J Heart Lung Transplant</w:t>
      </w:r>
      <w:r w:rsidRPr="003D40E1">
        <w:rPr>
          <w:rFonts w:ascii="Times New Roman" w:hAnsi="Times New Roman" w:cs="Times New Roman"/>
          <w:sz w:val="24"/>
        </w:rPr>
        <w:t>. 2013;32(4):S141. doi:10.1016/j.healun.2013.01.318.</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11. </w:t>
      </w:r>
      <w:r w:rsidRPr="003D40E1">
        <w:rPr>
          <w:rFonts w:ascii="Times New Roman" w:hAnsi="Times New Roman" w:cs="Times New Roman"/>
          <w:sz w:val="24"/>
        </w:rPr>
        <w:tab/>
        <w:t xml:space="preserve">Kittleson MM, Patel JK, Moriguchi JD, et al. Heart transplant recipients supported with extracorporeal membrane oxygenation: outcomes from a single-center experience.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2011;30(11):1250-1256. doi:10.1016/j.healun.2011.05.006.</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12. </w:t>
      </w:r>
      <w:r w:rsidRPr="003D40E1">
        <w:rPr>
          <w:rFonts w:ascii="Times New Roman" w:hAnsi="Times New Roman" w:cs="Times New Roman"/>
          <w:sz w:val="24"/>
        </w:rPr>
        <w:tab/>
        <w:t xml:space="preserve">Estep JD, Cordero-Reyes AM, Bhimaraj A, et al. Percutaneous Placement of an Intra-Aortic Balloon Pump in the Left Axillary/Subclavian Position Provides Safe, Ambulatory Long-Term Support as Bridge to Heart Transplantation. </w:t>
      </w:r>
      <w:r w:rsidRPr="003D40E1">
        <w:rPr>
          <w:rFonts w:ascii="Times New Roman" w:hAnsi="Times New Roman" w:cs="Times New Roman"/>
          <w:i/>
          <w:iCs/>
          <w:sz w:val="24"/>
        </w:rPr>
        <w:t>JACC Heart Fail</w:t>
      </w:r>
      <w:r w:rsidRPr="003D40E1">
        <w:rPr>
          <w:rFonts w:ascii="Times New Roman" w:hAnsi="Times New Roman" w:cs="Times New Roman"/>
          <w:sz w:val="24"/>
        </w:rPr>
        <w:t>. 2013;1(5):382-388. doi:10.1016/j.jchf.2013.06.002.</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13. </w:t>
      </w:r>
      <w:r w:rsidRPr="003D40E1">
        <w:rPr>
          <w:rFonts w:ascii="Times New Roman" w:hAnsi="Times New Roman" w:cs="Times New Roman"/>
          <w:sz w:val="24"/>
        </w:rPr>
        <w:tab/>
        <w:t xml:space="preserve">Gjesdal O, Gude E, Arora S, et al. Intra-aortic balloon counterpulsation as a bridge to heart transplantation does not impair long-term survival. </w:t>
      </w:r>
      <w:r w:rsidRPr="003D40E1">
        <w:rPr>
          <w:rFonts w:ascii="Times New Roman" w:hAnsi="Times New Roman" w:cs="Times New Roman"/>
          <w:i/>
          <w:iCs/>
          <w:sz w:val="24"/>
        </w:rPr>
        <w:t>Eur J Heart Fail</w:t>
      </w:r>
      <w:r w:rsidRPr="003D40E1">
        <w:rPr>
          <w:rFonts w:ascii="Times New Roman" w:hAnsi="Times New Roman" w:cs="Times New Roman"/>
          <w:sz w:val="24"/>
        </w:rPr>
        <w:t>. 2009;11(7):709-714. doi:10.1093/eurjhf/hfp078.</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14. </w:t>
      </w:r>
      <w:r w:rsidRPr="003D40E1">
        <w:rPr>
          <w:rFonts w:ascii="Times New Roman" w:hAnsi="Times New Roman" w:cs="Times New Roman"/>
          <w:sz w:val="24"/>
        </w:rPr>
        <w:tab/>
        <w:t xml:space="preserve">Rosenbaum AM, Murali S, Uretsky BF. Intra-aortic balloon counterpulsation as a `bridge’ to cardiac transplantation : Effects in nonischemic and ischemic cardiomyopathy. </w:t>
      </w:r>
      <w:r w:rsidRPr="003D40E1">
        <w:rPr>
          <w:rFonts w:ascii="Times New Roman" w:hAnsi="Times New Roman" w:cs="Times New Roman"/>
          <w:i/>
          <w:iCs/>
          <w:sz w:val="24"/>
        </w:rPr>
        <w:t>Chest</w:t>
      </w:r>
      <w:r w:rsidRPr="003D40E1">
        <w:rPr>
          <w:rFonts w:ascii="Times New Roman" w:hAnsi="Times New Roman" w:cs="Times New Roman"/>
          <w:sz w:val="24"/>
        </w:rPr>
        <w:t>. 1994;106(6):1683-1688. doi:10.1378/chest.106.6.1683.</w:t>
      </w:r>
    </w:p>
    <w:p w:rsidR="003D40E1" w:rsidRPr="003D40E1" w:rsidRDefault="00505500" w:rsidP="00DD4C6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fldChar w:fldCharType="end"/>
      </w:r>
    </w:p>
    <w:p w:rsidR="00F24E5D" w:rsidRDefault="00F24E5D"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F24E5D" w:rsidRPr="00DD4C68" w:rsidRDefault="00F24E5D" w:rsidP="00DD4C68">
      <w:pPr>
        <w:spacing w:line="360" w:lineRule="auto"/>
        <w:rPr>
          <w:rFonts w:ascii="Times New Roman" w:hAnsi="Times New Roman" w:cs="Times New Roman"/>
          <w:sz w:val="24"/>
          <w:szCs w:val="24"/>
        </w:rPr>
      </w:pPr>
    </w:p>
    <w:p w:rsidR="002B6C7B" w:rsidRDefault="00C92564" w:rsidP="00DD4C68">
      <w:pPr>
        <w:spacing w:line="360" w:lineRule="auto"/>
        <w:rPr>
          <w:rFonts w:ascii="Times New Roman" w:hAnsi="Times New Roman" w:cs="Times New Roman"/>
          <w:sz w:val="24"/>
          <w:szCs w:val="24"/>
        </w:rPr>
      </w:pPr>
      <w:r>
        <w:rPr>
          <w:rFonts w:ascii="Times New Roman" w:hAnsi="Times New Roman" w:cs="Times New Roman"/>
          <w:sz w:val="24"/>
          <w:szCs w:val="24"/>
        </w:rPr>
        <w:t>Supplement A:</w:t>
      </w:r>
      <w:r w:rsidR="00E07A08">
        <w:rPr>
          <w:rFonts w:ascii="Times New Roman" w:hAnsi="Times New Roman" w:cs="Times New Roman"/>
          <w:sz w:val="24"/>
          <w:szCs w:val="24"/>
        </w:rPr>
        <w:t xml:space="preserve"> ICD-9 codes of comorbid conditions</w:t>
      </w:r>
    </w:p>
    <w:tbl>
      <w:tblPr>
        <w:tblW w:w="6750" w:type="dxa"/>
        <w:tblLook w:val="04A0"/>
      </w:tblPr>
      <w:tblGrid>
        <w:gridCol w:w="3240"/>
        <w:gridCol w:w="3510"/>
      </w:tblGrid>
      <w:tr w:rsidR="00B8417E" w:rsidRPr="00CC7296" w:rsidTr="00B8417E">
        <w:trPr>
          <w:trHeight w:val="6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8417E" w:rsidRPr="00CC7296" w:rsidRDefault="00E36827"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Comorbidities</w:t>
            </w:r>
          </w:p>
        </w:tc>
        <w:tc>
          <w:tcPr>
            <w:tcW w:w="3510" w:type="dxa"/>
            <w:tcBorders>
              <w:top w:val="single" w:sz="4" w:space="0" w:color="000000"/>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Diabetes Mellitus</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250.00-250.93, 249.00-249.91</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Ischemic Heart Disease</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410.0-410.9, 411.0-411.8, 412, 413.0-413.9, 414.0-414.9, V45.8, V45.82 </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Hypertension</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401.0-401.9, 402.0, 402.00-402.91, 403.0, 403.00-403.91, 404.0 404.00-404.93, 405.0, 405.01-405.91, 437.2</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Pre-existing</w:t>
            </w:r>
            <w:r w:rsidRPr="00CC7296">
              <w:rPr>
                <w:rFonts w:ascii="Times New Roman" w:eastAsia="Times New Roman" w:hAnsi="Times New Roman" w:cs="Times New Roman"/>
                <w:color w:val="000000"/>
              </w:rPr>
              <w:t xml:space="preserve"> renal dysfunction</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585.3, 585.4, 585.5, 585.6, 585.9, V42.0, V45.1, V45.11, V45.12, V56.0, V56.1, V56.2, V56.3, V56.31, V56.32, V56.8</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Peripheral vascular disease</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440.0-440.9, </w:t>
            </w:r>
            <w:r w:rsidRPr="00393EC0">
              <w:rPr>
                <w:rFonts w:ascii="Times New Roman" w:eastAsia="Times New Roman" w:hAnsi="Times New Roman" w:cs="Times New Roman"/>
                <w:color w:val="000000"/>
              </w:rPr>
              <w:t>443.1, 443.8,443.81, 443.82, 443.89, 443.9, 447.1, V43.4</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History of smoking</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305.1, V15.82</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B8417E" w:rsidRDefault="00B8417E" w:rsidP="00B8417E">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BMI &gt; 30 kg/m</w:t>
            </w:r>
            <w:r>
              <w:rPr>
                <w:rFonts w:ascii="Times New Roman" w:eastAsia="Times New Roman" w:hAnsi="Times New Roman" w:cs="Times New Roman"/>
                <w:color w:val="000000"/>
                <w:vertAlign w:val="superscript"/>
              </w:rPr>
              <w:t>2</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278.0, 278.01, 278.02</w:t>
            </w:r>
          </w:p>
        </w:tc>
      </w:tr>
    </w:tbl>
    <w:p w:rsidR="00C92564" w:rsidRPr="00DD4C68" w:rsidRDefault="00C92564" w:rsidP="00DD4C68">
      <w:pPr>
        <w:spacing w:line="360" w:lineRule="auto"/>
        <w:rPr>
          <w:rFonts w:ascii="Times New Roman" w:hAnsi="Times New Roman" w:cs="Times New Roman"/>
          <w:sz w:val="24"/>
          <w:szCs w:val="24"/>
        </w:rPr>
      </w:pPr>
    </w:p>
    <w:p w:rsidR="002B6C7B" w:rsidRPr="00DD4C68" w:rsidRDefault="00E07A08" w:rsidP="00DD4C68">
      <w:pPr>
        <w:spacing w:line="360" w:lineRule="auto"/>
        <w:rPr>
          <w:rFonts w:ascii="Times New Roman" w:hAnsi="Times New Roman" w:cs="Times New Roman"/>
          <w:sz w:val="24"/>
          <w:szCs w:val="24"/>
        </w:rPr>
      </w:pPr>
      <w:r>
        <w:rPr>
          <w:rFonts w:ascii="Times New Roman" w:hAnsi="Times New Roman" w:cs="Times New Roman"/>
          <w:sz w:val="24"/>
          <w:szCs w:val="24"/>
        </w:rPr>
        <w:t>Supplement B: ICD-9 codes of complications</w:t>
      </w:r>
    </w:p>
    <w:tbl>
      <w:tblPr>
        <w:tblW w:w="9576" w:type="dxa"/>
        <w:tblLayout w:type="fixed"/>
        <w:tblLook w:val="04A0"/>
      </w:tblPr>
      <w:tblGrid>
        <w:gridCol w:w="2898"/>
        <w:gridCol w:w="6678"/>
      </w:tblGrid>
      <w:tr w:rsidR="00E07A08" w:rsidRPr="00CC7296" w:rsidTr="002B1A7D">
        <w:trPr>
          <w:trHeight w:val="600"/>
        </w:trPr>
        <w:tc>
          <w:tcPr>
            <w:tcW w:w="289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Complication</w:t>
            </w:r>
          </w:p>
        </w:tc>
        <w:tc>
          <w:tcPr>
            <w:tcW w:w="6678" w:type="dxa"/>
            <w:tcBorders>
              <w:top w:val="single" w:sz="4" w:space="0" w:color="000000"/>
              <w:left w:val="nil"/>
              <w:bottom w:val="single" w:sz="4" w:space="0" w:color="000000"/>
              <w:right w:val="single" w:sz="4" w:space="0" w:color="000000"/>
            </w:tcBorders>
            <w:shd w:val="clear" w:color="auto" w:fill="auto"/>
            <w:vAlign w:val="center"/>
          </w:tcPr>
          <w:p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BA7AB3" w:rsidRDefault="00E07A08" w:rsidP="00BA7AB3">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Post Transplant Circulatory Support</w:t>
            </w:r>
            <w:r w:rsidR="00BA7AB3">
              <w:rPr>
                <w:rFonts w:ascii="Times New Roman" w:eastAsia="Times New Roman" w:hAnsi="Times New Roman" w:cs="Times New Roman"/>
                <w:color w:val="000000"/>
                <w:vertAlign w:val="superscript"/>
              </w:rPr>
              <w:t>1</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37.61, 37.68, 39.61</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Renal Failure</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584.5, 584.6, 584.7, 584.8, 584.9</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Liver Failure</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570</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Respiratory Failure</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518.81</w:t>
            </w:r>
          </w:p>
        </w:tc>
      </w:tr>
      <w:tr w:rsidR="002B1A7D"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Cardiac Complications</w:t>
            </w:r>
          </w:p>
        </w:tc>
        <w:tc>
          <w:tcPr>
            <w:tcW w:w="6678" w:type="dxa"/>
            <w:tcBorders>
              <w:top w:val="nil"/>
              <w:left w:val="nil"/>
              <w:bottom w:val="single" w:sz="4" w:space="0" w:color="000000"/>
              <w:right w:val="single" w:sz="4" w:space="0" w:color="000000"/>
            </w:tcBorders>
            <w:shd w:val="clear" w:color="auto" w:fill="auto"/>
            <w:vAlign w:val="center"/>
          </w:tcPr>
          <w:p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997.1, 429.4, 432.0, 432.3, 426.0</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Sepsis</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995.91, 995.92</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Stroke</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50719C" w:rsidP="0050719C">
            <w:pPr>
              <w:spacing w:after="0" w:line="240" w:lineRule="auto"/>
              <w:rPr>
                <w:rFonts w:ascii="Times New Roman" w:eastAsia="Times New Roman" w:hAnsi="Times New Roman" w:cs="Times New Roman"/>
                <w:color w:val="000000"/>
              </w:rPr>
            </w:pPr>
            <w:r w:rsidRPr="0083289C">
              <w:rPr>
                <w:rFonts w:ascii="Times New Roman" w:hAnsi="Times New Roman" w:cs="Times New Roman"/>
              </w:rPr>
              <w:t>433.0-433.9</w:t>
            </w:r>
            <w:r>
              <w:rPr>
                <w:rFonts w:ascii="Times New Roman" w:hAnsi="Times New Roman" w:cs="Times New Roman"/>
              </w:rPr>
              <w:t xml:space="preserve">, </w:t>
            </w:r>
            <w:r w:rsidRPr="0083289C">
              <w:rPr>
                <w:rFonts w:ascii="Times New Roman" w:hAnsi="Times New Roman" w:cs="Times New Roman"/>
              </w:rPr>
              <w:t>434.0-434.9</w:t>
            </w:r>
          </w:p>
        </w:tc>
      </w:tr>
      <w:tr w:rsidR="00BA7AB3"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BA7AB3"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Surgical Complication Requiring Reoperation</w:t>
            </w:r>
          </w:p>
        </w:tc>
        <w:tc>
          <w:tcPr>
            <w:tcW w:w="6678" w:type="dxa"/>
            <w:tcBorders>
              <w:top w:val="nil"/>
              <w:left w:val="nil"/>
              <w:bottom w:val="single" w:sz="4" w:space="0" w:color="000000"/>
              <w:right w:val="single" w:sz="4" w:space="0" w:color="000000"/>
            </w:tcBorders>
            <w:shd w:val="clear" w:color="auto" w:fill="auto"/>
            <w:vAlign w:val="center"/>
          </w:tcPr>
          <w:p w:rsidR="00BA7AB3" w:rsidRDefault="00BA7AB3" w:rsidP="00BA7A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340.3, 341, 347.9, 380.3</w:t>
            </w:r>
          </w:p>
        </w:tc>
      </w:tr>
      <w:tr w:rsidR="00E07A08" w:rsidRPr="00CC7296" w:rsidTr="002B1A7D">
        <w:trPr>
          <w:trHeight w:val="300"/>
        </w:trPr>
        <w:tc>
          <w:tcPr>
            <w:tcW w:w="2898" w:type="dxa"/>
            <w:tcBorders>
              <w:top w:val="nil"/>
              <w:left w:val="single" w:sz="4" w:space="0" w:color="000000"/>
              <w:bottom w:val="nil"/>
              <w:right w:val="single" w:sz="4" w:space="0" w:color="000000"/>
            </w:tcBorders>
            <w:shd w:val="clear" w:color="auto" w:fill="auto"/>
            <w:vAlign w:val="center"/>
            <w:hideMark/>
          </w:tcPr>
          <w:p w:rsidR="00E07A08" w:rsidRPr="00B8417E" w:rsidRDefault="00BA7AB3" w:rsidP="0050719C">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Bleeding Complication </w:t>
            </w:r>
          </w:p>
        </w:tc>
        <w:tc>
          <w:tcPr>
            <w:tcW w:w="6678" w:type="dxa"/>
            <w:tcBorders>
              <w:top w:val="nil"/>
              <w:left w:val="nil"/>
              <w:bottom w:val="nil"/>
              <w:right w:val="single" w:sz="4" w:space="0" w:color="000000"/>
            </w:tcBorders>
            <w:shd w:val="clear" w:color="auto" w:fill="auto"/>
            <w:vAlign w:val="center"/>
          </w:tcPr>
          <w:p w:rsidR="00E07A08" w:rsidRPr="00CC7296" w:rsidRDefault="0050719C" w:rsidP="0050719C">
            <w:pPr>
              <w:spacing w:after="0" w:line="240" w:lineRule="auto"/>
              <w:rPr>
                <w:rFonts w:ascii="Times New Roman" w:eastAsia="Times New Roman" w:hAnsi="Times New Roman" w:cs="Times New Roman"/>
                <w:color w:val="000000"/>
              </w:rPr>
            </w:pPr>
            <w:r w:rsidRPr="0050719C">
              <w:rPr>
                <w:rFonts w:ascii="Times New Roman" w:eastAsia="Times New Roman" w:hAnsi="Times New Roman" w:cs="Times New Roman"/>
                <w:color w:val="000000"/>
              </w:rPr>
              <w:t>530.21 ,456.0 ,530.7 ,530.82 ,578.0 ,578.1 ,578.9 ,456.20 ,531.00 ,531.01 ,531.20 ,531.21 ,531.40 ,531.41 ,531.60 ,531.61 ,532.00 ,532.01 ,532.20 ,532.21 ,532.40 ,532.41 ,532.60 ,532.61 ,533.00 ,533.01 ,533.20 ,533.21 ,533.40 ,533.41 ,533.60 ,533.61 ,534.00 ,534.01 ,534.20 ,534.21 ,534.40 ,534.41 ,534.60 ,534.61 ,535.01 ,535.11 ,535.21 ,535.31 ,535.41 ,535.51 ,535.61 ,535.71 ,537.83 ,562.02 ,562.03 ,562.12 ,562.13 ,569.3 ,569.85 ,537.84 ,569.86</w:t>
            </w:r>
          </w:p>
        </w:tc>
      </w:tr>
      <w:tr w:rsidR="00BA7AB3"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BA7AB3" w:rsidRDefault="00BA7AB3" w:rsidP="00BA7AB3">
            <w:pPr>
              <w:spacing w:after="0" w:line="240" w:lineRule="auto"/>
              <w:rPr>
                <w:rFonts w:ascii="Times New Roman" w:eastAsia="Times New Roman" w:hAnsi="Times New Roman" w:cs="Times New Roman"/>
                <w:color w:val="000000"/>
              </w:rPr>
            </w:pPr>
          </w:p>
        </w:tc>
        <w:tc>
          <w:tcPr>
            <w:tcW w:w="6678" w:type="dxa"/>
            <w:tcBorders>
              <w:top w:val="nil"/>
              <w:left w:val="nil"/>
              <w:bottom w:val="single" w:sz="4" w:space="0" w:color="000000"/>
              <w:right w:val="single" w:sz="4" w:space="0" w:color="000000"/>
            </w:tcBorders>
            <w:shd w:val="clear" w:color="auto" w:fill="auto"/>
            <w:vAlign w:val="center"/>
          </w:tcPr>
          <w:p w:rsidR="00BA7AB3" w:rsidRDefault="00BA7AB3" w:rsidP="002C7572">
            <w:pPr>
              <w:spacing w:after="0" w:line="240" w:lineRule="auto"/>
              <w:rPr>
                <w:rFonts w:ascii="Times New Roman" w:eastAsia="Times New Roman" w:hAnsi="Times New Roman" w:cs="Times New Roman"/>
                <w:color w:val="000000"/>
              </w:rPr>
            </w:pPr>
          </w:p>
        </w:tc>
      </w:tr>
    </w:tbl>
    <w:p w:rsidR="002B6C7B" w:rsidRPr="00BA7AB3" w:rsidRDefault="00BA7AB3" w:rsidP="00DD4C68">
      <w:pPr>
        <w:spacing w:line="36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1</w:t>
      </w:r>
      <w:r>
        <w:rPr>
          <w:rFonts w:ascii="Times New Roman" w:eastAsia="Times New Roman" w:hAnsi="Times New Roman" w:cs="Times New Roman"/>
          <w:color w:val="000000"/>
        </w:rPr>
        <w:t>Day of procedure past day of transplant</w:t>
      </w: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94464C" w:rsidRDefault="0094464C"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Pr="00DD4C68" w:rsidRDefault="0092639E" w:rsidP="00DD4C68">
      <w:pPr>
        <w:spacing w:line="360" w:lineRule="auto"/>
        <w:rPr>
          <w:rFonts w:ascii="Times New Roman" w:hAnsi="Times New Roman" w:cs="Times New Roman"/>
          <w:sz w:val="24"/>
          <w:szCs w:val="24"/>
        </w:rPr>
      </w:pPr>
    </w:p>
    <w:sectPr w:rsidR="0092639E" w:rsidRPr="00DD4C68" w:rsidSect="00F93F8B">
      <w:pgSz w:w="12240" w:h="15840"/>
      <w:pgMar w:top="1440" w:right="1440" w:bottom="1440" w:left="1440" w:header="720" w:footer="720" w:gutter="0"/>
      <w:lnNumType w:countBy="1" w:restart="continuous"/>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590DD0"/>
    <w:multiLevelType w:val="hybridMultilevel"/>
    <w:tmpl w:val="2D183584"/>
    <w:lvl w:ilvl="0" w:tplc="645A6514">
      <w:start w:val="1"/>
      <w:numFmt w:val="bullet"/>
      <w:lvlText w:val="•"/>
      <w:lvlJc w:val="left"/>
      <w:pPr>
        <w:tabs>
          <w:tab w:val="num" w:pos="720"/>
        </w:tabs>
        <w:ind w:left="720" w:hanging="360"/>
      </w:pPr>
      <w:rPr>
        <w:rFonts w:ascii="Arial" w:hAnsi="Arial" w:hint="default"/>
      </w:rPr>
    </w:lvl>
    <w:lvl w:ilvl="1" w:tplc="26D400D6">
      <w:start w:val="1"/>
      <w:numFmt w:val="bullet"/>
      <w:lvlText w:val="•"/>
      <w:lvlJc w:val="left"/>
      <w:pPr>
        <w:tabs>
          <w:tab w:val="num" w:pos="1440"/>
        </w:tabs>
        <w:ind w:left="1440" w:hanging="360"/>
      </w:pPr>
      <w:rPr>
        <w:rFonts w:ascii="Arial" w:hAnsi="Arial" w:hint="default"/>
      </w:rPr>
    </w:lvl>
    <w:lvl w:ilvl="2" w:tplc="550AEE5E" w:tentative="1">
      <w:start w:val="1"/>
      <w:numFmt w:val="bullet"/>
      <w:lvlText w:val="•"/>
      <w:lvlJc w:val="left"/>
      <w:pPr>
        <w:tabs>
          <w:tab w:val="num" w:pos="2160"/>
        </w:tabs>
        <w:ind w:left="2160" w:hanging="360"/>
      </w:pPr>
      <w:rPr>
        <w:rFonts w:ascii="Arial" w:hAnsi="Arial" w:hint="default"/>
      </w:rPr>
    </w:lvl>
    <w:lvl w:ilvl="3" w:tplc="1D3016B6" w:tentative="1">
      <w:start w:val="1"/>
      <w:numFmt w:val="bullet"/>
      <w:lvlText w:val="•"/>
      <w:lvlJc w:val="left"/>
      <w:pPr>
        <w:tabs>
          <w:tab w:val="num" w:pos="2880"/>
        </w:tabs>
        <w:ind w:left="2880" w:hanging="360"/>
      </w:pPr>
      <w:rPr>
        <w:rFonts w:ascii="Arial" w:hAnsi="Arial" w:hint="default"/>
      </w:rPr>
    </w:lvl>
    <w:lvl w:ilvl="4" w:tplc="C584EB8E" w:tentative="1">
      <w:start w:val="1"/>
      <w:numFmt w:val="bullet"/>
      <w:lvlText w:val="•"/>
      <w:lvlJc w:val="left"/>
      <w:pPr>
        <w:tabs>
          <w:tab w:val="num" w:pos="3600"/>
        </w:tabs>
        <w:ind w:left="3600" w:hanging="360"/>
      </w:pPr>
      <w:rPr>
        <w:rFonts w:ascii="Arial" w:hAnsi="Arial" w:hint="default"/>
      </w:rPr>
    </w:lvl>
    <w:lvl w:ilvl="5" w:tplc="50D8C842" w:tentative="1">
      <w:start w:val="1"/>
      <w:numFmt w:val="bullet"/>
      <w:lvlText w:val="•"/>
      <w:lvlJc w:val="left"/>
      <w:pPr>
        <w:tabs>
          <w:tab w:val="num" w:pos="4320"/>
        </w:tabs>
        <w:ind w:left="4320" w:hanging="360"/>
      </w:pPr>
      <w:rPr>
        <w:rFonts w:ascii="Arial" w:hAnsi="Arial" w:hint="default"/>
      </w:rPr>
    </w:lvl>
    <w:lvl w:ilvl="6" w:tplc="3BCC5FB8" w:tentative="1">
      <w:start w:val="1"/>
      <w:numFmt w:val="bullet"/>
      <w:lvlText w:val="•"/>
      <w:lvlJc w:val="left"/>
      <w:pPr>
        <w:tabs>
          <w:tab w:val="num" w:pos="5040"/>
        </w:tabs>
        <w:ind w:left="5040" w:hanging="360"/>
      </w:pPr>
      <w:rPr>
        <w:rFonts w:ascii="Arial" w:hAnsi="Arial" w:hint="default"/>
      </w:rPr>
    </w:lvl>
    <w:lvl w:ilvl="7" w:tplc="B12C5874" w:tentative="1">
      <w:start w:val="1"/>
      <w:numFmt w:val="bullet"/>
      <w:lvlText w:val="•"/>
      <w:lvlJc w:val="left"/>
      <w:pPr>
        <w:tabs>
          <w:tab w:val="num" w:pos="5760"/>
        </w:tabs>
        <w:ind w:left="5760" w:hanging="360"/>
      </w:pPr>
      <w:rPr>
        <w:rFonts w:ascii="Arial" w:hAnsi="Arial" w:hint="default"/>
      </w:rPr>
    </w:lvl>
    <w:lvl w:ilvl="8" w:tplc="D436960A" w:tentative="1">
      <w:start w:val="1"/>
      <w:numFmt w:val="bullet"/>
      <w:lvlText w:val="•"/>
      <w:lvlJc w:val="left"/>
      <w:pPr>
        <w:tabs>
          <w:tab w:val="num" w:pos="6480"/>
        </w:tabs>
        <w:ind w:left="6480" w:hanging="360"/>
      </w:pPr>
      <w:rPr>
        <w:rFonts w:ascii="Arial" w:hAnsi="Arial" w:hint="default"/>
      </w:rPr>
    </w:lvl>
  </w:abstractNum>
  <w:abstractNum w:abstractNumId="1">
    <w:nsid w:val="4F912701"/>
    <w:multiLevelType w:val="hybridMultilevel"/>
    <w:tmpl w:val="F45CFDF2"/>
    <w:lvl w:ilvl="0" w:tplc="E3386C52">
      <w:start w:val="1"/>
      <w:numFmt w:val="bullet"/>
      <w:lvlText w:val="•"/>
      <w:lvlJc w:val="left"/>
      <w:pPr>
        <w:tabs>
          <w:tab w:val="num" w:pos="720"/>
        </w:tabs>
        <w:ind w:left="720" w:hanging="360"/>
      </w:pPr>
      <w:rPr>
        <w:rFonts w:ascii="Arial" w:hAnsi="Arial" w:hint="default"/>
      </w:rPr>
    </w:lvl>
    <w:lvl w:ilvl="1" w:tplc="07826D02">
      <w:numFmt w:val="bullet"/>
      <w:lvlText w:val="•"/>
      <w:lvlJc w:val="left"/>
      <w:pPr>
        <w:tabs>
          <w:tab w:val="num" w:pos="1440"/>
        </w:tabs>
        <w:ind w:left="1440" w:hanging="360"/>
      </w:pPr>
      <w:rPr>
        <w:rFonts w:ascii="Arial" w:hAnsi="Arial" w:hint="default"/>
      </w:rPr>
    </w:lvl>
    <w:lvl w:ilvl="2" w:tplc="4A8E86CC" w:tentative="1">
      <w:start w:val="1"/>
      <w:numFmt w:val="bullet"/>
      <w:lvlText w:val="•"/>
      <w:lvlJc w:val="left"/>
      <w:pPr>
        <w:tabs>
          <w:tab w:val="num" w:pos="2160"/>
        </w:tabs>
        <w:ind w:left="2160" w:hanging="360"/>
      </w:pPr>
      <w:rPr>
        <w:rFonts w:ascii="Arial" w:hAnsi="Arial" w:hint="default"/>
      </w:rPr>
    </w:lvl>
    <w:lvl w:ilvl="3" w:tplc="DA521D8A" w:tentative="1">
      <w:start w:val="1"/>
      <w:numFmt w:val="bullet"/>
      <w:lvlText w:val="•"/>
      <w:lvlJc w:val="left"/>
      <w:pPr>
        <w:tabs>
          <w:tab w:val="num" w:pos="2880"/>
        </w:tabs>
        <w:ind w:left="2880" w:hanging="360"/>
      </w:pPr>
      <w:rPr>
        <w:rFonts w:ascii="Arial" w:hAnsi="Arial" w:hint="default"/>
      </w:rPr>
    </w:lvl>
    <w:lvl w:ilvl="4" w:tplc="A9A0D988" w:tentative="1">
      <w:start w:val="1"/>
      <w:numFmt w:val="bullet"/>
      <w:lvlText w:val="•"/>
      <w:lvlJc w:val="left"/>
      <w:pPr>
        <w:tabs>
          <w:tab w:val="num" w:pos="3600"/>
        </w:tabs>
        <w:ind w:left="3600" w:hanging="360"/>
      </w:pPr>
      <w:rPr>
        <w:rFonts w:ascii="Arial" w:hAnsi="Arial" w:hint="default"/>
      </w:rPr>
    </w:lvl>
    <w:lvl w:ilvl="5" w:tplc="C362023E" w:tentative="1">
      <w:start w:val="1"/>
      <w:numFmt w:val="bullet"/>
      <w:lvlText w:val="•"/>
      <w:lvlJc w:val="left"/>
      <w:pPr>
        <w:tabs>
          <w:tab w:val="num" w:pos="4320"/>
        </w:tabs>
        <w:ind w:left="4320" w:hanging="360"/>
      </w:pPr>
      <w:rPr>
        <w:rFonts w:ascii="Arial" w:hAnsi="Arial" w:hint="default"/>
      </w:rPr>
    </w:lvl>
    <w:lvl w:ilvl="6" w:tplc="72B27470" w:tentative="1">
      <w:start w:val="1"/>
      <w:numFmt w:val="bullet"/>
      <w:lvlText w:val="•"/>
      <w:lvlJc w:val="left"/>
      <w:pPr>
        <w:tabs>
          <w:tab w:val="num" w:pos="5040"/>
        </w:tabs>
        <w:ind w:left="5040" w:hanging="360"/>
      </w:pPr>
      <w:rPr>
        <w:rFonts w:ascii="Arial" w:hAnsi="Arial" w:hint="default"/>
      </w:rPr>
    </w:lvl>
    <w:lvl w:ilvl="7" w:tplc="793ECAAA" w:tentative="1">
      <w:start w:val="1"/>
      <w:numFmt w:val="bullet"/>
      <w:lvlText w:val="•"/>
      <w:lvlJc w:val="left"/>
      <w:pPr>
        <w:tabs>
          <w:tab w:val="num" w:pos="5760"/>
        </w:tabs>
        <w:ind w:left="5760" w:hanging="360"/>
      </w:pPr>
      <w:rPr>
        <w:rFonts w:ascii="Arial" w:hAnsi="Arial" w:hint="default"/>
      </w:rPr>
    </w:lvl>
    <w:lvl w:ilvl="8" w:tplc="7852629A" w:tentative="1">
      <w:start w:val="1"/>
      <w:numFmt w:val="bullet"/>
      <w:lvlText w:val="•"/>
      <w:lvlJc w:val="left"/>
      <w:pPr>
        <w:tabs>
          <w:tab w:val="num" w:pos="6480"/>
        </w:tabs>
        <w:ind w:left="6480" w:hanging="360"/>
      </w:pPr>
      <w:rPr>
        <w:rFonts w:ascii="Arial" w:hAnsi="Arial" w:hint="default"/>
      </w:rPr>
    </w:lvl>
  </w:abstractNum>
  <w:abstractNum w:abstractNumId="2">
    <w:nsid w:val="544E7963"/>
    <w:multiLevelType w:val="multilevel"/>
    <w:tmpl w:val="150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184FC6"/>
    <w:multiLevelType w:val="hybridMultilevel"/>
    <w:tmpl w:val="2B2456C6"/>
    <w:lvl w:ilvl="0" w:tplc="3DEC0D32">
      <w:start w:val="1"/>
      <w:numFmt w:val="bullet"/>
      <w:lvlText w:val="•"/>
      <w:lvlJc w:val="left"/>
      <w:pPr>
        <w:tabs>
          <w:tab w:val="num" w:pos="720"/>
        </w:tabs>
        <w:ind w:left="720" w:hanging="360"/>
      </w:pPr>
      <w:rPr>
        <w:rFonts w:ascii="Arial" w:hAnsi="Arial" w:hint="default"/>
      </w:rPr>
    </w:lvl>
    <w:lvl w:ilvl="1" w:tplc="BBAAFF9E">
      <w:numFmt w:val="bullet"/>
      <w:lvlText w:val="•"/>
      <w:lvlJc w:val="left"/>
      <w:pPr>
        <w:tabs>
          <w:tab w:val="num" w:pos="1440"/>
        </w:tabs>
        <w:ind w:left="1440" w:hanging="360"/>
      </w:pPr>
      <w:rPr>
        <w:rFonts w:ascii="Arial" w:hAnsi="Arial" w:hint="default"/>
      </w:rPr>
    </w:lvl>
    <w:lvl w:ilvl="2" w:tplc="08C6153C" w:tentative="1">
      <w:start w:val="1"/>
      <w:numFmt w:val="bullet"/>
      <w:lvlText w:val="•"/>
      <w:lvlJc w:val="left"/>
      <w:pPr>
        <w:tabs>
          <w:tab w:val="num" w:pos="2160"/>
        </w:tabs>
        <w:ind w:left="2160" w:hanging="360"/>
      </w:pPr>
      <w:rPr>
        <w:rFonts w:ascii="Arial" w:hAnsi="Arial" w:hint="default"/>
      </w:rPr>
    </w:lvl>
    <w:lvl w:ilvl="3" w:tplc="EDC4046A" w:tentative="1">
      <w:start w:val="1"/>
      <w:numFmt w:val="bullet"/>
      <w:lvlText w:val="•"/>
      <w:lvlJc w:val="left"/>
      <w:pPr>
        <w:tabs>
          <w:tab w:val="num" w:pos="2880"/>
        </w:tabs>
        <w:ind w:left="2880" w:hanging="360"/>
      </w:pPr>
      <w:rPr>
        <w:rFonts w:ascii="Arial" w:hAnsi="Arial" w:hint="default"/>
      </w:rPr>
    </w:lvl>
    <w:lvl w:ilvl="4" w:tplc="D612099E" w:tentative="1">
      <w:start w:val="1"/>
      <w:numFmt w:val="bullet"/>
      <w:lvlText w:val="•"/>
      <w:lvlJc w:val="left"/>
      <w:pPr>
        <w:tabs>
          <w:tab w:val="num" w:pos="3600"/>
        </w:tabs>
        <w:ind w:left="3600" w:hanging="360"/>
      </w:pPr>
      <w:rPr>
        <w:rFonts w:ascii="Arial" w:hAnsi="Arial" w:hint="default"/>
      </w:rPr>
    </w:lvl>
    <w:lvl w:ilvl="5" w:tplc="56B6D930" w:tentative="1">
      <w:start w:val="1"/>
      <w:numFmt w:val="bullet"/>
      <w:lvlText w:val="•"/>
      <w:lvlJc w:val="left"/>
      <w:pPr>
        <w:tabs>
          <w:tab w:val="num" w:pos="4320"/>
        </w:tabs>
        <w:ind w:left="4320" w:hanging="360"/>
      </w:pPr>
      <w:rPr>
        <w:rFonts w:ascii="Arial" w:hAnsi="Arial" w:hint="default"/>
      </w:rPr>
    </w:lvl>
    <w:lvl w:ilvl="6" w:tplc="BB6830E8" w:tentative="1">
      <w:start w:val="1"/>
      <w:numFmt w:val="bullet"/>
      <w:lvlText w:val="•"/>
      <w:lvlJc w:val="left"/>
      <w:pPr>
        <w:tabs>
          <w:tab w:val="num" w:pos="5040"/>
        </w:tabs>
        <w:ind w:left="5040" w:hanging="360"/>
      </w:pPr>
      <w:rPr>
        <w:rFonts w:ascii="Arial" w:hAnsi="Arial" w:hint="default"/>
      </w:rPr>
    </w:lvl>
    <w:lvl w:ilvl="7" w:tplc="7F1CC784" w:tentative="1">
      <w:start w:val="1"/>
      <w:numFmt w:val="bullet"/>
      <w:lvlText w:val="•"/>
      <w:lvlJc w:val="left"/>
      <w:pPr>
        <w:tabs>
          <w:tab w:val="num" w:pos="5760"/>
        </w:tabs>
        <w:ind w:left="5760" w:hanging="360"/>
      </w:pPr>
      <w:rPr>
        <w:rFonts w:ascii="Arial" w:hAnsi="Arial" w:hint="default"/>
      </w:rPr>
    </w:lvl>
    <w:lvl w:ilvl="8" w:tplc="9AEA68C8" w:tentative="1">
      <w:start w:val="1"/>
      <w:numFmt w:val="bullet"/>
      <w:lvlText w:val="•"/>
      <w:lvlJc w:val="left"/>
      <w:pPr>
        <w:tabs>
          <w:tab w:val="num" w:pos="6480"/>
        </w:tabs>
        <w:ind w:left="6480" w:hanging="360"/>
      </w:pPr>
      <w:rPr>
        <w:rFonts w:ascii="Arial" w:hAnsi="Arial" w:hint="default"/>
      </w:rPr>
    </w:lvl>
  </w:abstractNum>
  <w:abstractNum w:abstractNumId="4">
    <w:nsid w:val="72A45D40"/>
    <w:multiLevelType w:val="hybridMultilevel"/>
    <w:tmpl w:val="7018D0EE"/>
    <w:lvl w:ilvl="0" w:tplc="C212D15E">
      <w:start w:val="1"/>
      <w:numFmt w:val="bullet"/>
      <w:lvlText w:val="•"/>
      <w:lvlJc w:val="left"/>
      <w:pPr>
        <w:tabs>
          <w:tab w:val="num" w:pos="720"/>
        </w:tabs>
        <w:ind w:left="720" w:hanging="360"/>
      </w:pPr>
      <w:rPr>
        <w:rFonts w:ascii="Arial" w:hAnsi="Arial" w:hint="default"/>
      </w:rPr>
    </w:lvl>
    <w:lvl w:ilvl="1" w:tplc="C450E036">
      <w:start w:val="1"/>
      <w:numFmt w:val="bullet"/>
      <w:lvlText w:val="•"/>
      <w:lvlJc w:val="left"/>
      <w:pPr>
        <w:tabs>
          <w:tab w:val="num" w:pos="1440"/>
        </w:tabs>
        <w:ind w:left="1440" w:hanging="360"/>
      </w:pPr>
      <w:rPr>
        <w:rFonts w:ascii="Arial" w:hAnsi="Arial" w:hint="default"/>
      </w:rPr>
    </w:lvl>
    <w:lvl w:ilvl="2" w:tplc="F488C762" w:tentative="1">
      <w:start w:val="1"/>
      <w:numFmt w:val="bullet"/>
      <w:lvlText w:val="•"/>
      <w:lvlJc w:val="left"/>
      <w:pPr>
        <w:tabs>
          <w:tab w:val="num" w:pos="2160"/>
        </w:tabs>
        <w:ind w:left="2160" w:hanging="360"/>
      </w:pPr>
      <w:rPr>
        <w:rFonts w:ascii="Arial" w:hAnsi="Arial" w:hint="default"/>
      </w:rPr>
    </w:lvl>
    <w:lvl w:ilvl="3" w:tplc="A73AC9EA" w:tentative="1">
      <w:start w:val="1"/>
      <w:numFmt w:val="bullet"/>
      <w:lvlText w:val="•"/>
      <w:lvlJc w:val="left"/>
      <w:pPr>
        <w:tabs>
          <w:tab w:val="num" w:pos="2880"/>
        </w:tabs>
        <w:ind w:left="2880" w:hanging="360"/>
      </w:pPr>
      <w:rPr>
        <w:rFonts w:ascii="Arial" w:hAnsi="Arial" w:hint="default"/>
      </w:rPr>
    </w:lvl>
    <w:lvl w:ilvl="4" w:tplc="D4F44BD8" w:tentative="1">
      <w:start w:val="1"/>
      <w:numFmt w:val="bullet"/>
      <w:lvlText w:val="•"/>
      <w:lvlJc w:val="left"/>
      <w:pPr>
        <w:tabs>
          <w:tab w:val="num" w:pos="3600"/>
        </w:tabs>
        <w:ind w:left="3600" w:hanging="360"/>
      </w:pPr>
      <w:rPr>
        <w:rFonts w:ascii="Arial" w:hAnsi="Arial" w:hint="default"/>
      </w:rPr>
    </w:lvl>
    <w:lvl w:ilvl="5" w:tplc="F424C040" w:tentative="1">
      <w:start w:val="1"/>
      <w:numFmt w:val="bullet"/>
      <w:lvlText w:val="•"/>
      <w:lvlJc w:val="left"/>
      <w:pPr>
        <w:tabs>
          <w:tab w:val="num" w:pos="4320"/>
        </w:tabs>
        <w:ind w:left="4320" w:hanging="360"/>
      </w:pPr>
      <w:rPr>
        <w:rFonts w:ascii="Arial" w:hAnsi="Arial" w:hint="default"/>
      </w:rPr>
    </w:lvl>
    <w:lvl w:ilvl="6" w:tplc="DCBCB0E6" w:tentative="1">
      <w:start w:val="1"/>
      <w:numFmt w:val="bullet"/>
      <w:lvlText w:val="•"/>
      <w:lvlJc w:val="left"/>
      <w:pPr>
        <w:tabs>
          <w:tab w:val="num" w:pos="5040"/>
        </w:tabs>
        <w:ind w:left="5040" w:hanging="360"/>
      </w:pPr>
      <w:rPr>
        <w:rFonts w:ascii="Arial" w:hAnsi="Arial" w:hint="default"/>
      </w:rPr>
    </w:lvl>
    <w:lvl w:ilvl="7" w:tplc="EEDC1BE8" w:tentative="1">
      <w:start w:val="1"/>
      <w:numFmt w:val="bullet"/>
      <w:lvlText w:val="•"/>
      <w:lvlJc w:val="left"/>
      <w:pPr>
        <w:tabs>
          <w:tab w:val="num" w:pos="5760"/>
        </w:tabs>
        <w:ind w:left="5760" w:hanging="360"/>
      </w:pPr>
      <w:rPr>
        <w:rFonts w:ascii="Arial" w:hAnsi="Arial" w:hint="default"/>
      </w:rPr>
    </w:lvl>
    <w:lvl w:ilvl="8" w:tplc="1004B2D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Ouyang">
    <w15:presenceInfo w15:providerId="Windows Live" w15:userId="e30b56a846d565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drawingGridHorizontalSpacing w:val="110"/>
  <w:displayHorizontalDrawingGridEvery w:val="2"/>
  <w:characterSpacingControl w:val="doNotCompress"/>
  <w:compat>
    <w:useFELayout/>
  </w:compat>
  <w:rsids>
    <w:rsidRoot w:val="0047164F"/>
    <w:rsid w:val="00000403"/>
    <w:rsid w:val="00002B0A"/>
    <w:rsid w:val="00010395"/>
    <w:rsid w:val="00017D67"/>
    <w:rsid w:val="000414AB"/>
    <w:rsid w:val="00055852"/>
    <w:rsid w:val="00066D57"/>
    <w:rsid w:val="000838AD"/>
    <w:rsid w:val="00086777"/>
    <w:rsid w:val="00095258"/>
    <w:rsid w:val="000955F9"/>
    <w:rsid w:val="000B34E3"/>
    <w:rsid w:val="000B3DAB"/>
    <w:rsid w:val="000B6B87"/>
    <w:rsid w:val="000D136B"/>
    <w:rsid w:val="000D27A7"/>
    <w:rsid w:val="000D474B"/>
    <w:rsid w:val="000D51E4"/>
    <w:rsid w:val="000F2FF3"/>
    <w:rsid w:val="00107EB7"/>
    <w:rsid w:val="0012716E"/>
    <w:rsid w:val="00150E55"/>
    <w:rsid w:val="001879CE"/>
    <w:rsid w:val="001A63D2"/>
    <w:rsid w:val="001C6CC8"/>
    <w:rsid w:val="00225C92"/>
    <w:rsid w:val="0022767F"/>
    <w:rsid w:val="00261958"/>
    <w:rsid w:val="00263286"/>
    <w:rsid w:val="0029198A"/>
    <w:rsid w:val="0029381B"/>
    <w:rsid w:val="002B1A7D"/>
    <w:rsid w:val="002B5305"/>
    <w:rsid w:val="002B6C7B"/>
    <w:rsid w:val="002C7572"/>
    <w:rsid w:val="002C7DD0"/>
    <w:rsid w:val="002D0091"/>
    <w:rsid w:val="002D3AA2"/>
    <w:rsid w:val="002F7417"/>
    <w:rsid w:val="00305687"/>
    <w:rsid w:val="00306354"/>
    <w:rsid w:val="00312D07"/>
    <w:rsid w:val="00312EE5"/>
    <w:rsid w:val="00333827"/>
    <w:rsid w:val="003341DE"/>
    <w:rsid w:val="00360978"/>
    <w:rsid w:val="0036583E"/>
    <w:rsid w:val="00383293"/>
    <w:rsid w:val="003A4A10"/>
    <w:rsid w:val="003C1A34"/>
    <w:rsid w:val="003C78F6"/>
    <w:rsid w:val="003D40E1"/>
    <w:rsid w:val="004025CA"/>
    <w:rsid w:val="0040711B"/>
    <w:rsid w:val="0041575F"/>
    <w:rsid w:val="00420447"/>
    <w:rsid w:val="00423E4B"/>
    <w:rsid w:val="00425526"/>
    <w:rsid w:val="00446DCD"/>
    <w:rsid w:val="00451665"/>
    <w:rsid w:val="00460085"/>
    <w:rsid w:val="0047164F"/>
    <w:rsid w:val="004C29F5"/>
    <w:rsid w:val="004C43B5"/>
    <w:rsid w:val="004D271B"/>
    <w:rsid w:val="004D3EED"/>
    <w:rsid w:val="004D40B4"/>
    <w:rsid w:val="004E2C02"/>
    <w:rsid w:val="004E482B"/>
    <w:rsid w:val="005004BC"/>
    <w:rsid w:val="005024C0"/>
    <w:rsid w:val="005030CF"/>
    <w:rsid w:val="00503E24"/>
    <w:rsid w:val="00505500"/>
    <w:rsid w:val="00505DDB"/>
    <w:rsid w:val="0050719C"/>
    <w:rsid w:val="00513610"/>
    <w:rsid w:val="00522C47"/>
    <w:rsid w:val="00523553"/>
    <w:rsid w:val="00526BE8"/>
    <w:rsid w:val="00542917"/>
    <w:rsid w:val="0054595A"/>
    <w:rsid w:val="00545AC8"/>
    <w:rsid w:val="00545C32"/>
    <w:rsid w:val="00551DF4"/>
    <w:rsid w:val="00553DF0"/>
    <w:rsid w:val="00565354"/>
    <w:rsid w:val="00570515"/>
    <w:rsid w:val="005739E2"/>
    <w:rsid w:val="0058129B"/>
    <w:rsid w:val="00584065"/>
    <w:rsid w:val="00592DA7"/>
    <w:rsid w:val="005A5749"/>
    <w:rsid w:val="005E36F1"/>
    <w:rsid w:val="0061702F"/>
    <w:rsid w:val="00636E5E"/>
    <w:rsid w:val="0063783B"/>
    <w:rsid w:val="0064066C"/>
    <w:rsid w:val="006447B6"/>
    <w:rsid w:val="00652086"/>
    <w:rsid w:val="00670432"/>
    <w:rsid w:val="00674704"/>
    <w:rsid w:val="00692EB2"/>
    <w:rsid w:val="006B21E9"/>
    <w:rsid w:val="006B4554"/>
    <w:rsid w:val="006C4310"/>
    <w:rsid w:val="006E641A"/>
    <w:rsid w:val="006F72EB"/>
    <w:rsid w:val="00723117"/>
    <w:rsid w:val="00725B9C"/>
    <w:rsid w:val="0077093C"/>
    <w:rsid w:val="007740DD"/>
    <w:rsid w:val="0077642C"/>
    <w:rsid w:val="007E5C6B"/>
    <w:rsid w:val="007E7063"/>
    <w:rsid w:val="0080491C"/>
    <w:rsid w:val="00813B63"/>
    <w:rsid w:val="00834FA5"/>
    <w:rsid w:val="00846B14"/>
    <w:rsid w:val="00856130"/>
    <w:rsid w:val="00860513"/>
    <w:rsid w:val="00871D6E"/>
    <w:rsid w:val="00886CDC"/>
    <w:rsid w:val="008B7181"/>
    <w:rsid w:val="008C3C30"/>
    <w:rsid w:val="008D586D"/>
    <w:rsid w:val="008E6A9E"/>
    <w:rsid w:val="00900EE7"/>
    <w:rsid w:val="00905DB5"/>
    <w:rsid w:val="00910A55"/>
    <w:rsid w:val="0092319C"/>
    <w:rsid w:val="0092639E"/>
    <w:rsid w:val="00942CEF"/>
    <w:rsid w:val="00942EC0"/>
    <w:rsid w:val="0094464C"/>
    <w:rsid w:val="00944EB1"/>
    <w:rsid w:val="00970930"/>
    <w:rsid w:val="0098240A"/>
    <w:rsid w:val="0099504A"/>
    <w:rsid w:val="009B687C"/>
    <w:rsid w:val="009C58C2"/>
    <w:rsid w:val="009D2E6B"/>
    <w:rsid w:val="009D3467"/>
    <w:rsid w:val="009D652C"/>
    <w:rsid w:val="009F101A"/>
    <w:rsid w:val="009F3849"/>
    <w:rsid w:val="00A02AC4"/>
    <w:rsid w:val="00A118CB"/>
    <w:rsid w:val="00A240E9"/>
    <w:rsid w:val="00A36BC2"/>
    <w:rsid w:val="00A40227"/>
    <w:rsid w:val="00A53B55"/>
    <w:rsid w:val="00A55214"/>
    <w:rsid w:val="00A63508"/>
    <w:rsid w:val="00A8337C"/>
    <w:rsid w:val="00A85CAB"/>
    <w:rsid w:val="00AA1A45"/>
    <w:rsid w:val="00AA2BFD"/>
    <w:rsid w:val="00AA6822"/>
    <w:rsid w:val="00AB5430"/>
    <w:rsid w:val="00AC3A62"/>
    <w:rsid w:val="00AD05F5"/>
    <w:rsid w:val="00AD2A47"/>
    <w:rsid w:val="00AD3F99"/>
    <w:rsid w:val="00AF1C93"/>
    <w:rsid w:val="00B04349"/>
    <w:rsid w:val="00B20DB7"/>
    <w:rsid w:val="00B26373"/>
    <w:rsid w:val="00B34A8F"/>
    <w:rsid w:val="00B65E24"/>
    <w:rsid w:val="00B8417E"/>
    <w:rsid w:val="00B94A8F"/>
    <w:rsid w:val="00BA7AB3"/>
    <w:rsid w:val="00BD2197"/>
    <w:rsid w:val="00BE24D7"/>
    <w:rsid w:val="00C056EE"/>
    <w:rsid w:val="00C237E4"/>
    <w:rsid w:val="00C2537F"/>
    <w:rsid w:val="00C36444"/>
    <w:rsid w:val="00C36AD3"/>
    <w:rsid w:val="00C37DD6"/>
    <w:rsid w:val="00C41623"/>
    <w:rsid w:val="00C439BA"/>
    <w:rsid w:val="00C46163"/>
    <w:rsid w:val="00C55785"/>
    <w:rsid w:val="00C61C2A"/>
    <w:rsid w:val="00C64DBF"/>
    <w:rsid w:val="00C71003"/>
    <w:rsid w:val="00C81B45"/>
    <w:rsid w:val="00C92564"/>
    <w:rsid w:val="00CA3949"/>
    <w:rsid w:val="00CC0F1F"/>
    <w:rsid w:val="00CC33A6"/>
    <w:rsid w:val="00CE15F8"/>
    <w:rsid w:val="00CE6E73"/>
    <w:rsid w:val="00D10399"/>
    <w:rsid w:val="00D40CC2"/>
    <w:rsid w:val="00D43563"/>
    <w:rsid w:val="00D45839"/>
    <w:rsid w:val="00D47351"/>
    <w:rsid w:val="00D47D29"/>
    <w:rsid w:val="00D57F96"/>
    <w:rsid w:val="00D83148"/>
    <w:rsid w:val="00DA4493"/>
    <w:rsid w:val="00DD4C68"/>
    <w:rsid w:val="00DE1472"/>
    <w:rsid w:val="00DF0F40"/>
    <w:rsid w:val="00E07A08"/>
    <w:rsid w:val="00E07BD5"/>
    <w:rsid w:val="00E100B7"/>
    <w:rsid w:val="00E15978"/>
    <w:rsid w:val="00E166E7"/>
    <w:rsid w:val="00E35000"/>
    <w:rsid w:val="00E3558A"/>
    <w:rsid w:val="00E36827"/>
    <w:rsid w:val="00E40B76"/>
    <w:rsid w:val="00E41436"/>
    <w:rsid w:val="00E5289D"/>
    <w:rsid w:val="00EB720F"/>
    <w:rsid w:val="00EB76AE"/>
    <w:rsid w:val="00EC0958"/>
    <w:rsid w:val="00ED12FC"/>
    <w:rsid w:val="00EE4228"/>
    <w:rsid w:val="00F11680"/>
    <w:rsid w:val="00F24E5D"/>
    <w:rsid w:val="00F333D0"/>
    <w:rsid w:val="00F44533"/>
    <w:rsid w:val="00F536FA"/>
    <w:rsid w:val="00F608DC"/>
    <w:rsid w:val="00F62674"/>
    <w:rsid w:val="00F70214"/>
    <w:rsid w:val="00F7672E"/>
    <w:rsid w:val="00F90309"/>
    <w:rsid w:val="00F93F8B"/>
    <w:rsid w:val="00F966C6"/>
    <w:rsid w:val="00FB68CC"/>
    <w:rsid w:val="00FC1715"/>
    <w:rsid w:val="00FE045C"/>
    <w:rsid w:val="00FF2EF4"/>
    <w:rsid w:val="00FF41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after="0" w:line="240" w:lineRule="auto"/>
    </w:pPr>
    <w:rPr>
      <w:rFonts w:eastAsiaTheme="minorHAnsi"/>
      <w:lang w:eastAsia="en-US"/>
    </w:rPr>
  </w:style>
  <w:style w:type="table" w:customStyle="1" w:styleId="PlainTable41">
    <w:name w:val="Plain Table 41"/>
    <w:basedOn w:val="TableNormal"/>
    <w:uiPriority w:val="44"/>
    <w:rsid w:val="005A574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 w:type="character" w:styleId="FollowedHyperlink">
    <w:name w:val="FollowedHyperlink"/>
    <w:basedOn w:val="DefaultParagraphFont"/>
    <w:uiPriority w:val="99"/>
    <w:semiHidden/>
    <w:unhideWhenUsed/>
    <w:rsid w:val="008E6A9E"/>
    <w:rPr>
      <w:color w:val="954F72" w:themeColor="followedHyperlink"/>
      <w:u w:val="single"/>
    </w:rPr>
  </w:style>
  <w:style w:type="character" w:styleId="CommentReference">
    <w:name w:val="annotation reference"/>
    <w:basedOn w:val="DefaultParagraphFont"/>
    <w:uiPriority w:val="99"/>
    <w:semiHidden/>
    <w:unhideWhenUsed/>
    <w:rsid w:val="00EB76AE"/>
    <w:rPr>
      <w:sz w:val="16"/>
      <w:szCs w:val="16"/>
    </w:rPr>
  </w:style>
  <w:style w:type="paragraph" w:styleId="CommentText">
    <w:name w:val="annotation text"/>
    <w:basedOn w:val="Normal"/>
    <w:link w:val="CommentTextChar"/>
    <w:uiPriority w:val="99"/>
    <w:semiHidden/>
    <w:unhideWhenUsed/>
    <w:rsid w:val="00EB76AE"/>
    <w:pPr>
      <w:spacing w:line="240" w:lineRule="auto"/>
    </w:pPr>
    <w:rPr>
      <w:sz w:val="20"/>
      <w:szCs w:val="20"/>
    </w:rPr>
  </w:style>
  <w:style w:type="character" w:customStyle="1" w:styleId="CommentTextChar">
    <w:name w:val="Comment Text Char"/>
    <w:basedOn w:val="DefaultParagraphFont"/>
    <w:link w:val="CommentText"/>
    <w:uiPriority w:val="99"/>
    <w:semiHidden/>
    <w:rsid w:val="00EB76AE"/>
    <w:rPr>
      <w:sz w:val="20"/>
      <w:szCs w:val="20"/>
    </w:rPr>
  </w:style>
  <w:style w:type="paragraph" w:styleId="CommentSubject">
    <w:name w:val="annotation subject"/>
    <w:basedOn w:val="CommentText"/>
    <w:next w:val="CommentText"/>
    <w:link w:val="CommentSubjectChar"/>
    <w:uiPriority w:val="99"/>
    <w:semiHidden/>
    <w:unhideWhenUsed/>
    <w:rsid w:val="00EB76AE"/>
    <w:rPr>
      <w:b/>
      <w:bCs/>
    </w:rPr>
  </w:style>
  <w:style w:type="character" w:customStyle="1" w:styleId="CommentSubjectChar">
    <w:name w:val="Comment Subject Char"/>
    <w:basedOn w:val="CommentTextChar"/>
    <w:link w:val="CommentSubject"/>
    <w:uiPriority w:val="99"/>
    <w:semiHidden/>
    <w:rsid w:val="00EB76AE"/>
    <w:rPr>
      <w:b/>
      <w:bCs/>
      <w:sz w:val="20"/>
      <w:szCs w:val="20"/>
    </w:rPr>
  </w:style>
  <w:style w:type="paragraph" w:styleId="Bibliography">
    <w:name w:val="Bibliography"/>
    <w:basedOn w:val="Normal"/>
    <w:next w:val="Normal"/>
    <w:uiPriority w:val="37"/>
    <w:unhideWhenUsed/>
    <w:rsid w:val="003D40E1"/>
    <w:pPr>
      <w:tabs>
        <w:tab w:val="left" w:pos="384"/>
      </w:tabs>
      <w:spacing w:after="240" w:line="240" w:lineRule="auto"/>
      <w:ind w:left="384" w:hanging="384"/>
    </w:pPr>
  </w:style>
  <w:style w:type="paragraph" w:styleId="ListParagraph">
    <w:name w:val="List Paragraph"/>
    <w:basedOn w:val="Normal"/>
    <w:uiPriority w:val="34"/>
    <w:qFormat/>
    <w:rsid w:val="00CC0F1F"/>
    <w:pPr>
      <w:spacing w:after="0" w:line="240" w:lineRule="auto"/>
      <w:ind w:left="720"/>
      <w:contextualSpacing/>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9015712">
      <w:bodyDiv w:val="1"/>
      <w:marLeft w:val="0"/>
      <w:marRight w:val="0"/>
      <w:marTop w:val="0"/>
      <w:marBottom w:val="0"/>
      <w:divBdr>
        <w:top w:val="none" w:sz="0" w:space="0" w:color="auto"/>
        <w:left w:val="none" w:sz="0" w:space="0" w:color="auto"/>
        <w:bottom w:val="none" w:sz="0" w:space="0" w:color="auto"/>
        <w:right w:val="none" w:sz="0" w:space="0" w:color="auto"/>
      </w:divBdr>
    </w:div>
    <w:div w:id="75788735">
      <w:bodyDiv w:val="1"/>
      <w:marLeft w:val="0"/>
      <w:marRight w:val="0"/>
      <w:marTop w:val="0"/>
      <w:marBottom w:val="0"/>
      <w:divBdr>
        <w:top w:val="none" w:sz="0" w:space="0" w:color="auto"/>
        <w:left w:val="none" w:sz="0" w:space="0" w:color="auto"/>
        <w:bottom w:val="none" w:sz="0" w:space="0" w:color="auto"/>
        <w:right w:val="none" w:sz="0" w:space="0" w:color="auto"/>
      </w:divBdr>
    </w:div>
    <w:div w:id="361370257">
      <w:bodyDiv w:val="1"/>
      <w:marLeft w:val="0"/>
      <w:marRight w:val="0"/>
      <w:marTop w:val="0"/>
      <w:marBottom w:val="0"/>
      <w:divBdr>
        <w:top w:val="none" w:sz="0" w:space="0" w:color="auto"/>
        <w:left w:val="none" w:sz="0" w:space="0" w:color="auto"/>
        <w:bottom w:val="none" w:sz="0" w:space="0" w:color="auto"/>
        <w:right w:val="none" w:sz="0" w:space="0" w:color="auto"/>
      </w:divBdr>
      <w:divsChild>
        <w:div w:id="1457139699">
          <w:marLeft w:val="1080"/>
          <w:marRight w:val="0"/>
          <w:marTop w:val="100"/>
          <w:marBottom w:val="0"/>
          <w:divBdr>
            <w:top w:val="none" w:sz="0" w:space="0" w:color="auto"/>
            <w:left w:val="none" w:sz="0" w:space="0" w:color="auto"/>
            <w:bottom w:val="none" w:sz="0" w:space="0" w:color="auto"/>
            <w:right w:val="none" w:sz="0" w:space="0" w:color="auto"/>
          </w:divBdr>
        </w:div>
      </w:divsChild>
    </w:div>
    <w:div w:id="433063242">
      <w:bodyDiv w:val="1"/>
      <w:marLeft w:val="0"/>
      <w:marRight w:val="0"/>
      <w:marTop w:val="0"/>
      <w:marBottom w:val="0"/>
      <w:divBdr>
        <w:top w:val="none" w:sz="0" w:space="0" w:color="auto"/>
        <w:left w:val="none" w:sz="0" w:space="0" w:color="auto"/>
        <w:bottom w:val="none" w:sz="0" w:space="0" w:color="auto"/>
        <w:right w:val="none" w:sz="0" w:space="0" w:color="auto"/>
      </w:divBdr>
    </w:div>
    <w:div w:id="452674101">
      <w:bodyDiv w:val="1"/>
      <w:marLeft w:val="0"/>
      <w:marRight w:val="0"/>
      <w:marTop w:val="0"/>
      <w:marBottom w:val="0"/>
      <w:divBdr>
        <w:top w:val="none" w:sz="0" w:space="0" w:color="auto"/>
        <w:left w:val="none" w:sz="0" w:space="0" w:color="auto"/>
        <w:bottom w:val="none" w:sz="0" w:space="0" w:color="auto"/>
        <w:right w:val="none" w:sz="0" w:space="0" w:color="auto"/>
      </w:divBdr>
    </w:div>
    <w:div w:id="741679307">
      <w:bodyDiv w:val="1"/>
      <w:marLeft w:val="0"/>
      <w:marRight w:val="0"/>
      <w:marTop w:val="0"/>
      <w:marBottom w:val="0"/>
      <w:divBdr>
        <w:top w:val="none" w:sz="0" w:space="0" w:color="auto"/>
        <w:left w:val="none" w:sz="0" w:space="0" w:color="auto"/>
        <w:bottom w:val="none" w:sz="0" w:space="0" w:color="auto"/>
        <w:right w:val="none" w:sz="0" w:space="0" w:color="auto"/>
      </w:divBdr>
    </w:div>
    <w:div w:id="742802845">
      <w:bodyDiv w:val="1"/>
      <w:marLeft w:val="0"/>
      <w:marRight w:val="0"/>
      <w:marTop w:val="0"/>
      <w:marBottom w:val="0"/>
      <w:divBdr>
        <w:top w:val="none" w:sz="0" w:space="0" w:color="auto"/>
        <w:left w:val="none" w:sz="0" w:space="0" w:color="auto"/>
        <w:bottom w:val="none" w:sz="0" w:space="0" w:color="auto"/>
        <w:right w:val="none" w:sz="0" w:space="0" w:color="auto"/>
      </w:divBdr>
      <w:divsChild>
        <w:div w:id="547716931">
          <w:marLeft w:val="0"/>
          <w:marRight w:val="0"/>
          <w:marTop w:val="0"/>
          <w:marBottom w:val="0"/>
          <w:divBdr>
            <w:top w:val="none" w:sz="0" w:space="0" w:color="auto"/>
            <w:left w:val="none" w:sz="0" w:space="0" w:color="auto"/>
            <w:bottom w:val="none" w:sz="0" w:space="0" w:color="auto"/>
            <w:right w:val="none" w:sz="0" w:space="0" w:color="auto"/>
          </w:divBdr>
        </w:div>
        <w:div w:id="1704096126">
          <w:marLeft w:val="0"/>
          <w:marRight w:val="0"/>
          <w:marTop w:val="0"/>
          <w:marBottom w:val="0"/>
          <w:divBdr>
            <w:top w:val="none" w:sz="0" w:space="0" w:color="auto"/>
            <w:left w:val="none" w:sz="0" w:space="0" w:color="auto"/>
            <w:bottom w:val="none" w:sz="0" w:space="0" w:color="auto"/>
            <w:right w:val="none" w:sz="0" w:space="0" w:color="auto"/>
          </w:divBdr>
        </w:div>
        <w:div w:id="551381385">
          <w:marLeft w:val="0"/>
          <w:marRight w:val="0"/>
          <w:marTop w:val="0"/>
          <w:marBottom w:val="0"/>
          <w:divBdr>
            <w:top w:val="none" w:sz="0" w:space="0" w:color="auto"/>
            <w:left w:val="none" w:sz="0" w:space="0" w:color="auto"/>
            <w:bottom w:val="none" w:sz="0" w:space="0" w:color="auto"/>
            <w:right w:val="none" w:sz="0" w:space="0" w:color="auto"/>
          </w:divBdr>
        </w:div>
        <w:div w:id="1422869486">
          <w:marLeft w:val="0"/>
          <w:marRight w:val="0"/>
          <w:marTop w:val="0"/>
          <w:marBottom w:val="0"/>
          <w:divBdr>
            <w:top w:val="none" w:sz="0" w:space="0" w:color="auto"/>
            <w:left w:val="none" w:sz="0" w:space="0" w:color="auto"/>
            <w:bottom w:val="none" w:sz="0" w:space="0" w:color="auto"/>
            <w:right w:val="none" w:sz="0" w:space="0" w:color="auto"/>
          </w:divBdr>
        </w:div>
        <w:div w:id="721707622">
          <w:marLeft w:val="0"/>
          <w:marRight w:val="0"/>
          <w:marTop w:val="0"/>
          <w:marBottom w:val="0"/>
          <w:divBdr>
            <w:top w:val="none" w:sz="0" w:space="0" w:color="auto"/>
            <w:left w:val="none" w:sz="0" w:space="0" w:color="auto"/>
            <w:bottom w:val="none" w:sz="0" w:space="0" w:color="auto"/>
            <w:right w:val="none" w:sz="0" w:space="0" w:color="auto"/>
          </w:divBdr>
        </w:div>
        <w:div w:id="95096368">
          <w:marLeft w:val="0"/>
          <w:marRight w:val="0"/>
          <w:marTop w:val="0"/>
          <w:marBottom w:val="0"/>
          <w:divBdr>
            <w:top w:val="none" w:sz="0" w:space="0" w:color="auto"/>
            <w:left w:val="none" w:sz="0" w:space="0" w:color="auto"/>
            <w:bottom w:val="none" w:sz="0" w:space="0" w:color="auto"/>
            <w:right w:val="none" w:sz="0" w:space="0" w:color="auto"/>
          </w:divBdr>
        </w:div>
        <w:div w:id="1407921999">
          <w:marLeft w:val="0"/>
          <w:marRight w:val="0"/>
          <w:marTop w:val="0"/>
          <w:marBottom w:val="0"/>
          <w:divBdr>
            <w:top w:val="none" w:sz="0" w:space="0" w:color="auto"/>
            <w:left w:val="none" w:sz="0" w:space="0" w:color="auto"/>
            <w:bottom w:val="none" w:sz="0" w:space="0" w:color="auto"/>
            <w:right w:val="none" w:sz="0" w:space="0" w:color="auto"/>
          </w:divBdr>
        </w:div>
        <w:div w:id="1922064229">
          <w:marLeft w:val="0"/>
          <w:marRight w:val="0"/>
          <w:marTop w:val="0"/>
          <w:marBottom w:val="0"/>
          <w:divBdr>
            <w:top w:val="none" w:sz="0" w:space="0" w:color="auto"/>
            <w:left w:val="none" w:sz="0" w:space="0" w:color="auto"/>
            <w:bottom w:val="none" w:sz="0" w:space="0" w:color="auto"/>
            <w:right w:val="none" w:sz="0" w:space="0" w:color="auto"/>
          </w:divBdr>
        </w:div>
        <w:div w:id="971204800">
          <w:marLeft w:val="0"/>
          <w:marRight w:val="0"/>
          <w:marTop w:val="0"/>
          <w:marBottom w:val="0"/>
          <w:divBdr>
            <w:top w:val="none" w:sz="0" w:space="0" w:color="auto"/>
            <w:left w:val="none" w:sz="0" w:space="0" w:color="auto"/>
            <w:bottom w:val="none" w:sz="0" w:space="0" w:color="auto"/>
            <w:right w:val="none" w:sz="0" w:space="0" w:color="auto"/>
          </w:divBdr>
        </w:div>
        <w:div w:id="1054044966">
          <w:marLeft w:val="0"/>
          <w:marRight w:val="0"/>
          <w:marTop w:val="0"/>
          <w:marBottom w:val="0"/>
          <w:divBdr>
            <w:top w:val="none" w:sz="0" w:space="0" w:color="auto"/>
            <w:left w:val="none" w:sz="0" w:space="0" w:color="auto"/>
            <w:bottom w:val="none" w:sz="0" w:space="0" w:color="auto"/>
            <w:right w:val="none" w:sz="0" w:space="0" w:color="auto"/>
          </w:divBdr>
        </w:div>
      </w:divsChild>
    </w:div>
    <w:div w:id="765927366">
      <w:bodyDiv w:val="1"/>
      <w:marLeft w:val="0"/>
      <w:marRight w:val="0"/>
      <w:marTop w:val="0"/>
      <w:marBottom w:val="0"/>
      <w:divBdr>
        <w:top w:val="none" w:sz="0" w:space="0" w:color="auto"/>
        <w:left w:val="none" w:sz="0" w:space="0" w:color="auto"/>
        <w:bottom w:val="none" w:sz="0" w:space="0" w:color="auto"/>
        <w:right w:val="none" w:sz="0" w:space="0" w:color="auto"/>
      </w:divBdr>
      <w:divsChild>
        <w:div w:id="2078169453">
          <w:marLeft w:val="360"/>
          <w:marRight w:val="0"/>
          <w:marTop w:val="200"/>
          <w:marBottom w:val="0"/>
          <w:divBdr>
            <w:top w:val="none" w:sz="0" w:space="0" w:color="auto"/>
            <w:left w:val="none" w:sz="0" w:space="0" w:color="auto"/>
            <w:bottom w:val="none" w:sz="0" w:space="0" w:color="auto"/>
            <w:right w:val="none" w:sz="0" w:space="0" w:color="auto"/>
          </w:divBdr>
        </w:div>
        <w:div w:id="1036124224">
          <w:marLeft w:val="1080"/>
          <w:marRight w:val="0"/>
          <w:marTop w:val="100"/>
          <w:marBottom w:val="0"/>
          <w:divBdr>
            <w:top w:val="none" w:sz="0" w:space="0" w:color="auto"/>
            <w:left w:val="none" w:sz="0" w:space="0" w:color="auto"/>
            <w:bottom w:val="none" w:sz="0" w:space="0" w:color="auto"/>
            <w:right w:val="none" w:sz="0" w:space="0" w:color="auto"/>
          </w:divBdr>
        </w:div>
      </w:divsChild>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829834624">
      <w:bodyDiv w:val="1"/>
      <w:marLeft w:val="0"/>
      <w:marRight w:val="0"/>
      <w:marTop w:val="0"/>
      <w:marBottom w:val="0"/>
      <w:divBdr>
        <w:top w:val="none" w:sz="0" w:space="0" w:color="auto"/>
        <w:left w:val="none" w:sz="0" w:space="0" w:color="auto"/>
        <w:bottom w:val="none" w:sz="0" w:space="0" w:color="auto"/>
        <w:right w:val="none" w:sz="0" w:space="0" w:color="auto"/>
      </w:divBdr>
      <w:divsChild>
        <w:div w:id="430130767">
          <w:marLeft w:val="0"/>
          <w:marRight w:val="0"/>
          <w:marTop w:val="120"/>
          <w:marBottom w:val="0"/>
          <w:divBdr>
            <w:top w:val="none" w:sz="0" w:space="0" w:color="auto"/>
            <w:left w:val="none" w:sz="0" w:space="0" w:color="auto"/>
            <w:bottom w:val="none" w:sz="0" w:space="0" w:color="auto"/>
            <w:right w:val="none" w:sz="0" w:space="0" w:color="auto"/>
          </w:divBdr>
        </w:div>
        <w:div w:id="1711610536">
          <w:marLeft w:val="0"/>
          <w:marRight w:val="0"/>
          <w:marTop w:val="120"/>
          <w:marBottom w:val="0"/>
          <w:divBdr>
            <w:top w:val="none" w:sz="0" w:space="0" w:color="auto"/>
            <w:left w:val="none" w:sz="0" w:space="0" w:color="auto"/>
            <w:bottom w:val="none" w:sz="0" w:space="0" w:color="auto"/>
            <w:right w:val="none" w:sz="0" w:space="0" w:color="auto"/>
          </w:divBdr>
        </w:div>
      </w:divsChild>
    </w:div>
    <w:div w:id="908926618">
      <w:bodyDiv w:val="1"/>
      <w:marLeft w:val="0"/>
      <w:marRight w:val="0"/>
      <w:marTop w:val="0"/>
      <w:marBottom w:val="0"/>
      <w:divBdr>
        <w:top w:val="none" w:sz="0" w:space="0" w:color="auto"/>
        <w:left w:val="none" w:sz="0" w:space="0" w:color="auto"/>
        <w:bottom w:val="none" w:sz="0" w:space="0" w:color="auto"/>
        <w:right w:val="none" w:sz="0" w:space="0" w:color="auto"/>
      </w:divBdr>
    </w:div>
    <w:div w:id="1096636811">
      <w:bodyDiv w:val="1"/>
      <w:marLeft w:val="0"/>
      <w:marRight w:val="0"/>
      <w:marTop w:val="0"/>
      <w:marBottom w:val="0"/>
      <w:divBdr>
        <w:top w:val="none" w:sz="0" w:space="0" w:color="auto"/>
        <w:left w:val="none" w:sz="0" w:space="0" w:color="auto"/>
        <w:bottom w:val="none" w:sz="0" w:space="0" w:color="auto"/>
        <w:right w:val="none" w:sz="0" w:space="0" w:color="auto"/>
      </w:divBdr>
    </w:div>
    <w:div w:id="1173229801">
      <w:bodyDiv w:val="1"/>
      <w:marLeft w:val="0"/>
      <w:marRight w:val="0"/>
      <w:marTop w:val="0"/>
      <w:marBottom w:val="0"/>
      <w:divBdr>
        <w:top w:val="none" w:sz="0" w:space="0" w:color="auto"/>
        <w:left w:val="none" w:sz="0" w:space="0" w:color="auto"/>
        <w:bottom w:val="none" w:sz="0" w:space="0" w:color="auto"/>
        <w:right w:val="none" w:sz="0" w:space="0" w:color="auto"/>
      </w:divBdr>
      <w:divsChild>
        <w:div w:id="744643624">
          <w:marLeft w:val="0"/>
          <w:marRight w:val="0"/>
          <w:marTop w:val="120"/>
          <w:marBottom w:val="0"/>
          <w:divBdr>
            <w:top w:val="none" w:sz="0" w:space="0" w:color="auto"/>
            <w:left w:val="none" w:sz="0" w:space="0" w:color="auto"/>
            <w:bottom w:val="none" w:sz="0" w:space="0" w:color="auto"/>
            <w:right w:val="none" w:sz="0" w:space="0" w:color="auto"/>
          </w:divBdr>
        </w:div>
        <w:div w:id="150101571">
          <w:marLeft w:val="0"/>
          <w:marRight w:val="0"/>
          <w:marTop w:val="120"/>
          <w:marBottom w:val="0"/>
          <w:divBdr>
            <w:top w:val="none" w:sz="0" w:space="0" w:color="auto"/>
            <w:left w:val="none" w:sz="0" w:space="0" w:color="auto"/>
            <w:bottom w:val="none" w:sz="0" w:space="0" w:color="auto"/>
            <w:right w:val="none" w:sz="0" w:space="0" w:color="auto"/>
          </w:divBdr>
        </w:div>
      </w:divsChild>
    </w:div>
    <w:div w:id="1209412782">
      <w:bodyDiv w:val="1"/>
      <w:marLeft w:val="0"/>
      <w:marRight w:val="0"/>
      <w:marTop w:val="0"/>
      <w:marBottom w:val="0"/>
      <w:divBdr>
        <w:top w:val="none" w:sz="0" w:space="0" w:color="auto"/>
        <w:left w:val="none" w:sz="0" w:space="0" w:color="auto"/>
        <w:bottom w:val="none" w:sz="0" w:space="0" w:color="auto"/>
        <w:right w:val="none" w:sz="0" w:space="0" w:color="auto"/>
      </w:divBdr>
    </w:div>
    <w:div w:id="1234923832">
      <w:bodyDiv w:val="1"/>
      <w:marLeft w:val="0"/>
      <w:marRight w:val="0"/>
      <w:marTop w:val="0"/>
      <w:marBottom w:val="0"/>
      <w:divBdr>
        <w:top w:val="none" w:sz="0" w:space="0" w:color="auto"/>
        <w:left w:val="none" w:sz="0" w:space="0" w:color="auto"/>
        <w:bottom w:val="none" w:sz="0" w:space="0" w:color="auto"/>
        <w:right w:val="none" w:sz="0" w:space="0" w:color="auto"/>
      </w:divBdr>
    </w:div>
    <w:div w:id="1240747701">
      <w:bodyDiv w:val="1"/>
      <w:marLeft w:val="0"/>
      <w:marRight w:val="0"/>
      <w:marTop w:val="0"/>
      <w:marBottom w:val="0"/>
      <w:divBdr>
        <w:top w:val="none" w:sz="0" w:space="0" w:color="auto"/>
        <w:left w:val="none" w:sz="0" w:space="0" w:color="auto"/>
        <w:bottom w:val="none" w:sz="0" w:space="0" w:color="auto"/>
        <w:right w:val="none" w:sz="0" w:space="0" w:color="auto"/>
      </w:divBdr>
    </w:div>
    <w:div w:id="1260404782">
      <w:bodyDiv w:val="1"/>
      <w:marLeft w:val="0"/>
      <w:marRight w:val="0"/>
      <w:marTop w:val="0"/>
      <w:marBottom w:val="0"/>
      <w:divBdr>
        <w:top w:val="none" w:sz="0" w:space="0" w:color="auto"/>
        <w:left w:val="none" w:sz="0" w:space="0" w:color="auto"/>
        <w:bottom w:val="none" w:sz="0" w:space="0" w:color="auto"/>
        <w:right w:val="none" w:sz="0" w:space="0" w:color="auto"/>
      </w:divBdr>
    </w:div>
    <w:div w:id="1370036223">
      <w:bodyDiv w:val="1"/>
      <w:marLeft w:val="0"/>
      <w:marRight w:val="0"/>
      <w:marTop w:val="0"/>
      <w:marBottom w:val="0"/>
      <w:divBdr>
        <w:top w:val="none" w:sz="0" w:space="0" w:color="auto"/>
        <w:left w:val="none" w:sz="0" w:space="0" w:color="auto"/>
        <w:bottom w:val="none" w:sz="0" w:space="0" w:color="auto"/>
        <w:right w:val="none" w:sz="0" w:space="0" w:color="auto"/>
      </w:divBdr>
      <w:divsChild>
        <w:div w:id="1309702219">
          <w:marLeft w:val="0"/>
          <w:marRight w:val="0"/>
          <w:marTop w:val="0"/>
          <w:marBottom w:val="0"/>
          <w:divBdr>
            <w:top w:val="none" w:sz="0" w:space="0" w:color="auto"/>
            <w:left w:val="none" w:sz="0" w:space="0" w:color="auto"/>
            <w:bottom w:val="none" w:sz="0" w:space="0" w:color="auto"/>
            <w:right w:val="none" w:sz="0" w:space="0" w:color="auto"/>
          </w:divBdr>
        </w:div>
        <w:div w:id="311063786">
          <w:marLeft w:val="0"/>
          <w:marRight w:val="0"/>
          <w:marTop w:val="0"/>
          <w:marBottom w:val="0"/>
          <w:divBdr>
            <w:top w:val="none" w:sz="0" w:space="0" w:color="auto"/>
            <w:left w:val="none" w:sz="0" w:space="0" w:color="auto"/>
            <w:bottom w:val="none" w:sz="0" w:space="0" w:color="auto"/>
            <w:right w:val="none" w:sz="0" w:space="0" w:color="auto"/>
          </w:divBdr>
        </w:div>
        <w:div w:id="1356421728">
          <w:marLeft w:val="0"/>
          <w:marRight w:val="0"/>
          <w:marTop w:val="0"/>
          <w:marBottom w:val="0"/>
          <w:divBdr>
            <w:top w:val="none" w:sz="0" w:space="0" w:color="auto"/>
            <w:left w:val="none" w:sz="0" w:space="0" w:color="auto"/>
            <w:bottom w:val="none" w:sz="0" w:space="0" w:color="auto"/>
            <w:right w:val="none" w:sz="0" w:space="0" w:color="auto"/>
          </w:divBdr>
        </w:div>
        <w:div w:id="917057594">
          <w:marLeft w:val="0"/>
          <w:marRight w:val="0"/>
          <w:marTop w:val="0"/>
          <w:marBottom w:val="0"/>
          <w:divBdr>
            <w:top w:val="none" w:sz="0" w:space="0" w:color="auto"/>
            <w:left w:val="none" w:sz="0" w:space="0" w:color="auto"/>
            <w:bottom w:val="none" w:sz="0" w:space="0" w:color="auto"/>
            <w:right w:val="none" w:sz="0" w:space="0" w:color="auto"/>
          </w:divBdr>
        </w:div>
        <w:div w:id="1016425003">
          <w:marLeft w:val="0"/>
          <w:marRight w:val="0"/>
          <w:marTop w:val="0"/>
          <w:marBottom w:val="0"/>
          <w:divBdr>
            <w:top w:val="none" w:sz="0" w:space="0" w:color="auto"/>
            <w:left w:val="none" w:sz="0" w:space="0" w:color="auto"/>
            <w:bottom w:val="none" w:sz="0" w:space="0" w:color="auto"/>
            <w:right w:val="none" w:sz="0" w:space="0" w:color="auto"/>
          </w:divBdr>
        </w:div>
        <w:div w:id="378941610">
          <w:marLeft w:val="0"/>
          <w:marRight w:val="0"/>
          <w:marTop w:val="0"/>
          <w:marBottom w:val="0"/>
          <w:divBdr>
            <w:top w:val="none" w:sz="0" w:space="0" w:color="auto"/>
            <w:left w:val="none" w:sz="0" w:space="0" w:color="auto"/>
            <w:bottom w:val="none" w:sz="0" w:space="0" w:color="auto"/>
            <w:right w:val="none" w:sz="0" w:space="0" w:color="auto"/>
          </w:divBdr>
        </w:div>
        <w:div w:id="1945724247">
          <w:marLeft w:val="0"/>
          <w:marRight w:val="0"/>
          <w:marTop w:val="0"/>
          <w:marBottom w:val="0"/>
          <w:divBdr>
            <w:top w:val="none" w:sz="0" w:space="0" w:color="auto"/>
            <w:left w:val="none" w:sz="0" w:space="0" w:color="auto"/>
            <w:bottom w:val="none" w:sz="0" w:space="0" w:color="auto"/>
            <w:right w:val="none" w:sz="0" w:space="0" w:color="auto"/>
          </w:divBdr>
        </w:div>
        <w:div w:id="1591960832">
          <w:marLeft w:val="0"/>
          <w:marRight w:val="0"/>
          <w:marTop w:val="0"/>
          <w:marBottom w:val="0"/>
          <w:divBdr>
            <w:top w:val="none" w:sz="0" w:space="0" w:color="auto"/>
            <w:left w:val="none" w:sz="0" w:space="0" w:color="auto"/>
            <w:bottom w:val="none" w:sz="0" w:space="0" w:color="auto"/>
            <w:right w:val="none" w:sz="0" w:space="0" w:color="auto"/>
          </w:divBdr>
        </w:div>
        <w:div w:id="1384907604">
          <w:marLeft w:val="0"/>
          <w:marRight w:val="0"/>
          <w:marTop w:val="0"/>
          <w:marBottom w:val="0"/>
          <w:divBdr>
            <w:top w:val="none" w:sz="0" w:space="0" w:color="auto"/>
            <w:left w:val="none" w:sz="0" w:space="0" w:color="auto"/>
            <w:bottom w:val="none" w:sz="0" w:space="0" w:color="auto"/>
            <w:right w:val="none" w:sz="0" w:space="0" w:color="auto"/>
          </w:divBdr>
        </w:div>
        <w:div w:id="1178273431">
          <w:marLeft w:val="0"/>
          <w:marRight w:val="0"/>
          <w:marTop w:val="0"/>
          <w:marBottom w:val="0"/>
          <w:divBdr>
            <w:top w:val="none" w:sz="0" w:space="0" w:color="auto"/>
            <w:left w:val="none" w:sz="0" w:space="0" w:color="auto"/>
            <w:bottom w:val="none" w:sz="0" w:space="0" w:color="auto"/>
            <w:right w:val="none" w:sz="0" w:space="0" w:color="auto"/>
          </w:divBdr>
        </w:div>
        <w:div w:id="1804883104">
          <w:marLeft w:val="0"/>
          <w:marRight w:val="0"/>
          <w:marTop w:val="0"/>
          <w:marBottom w:val="0"/>
          <w:divBdr>
            <w:top w:val="none" w:sz="0" w:space="0" w:color="auto"/>
            <w:left w:val="none" w:sz="0" w:space="0" w:color="auto"/>
            <w:bottom w:val="none" w:sz="0" w:space="0" w:color="auto"/>
            <w:right w:val="none" w:sz="0" w:space="0" w:color="auto"/>
          </w:divBdr>
        </w:div>
        <w:div w:id="580603371">
          <w:marLeft w:val="0"/>
          <w:marRight w:val="0"/>
          <w:marTop w:val="0"/>
          <w:marBottom w:val="0"/>
          <w:divBdr>
            <w:top w:val="none" w:sz="0" w:space="0" w:color="auto"/>
            <w:left w:val="none" w:sz="0" w:space="0" w:color="auto"/>
            <w:bottom w:val="none" w:sz="0" w:space="0" w:color="auto"/>
            <w:right w:val="none" w:sz="0" w:space="0" w:color="auto"/>
          </w:divBdr>
        </w:div>
        <w:div w:id="1062799106">
          <w:marLeft w:val="0"/>
          <w:marRight w:val="0"/>
          <w:marTop w:val="0"/>
          <w:marBottom w:val="0"/>
          <w:divBdr>
            <w:top w:val="none" w:sz="0" w:space="0" w:color="auto"/>
            <w:left w:val="none" w:sz="0" w:space="0" w:color="auto"/>
            <w:bottom w:val="none" w:sz="0" w:space="0" w:color="auto"/>
            <w:right w:val="none" w:sz="0" w:space="0" w:color="auto"/>
          </w:divBdr>
        </w:div>
      </w:divsChild>
    </w:div>
    <w:div w:id="13915351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076">
          <w:marLeft w:val="360"/>
          <w:marRight w:val="0"/>
          <w:marTop w:val="200"/>
          <w:marBottom w:val="0"/>
          <w:divBdr>
            <w:top w:val="none" w:sz="0" w:space="0" w:color="auto"/>
            <w:left w:val="none" w:sz="0" w:space="0" w:color="auto"/>
            <w:bottom w:val="none" w:sz="0" w:space="0" w:color="auto"/>
            <w:right w:val="none" w:sz="0" w:space="0" w:color="auto"/>
          </w:divBdr>
        </w:div>
        <w:div w:id="1513838334">
          <w:marLeft w:val="360"/>
          <w:marRight w:val="0"/>
          <w:marTop w:val="200"/>
          <w:marBottom w:val="0"/>
          <w:divBdr>
            <w:top w:val="none" w:sz="0" w:space="0" w:color="auto"/>
            <w:left w:val="none" w:sz="0" w:space="0" w:color="auto"/>
            <w:bottom w:val="none" w:sz="0" w:space="0" w:color="auto"/>
            <w:right w:val="none" w:sz="0" w:space="0" w:color="auto"/>
          </w:divBdr>
        </w:div>
        <w:div w:id="444619552">
          <w:marLeft w:val="1080"/>
          <w:marRight w:val="0"/>
          <w:marTop w:val="100"/>
          <w:marBottom w:val="0"/>
          <w:divBdr>
            <w:top w:val="none" w:sz="0" w:space="0" w:color="auto"/>
            <w:left w:val="none" w:sz="0" w:space="0" w:color="auto"/>
            <w:bottom w:val="none" w:sz="0" w:space="0" w:color="auto"/>
            <w:right w:val="none" w:sz="0" w:space="0" w:color="auto"/>
          </w:divBdr>
        </w:div>
        <w:div w:id="789279821">
          <w:marLeft w:val="1080"/>
          <w:marRight w:val="0"/>
          <w:marTop w:val="100"/>
          <w:marBottom w:val="0"/>
          <w:divBdr>
            <w:top w:val="none" w:sz="0" w:space="0" w:color="auto"/>
            <w:left w:val="none" w:sz="0" w:space="0" w:color="auto"/>
            <w:bottom w:val="none" w:sz="0" w:space="0" w:color="auto"/>
            <w:right w:val="none" w:sz="0" w:space="0" w:color="auto"/>
          </w:divBdr>
        </w:div>
      </w:divsChild>
    </w:div>
    <w:div w:id="1439332520">
      <w:bodyDiv w:val="1"/>
      <w:marLeft w:val="0"/>
      <w:marRight w:val="0"/>
      <w:marTop w:val="0"/>
      <w:marBottom w:val="0"/>
      <w:divBdr>
        <w:top w:val="none" w:sz="0" w:space="0" w:color="auto"/>
        <w:left w:val="none" w:sz="0" w:space="0" w:color="auto"/>
        <w:bottom w:val="none" w:sz="0" w:space="0" w:color="auto"/>
        <w:right w:val="none" w:sz="0" w:space="0" w:color="auto"/>
      </w:divBdr>
    </w:div>
    <w:div w:id="1452357197">
      <w:bodyDiv w:val="1"/>
      <w:marLeft w:val="0"/>
      <w:marRight w:val="0"/>
      <w:marTop w:val="0"/>
      <w:marBottom w:val="0"/>
      <w:divBdr>
        <w:top w:val="none" w:sz="0" w:space="0" w:color="auto"/>
        <w:left w:val="none" w:sz="0" w:space="0" w:color="auto"/>
        <w:bottom w:val="none" w:sz="0" w:space="0" w:color="auto"/>
        <w:right w:val="none" w:sz="0" w:space="0" w:color="auto"/>
      </w:divBdr>
    </w:div>
    <w:div w:id="1720090288">
      <w:bodyDiv w:val="1"/>
      <w:marLeft w:val="0"/>
      <w:marRight w:val="0"/>
      <w:marTop w:val="0"/>
      <w:marBottom w:val="0"/>
      <w:divBdr>
        <w:top w:val="none" w:sz="0" w:space="0" w:color="auto"/>
        <w:left w:val="none" w:sz="0" w:space="0" w:color="auto"/>
        <w:bottom w:val="none" w:sz="0" w:space="0" w:color="auto"/>
        <w:right w:val="none" w:sz="0" w:space="0" w:color="auto"/>
      </w:divBdr>
      <w:divsChild>
        <w:div w:id="751396237">
          <w:marLeft w:val="0"/>
          <w:marRight w:val="0"/>
          <w:marTop w:val="96"/>
          <w:marBottom w:val="96"/>
          <w:divBdr>
            <w:top w:val="none" w:sz="0" w:space="0" w:color="auto"/>
            <w:left w:val="none" w:sz="0" w:space="0" w:color="auto"/>
            <w:bottom w:val="none" w:sz="0" w:space="0" w:color="auto"/>
            <w:right w:val="none" w:sz="0" w:space="0" w:color="auto"/>
          </w:divBdr>
          <w:divsChild>
            <w:div w:id="686519867">
              <w:marLeft w:val="0"/>
              <w:marRight w:val="0"/>
              <w:marTop w:val="0"/>
              <w:marBottom w:val="0"/>
              <w:divBdr>
                <w:top w:val="none" w:sz="0" w:space="0" w:color="auto"/>
                <w:left w:val="none" w:sz="0" w:space="0" w:color="auto"/>
                <w:bottom w:val="none" w:sz="0" w:space="0" w:color="auto"/>
                <w:right w:val="none" w:sz="0" w:space="0" w:color="auto"/>
              </w:divBdr>
            </w:div>
            <w:div w:id="140806723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793085508">
      <w:bodyDiv w:val="1"/>
      <w:marLeft w:val="0"/>
      <w:marRight w:val="0"/>
      <w:marTop w:val="0"/>
      <w:marBottom w:val="0"/>
      <w:divBdr>
        <w:top w:val="none" w:sz="0" w:space="0" w:color="auto"/>
        <w:left w:val="none" w:sz="0" w:space="0" w:color="auto"/>
        <w:bottom w:val="none" w:sz="0" w:space="0" w:color="auto"/>
        <w:right w:val="none" w:sz="0" w:space="0" w:color="auto"/>
      </w:divBdr>
      <w:divsChild>
        <w:div w:id="2058355538">
          <w:marLeft w:val="1080"/>
          <w:marRight w:val="0"/>
          <w:marTop w:val="100"/>
          <w:marBottom w:val="0"/>
          <w:divBdr>
            <w:top w:val="none" w:sz="0" w:space="0" w:color="auto"/>
            <w:left w:val="none" w:sz="0" w:space="0" w:color="auto"/>
            <w:bottom w:val="none" w:sz="0" w:space="0" w:color="auto"/>
            <w:right w:val="none" w:sz="0" w:space="0" w:color="auto"/>
          </w:divBdr>
        </w:div>
      </w:divsChild>
    </w:div>
    <w:div w:id="1848978664">
      <w:bodyDiv w:val="1"/>
      <w:marLeft w:val="0"/>
      <w:marRight w:val="0"/>
      <w:marTop w:val="0"/>
      <w:marBottom w:val="0"/>
      <w:divBdr>
        <w:top w:val="none" w:sz="0" w:space="0" w:color="auto"/>
        <w:left w:val="none" w:sz="0" w:space="0" w:color="auto"/>
        <w:bottom w:val="none" w:sz="0" w:space="0" w:color="auto"/>
        <w:right w:val="none" w:sz="0" w:space="0" w:color="auto"/>
      </w:divBdr>
    </w:div>
    <w:div w:id="1937715967">
      <w:bodyDiv w:val="1"/>
      <w:marLeft w:val="0"/>
      <w:marRight w:val="0"/>
      <w:marTop w:val="0"/>
      <w:marBottom w:val="0"/>
      <w:divBdr>
        <w:top w:val="none" w:sz="0" w:space="0" w:color="auto"/>
        <w:left w:val="none" w:sz="0" w:space="0" w:color="auto"/>
        <w:bottom w:val="none" w:sz="0" w:space="0" w:color="auto"/>
        <w:right w:val="none" w:sz="0" w:space="0" w:color="auto"/>
      </w:divBdr>
    </w:div>
    <w:div w:id="2003582902">
      <w:bodyDiv w:val="1"/>
      <w:marLeft w:val="0"/>
      <w:marRight w:val="0"/>
      <w:marTop w:val="0"/>
      <w:marBottom w:val="0"/>
      <w:divBdr>
        <w:top w:val="none" w:sz="0" w:space="0" w:color="auto"/>
        <w:left w:val="none" w:sz="0" w:space="0" w:color="auto"/>
        <w:bottom w:val="none" w:sz="0" w:space="0" w:color="auto"/>
        <w:right w:val="none" w:sz="0" w:space="0" w:color="auto"/>
      </w:divBdr>
    </w:div>
    <w:div w:id="2016683366">
      <w:bodyDiv w:val="1"/>
      <w:marLeft w:val="0"/>
      <w:marRight w:val="0"/>
      <w:marTop w:val="0"/>
      <w:marBottom w:val="0"/>
      <w:divBdr>
        <w:top w:val="none" w:sz="0" w:space="0" w:color="auto"/>
        <w:left w:val="none" w:sz="0" w:space="0" w:color="auto"/>
        <w:bottom w:val="none" w:sz="0" w:space="0" w:color="auto"/>
        <w:right w:val="none" w:sz="0" w:space="0" w:color="auto"/>
      </w:divBdr>
    </w:div>
    <w:div w:id="2048333553">
      <w:bodyDiv w:val="1"/>
      <w:marLeft w:val="0"/>
      <w:marRight w:val="0"/>
      <w:marTop w:val="0"/>
      <w:marBottom w:val="0"/>
      <w:divBdr>
        <w:top w:val="none" w:sz="0" w:space="0" w:color="auto"/>
        <w:left w:val="none" w:sz="0" w:space="0" w:color="auto"/>
        <w:bottom w:val="none" w:sz="0" w:space="0" w:color="auto"/>
        <w:right w:val="none" w:sz="0" w:space="0" w:color="auto"/>
      </w:divBdr>
      <w:divsChild>
        <w:div w:id="109861083">
          <w:marLeft w:val="0"/>
          <w:marRight w:val="0"/>
          <w:marTop w:val="0"/>
          <w:marBottom w:val="0"/>
          <w:divBdr>
            <w:top w:val="none" w:sz="0" w:space="0" w:color="auto"/>
            <w:left w:val="none" w:sz="0" w:space="0" w:color="auto"/>
            <w:bottom w:val="none" w:sz="0" w:space="0" w:color="auto"/>
            <w:right w:val="none" w:sz="0" w:space="0" w:color="auto"/>
          </w:divBdr>
        </w:div>
        <w:div w:id="1899900007">
          <w:marLeft w:val="0"/>
          <w:marRight w:val="0"/>
          <w:marTop w:val="0"/>
          <w:marBottom w:val="0"/>
          <w:divBdr>
            <w:top w:val="none" w:sz="0" w:space="0" w:color="auto"/>
            <w:left w:val="none" w:sz="0" w:space="0" w:color="auto"/>
            <w:bottom w:val="none" w:sz="0" w:space="0" w:color="auto"/>
            <w:right w:val="none" w:sz="0" w:space="0" w:color="auto"/>
          </w:divBdr>
        </w:div>
        <w:div w:id="119618671">
          <w:marLeft w:val="0"/>
          <w:marRight w:val="0"/>
          <w:marTop w:val="0"/>
          <w:marBottom w:val="0"/>
          <w:divBdr>
            <w:top w:val="none" w:sz="0" w:space="0" w:color="auto"/>
            <w:left w:val="none" w:sz="0" w:space="0" w:color="auto"/>
            <w:bottom w:val="none" w:sz="0" w:space="0" w:color="auto"/>
            <w:right w:val="none" w:sz="0" w:space="0" w:color="auto"/>
          </w:divBdr>
        </w:div>
        <w:div w:id="17194705">
          <w:marLeft w:val="0"/>
          <w:marRight w:val="0"/>
          <w:marTop w:val="0"/>
          <w:marBottom w:val="0"/>
          <w:divBdr>
            <w:top w:val="none" w:sz="0" w:space="0" w:color="auto"/>
            <w:left w:val="none" w:sz="0" w:space="0" w:color="auto"/>
            <w:bottom w:val="none" w:sz="0" w:space="0" w:color="auto"/>
            <w:right w:val="none" w:sz="0" w:space="0" w:color="auto"/>
          </w:divBdr>
        </w:div>
        <w:div w:id="327710995">
          <w:marLeft w:val="0"/>
          <w:marRight w:val="0"/>
          <w:marTop w:val="0"/>
          <w:marBottom w:val="0"/>
          <w:divBdr>
            <w:top w:val="none" w:sz="0" w:space="0" w:color="auto"/>
            <w:left w:val="none" w:sz="0" w:space="0" w:color="auto"/>
            <w:bottom w:val="none" w:sz="0" w:space="0" w:color="auto"/>
            <w:right w:val="none" w:sz="0" w:space="0" w:color="auto"/>
          </w:divBdr>
        </w:div>
        <w:div w:id="2142842400">
          <w:marLeft w:val="0"/>
          <w:marRight w:val="0"/>
          <w:marTop w:val="0"/>
          <w:marBottom w:val="0"/>
          <w:divBdr>
            <w:top w:val="none" w:sz="0" w:space="0" w:color="auto"/>
            <w:left w:val="none" w:sz="0" w:space="0" w:color="auto"/>
            <w:bottom w:val="none" w:sz="0" w:space="0" w:color="auto"/>
            <w:right w:val="none" w:sz="0" w:space="0" w:color="auto"/>
          </w:divBdr>
        </w:div>
        <w:div w:id="122845488">
          <w:marLeft w:val="0"/>
          <w:marRight w:val="0"/>
          <w:marTop w:val="0"/>
          <w:marBottom w:val="0"/>
          <w:divBdr>
            <w:top w:val="none" w:sz="0" w:space="0" w:color="auto"/>
            <w:left w:val="none" w:sz="0" w:space="0" w:color="auto"/>
            <w:bottom w:val="none" w:sz="0" w:space="0" w:color="auto"/>
            <w:right w:val="none" w:sz="0" w:space="0" w:color="auto"/>
          </w:divBdr>
        </w:div>
        <w:div w:id="1554732420">
          <w:marLeft w:val="0"/>
          <w:marRight w:val="0"/>
          <w:marTop w:val="0"/>
          <w:marBottom w:val="0"/>
          <w:divBdr>
            <w:top w:val="none" w:sz="0" w:space="0" w:color="auto"/>
            <w:left w:val="none" w:sz="0" w:space="0" w:color="auto"/>
            <w:bottom w:val="none" w:sz="0" w:space="0" w:color="auto"/>
            <w:right w:val="none" w:sz="0" w:space="0" w:color="auto"/>
          </w:divBdr>
        </w:div>
        <w:div w:id="1335717205">
          <w:marLeft w:val="0"/>
          <w:marRight w:val="0"/>
          <w:marTop w:val="0"/>
          <w:marBottom w:val="0"/>
          <w:divBdr>
            <w:top w:val="none" w:sz="0" w:space="0" w:color="auto"/>
            <w:left w:val="none" w:sz="0" w:space="0" w:color="auto"/>
            <w:bottom w:val="none" w:sz="0" w:space="0" w:color="auto"/>
            <w:right w:val="none" w:sz="0" w:space="0" w:color="auto"/>
          </w:divBdr>
        </w:div>
      </w:divsChild>
    </w:div>
    <w:div w:id="209808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D02BC-680F-4A72-9DA2-A57945456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10111</Words>
  <Characters>57633</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67609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3</cp:revision>
  <dcterms:created xsi:type="dcterms:W3CDTF">2017-06-09T04:45:00Z</dcterms:created>
  <dcterms:modified xsi:type="dcterms:W3CDTF">2017-06-09T04:46:00Z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id="qR99dRI2"/&gt;&lt;style id="http://www.zotero.org/styles/jama"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