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6ECCD" w14:textId="77777777" w:rsidR="00FC7B67" w:rsidRDefault="00FC7B67">
      <w:pPr>
        <w:rPr>
          <w:ins w:id="0" w:author="David Ouyang" w:date="2016-10-06T10:35:00Z"/>
          <w:b/>
        </w:rPr>
      </w:pPr>
    </w:p>
    <w:p w14:paraId="3E47489E" w14:textId="77777777" w:rsidR="006362C3" w:rsidRPr="00D7576E" w:rsidRDefault="00217443">
      <w:pPr>
        <w:rPr>
          <w:b/>
        </w:rPr>
      </w:pPr>
      <w:r w:rsidRPr="00D7576E">
        <w:rPr>
          <w:b/>
        </w:rPr>
        <w:t xml:space="preserve">Differential survival benefit of </w:t>
      </w:r>
      <w:r w:rsidR="00A63CC4">
        <w:rPr>
          <w:b/>
        </w:rPr>
        <w:t>IABPs and PVADs</w:t>
      </w:r>
      <w:r w:rsidRPr="00D7576E">
        <w:rPr>
          <w:b/>
        </w:rPr>
        <w:t xml:space="preserve"> by procedural timing and clinical indication </w:t>
      </w:r>
    </w:p>
    <w:p w14:paraId="4FB9AE90" w14:textId="77777777" w:rsidR="006362C3" w:rsidRDefault="00AC183F">
      <w:r w:rsidRPr="00D7576E">
        <w:rPr>
          <w:b/>
        </w:rPr>
        <w:t>Background</w:t>
      </w:r>
      <w:r>
        <w:t xml:space="preserve">: </w:t>
      </w:r>
      <w:r w:rsidR="006362C3">
        <w:t xml:space="preserve">Temporary mechanical circulatory support </w:t>
      </w:r>
      <w:del w:id="1" w:author="David Ouyang" w:date="2016-10-05T23:04:00Z">
        <w:r w:rsidR="006362C3" w:rsidDel="008A777E">
          <w:delText xml:space="preserve">through </w:delText>
        </w:r>
      </w:del>
      <w:ins w:id="2" w:author="David Ouyang" w:date="2016-10-05T23:04:00Z">
        <w:r w:rsidR="008A777E">
          <w:t>with</w:t>
        </w:r>
        <w:r w:rsidR="008A777E">
          <w:t xml:space="preserve"> </w:t>
        </w:r>
      </w:ins>
      <w:r w:rsidR="00A63CC4">
        <w:t xml:space="preserve">intra-aortic balloon bumps (IABPs) and </w:t>
      </w:r>
      <w:r w:rsidR="006362C3">
        <w:t xml:space="preserve">percutaneous </w:t>
      </w:r>
      <w:r w:rsidR="00E432E9">
        <w:t>ventricular</w:t>
      </w:r>
      <w:r w:rsidR="006362C3">
        <w:t xml:space="preserve"> assist devices (PVADs)</w:t>
      </w:r>
      <w:r w:rsidR="00A63CC4">
        <w:t xml:space="preserve"> </w:t>
      </w:r>
      <w:r w:rsidR="006362C3">
        <w:t>are used to support patients in cardiogenic shock and patients undergoing high risk percutaneous coronary interventions</w:t>
      </w:r>
      <w:del w:id="3" w:author="David Ouyang" w:date="2016-10-06T10:31:00Z">
        <w:r w:rsidR="006362C3" w:rsidDel="00E16F58">
          <w:delText xml:space="preserve"> during myocardial infa</w:delText>
        </w:r>
        <w:r w:rsidR="00E432E9" w:rsidDel="00E16F58">
          <w:delText>r</w:delText>
        </w:r>
        <w:r w:rsidR="006362C3" w:rsidDel="00E16F58">
          <w:delText>ction</w:delText>
        </w:r>
      </w:del>
      <w:r w:rsidR="006362C3">
        <w:t xml:space="preserve">. There is limited data </w:t>
      </w:r>
      <w:r w:rsidR="00990BDE">
        <w:t>comparing the</w:t>
      </w:r>
      <w:r w:rsidR="006362C3">
        <w:t xml:space="preserve"> optimal timing and practice patterns</w:t>
      </w:r>
      <w:r w:rsidR="00990BDE">
        <w:t xml:space="preserve"> between </w:t>
      </w:r>
      <w:r w:rsidR="00A63CC4">
        <w:t>IABPs and PVADs</w:t>
      </w:r>
      <w:r w:rsidR="006362C3">
        <w:t xml:space="preserve">. </w:t>
      </w:r>
    </w:p>
    <w:p w14:paraId="216AAA00" w14:textId="751049E3" w:rsidR="000822EF" w:rsidRDefault="00AC183F" w:rsidP="0033261A">
      <w:r w:rsidRPr="00D7576E">
        <w:rPr>
          <w:b/>
        </w:rPr>
        <w:t>Methods</w:t>
      </w:r>
      <w:r>
        <w:t xml:space="preserve">: </w:t>
      </w:r>
      <w:r w:rsidR="00217443">
        <w:t xml:space="preserve">Adult patients </w:t>
      </w:r>
      <w:r w:rsidR="000822EF">
        <w:t xml:space="preserve">who received </w:t>
      </w:r>
      <w:r w:rsidR="00990BDE">
        <w:t>an intra-aortic balloon bump (IABP)</w:t>
      </w:r>
      <w:r w:rsidR="00A63CC4" w:rsidRPr="00A63CC4">
        <w:t xml:space="preserve"> </w:t>
      </w:r>
      <w:r w:rsidR="00A63CC4">
        <w:t xml:space="preserve">or percutaneous ventricular assist device (PVAD) </w:t>
      </w:r>
      <w:r w:rsidR="000822EF">
        <w:t>between 2005 and 2011</w:t>
      </w:r>
      <w:r w:rsidR="00D0167F">
        <w:t xml:space="preserve"> </w:t>
      </w:r>
      <w:r w:rsidR="000822EF">
        <w:t>and</w:t>
      </w:r>
      <w:r w:rsidR="002667E7">
        <w:t xml:space="preserve"> </w:t>
      </w:r>
      <w:r w:rsidR="00EA1B64">
        <w:t xml:space="preserve">for whom </w:t>
      </w:r>
      <w:r w:rsidR="000822EF">
        <w:t>information on procedural timing</w:t>
      </w:r>
      <w:r w:rsidR="00EA1B64">
        <w:t xml:space="preserve"> </w:t>
      </w:r>
      <w:r w:rsidR="000822EF">
        <w:t>was available were identified</w:t>
      </w:r>
      <w:r>
        <w:t xml:space="preserve"> in the National Inpatient Sample </w:t>
      </w:r>
      <w:r w:rsidR="000822EF">
        <w:t>using ICD-9</w:t>
      </w:r>
      <w:del w:id="4" w:author="David Ouyang" w:date="2016-10-10T22:33:00Z">
        <w:r w:rsidR="000822EF" w:rsidDel="00E62834">
          <w:delText xml:space="preserve"> procedure codes</w:delText>
        </w:r>
      </w:del>
      <w:r w:rsidR="000822EF">
        <w:t xml:space="preserve">. We compared </w:t>
      </w:r>
      <w:r w:rsidR="00343847">
        <w:t xml:space="preserve">in-hospital mortality between PVAD and IABP </w:t>
      </w:r>
      <w:del w:id="5" w:author="David Ouyang" w:date="2016-10-10T22:33:00Z">
        <w:r w:rsidR="00343847" w:rsidDel="00E62834">
          <w:delText xml:space="preserve">by post-admission day of procedure placement and clinical diagnosis on hospitalization. </w:delText>
        </w:r>
      </w:del>
      <w:ins w:id="6" w:author="David Ouyang" w:date="2016-10-10T22:33:00Z">
        <w:r w:rsidR="00E62834">
          <w:t>by indication for circulatory sup</w:t>
        </w:r>
        <w:r w:rsidR="00E35933">
          <w:t>port and distinguished</w:t>
        </w:r>
      </w:ins>
      <w:ins w:id="7" w:author="David Ouyang" w:date="2016-10-10T22:53:00Z">
        <w:r w:rsidR="00E35933">
          <w:t xml:space="preserve"> between</w:t>
        </w:r>
      </w:ins>
      <w:ins w:id="8" w:author="David Ouyang" w:date="2016-10-10T22:33:00Z">
        <w:r w:rsidR="00E35933">
          <w:t xml:space="preserve"> early circulatory support (on hospital day 0 or 1) </w:t>
        </w:r>
      </w:ins>
      <w:ins w:id="9" w:author="David Ouyang" w:date="2016-10-10T22:53:00Z">
        <w:r w:rsidR="00E35933">
          <w:t>and late circulatory support (</w:t>
        </w:r>
        <w:r w:rsidR="00AA6892">
          <w:t>&gt;7 days post-admission)</w:t>
        </w:r>
      </w:ins>
      <w:ins w:id="10" w:author="David Ouyang" w:date="2016-10-10T22:34:00Z">
        <w:r w:rsidR="00E62834">
          <w:t xml:space="preserve">. </w:t>
        </w:r>
      </w:ins>
    </w:p>
    <w:p w14:paraId="0AA8A95D" w14:textId="77777777" w:rsidR="00E62834" w:rsidRDefault="00D7576E" w:rsidP="0033261A">
      <w:pPr>
        <w:rPr>
          <w:ins w:id="11" w:author="David Ouyang" w:date="2016-10-10T22:42:00Z"/>
          <w:b/>
        </w:rPr>
      </w:pPr>
      <w:r>
        <w:rPr>
          <w:b/>
        </w:rPr>
        <w:t xml:space="preserve">Results: </w:t>
      </w:r>
    </w:p>
    <w:p w14:paraId="140873C1" w14:textId="700DD2C1" w:rsidR="006458C2" w:rsidRDefault="00E62834" w:rsidP="00A24FD1">
      <w:pPr>
        <w:pPrChange w:id="12" w:author="David Ouyang" w:date="2016-10-10T23:02:00Z">
          <w:pPr/>
        </w:pPrChange>
      </w:pPr>
      <w:commentRangeStart w:id="13"/>
      <w:ins w:id="14" w:author="David Ouyang" w:date="2016-10-10T22:42:00Z">
        <w:r>
          <w:t>Circulatory support with IABP and PVADs was initia</w:t>
        </w:r>
      </w:ins>
      <w:ins w:id="15" w:author="David Ouyang" w:date="2016-10-10T22:43:00Z">
        <w:r>
          <w:t xml:space="preserve">ted </w:t>
        </w:r>
      </w:ins>
      <w:ins w:id="16" w:author="David Ouyang" w:date="2016-10-10T22:42:00Z">
        <w:r>
          <w:t xml:space="preserve">for cardiogenic shock </w:t>
        </w:r>
      </w:ins>
      <w:ins w:id="17" w:author="David Ouyang" w:date="2016-10-10T22:43:00Z">
        <w:r>
          <w:t>(39.1% vs. 29.7%)</w:t>
        </w:r>
        <w:r>
          <w:t xml:space="preserve">, </w:t>
        </w:r>
      </w:ins>
      <w:ins w:id="18" w:author="David Ouyang" w:date="2016-10-10T22:44:00Z">
        <w:r w:rsidR="00E35933">
          <w:t>acute myocardial infarction (AMI) without cardiogenic shock (37.8% vs. 27.5%),</w:t>
        </w:r>
        <w:r w:rsidR="00E35933">
          <w:t xml:space="preserve"> or </w:t>
        </w:r>
        <w:r w:rsidR="00E35933">
          <w:t xml:space="preserve">percutaneous coronary intervention (PCI) without </w:t>
        </w:r>
        <w:r w:rsidR="00E35933">
          <w:t xml:space="preserve">either </w:t>
        </w:r>
        <w:r w:rsidR="00E35933">
          <w:t xml:space="preserve">AMI </w:t>
        </w:r>
        <w:r w:rsidR="00E35933">
          <w:t>or</w:t>
        </w:r>
        <w:r w:rsidR="00E35933">
          <w:t xml:space="preserve"> cardiogenic shock (3.4% vs. 33.3%)</w:t>
        </w:r>
      </w:ins>
      <w:ins w:id="19" w:author="David Ouyang" w:date="2016-10-10T22:45:00Z">
        <w:r w:rsidR="00E35933">
          <w:t>.</w:t>
        </w:r>
        <w:commentRangeEnd w:id="13"/>
        <w:r w:rsidR="00E35933">
          <w:rPr>
            <w:rStyle w:val="CommentReference"/>
          </w:rPr>
          <w:commentReference w:id="13"/>
        </w:r>
      </w:ins>
      <w:ins w:id="20" w:author="David Ouyang" w:date="2016-10-10T22:47:00Z">
        <w:r w:rsidR="00E35933">
          <w:t xml:space="preserve"> </w:t>
        </w:r>
      </w:ins>
      <w:del w:id="21" w:author="David Ouyang" w:date="2016-10-10T22:38:00Z">
        <w:r w:rsidR="00E432E9" w:rsidDel="00E62834">
          <w:delText>Patient</w:delText>
        </w:r>
        <w:r w:rsidR="006458C2" w:rsidDel="00E62834">
          <w:delText xml:space="preserve">s </w:delText>
        </w:r>
        <w:commentRangeStart w:id="22"/>
        <w:r w:rsidR="00990BDE" w:rsidDel="00E62834">
          <w:delText xml:space="preserve">receiving </w:delText>
        </w:r>
        <w:r w:rsidR="00A63CC4" w:rsidDel="00E62834">
          <w:delText>IABPs</w:delText>
        </w:r>
        <w:r w:rsidR="00990BDE" w:rsidDel="00E62834">
          <w:delText xml:space="preserve"> </w:delText>
        </w:r>
        <w:r w:rsidR="009E194C" w:rsidDel="00E62834">
          <w:delText xml:space="preserve">and </w:delText>
        </w:r>
        <w:r w:rsidR="00A63CC4" w:rsidDel="00E62834">
          <w:delText>PVADs</w:delText>
        </w:r>
        <w:r w:rsidR="00A127BD" w:rsidDel="00E62834">
          <w:delText xml:space="preserve"> </w:delText>
        </w:r>
        <w:commentRangeEnd w:id="22"/>
        <w:r w:rsidDel="00E62834">
          <w:rPr>
            <w:rStyle w:val="CommentReference"/>
          </w:rPr>
          <w:commentReference w:id="22"/>
        </w:r>
        <w:r w:rsidR="0060510A" w:rsidDel="00E62834">
          <w:delText xml:space="preserve">were </w:delText>
        </w:r>
      </w:del>
      <w:del w:id="23" w:author="David Ouyang" w:date="2016-10-10T22:35:00Z">
        <w:r w:rsidR="00CD5543" w:rsidDel="00E62834">
          <w:delText xml:space="preserve">modestly </w:delText>
        </w:r>
      </w:del>
      <w:del w:id="24" w:author="David Ouyang" w:date="2016-10-10T22:38:00Z">
        <w:r w:rsidR="00CD5543" w:rsidDel="00E62834">
          <w:delText>older</w:delText>
        </w:r>
        <w:r w:rsidR="00A63CC4" w:rsidDel="00E62834">
          <w:delText xml:space="preserve"> (65.1 </w:delText>
        </w:r>
        <w:r w:rsidR="00A63CC4" w:rsidDel="00E62834">
          <w:rPr>
            <w:rFonts w:cstheme="minorHAnsi"/>
          </w:rPr>
          <w:delText>±</w:delText>
        </w:r>
        <w:r w:rsidR="00A63CC4" w:rsidDel="00E62834">
          <w:delText xml:space="preserve"> 12.6 years </w:delText>
        </w:r>
        <w:r w:rsidR="00CD5543" w:rsidDel="00E62834">
          <w:delText>vs</w:delText>
        </w:r>
        <w:r w:rsidR="00A63CC4" w:rsidDel="00E62834">
          <w:delText xml:space="preserve">. 63.9 </w:delText>
        </w:r>
        <w:r w:rsidR="00A63CC4" w:rsidDel="00E62834">
          <w:rPr>
            <w:rFonts w:cstheme="minorHAnsi"/>
          </w:rPr>
          <w:delText>±</w:delText>
        </w:r>
        <w:r w:rsidR="00A63CC4" w:rsidDel="00E62834">
          <w:delText xml:space="preserve"> 15.0 </w:delText>
        </w:r>
        <w:commentRangeStart w:id="25"/>
        <w:commentRangeStart w:id="26"/>
        <w:r w:rsidR="00A63CC4" w:rsidDel="00E62834">
          <w:delText>years</w:delText>
        </w:r>
        <w:commentRangeEnd w:id="25"/>
        <w:r w:rsidR="008A777E" w:rsidDel="00E62834">
          <w:rPr>
            <w:rStyle w:val="CommentReference"/>
          </w:rPr>
          <w:commentReference w:id="25"/>
        </w:r>
        <w:commentRangeEnd w:id="26"/>
        <w:r w:rsidDel="00E62834">
          <w:rPr>
            <w:rStyle w:val="CommentReference"/>
          </w:rPr>
          <w:commentReference w:id="26"/>
        </w:r>
        <w:r w:rsidR="00A63CC4" w:rsidDel="00E62834">
          <w:delText>)</w:delText>
        </w:r>
        <w:r w:rsidR="0060510A" w:rsidDel="00E62834">
          <w:delText>,</w:delText>
        </w:r>
        <w:r w:rsidR="00CD5543" w:rsidDel="00E62834">
          <w:delText xml:space="preserve"> more likely female </w:delText>
        </w:r>
        <w:r w:rsidR="00A63CC4" w:rsidDel="00E62834">
          <w:delText>(</w:delText>
        </w:r>
        <w:r w:rsidR="00CD5543" w:rsidDel="00E62834">
          <w:delText>31.4</w:delText>
        </w:r>
        <w:r w:rsidR="00A63CC4" w:rsidDel="00E62834">
          <w:delText xml:space="preserve">% </w:delText>
        </w:r>
        <w:r w:rsidR="00F80E0C" w:rsidDel="00E62834">
          <w:delText>vs.</w:delText>
        </w:r>
        <w:r w:rsidR="00A63CC4" w:rsidDel="00E62834">
          <w:delText xml:space="preserve"> </w:delText>
        </w:r>
        <w:r w:rsidR="00CD5543" w:rsidDel="00E62834">
          <w:delText>26.1</w:delText>
        </w:r>
        <w:r w:rsidR="00A63CC4" w:rsidDel="00E62834">
          <w:delText>%</w:delText>
        </w:r>
        <w:r w:rsidR="00F80E0C" w:rsidDel="00E62834">
          <w:delText xml:space="preserve">), </w:delText>
        </w:r>
        <w:r w:rsidR="00CD5543" w:rsidDel="00E62834">
          <w:delText>and more likely Caucasian</w:delText>
        </w:r>
        <w:r w:rsidR="00F80E0C" w:rsidDel="00E62834">
          <w:delText xml:space="preserve"> (66.7% vs. 73.9%)</w:delText>
        </w:r>
        <w:r w:rsidR="00CD5543" w:rsidDel="00E62834">
          <w:delText xml:space="preserve"> than PVAD patients. </w:delText>
        </w:r>
      </w:del>
      <w:r w:rsidR="00CD5543">
        <w:t>M</w:t>
      </w:r>
      <w:r w:rsidR="00F80E0C">
        <w:t xml:space="preserve">edian hospital length of stay </w:t>
      </w:r>
      <w:r w:rsidR="00CD5543">
        <w:t xml:space="preserve">for both IABP and PVAD patients was 8 days </w:t>
      </w:r>
      <w:r w:rsidR="00A127BD">
        <w:t>(</w:t>
      </w:r>
      <w:r w:rsidR="00F80E0C">
        <w:t>range: 0-261 days vs. 8 days; range: 0-81 days</w:t>
      </w:r>
      <w:r w:rsidR="0060510A">
        <w:t>)</w:t>
      </w:r>
      <w:r w:rsidR="00CD5543">
        <w:t xml:space="preserve">, </w:t>
      </w:r>
      <w:del w:id="27" w:author="David Ouyang" w:date="2016-10-10T22:47:00Z">
        <w:r w:rsidR="00CD5543" w:rsidDel="00E35933">
          <w:delText>and t</w:delText>
        </w:r>
        <w:r w:rsidR="00EA1B64" w:rsidDel="00E35933">
          <w:delText xml:space="preserve">he median day of </w:delText>
        </w:r>
        <w:r w:rsidR="00CD5543" w:rsidDel="00E35933">
          <w:delText>procedure</w:delText>
        </w:r>
        <w:r w:rsidR="0060510A" w:rsidDel="00E35933">
          <w:delText xml:space="preserve"> </w:delText>
        </w:r>
        <w:r w:rsidR="00EA1B64" w:rsidDel="00E35933">
          <w:delText>placement</w:delText>
        </w:r>
        <w:r w:rsidR="00CD5543" w:rsidDel="00E35933">
          <w:delText xml:space="preserve"> for both IABP and PVAD</w:delText>
        </w:r>
        <w:r w:rsidR="00EA1B64" w:rsidDel="00E35933">
          <w:delText xml:space="preserve"> </w:delText>
        </w:r>
        <w:r w:rsidR="0060510A" w:rsidDel="00E35933">
          <w:delText xml:space="preserve">was on the day of admission </w:delText>
        </w:r>
      </w:del>
      <w:ins w:id="28" w:author="David Ouyang" w:date="2016-10-10T22:47:00Z">
        <w:r w:rsidR="00E35933">
          <w:t xml:space="preserve">and the vast majority of IABPs and PVADs were placed on the first day of hospitalization </w:t>
        </w:r>
      </w:ins>
      <w:commentRangeStart w:id="29"/>
      <w:r w:rsidR="0060510A">
        <w:t>(</w:t>
      </w:r>
      <w:ins w:id="30" w:author="David Ouyang" w:date="2016-10-10T22:48:00Z">
        <w:r w:rsidR="00E35933">
          <w:t xml:space="preserve">XX %, </w:t>
        </w:r>
      </w:ins>
      <w:r w:rsidR="0060510A">
        <w:t xml:space="preserve">range: 0-197 days </w:t>
      </w:r>
      <w:r w:rsidR="00F80E0C">
        <w:t>vs.</w:t>
      </w:r>
      <w:r w:rsidR="0060510A">
        <w:t xml:space="preserve"> </w:t>
      </w:r>
      <w:ins w:id="31" w:author="David Ouyang" w:date="2016-10-10T22:48:00Z">
        <w:r w:rsidR="00E35933">
          <w:t xml:space="preserve">XX%, </w:t>
        </w:r>
      </w:ins>
      <w:r w:rsidR="0060510A">
        <w:t>0-82 days</w:t>
      </w:r>
      <w:commentRangeEnd w:id="29"/>
      <w:r>
        <w:rPr>
          <w:rStyle w:val="CommentReference"/>
        </w:rPr>
        <w:commentReference w:id="29"/>
      </w:r>
      <w:r w:rsidR="0060510A">
        <w:t xml:space="preserve">). </w:t>
      </w:r>
      <w:del w:id="32" w:author="David Ouyang" w:date="2016-10-10T22:45:00Z">
        <w:r w:rsidR="00981781" w:rsidDel="00E35933">
          <w:delText>IABP patients were more likely to have car</w:delText>
        </w:r>
        <w:r w:rsidR="0033261A" w:rsidDel="00E35933">
          <w:delText xml:space="preserve">diogenic shock (39.1% </w:delText>
        </w:r>
        <w:r w:rsidR="00F80E0C" w:rsidDel="00E35933">
          <w:delText>vs.</w:delText>
        </w:r>
        <w:r w:rsidR="0033261A" w:rsidDel="00E35933">
          <w:delText xml:space="preserve"> 29.7%) and</w:delText>
        </w:r>
        <w:r w:rsidR="00981781" w:rsidDel="00E35933">
          <w:delText xml:space="preserve"> </w:delText>
        </w:r>
      </w:del>
      <w:del w:id="33" w:author="David Ouyang" w:date="2016-10-10T22:44:00Z">
        <w:r w:rsidR="00981781" w:rsidDel="00E35933">
          <w:delText xml:space="preserve">acute myocardial infarction (AMI) without cardiogenic shock (37.8% </w:delText>
        </w:r>
        <w:r w:rsidR="00F80E0C" w:rsidDel="00E35933">
          <w:delText>vs.</w:delText>
        </w:r>
        <w:r w:rsidR="00981781" w:rsidDel="00E35933">
          <w:delText xml:space="preserve"> 27.5%), </w:delText>
        </w:r>
      </w:del>
      <w:del w:id="34" w:author="David Ouyang" w:date="2016-10-10T22:45:00Z">
        <w:r w:rsidR="0033261A" w:rsidDel="00E35933">
          <w:delText>but less likely to have</w:delText>
        </w:r>
        <w:r w:rsidR="00981781" w:rsidDel="00E35933">
          <w:delText xml:space="preserve"> </w:delText>
        </w:r>
        <w:r w:rsidR="00CD5543" w:rsidDel="00E35933">
          <w:delText xml:space="preserve">had </w:delText>
        </w:r>
      </w:del>
      <w:del w:id="35" w:author="David Ouyang" w:date="2016-10-10T22:44:00Z">
        <w:r w:rsidR="00981781" w:rsidDel="00E35933">
          <w:delText>percutaneous coronary intervention</w:delText>
        </w:r>
        <w:r w:rsidR="00343847" w:rsidDel="00E35933">
          <w:delText xml:space="preserve"> (PCI)</w:delText>
        </w:r>
        <w:r w:rsidR="00981781" w:rsidDel="00E35933">
          <w:delText xml:space="preserve"> wi</w:delText>
        </w:r>
        <w:r w:rsidR="0047623C" w:rsidDel="00E35933">
          <w:delText xml:space="preserve">thout AMI and cardiogenic shock (3.4% </w:delText>
        </w:r>
        <w:r w:rsidR="00F80E0C" w:rsidDel="00E35933">
          <w:delText>vs.</w:delText>
        </w:r>
        <w:r w:rsidR="0047623C" w:rsidDel="00E35933">
          <w:delText xml:space="preserve"> 33.3%)</w:delText>
        </w:r>
        <w:r w:rsidR="00217443" w:rsidDel="00E35933">
          <w:delText xml:space="preserve"> </w:delText>
        </w:r>
      </w:del>
      <w:del w:id="36" w:author="David Ouyang" w:date="2016-10-10T22:45:00Z">
        <w:r w:rsidR="00217443" w:rsidDel="00E35933">
          <w:delText>compared to PVAD patients (p &lt; 0.001 for all)</w:delText>
        </w:r>
        <w:r w:rsidR="0047623C" w:rsidDel="00E35933">
          <w:delText xml:space="preserve">. </w:delText>
        </w:r>
      </w:del>
      <w:del w:id="37" w:author="David Ouyang" w:date="2016-10-10T22:51:00Z">
        <w:r w:rsidR="00A02C32" w:rsidDel="00E35933">
          <w:delText>In</w:delText>
        </w:r>
      </w:del>
      <w:ins w:id="38" w:author="David Ouyang" w:date="2016-10-10T22:51:00Z">
        <w:r w:rsidR="00E35933">
          <w:t>For patients with PVAD placed for</w:t>
        </w:r>
      </w:ins>
      <w:del w:id="39" w:author="David Ouyang" w:date="2016-10-10T22:51:00Z">
        <w:r w:rsidR="00A02C32" w:rsidDel="00E35933">
          <w:delText xml:space="preserve"> patients diagnosed with</w:delText>
        </w:r>
      </w:del>
      <w:r w:rsidR="00A02C32">
        <w:t xml:space="preserve"> cardiogenic shock, </w:t>
      </w:r>
      <w:del w:id="40" w:author="David Ouyang" w:date="2016-10-10T22:49:00Z">
        <w:r w:rsidR="00CA5D1D" w:rsidDel="00E35933">
          <w:delText>IABP</w:delText>
        </w:r>
        <w:r w:rsidR="00A02C32" w:rsidDel="00E35933">
          <w:delText xml:space="preserve"> </w:delText>
        </w:r>
      </w:del>
      <w:ins w:id="41" w:author="David Ouyang" w:date="2016-10-10T22:49:00Z">
        <w:r w:rsidR="00E35933">
          <w:t xml:space="preserve">delayed circulatory support </w:t>
        </w:r>
      </w:ins>
      <w:ins w:id="42" w:author="David Ouyang" w:date="2016-10-10T22:52:00Z">
        <w:r w:rsidR="00E35933">
          <w:t>had increased mortality compared to</w:t>
        </w:r>
      </w:ins>
      <w:ins w:id="43" w:author="David Ouyang" w:date="2016-10-10T22:50:00Z">
        <w:r w:rsidR="00E35933">
          <w:t xml:space="preserve"> early circulatory support</w:t>
        </w:r>
      </w:ins>
      <w:ins w:id="44" w:author="David Ouyang" w:date="2016-10-10T22:53:00Z">
        <w:r w:rsidR="00AA6892">
          <w:t xml:space="preserve"> (20.</w:t>
        </w:r>
      </w:ins>
      <w:ins w:id="45" w:author="David Ouyang" w:date="2016-10-10T22:54:00Z">
        <w:r w:rsidR="00AA6892">
          <w:t>5% vs. 34.1%, &lt; calculate p value&gt;)</w:t>
        </w:r>
      </w:ins>
      <w:ins w:id="46" w:author="David Ouyang" w:date="2016-10-10T22:50:00Z">
        <w:r w:rsidR="00AA6892">
          <w:t>, however there was no such difference for patients with IABP placed for cardiogenic shock (30.</w:t>
        </w:r>
      </w:ins>
      <w:ins w:id="47" w:author="David Ouyang" w:date="2016-10-10T22:55:00Z">
        <w:r w:rsidR="00AA6892">
          <w:t>2% vs. 33.8%, &lt; calculate p value&gt;).</w:t>
        </w:r>
      </w:ins>
      <w:ins w:id="48" w:author="David Ouyang" w:date="2016-10-10T22:57:00Z">
        <w:r w:rsidR="00A24FD1">
          <w:t xml:space="preserve"> </w:t>
        </w:r>
      </w:ins>
      <w:del w:id="49" w:author="David Ouyang" w:date="2016-10-10T22:55:00Z">
        <w:r w:rsidR="0033261A" w:rsidDel="00AA6892">
          <w:delText xml:space="preserve">increased mortality compared to PVAD </w:delText>
        </w:r>
        <w:r w:rsidR="00A02C32" w:rsidDel="00AA6892">
          <w:delText>when placed within 1 day of ad</w:delText>
        </w:r>
        <w:r w:rsidR="00CA5D1D" w:rsidDel="00AA6892">
          <w:delText>mission</w:delText>
        </w:r>
        <w:r w:rsidR="00C5366D" w:rsidDel="00AA6892">
          <w:delText xml:space="preserve"> (</w:delText>
        </w:r>
        <w:r w:rsidR="00C5366D" w:rsidDel="00AA6892">
          <w:rPr>
            <w:rFonts w:cstheme="minorHAnsi"/>
          </w:rPr>
          <w:delText>≤</w:delText>
        </w:r>
        <w:r w:rsidR="00C5366D" w:rsidDel="00AA6892">
          <w:delText xml:space="preserve"> 1 d</w:delText>
        </w:r>
        <w:r w:rsidR="00273DAA" w:rsidDel="00AA6892">
          <w:delText>ay post</w:delText>
        </w:r>
        <w:r w:rsidR="0033261A" w:rsidDel="00AA6892">
          <w:delText xml:space="preserve">-admission, 30.2% </w:delText>
        </w:r>
        <w:r w:rsidR="00F80E0C" w:rsidDel="00AA6892">
          <w:delText>vs.</w:delText>
        </w:r>
        <w:r w:rsidR="0033261A" w:rsidDel="00AA6892">
          <w:delText xml:space="preserve"> 20.5</w:delText>
        </w:r>
        <w:r w:rsidR="00C5366D" w:rsidDel="00AA6892">
          <w:delText>%</w:delText>
        </w:r>
        <w:r w:rsidR="00273DAA" w:rsidDel="00AA6892">
          <w:delText>, p-value = 0.0111</w:delText>
        </w:r>
        <w:r w:rsidR="00C5366D" w:rsidDel="00AA6892">
          <w:delText>)</w:delText>
        </w:r>
        <w:r w:rsidR="00A127BD" w:rsidDel="00AA6892">
          <w:delText xml:space="preserve">. However, </w:delText>
        </w:r>
        <w:r w:rsidR="00A02C32" w:rsidDel="00AA6892">
          <w:delText xml:space="preserve">this </w:delText>
        </w:r>
        <w:r w:rsidR="0033261A" w:rsidDel="00AA6892">
          <w:delText>difference</w:delText>
        </w:r>
        <w:r w:rsidR="00A02C32" w:rsidDel="00AA6892">
          <w:delText xml:space="preserve"> diminished when</w:delText>
        </w:r>
        <w:r w:rsidR="00CA5D1D" w:rsidDel="00AA6892">
          <w:delText xml:space="preserve"> circulatory support was</w:delText>
        </w:r>
        <w:r w:rsidR="00A02C32" w:rsidDel="00AA6892">
          <w:delText xml:space="preserve"> placed later during the hospitalization</w:delText>
        </w:r>
        <w:r w:rsidR="00273DAA" w:rsidDel="00AA6892">
          <w:delText xml:space="preserve"> (&gt; 7</w:delText>
        </w:r>
        <w:r w:rsidR="0033261A" w:rsidDel="00AA6892">
          <w:delText xml:space="preserve"> day</w:delText>
        </w:r>
        <w:r w:rsidR="0002124B" w:rsidDel="00AA6892">
          <w:delText>s</w:delText>
        </w:r>
        <w:r w:rsidR="0033261A" w:rsidDel="00AA6892">
          <w:delText xml:space="preserve"> post-admission, 33.8% </w:delText>
        </w:r>
        <w:r w:rsidR="00F80E0C" w:rsidDel="00AA6892">
          <w:delText>vs.</w:delText>
        </w:r>
        <w:r w:rsidR="0033261A" w:rsidDel="00AA6892">
          <w:delText xml:space="preserve"> 34.1</w:delText>
        </w:r>
        <w:r w:rsidR="00C5366D" w:rsidDel="00AA6892">
          <w:delText>%</w:delText>
        </w:r>
        <w:r w:rsidR="00273DAA" w:rsidDel="00AA6892">
          <w:delText>, p-value = 0.9604</w:delText>
        </w:r>
        <w:r w:rsidR="00C5366D" w:rsidDel="00AA6892">
          <w:delText>)</w:delText>
        </w:r>
        <w:r w:rsidR="00A02C32" w:rsidDel="00AA6892">
          <w:delText xml:space="preserve">. </w:delText>
        </w:r>
      </w:del>
      <w:r w:rsidR="00A127BD">
        <w:t>On the contrary, i</w:t>
      </w:r>
      <w:r w:rsidR="00A02C32">
        <w:t xml:space="preserve">n patients diagnosed with AMI without cardiogenic shock, </w:t>
      </w:r>
      <w:del w:id="50" w:author="David Ouyang" w:date="2016-10-10T22:58:00Z">
        <w:r w:rsidR="00CA5D1D" w:rsidDel="00A24FD1">
          <w:delText>IABP</w:delText>
        </w:r>
        <w:r w:rsidR="00A02C32" w:rsidDel="00A24FD1">
          <w:delText xml:space="preserve"> </w:delText>
        </w:r>
      </w:del>
      <w:ins w:id="51" w:author="David Ouyang" w:date="2016-10-10T22:58:00Z">
        <w:r w:rsidR="00A24FD1">
          <w:t>early IABP placement</w:t>
        </w:r>
      </w:ins>
      <w:ins w:id="52" w:author="David Ouyang" w:date="2016-10-10T22:57:00Z">
        <w:r w:rsidR="00A24FD1">
          <w:t xml:space="preserve"> had decreased mortality</w:t>
        </w:r>
      </w:ins>
      <w:ins w:id="53" w:author="David Ouyang" w:date="2016-10-10T22:58:00Z">
        <w:r w:rsidR="00A24FD1">
          <w:t xml:space="preserve"> compared to late IABP placement (10.7% vs. 26.8%, &lt; calculate p value&gt;), however there was no such difference for patients with P</w:t>
        </w:r>
      </w:ins>
      <w:ins w:id="54" w:author="David Ouyang" w:date="2016-10-10T22:59:00Z">
        <w:r w:rsidR="00A24FD1">
          <w:t xml:space="preserve">VAD placement in the setting of AMI (32.9% vs. 27.5%, &lt;calculate p value&gt;). </w:t>
        </w:r>
      </w:ins>
      <w:del w:id="55" w:author="David Ouyang" w:date="2016-10-10T22:59:00Z">
        <w:r w:rsidR="0002124B" w:rsidDel="00A24FD1">
          <w:delText>significantly decreased mortality</w:delText>
        </w:r>
        <w:r w:rsidR="0033261A" w:rsidDel="00A24FD1">
          <w:delText xml:space="preserve"> compared to PVAD</w:delText>
        </w:r>
        <w:r w:rsidR="00CA5D1D" w:rsidDel="00A24FD1">
          <w:delText xml:space="preserve"> </w:delText>
        </w:r>
        <w:r w:rsidR="00A02C32" w:rsidDel="00A24FD1">
          <w:delText xml:space="preserve">when </w:delText>
        </w:r>
      </w:del>
      <w:del w:id="56" w:author="David Ouyang" w:date="2016-10-10T22:57:00Z">
        <w:r w:rsidR="00CA5D1D" w:rsidDel="00A24FD1">
          <w:delText>placed within 1 day of admission</w:delText>
        </w:r>
        <w:r w:rsidR="00C5366D" w:rsidDel="00A24FD1">
          <w:delText xml:space="preserve"> </w:delText>
        </w:r>
      </w:del>
      <w:del w:id="57" w:author="David Ouyang" w:date="2016-10-10T22:59:00Z">
        <w:r w:rsidR="00C5366D" w:rsidDel="00A24FD1">
          <w:delText>(</w:delText>
        </w:r>
        <w:r w:rsidR="00C5366D" w:rsidDel="00A24FD1">
          <w:rPr>
            <w:rFonts w:cstheme="minorHAnsi"/>
          </w:rPr>
          <w:delText>≤</w:delText>
        </w:r>
        <w:r w:rsidR="00C5366D" w:rsidDel="00A24FD1">
          <w:delText xml:space="preserve"> 1 day post-admission, 1</w:delText>
        </w:r>
        <w:r w:rsidR="00273DAA" w:rsidDel="00A24FD1">
          <w:delText>0.7</w:delText>
        </w:r>
        <w:r w:rsidR="00C5366D" w:rsidDel="00A24FD1">
          <w:delText xml:space="preserve">% </w:delText>
        </w:r>
        <w:r w:rsidR="00F80E0C" w:rsidDel="00A24FD1">
          <w:delText>vs.</w:delText>
        </w:r>
        <w:r w:rsidR="00C5366D" w:rsidDel="00A24FD1">
          <w:delText xml:space="preserve"> 32.9%</w:delText>
        </w:r>
        <w:r w:rsidR="00D0167F" w:rsidDel="00A24FD1">
          <w:delText>, p-value = 0.0001</w:delText>
        </w:r>
        <w:r w:rsidR="00C5366D" w:rsidDel="00A24FD1">
          <w:delText>)</w:delText>
        </w:r>
        <w:r w:rsidR="00CA5D1D" w:rsidDel="00A24FD1">
          <w:delText xml:space="preserve">, and this </w:delText>
        </w:r>
        <w:r w:rsidR="0033261A" w:rsidDel="00A24FD1">
          <w:delText>difference</w:delText>
        </w:r>
        <w:r w:rsidR="00CA5D1D" w:rsidDel="00A24FD1">
          <w:delText xml:space="preserve"> also diminished when the devices were placed later in the hospitalization</w:delText>
        </w:r>
        <w:r w:rsidR="00273DAA" w:rsidDel="00A24FD1">
          <w:delText xml:space="preserve"> (&gt;7 day</w:delText>
        </w:r>
        <w:r w:rsidR="0002124B" w:rsidDel="00A24FD1">
          <w:delText>s</w:delText>
        </w:r>
        <w:r w:rsidR="00273DAA" w:rsidDel="00A24FD1">
          <w:delText xml:space="preserve"> post-admission, 26.8</w:delText>
        </w:r>
        <w:r w:rsidR="00C5366D" w:rsidDel="00A24FD1">
          <w:delText xml:space="preserve">% </w:delText>
        </w:r>
        <w:r w:rsidR="00F80E0C" w:rsidDel="00A24FD1">
          <w:delText>vs.</w:delText>
        </w:r>
        <w:r w:rsidR="00C5366D" w:rsidDel="00A24FD1">
          <w:delText xml:space="preserve"> 27.5%</w:delText>
        </w:r>
        <w:r w:rsidR="00273DAA" w:rsidDel="00A24FD1">
          <w:delText>, p-value 0.9147</w:delText>
        </w:r>
        <w:r w:rsidR="00C5366D" w:rsidDel="00A24FD1">
          <w:delText xml:space="preserve">). </w:delText>
        </w:r>
      </w:del>
      <w:ins w:id="58" w:author="David Ouyang" w:date="2016-10-10T23:00:00Z">
        <w:r w:rsidR="00A24FD1">
          <w:t xml:space="preserve">In </w:t>
        </w:r>
      </w:ins>
      <w:del w:id="59" w:author="David Ouyang" w:date="2016-10-10T23:00:00Z">
        <w:r w:rsidR="00C5366D" w:rsidDel="00A24FD1">
          <w:delText xml:space="preserve">Moreover, in </w:delText>
        </w:r>
      </w:del>
      <w:r w:rsidR="00C5366D">
        <w:t xml:space="preserve">patients </w:t>
      </w:r>
      <w:r w:rsidR="00343847">
        <w:t xml:space="preserve">who received PCI </w:t>
      </w:r>
      <w:r w:rsidR="00C5366D">
        <w:t xml:space="preserve">without </w:t>
      </w:r>
      <w:del w:id="60" w:author="David Ouyang" w:date="2016-10-10T23:01:00Z">
        <w:r w:rsidR="00C5366D" w:rsidDel="00A24FD1">
          <w:delText xml:space="preserve">a diagnosis of </w:delText>
        </w:r>
      </w:del>
      <w:r w:rsidR="00C5366D">
        <w:t xml:space="preserve">AMI or cardiogenic shock, </w:t>
      </w:r>
      <w:ins w:id="61" w:author="David Ouyang" w:date="2016-10-10T23:01:00Z">
        <w:r w:rsidR="00A24FD1">
          <w:t>early circulatory support had decreased mortality for both IABP (6.4</w:t>
        </w:r>
      </w:ins>
      <w:ins w:id="62" w:author="David Ouyang" w:date="2016-10-10T23:02:00Z">
        <w:r w:rsidR="00A24FD1">
          <w:t>% vs. 10.9%, &lt;calculate p value&gt;) and PVAD (25.8% vs. 35.7%), and patients with IABP had consistently lower mortality compared to patients with PVAD</w:t>
        </w:r>
      </w:ins>
      <w:del w:id="63" w:author="David Ouyang" w:date="2016-10-10T23:02:00Z">
        <w:r w:rsidR="00273DAA" w:rsidDel="00A24FD1">
          <w:delText xml:space="preserve">IABP consistently </w:delText>
        </w:r>
        <w:r w:rsidR="0002124B" w:rsidDel="00A24FD1">
          <w:delText>decreased mortality</w:delText>
        </w:r>
        <w:r w:rsidR="00273DAA" w:rsidDel="00A24FD1">
          <w:delText xml:space="preserve"> compared to PVAD</w:delText>
        </w:r>
        <w:r w:rsidR="00C5366D" w:rsidDel="00A24FD1">
          <w:delText xml:space="preserve"> irrespective of device timing </w:delText>
        </w:r>
      </w:del>
      <w:r w:rsidR="00C5366D">
        <w:t>(</w:t>
      </w:r>
      <w:r w:rsidR="00C5366D">
        <w:rPr>
          <w:rFonts w:cstheme="minorHAnsi"/>
        </w:rPr>
        <w:t>≤</w:t>
      </w:r>
      <w:r w:rsidR="00C5366D">
        <w:t xml:space="preserve"> 1 day post-admission, </w:t>
      </w:r>
      <w:r w:rsidR="00273DAA">
        <w:t xml:space="preserve">6.4% </w:t>
      </w:r>
      <w:r w:rsidR="00F80E0C">
        <w:t>vs.</w:t>
      </w:r>
      <w:r w:rsidR="00273DAA">
        <w:t xml:space="preserve"> 25.8%, p-value = 0.0001; &gt;7 day</w:t>
      </w:r>
      <w:r w:rsidR="0002124B">
        <w:t>s</w:t>
      </w:r>
      <w:r w:rsidR="00273DAA">
        <w:t xml:space="preserve"> post-admission, 10.9% </w:t>
      </w:r>
      <w:r w:rsidR="00F80E0C">
        <w:t>vs.</w:t>
      </w:r>
      <w:r w:rsidR="00273DAA">
        <w:t xml:space="preserve"> 35.7%, p-value = 0.0005</w:t>
      </w:r>
      <w:r w:rsidR="00504679">
        <w:t xml:space="preserve">). </w:t>
      </w:r>
    </w:p>
    <w:p w14:paraId="234D7DF8" w14:textId="1E473DCC" w:rsidR="00F05474" w:rsidRDefault="0033261A" w:rsidP="0033261A">
      <w:r w:rsidRPr="00D7576E">
        <w:rPr>
          <w:b/>
        </w:rPr>
        <w:t>Conclusions</w:t>
      </w:r>
      <w:r>
        <w:t>: The survival benefit of IABP</w:t>
      </w:r>
      <w:r w:rsidR="00217443">
        <w:t>s</w:t>
      </w:r>
      <w:r>
        <w:t xml:space="preserve"> versus PVAD</w:t>
      </w:r>
      <w:r w:rsidR="00217443">
        <w:t>s</w:t>
      </w:r>
      <w:r>
        <w:t xml:space="preserve"> </w:t>
      </w:r>
      <w:del w:id="64" w:author="David Ouyang" w:date="2016-10-10T22:37:00Z">
        <w:r w:rsidDel="00E62834">
          <w:delText xml:space="preserve">in heart failure patients </w:delText>
        </w:r>
      </w:del>
      <w:r>
        <w:t>is influenced by the timin</w:t>
      </w:r>
      <w:r w:rsidR="00217443">
        <w:t xml:space="preserve">g of the procedure and the clinical indication for placement. </w:t>
      </w:r>
    </w:p>
    <w:p w14:paraId="6EE6582D" w14:textId="77777777" w:rsidR="00F05474" w:rsidRDefault="00F05474">
      <w:r>
        <w:br w:type="page"/>
      </w:r>
      <w:bookmarkStart w:id="65" w:name="_GoBack"/>
      <w:bookmarkEnd w:id="65"/>
    </w:p>
    <w:p w14:paraId="15D1A252" w14:textId="77777777" w:rsidR="0033261A" w:rsidRDefault="00F05474" w:rsidP="0033261A">
      <w:r>
        <w:rPr>
          <w:noProof/>
        </w:rPr>
        <w:lastRenderedPageBreak/>
        <w:drawing>
          <wp:inline distT="0" distB="0" distL="0" distR="0" wp14:anchorId="264CF3E4" wp14:editId="71352BF8">
            <wp:extent cx="6035040" cy="22783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4C780" wp14:editId="26C63D76">
            <wp:extent cx="6027420" cy="2446020"/>
            <wp:effectExtent l="0" t="0" r="1143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0A80B" wp14:editId="4BAB6F1C">
            <wp:extent cx="6035040" cy="2842260"/>
            <wp:effectExtent l="0" t="0" r="381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3261A" w:rsidSect="0040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David Ouyang" w:date="2016-10-10T22:45:00Z" w:initials="DO">
    <w:p w14:paraId="67E9CE49" w14:textId="5F6824FB" w:rsidR="00E35933" w:rsidRDefault="00E35933">
      <w:pPr>
        <w:pStyle w:val="CommentText"/>
      </w:pPr>
      <w:r>
        <w:rPr>
          <w:rStyle w:val="CommentReference"/>
        </w:rPr>
        <w:annotationRef/>
      </w:r>
      <w:r>
        <w:t xml:space="preserve">Am I interpreting this right? That these are the three subsets that we are comparing? Should each group sum up to 100%? </w:t>
      </w:r>
    </w:p>
  </w:comment>
  <w:comment w:id="22" w:author="David Ouyang" w:date="2016-10-10T22:34:00Z" w:initials="DO">
    <w:p w14:paraId="0BF343DC" w14:textId="2F2398F0" w:rsidR="00E62834" w:rsidRDefault="00E62834">
      <w:pPr>
        <w:pStyle w:val="CommentText"/>
      </w:pPr>
      <w:r>
        <w:rPr>
          <w:rStyle w:val="CommentReference"/>
        </w:rPr>
        <w:annotationRef/>
      </w:r>
      <w:r>
        <w:t xml:space="preserve">To clarify, this is the population that received both IABP and PVAD? </w:t>
      </w:r>
    </w:p>
  </w:comment>
  <w:comment w:id="25" w:author="David Ouyang" w:date="2016-10-05T23:05:00Z" w:initials="DO">
    <w:p w14:paraId="50D04787" w14:textId="77777777" w:rsidR="008A777E" w:rsidRDefault="008A777E">
      <w:pPr>
        <w:pStyle w:val="CommentText"/>
      </w:pPr>
      <w:r>
        <w:rPr>
          <w:rStyle w:val="CommentReference"/>
        </w:rPr>
        <w:annotationRef/>
      </w:r>
      <w:r>
        <w:t>Put in P value, students T test</w:t>
      </w:r>
    </w:p>
  </w:comment>
  <w:comment w:id="26" w:author="David Ouyang" w:date="2016-10-10T22:35:00Z" w:initials="DO">
    <w:p w14:paraId="2BE0453D" w14:textId="2429D521" w:rsidR="00E62834" w:rsidRDefault="00E62834">
      <w:pPr>
        <w:pStyle w:val="CommentText"/>
      </w:pPr>
      <w:r>
        <w:rPr>
          <w:rStyle w:val="CommentReference"/>
        </w:rPr>
        <w:annotationRef/>
      </w:r>
      <w:proofErr w:type="gramStart"/>
      <w:r>
        <w:t>students</w:t>
      </w:r>
      <w:proofErr w:type="gramEnd"/>
      <w:r>
        <w:t xml:space="preserve"> </w:t>
      </w:r>
    </w:p>
  </w:comment>
  <w:comment w:id="29" w:author="David Ouyang" w:date="2016-10-10T22:38:00Z" w:initials="DO">
    <w:p w14:paraId="5F507101" w14:textId="2FC79611" w:rsidR="00E62834" w:rsidRDefault="00E62834">
      <w:pPr>
        <w:pStyle w:val="CommentText"/>
      </w:pPr>
      <w:r>
        <w:rPr>
          <w:rStyle w:val="CommentReference"/>
        </w:rPr>
        <w:annotationRef/>
      </w:r>
      <w:r>
        <w:t>If median is day 0, what I am hearing is that over half of the patients had either device placed on the first day, is that true?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E9CE49" w15:done="0"/>
  <w15:commentEx w15:paraId="0BF343DC" w15:done="0"/>
  <w15:commentEx w15:paraId="50D04787" w15:done="0"/>
  <w15:commentEx w15:paraId="2BE0453D" w15:done="0"/>
  <w15:commentEx w15:paraId="5F5071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Ouyang">
    <w15:presenceInfo w15:providerId="Windows Live" w15:userId="e30b56a846d565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9B"/>
    <w:rsid w:val="0002124B"/>
    <w:rsid w:val="000822EF"/>
    <w:rsid w:val="00091743"/>
    <w:rsid w:val="000C41AA"/>
    <w:rsid w:val="00217443"/>
    <w:rsid w:val="00234668"/>
    <w:rsid w:val="002362D3"/>
    <w:rsid w:val="002667E7"/>
    <w:rsid w:val="00273DAA"/>
    <w:rsid w:val="0033261A"/>
    <w:rsid w:val="00343847"/>
    <w:rsid w:val="00395A24"/>
    <w:rsid w:val="004025CA"/>
    <w:rsid w:val="0047623C"/>
    <w:rsid w:val="00504679"/>
    <w:rsid w:val="0060510A"/>
    <w:rsid w:val="006139DB"/>
    <w:rsid w:val="006362C3"/>
    <w:rsid w:val="006442A1"/>
    <w:rsid w:val="006458C2"/>
    <w:rsid w:val="007F0E97"/>
    <w:rsid w:val="0081569B"/>
    <w:rsid w:val="008A777E"/>
    <w:rsid w:val="0097083D"/>
    <w:rsid w:val="00981781"/>
    <w:rsid w:val="00990BDE"/>
    <w:rsid w:val="009E194C"/>
    <w:rsid w:val="00A02C32"/>
    <w:rsid w:val="00A127BD"/>
    <w:rsid w:val="00A24FD1"/>
    <w:rsid w:val="00A63CC4"/>
    <w:rsid w:val="00A85279"/>
    <w:rsid w:val="00AA6892"/>
    <w:rsid w:val="00AC183F"/>
    <w:rsid w:val="00C5366D"/>
    <w:rsid w:val="00CA5D1D"/>
    <w:rsid w:val="00CD29FA"/>
    <w:rsid w:val="00CD5543"/>
    <w:rsid w:val="00D0167F"/>
    <w:rsid w:val="00D7576E"/>
    <w:rsid w:val="00E16F58"/>
    <w:rsid w:val="00E35933"/>
    <w:rsid w:val="00E432E9"/>
    <w:rsid w:val="00E62834"/>
    <w:rsid w:val="00E95A0A"/>
    <w:rsid w:val="00EA1B64"/>
    <w:rsid w:val="00F05474"/>
    <w:rsid w:val="00F80E0C"/>
    <w:rsid w:val="00FC7B67"/>
    <w:rsid w:val="00FD3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8C59"/>
  <w15:docId w15:val="{46314F4A-D9D0-4F9E-AA23-765375B4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agar\Desktop\Documents\IABP_PVAD\IABPProcedureDayEvaluation_2005to20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agar\Desktop\Documents\IABP_PVAD\IABPProcedureDayEvaluation_2005to20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agar\Desktop\Documents\IABP_PVAD\IABPProcedureDayEvaluation_2005to201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IABPraw!$CC$28</c:f>
              <c:strCache>
                <c:ptCount val="1"/>
                <c:pt idx="0">
                  <c:v>PCI without cardiogenic shock and AMI (IABP)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IABPraw!$CD$20:$CD$22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IABPraw!$CG$28:$CG$30</c:f>
              <c:numCache>
                <c:formatCode>General</c:formatCode>
                <c:ptCount val="3"/>
                <c:pt idx="0">
                  <c:v>6.4363143631436319</c:v>
                </c:pt>
                <c:pt idx="1">
                  <c:v>9.2050209205020916</c:v>
                </c:pt>
                <c:pt idx="2">
                  <c:v>10.9375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487-43F7-9962-B2DB2C76619D}"/>
            </c:ext>
          </c:extLst>
        </c:ser>
        <c:ser>
          <c:idx val="5"/>
          <c:order val="1"/>
          <c:tx>
            <c:strRef>
              <c:f>IABPraw!$CC$44</c:f>
              <c:strCache>
                <c:ptCount val="1"/>
                <c:pt idx="0">
                  <c:v>PCI without cardiogenic shock and AMI (PVAD)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IABPraw!$CD$20:$CD$22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IABPraw!$CG$44:$CG$46</c:f>
              <c:numCache>
                <c:formatCode>General</c:formatCode>
                <c:ptCount val="3"/>
                <c:pt idx="0">
                  <c:v>25.824175824175828</c:v>
                </c:pt>
                <c:pt idx="1">
                  <c:v>33.333333333333329</c:v>
                </c:pt>
                <c:pt idx="2">
                  <c:v>35.714285714285715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487-43F7-9962-B2DB2C766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0770712"/>
        <c:axId val="620769928"/>
      </c:lineChart>
      <c:catAx>
        <c:axId val="620770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769928"/>
        <c:crosses val="autoZero"/>
        <c:auto val="1"/>
        <c:lblAlgn val="ctr"/>
        <c:lblOffset val="100"/>
        <c:noMultiLvlLbl val="0"/>
      </c:catAx>
      <c:valAx>
        <c:axId val="62076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Mortality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770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IABPraw!$CC$24</c:f>
              <c:strCache>
                <c:ptCount val="1"/>
                <c:pt idx="0">
                  <c:v>AMI without cardiogenic shock (IABP)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IABPraw!$CD$24:$CD$26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IABPraw!$CG$24:$CG$26</c:f>
              <c:numCache>
                <c:formatCode>General</c:formatCode>
                <c:ptCount val="3"/>
                <c:pt idx="0">
                  <c:v>10.678482414843533</c:v>
                </c:pt>
                <c:pt idx="1">
                  <c:v>17.056856187290968</c:v>
                </c:pt>
                <c:pt idx="2">
                  <c:v>26.767091541135574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288-48A5-ADFC-D2099B7DE109}"/>
            </c:ext>
          </c:extLst>
        </c:ser>
        <c:ser>
          <c:idx val="4"/>
          <c:order val="1"/>
          <c:tx>
            <c:strRef>
              <c:f>IABPraw!$CC$40</c:f>
              <c:strCache>
                <c:ptCount val="1"/>
                <c:pt idx="0">
                  <c:v>AMI without cardiogenic shock (PVAD)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IABPraw!$CG$40:$CG$42</c:f>
              <c:numCache>
                <c:formatCode>General</c:formatCode>
                <c:ptCount val="3"/>
                <c:pt idx="0">
                  <c:v>32.941176470588232</c:v>
                </c:pt>
                <c:pt idx="1">
                  <c:v>27.777777777777779</c:v>
                </c:pt>
                <c:pt idx="2">
                  <c:v>27.450980392156865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288-48A5-ADFC-D2099B7DE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032704"/>
        <c:axId val="704569464"/>
      </c:lineChart>
      <c:catAx>
        <c:axId val="33203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569464"/>
        <c:crosses val="autoZero"/>
        <c:auto val="1"/>
        <c:lblAlgn val="ctr"/>
        <c:lblOffset val="100"/>
        <c:noMultiLvlLbl val="0"/>
      </c:catAx>
      <c:valAx>
        <c:axId val="704569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Mortality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03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IABPraw!$CC$20</c:f>
              <c:strCache>
                <c:ptCount val="1"/>
                <c:pt idx="0">
                  <c:v>Cardiogenic shock (IABP)</c:v>
                </c:pt>
              </c:strCache>
            </c:strRef>
          </c:tx>
          <c:spPr>
            <a:ln w="28575" cap="rnd">
              <a:solidFill>
                <a:schemeClr val="tx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IABPraw!$CD$24:$CD$26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IABPraw!$CG$20:$CG$22</c:f>
              <c:numCache>
                <c:formatCode>General</c:formatCode>
                <c:ptCount val="3"/>
                <c:pt idx="0">
                  <c:v>30.203888098624944</c:v>
                </c:pt>
                <c:pt idx="1">
                  <c:v>32.437322305505297</c:v>
                </c:pt>
                <c:pt idx="2">
                  <c:v>33.772342427093136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6DD-45CA-AA9F-C1E2B35FDC91}"/>
            </c:ext>
          </c:extLst>
        </c:ser>
        <c:ser>
          <c:idx val="3"/>
          <c:order val="1"/>
          <c:tx>
            <c:strRef>
              <c:f>IABPraw!$CC$36</c:f>
              <c:strCache>
                <c:ptCount val="1"/>
                <c:pt idx="0">
                  <c:v>Cardiogenic shock (PVAD)</c:v>
                </c:pt>
              </c:strCache>
            </c:strRef>
          </c:tx>
          <c:spPr>
            <a:ln w="28575" cap="rnd">
              <a:solidFill>
                <a:schemeClr val="tx2">
                  <a:lumMod val="50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tx2">
                  <a:lumMod val="50000"/>
                </a:schemeClr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val>
            <c:numRef>
              <c:f>IABPraw!$CG$36:$CG$38</c:f>
              <c:numCache>
                <c:formatCode>General</c:formatCode>
                <c:ptCount val="3"/>
                <c:pt idx="0">
                  <c:v>20.512820512820511</c:v>
                </c:pt>
                <c:pt idx="1">
                  <c:v>22.093023255813954</c:v>
                </c:pt>
                <c:pt idx="2">
                  <c:v>34.146341463414636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6DD-45CA-AA9F-C1E2B35FDC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4570248"/>
        <c:axId val="704569856"/>
      </c:lineChart>
      <c:catAx>
        <c:axId val="704570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569856"/>
        <c:crosses val="autoZero"/>
        <c:auto val="1"/>
        <c:lblAlgn val="ctr"/>
        <c:lblOffset val="100"/>
        <c:noMultiLvlLbl val="0"/>
      </c:catAx>
      <c:valAx>
        <c:axId val="7045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Mortality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570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4</cp:revision>
  <dcterms:created xsi:type="dcterms:W3CDTF">2016-10-11T05:32:00Z</dcterms:created>
  <dcterms:modified xsi:type="dcterms:W3CDTF">2016-10-11T06:03:00Z</dcterms:modified>
</cp:coreProperties>
</file>