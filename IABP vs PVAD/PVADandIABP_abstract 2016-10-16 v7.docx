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B727" w14:textId="013AC043" w:rsidR="00AB384F" w:rsidRPr="00AB384F" w:rsidDel="002A52EF" w:rsidRDefault="00AB384F">
      <w:pPr>
        <w:pStyle w:val="ListParagraph"/>
        <w:numPr>
          <w:ilvl w:val="0"/>
          <w:numId w:val="1"/>
        </w:numPr>
        <w:rPr>
          <w:del w:id="0" w:author="David Ouyang" w:date="2016-10-16T17:53:00Z"/>
          <w:b/>
          <w:rPrChange w:id="1" w:author="David Ouyang" w:date="2016-10-16T10:52:00Z">
            <w:rPr>
              <w:del w:id="2" w:author="David Ouyang" w:date="2016-10-16T17:53:00Z"/>
            </w:rPr>
          </w:rPrChange>
        </w:rPr>
        <w:pPrChange w:id="3" w:author="David Ouyang" w:date="2016-10-16T10:52:00Z">
          <w:pPr/>
        </w:pPrChange>
      </w:pPr>
      <w:moveToRangeStart w:id="4" w:author="David Ouyang" w:date="2016-10-16T10:54:00Z" w:name="move464378594"/>
      <w:moveTo w:id="5" w:author="David Ouyang" w:date="2016-10-16T10:54:00Z">
        <w:del w:id="6" w:author="David Ouyang" w:date="2016-10-16T17:53:00Z">
          <w:r w:rsidRPr="00AB384F" w:rsidDel="002A52EF">
            <w:rPr>
              <w:i/>
              <w:rPrChange w:id="7" w:author="David Ouyang" w:date="2016-10-16T10:54:00Z">
                <w:rPr/>
              </w:rPrChange>
            </w:rPr>
            <w:delText xml:space="preserve">(were PVAD patients just sicker? Would be nice to briefly review demographic differences between iABP and PVAD by indication if space permits. Also, the percentage of IABP/PVAD by indication is nice, but doesn’t give the reader an idea of the magnitude of devices. What was the total n of IABP vs PVAD per indication?) </w:delText>
          </w:r>
        </w:del>
      </w:moveTo>
      <w:moveToRangeStart w:id="8" w:author="David Ouyang" w:date="2016-10-16T10:52:00Z" w:name="move464378461"/>
      <w:moveToRangeEnd w:id="4"/>
      <w:moveTo w:id="9" w:author="David Ouyang" w:date="2016-10-16T10:52:00Z">
        <w:del w:id="10" w:author="David Ouyang" w:date="2016-10-16T17:53:00Z">
          <w:r w:rsidRPr="00AB384F" w:rsidDel="002A52EF">
            <w:rPr>
              <w:i/>
              <w:rPrChange w:id="11" w:author="David Ouyang" w:date="2016-10-16T10:52:00Z">
                <w:rPr/>
              </w:rPrChange>
            </w:rPr>
            <w:delText>(why did you choose 1 week cutoff a priori? Better to state we looked at timing of placement and then choose cutoff based on analysis).</w:delText>
          </w:r>
        </w:del>
      </w:moveTo>
      <w:moveToRangeEnd w:id="8"/>
    </w:p>
    <w:p w14:paraId="3E47489E" w14:textId="77777777" w:rsidR="006362C3" w:rsidRPr="00D7576E" w:rsidRDefault="00217443">
      <w:pPr>
        <w:rPr>
          <w:b/>
        </w:rPr>
      </w:pPr>
      <w:r w:rsidRPr="00D7576E">
        <w:rPr>
          <w:b/>
        </w:rPr>
        <w:t xml:space="preserve">Differential survival benefit of </w:t>
      </w:r>
      <w:r w:rsidR="00A63CC4">
        <w:rPr>
          <w:b/>
        </w:rPr>
        <w:t>IABPs and PVADs</w:t>
      </w:r>
      <w:r w:rsidRPr="00D7576E">
        <w:rPr>
          <w:b/>
        </w:rPr>
        <w:t xml:space="preserve"> by procedural timing and clinical indication </w:t>
      </w:r>
    </w:p>
    <w:p w14:paraId="4FB9AE90" w14:textId="109BB2A3" w:rsidR="006362C3" w:rsidRDefault="00AC183F">
      <w:r w:rsidRPr="00D7576E">
        <w:rPr>
          <w:b/>
        </w:rPr>
        <w:t>Background</w:t>
      </w:r>
      <w:r>
        <w:t xml:space="preserve">: </w:t>
      </w:r>
      <w:r w:rsidR="006362C3">
        <w:t xml:space="preserve">Temporary mechanical circulatory support </w:t>
      </w:r>
      <w:r w:rsidR="008A777E">
        <w:t xml:space="preserve">with </w:t>
      </w:r>
      <w:r w:rsidR="00A63CC4">
        <w:t xml:space="preserve">intra-aortic balloon </w:t>
      </w:r>
      <w:ins w:id="12" w:author="David Ouyang" w:date="2016-10-15T13:11:00Z">
        <w:r w:rsidR="002A1B1E">
          <w:t>p</w:t>
        </w:r>
      </w:ins>
      <w:del w:id="13" w:author="David Ouyang" w:date="2016-10-15T13:11:00Z">
        <w:r w:rsidR="00A63CC4" w:rsidDel="002A1B1E">
          <w:delText>b</w:delText>
        </w:r>
      </w:del>
      <w:r w:rsidR="00A63CC4">
        <w:t>ump</w:t>
      </w:r>
      <w:ins w:id="14" w:author="David Ouyang" w:date="2016-10-15T13:11:00Z">
        <w:r w:rsidR="002A1B1E">
          <w:t>s</w:t>
        </w:r>
      </w:ins>
      <w:del w:id="15" w:author="David Ouyang" w:date="2016-10-15T13:11:00Z">
        <w:r w:rsidR="00A63CC4" w:rsidDel="002A1B1E">
          <w:delText>s</w:delText>
        </w:r>
      </w:del>
      <w:r w:rsidR="00A63CC4">
        <w:t xml:space="preserve"> (IABPs) and </w:t>
      </w:r>
      <w:r w:rsidR="006362C3">
        <w:t xml:space="preserve">percutaneous </w:t>
      </w:r>
      <w:r w:rsidR="00E432E9">
        <w:t>ventricular</w:t>
      </w:r>
      <w:r w:rsidR="006362C3">
        <w:t xml:space="preserve"> assist devices (PVADs)</w:t>
      </w:r>
      <w:r w:rsidR="00A63CC4">
        <w:t xml:space="preserve"> </w:t>
      </w:r>
      <w:r w:rsidR="006362C3">
        <w:t>are used to support patients in cardiogenic shock</w:t>
      </w:r>
      <w:r w:rsidR="0018107F">
        <w:t xml:space="preserve"> </w:t>
      </w:r>
      <w:ins w:id="16" w:author="Dipanjan Banerjee" w:date="2016-10-15T23:54:00Z">
        <w:r w:rsidR="00CC77DD">
          <w:t>(CS)</w:t>
        </w:r>
        <w:del w:id="17" w:author="David Ouyang" w:date="2016-10-16T10:51:00Z">
          <w:r w:rsidR="00CC77DD" w:rsidDel="00AB384F">
            <w:delText xml:space="preserve">, </w:delText>
          </w:r>
        </w:del>
      </w:ins>
      <w:del w:id="18" w:author="David Ouyang" w:date="2016-10-16T10:51:00Z">
        <w:r w:rsidR="006362C3" w:rsidDel="00AB384F">
          <w:delText>and patients</w:delText>
        </w:r>
      </w:del>
      <w:ins w:id="19" w:author="David Ouyang" w:date="2016-10-16T10:51:00Z">
        <w:r w:rsidR="00AB384F">
          <w:t xml:space="preserve"> and</w:t>
        </w:r>
      </w:ins>
      <w:r w:rsidR="006362C3">
        <w:t xml:space="preserve"> </w:t>
      </w:r>
      <w:ins w:id="20" w:author="Dipanjan Banerjee" w:date="2016-10-15T23:54:00Z">
        <w:r w:rsidR="00D07F13">
          <w:t xml:space="preserve">with acute myocardial </w:t>
        </w:r>
        <w:del w:id="21" w:author="David Ouyang" w:date="2016-10-16T10:48:00Z">
          <w:r w:rsidR="00D07F13" w:rsidDel="00104F94">
            <w:delText>infacrtion</w:delText>
          </w:r>
        </w:del>
      </w:ins>
      <w:ins w:id="22" w:author="David Ouyang" w:date="2016-10-16T10:48:00Z">
        <w:r w:rsidR="00104F94">
          <w:t>infarction</w:t>
        </w:r>
      </w:ins>
      <w:ins w:id="23" w:author="Dipanjan Banerjee" w:date="2016-10-15T23:54:00Z">
        <w:r w:rsidR="00D07F13">
          <w:t xml:space="preserve"> (A</w:t>
        </w:r>
        <w:r w:rsidR="00CC77DD">
          <w:t>MI)</w:t>
        </w:r>
      </w:ins>
      <w:ins w:id="24" w:author="David Ouyang" w:date="2016-10-16T10:51:00Z">
        <w:r w:rsidR="00AB384F">
          <w:t>.</w:t>
        </w:r>
      </w:ins>
      <w:ins w:id="25" w:author="Dipanjan Banerjee" w:date="2016-10-15T23:54:00Z">
        <w:del w:id="26" w:author="David Ouyang" w:date="2016-10-16T10:51:00Z">
          <w:r w:rsidR="00CC77DD" w:rsidDel="00AB384F">
            <w:delText xml:space="preserve">, and those </w:delText>
          </w:r>
        </w:del>
      </w:ins>
      <w:del w:id="27" w:author="David Ouyang" w:date="2016-10-16T10:51:00Z">
        <w:r w:rsidR="006362C3" w:rsidDel="00AB384F">
          <w:delText>undergoing high risk percutaneous coronary interventions</w:delText>
        </w:r>
      </w:del>
      <w:ins w:id="28" w:author="Dipanjan Banerjee" w:date="2016-10-15T23:59:00Z">
        <w:del w:id="29" w:author="David Ouyang" w:date="2016-10-16T10:51:00Z">
          <w:r w:rsidR="00CC77DD" w:rsidDel="00AB384F">
            <w:delText xml:space="preserve"> (PCI)</w:delText>
          </w:r>
        </w:del>
      </w:ins>
      <w:del w:id="30" w:author="David Ouyang" w:date="2016-10-16T10:51:00Z">
        <w:r w:rsidR="006362C3" w:rsidDel="00AB384F">
          <w:delText>.</w:delText>
        </w:r>
      </w:del>
      <w:r w:rsidR="006362C3">
        <w:t xml:space="preserve"> There is limited data </w:t>
      </w:r>
      <w:del w:id="31" w:author="Dipanjan Banerjee" w:date="2016-10-15T23:58:00Z">
        <w:r w:rsidR="00990BDE" w:rsidDel="00CC77DD">
          <w:delText xml:space="preserve">comparing </w:delText>
        </w:r>
      </w:del>
      <w:ins w:id="32" w:author="Dipanjan Banerjee" w:date="2016-10-15T23:58:00Z">
        <w:r w:rsidR="00385663">
          <w:t>conc</w:t>
        </w:r>
        <w:r w:rsidR="00CC77DD">
          <w:t xml:space="preserve">erning </w:t>
        </w:r>
      </w:ins>
      <w:r w:rsidR="00990BDE">
        <w:t>the</w:t>
      </w:r>
      <w:r w:rsidR="006362C3">
        <w:t xml:space="preserve"> optimal timing </w:t>
      </w:r>
      <w:del w:id="33" w:author="Dipanjan Banerjee" w:date="2016-10-15T23:55:00Z">
        <w:r w:rsidR="006362C3" w:rsidDel="00D07F13">
          <w:delText>and practice patterns</w:delText>
        </w:r>
        <w:r w:rsidR="00990BDE" w:rsidDel="00D07F13">
          <w:delText xml:space="preserve"> between</w:delText>
        </w:r>
      </w:del>
      <w:ins w:id="34" w:author="Dipanjan Banerjee" w:date="2016-10-15T23:55:00Z">
        <w:r w:rsidR="00D07F13">
          <w:t xml:space="preserve">of </w:t>
        </w:r>
      </w:ins>
      <w:ins w:id="35" w:author="Dipanjan Banerjee" w:date="2016-10-15T23:56:00Z">
        <w:r w:rsidR="00D07F13">
          <w:t>placement</w:t>
        </w:r>
      </w:ins>
      <w:ins w:id="36" w:author="Dipanjan Banerjee" w:date="2016-10-15T23:55:00Z">
        <w:r w:rsidR="00D07F13">
          <w:t xml:space="preserve"> </w:t>
        </w:r>
      </w:ins>
      <w:ins w:id="37" w:author="Dipanjan Banerjee" w:date="2016-10-15T23:56:00Z">
        <w:r w:rsidR="00D07F13">
          <w:t>of</w:t>
        </w:r>
      </w:ins>
      <w:r w:rsidR="00990BDE">
        <w:t xml:space="preserve"> </w:t>
      </w:r>
      <w:r w:rsidR="00A63CC4">
        <w:t>IABPs and PVADs</w:t>
      </w:r>
      <w:ins w:id="38" w:author="Dipanjan Banerjee" w:date="2016-10-15T23:56:00Z">
        <w:r w:rsidR="00CC77DD">
          <w:t xml:space="preserve">, and </w:t>
        </w:r>
      </w:ins>
      <w:ins w:id="39" w:author="Dipanjan Banerjee" w:date="2016-10-15T23:58:00Z">
        <w:r w:rsidR="00CC77DD">
          <w:t>outcomes based upon indication for placement</w:t>
        </w:r>
      </w:ins>
      <w:r w:rsidR="006362C3">
        <w:t xml:space="preserve">. </w:t>
      </w:r>
    </w:p>
    <w:p w14:paraId="216AAA00" w14:textId="6E4A63D7" w:rsidR="000822EF" w:rsidRDefault="00AC183F" w:rsidP="0033261A">
      <w:r w:rsidRPr="00D7576E">
        <w:rPr>
          <w:b/>
        </w:rPr>
        <w:t>Methods</w:t>
      </w:r>
      <w:r>
        <w:t xml:space="preserve">: </w:t>
      </w:r>
      <w:ins w:id="40" w:author="David Ouyang" w:date="2016-10-16T17:35:00Z">
        <w:r w:rsidR="00DB21BF">
          <w:t>98,381</w:t>
        </w:r>
      </w:ins>
      <w:ins w:id="41" w:author="David Ouyang" w:date="2016-10-16T17:45:00Z">
        <w:r w:rsidR="002A52EF">
          <w:t xml:space="preserve"> </w:t>
        </w:r>
      </w:ins>
      <w:del w:id="42" w:author="David Ouyang" w:date="2016-10-15T13:31:00Z">
        <w:r w:rsidR="00217443" w:rsidDel="00F066F5">
          <w:delText xml:space="preserve">Adult </w:delText>
        </w:r>
      </w:del>
      <w:ins w:id="43" w:author="David Ouyang" w:date="2016-10-15T13:31:00Z">
        <w:r w:rsidR="00F066F5">
          <w:t xml:space="preserve">adult </w:t>
        </w:r>
      </w:ins>
      <w:r w:rsidR="00217443">
        <w:t xml:space="preserve">patients </w:t>
      </w:r>
      <w:r w:rsidR="000822EF">
        <w:t>who received</w:t>
      </w:r>
      <w:r w:rsidR="00336DF7">
        <w:t xml:space="preserve"> an IABP or PVAD</w:t>
      </w:r>
      <w:r w:rsidR="00A63CC4">
        <w:t xml:space="preserve"> </w:t>
      </w:r>
      <w:r w:rsidR="000822EF">
        <w:t>between 2005 and 2011</w:t>
      </w:r>
      <w:r w:rsidR="00D0167F">
        <w:t xml:space="preserve"> </w:t>
      </w:r>
      <w:ins w:id="44" w:author="David Ouyang" w:date="2016-10-16T17:34:00Z">
        <w:r w:rsidR="00DB21BF">
          <w:t xml:space="preserve">for CS or AMI </w:t>
        </w:r>
      </w:ins>
      <w:r w:rsidR="000822EF">
        <w:t>and</w:t>
      </w:r>
      <w:r w:rsidR="002667E7">
        <w:t xml:space="preserve"> </w:t>
      </w:r>
      <w:r w:rsidR="00EA1B64">
        <w:t xml:space="preserve">for whom </w:t>
      </w:r>
      <w:r w:rsidR="000822EF">
        <w:t xml:space="preserve">information </w:t>
      </w:r>
      <w:r w:rsidR="00336DF7">
        <w:t>o</w:t>
      </w:r>
      <w:r w:rsidR="000822EF">
        <w:t>n procedural timing</w:t>
      </w:r>
      <w:r w:rsidR="00EA1B64">
        <w:t xml:space="preserve"> </w:t>
      </w:r>
      <w:r w:rsidR="000822EF">
        <w:t>was available were identified</w:t>
      </w:r>
      <w:r>
        <w:t xml:space="preserve"> in the National Inpatient Sample</w:t>
      </w:r>
      <w:del w:id="45" w:author="David Ouyang" w:date="2016-10-15T13:28:00Z">
        <w:r w:rsidDel="00F066F5">
          <w:delText xml:space="preserve"> </w:delText>
        </w:r>
        <w:r w:rsidR="000822EF" w:rsidDel="00F066F5">
          <w:delText>using ICD-9</w:delText>
        </w:r>
      </w:del>
      <w:r w:rsidR="000822EF">
        <w:t xml:space="preserve">. We compared </w:t>
      </w:r>
      <w:r w:rsidR="00343847">
        <w:t xml:space="preserve">in-hospital mortality between PVAD and IABP </w:t>
      </w:r>
      <w:r w:rsidR="00E62834">
        <w:t xml:space="preserve">by </w:t>
      </w:r>
      <w:ins w:id="46" w:author="Dipanjan Banerjee" w:date="2016-10-15T23:56:00Z">
        <w:r w:rsidR="00D07F13">
          <w:t xml:space="preserve">timing of placement and </w:t>
        </w:r>
      </w:ins>
      <w:r w:rsidR="00E62834">
        <w:t>indication</w:t>
      </w:r>
      <w:ins w:id="47" w:author="Dipanjan Banerjee" w:date="2016-10-15T23:56:00Z">
        <w:r w:rsidR="00D07F13">
          <w:t xml:space="preserve"> for placement</w:t>
        </w:r>
      </w:ins>
      <w:ins w:id="48" w:author="David Ouyang" w:date="2016-10-16T17:34:00Z">
        <w:r w:rsidR="00DB21BF">
          <w:t>.</w:t>
        </w:r>
      </w:ins>
      <w:del w:id="49" w:author="David Ouyang" w:date="2016-10-16T17:34:00Z">
        <w:r w:rsidR="00E62834" w:rsidDel="00DB21BF">
          <w:delText xml:space="preserve"> </w:delText>
        </w:r>
      </w:del>
      <w:ins w:id="50" w:author="Dipanjan Banerjee" w:date="2016-10-15T23:53:00Z">
        <w:del w:id="51" w:author="David Ouyang" w:date="2016-10-16T17:34:00Z">
          <w:r w:rsidR="00D07F13" w:rsidDel="00DB21BF">
            <w:delText>(</w:delText>
          </w:r>
        </w:del>
      </w:ins>
      <w:ins w:id="52" w:author="Dipanjan Banerjee" w:date="2016-10-15T23:54:00Z">
        <w:del w:id="53" w:author="David Ouyang" w:date="2016-10-16T17:34:00Z">
          <w:r w:rsidR="00D07F13" w:rsidDel="00DB21BF">
            <w:delText>CS vs AMI</w:delText>
          </w:r>
        </w:del>
      </w:ins>
      <w:ins w:id="54" w:author="Dipanjan Banerjee" w:date="2016-10-16T00:10:00Z">
        <w:del w:id="55" w:author="David Ouyang" w:date="2016-10-16T17:34:00Z">
          <w:r w:rsidR="00385663" w:rsidDel="00DB21BF">
            <w:delText xml:space="preserve"> vs PCI</w:delText>
          </w:r>
        </w:del>
      </w:ins>
      <w:ins w:id="56" w:author="Dipanjan Banerjee" w:date="2016-10-15T23:54:00Z">
        <w:del w:id="57" w:author="David Ouyang" w:date="2016-10-16T17:34:00Z">
          <w:r w:rsidR="00D07F13" w:rsidDel="00DB21BF">
            <w:delText>)</w:delText>
          </w:r>
        </w:del>
      </w:ins>
      <w:ins w:id="58" w:author="Dipanjan Banerjee" w:date="2016-10-15T23:57:00Z">
        <w:del w:id="59" w:author="David Ouyang" w:date="2016-10-16T17:34:00Z">
          <w:r w:rsidR="00D07F13" w:rsidDel="00DB21BF">
            <w:delText>.</w:delText>
          </w:r>
        </w:del>
      </w:ins>
      <w:del w:id="60" w:author="David Ouyang" w:date="2016-10-15T13:35:00Z">
        <w:r w:rsidR="00E62834" w:rsidDel="00F066F5">
          <w:delText>for circulatory sup</w:delText>
        </w:r>
        <w:r w:rsidR="00E35933" w:rsidDel="00F066F5">
          <w:delText xml:space="preserve">port </w:delText>
        </w:r>
      </w:del>
      <w:del w:id="61" w:author="David Ouyang" w:date="2016-10-16T17:34:00Z">
        <w:r w:rsidR="00E35933" w:rsidDel="00DB21BF">
          <w:delText xml:space="preserve">and </w:delText>
        </w:r>
      </w:del>
      <w:del w:id="62" w:author="Dipanjan Banerjee" w:date="2016-10-15T23:55:00Z">
        <w:r w:rsidR="00E35933" w:rsidDel="00D07F13">
          <w:delText>distinguished between early (on hospital day 0 or 1) and late circulatory support (</w:delText>
        </w:r>
        <w:r w:rsidR="00AA6892" w:rsidDel="00D07F13">
          <w:delText>&gt;7 days post-admission)</w:delText>
        </w:r>
        <w:r w:rsidR="00E62834" w:rsidDel="00D07F13">
          <w:delText>.</w:delText>
        </w:r>
      </w:del>
      <w:del w:id="63" w:author="Dipanjan Banerjee" w:date="2016-10-15T23:57:00Z">
        <w:r w:rsidR="00E62834" w:rsidDel="00D07F13">
          <w:delText xml:space="preserve"> </w:delText>
        </w:r>
      </w:del>
      <w:moveFromRangeStart w:id="64" w:author="David Ouyang" w:date="2016-10-16T10:52:00Z" w:name="move464378461"/>
      <w:moveFrom w:id="65" w:author="David Ouyang" w:date="2016-10-16T10:52:00Z">
        <w:ins w:id="66" w:author="Dipanjan Banerjee" w:date="2016-10-15T23:52:00Z">
          <w:r w:rsidR="00D07F13" w:rsidDel="00AB384F">
            <w:t xml:space="preserve">(why did you choose </w:t>
          </w:r>
        </w:ins>
        <w:ins w:id="67" w:author="Dipanjan Banerjee" w:date="2016-10-15T23:53:00Z">
          <w:r w:rsidR="00D07F13" w:rsidDel="00AB384F">
            <w:t xml:space="preserve">1 week cutoff a priori? Better to state we looked </w:t>
          </w:r>
        </w:ins>
        <w:ins w:id="68" w:author="Dipanjan Banerjee" w:date="2016-10-15T23:57:00Z">
          <w:r w:rsidR="00D07F13" w:rsidDel="00AB384F">
            <w:t>at timing of placement and then choose cutoff based on analysis).</w:t>
          </w:r>
        </w:ins>
      </w:moveFrom>
      <w:moveFromRangeEnd w:id="64"/>
    </w:p>
    <w:p w14:paraId="0AA8A95D" w14:textId="41AF40E6" w:rsidR="00E62834" w:rsidDel="00284D4D" w:rsidRDefault="00D7576E" w:rsidP="0033261A">
      <w:pPr>
        <w:rPr>
          <w:del w:id="69" w:author="David Ouyang" w:date="2016-10-15T13:08:00Z"/>
          <w:b/>
        </w:rPr>
      </w:pPr>
      <w:r>
        <w:rPr>
          <w:b/>
        </w:rPr>
        <w:t xml:space="preserve">Results: </w:t>
      </w:r>
    </w:p>
    <w:p w14:paraId="140873C1" w14:textId="1C69E7FC" w:rsidR="006458C2" w:rsidRDefault="00E62834">
      <w:r>
        <w:t>IABP and PVAD w</w:t>
      </w:r>
      <w:ins w:id="70" w:author="Dipanjan Banerjee" w:date="2016-10-15T23:58:00Z">
        <w:r w:rsidR="00CC77DD">
          <w:t>ere</w:t>
        </w:r>
      </w:ins>
      <w:del w:id="71" w:author="Dipanjan Banerjee" w:date="2016-10-15T23:58:00Z">
        <w:r w:rsidDel="00CC77DD">
          <w:delText>as</w:delText>
        </w:r>
      </w:del>
      <w:r>
        <w:t xml:space="preserve"> initiated for </w:t>
      </w:r>
      <w:ins w:id="72" w:author="Dipanjan Banerjee" w:date="2016-10-15T23:59:00Z">
        <w:r w:rsidR="00CC77DD">
          <w:t xml:space="preserve">the indications of </w:t>
        </w:r>
      </w:ins>
      <w:del w:id="73" w:author="Dipanjan Banerjee" w:date="2016-10-16T00:00:00Z">
        <w:r w:rsidDel="006674A0">
          <w:delText>cardiogenic shock</w:delText>
        </w:r>
      </w:del>
      <w:ins w:id="74" w:author="Dipanjan Banerjee" w:date="2016-10-16T00:00:00Z">
        <w:r w:rsidR="006674A0">
          <w:t>CS</w:t>
        </w:r>
      </w:ins>
      <w:r>
        <w:t xml:space="preserve"> (</w:t>
      </w:r>
      <w:del w:id="75" w:author="Dipanjan Banerjee" w:date="2016-10-16T00:00:00Z">
        <w:r w:rsidR="004E3A93" w:rsidDel="006674A0">
          <w:delText xml:space="preserve">CS, </w:delText>
        </w:r>
      </w:del>
      <w:del w:id="76" w:author="David Ouyang" w:date="2016-10-16T10:56:00Z">
        <w:r w:rsidDel="00AB384F">
          <w:delText>39.1% vs. 29.7%</w:delText>
        </w:r>
      </w:del>
      <w:ins w:id="77" w:author="David Ouyang" w:date="2016-10-16T10:56:00Z">
        <w:r w:rsidR="00AB384F">
          <w:t xml:space="preserve">n = </w:t>
        </w:r>
      </w:ins>
      <w:ins w:id="78" w:author="David Ouyang" w:date="2016-10-16T17:35:00Z">
        <w:r w:rsidR="00DB21BF">
          <w:t>44,217</w:t>
        </w:r>
      </w:ins>
      <w:ins w:id="79" w:author="David Ouyang" w:date="2016-10-16T10:56:00Z">
        <w:r w:rsidR="00AB384F">
          <w:t xml:space="preserve"> and </w:t>
        </w:r>
      </w:ins>
      <w:ins w:id="80" w:author="David Ouyang" w:date="2016-10-16T17:35:00Z">
        <w:r w:rsidR="00DB21BF">
          <w:t>281</w:t>
        </w:r>
      </w:ins>
      <w:ins w:id="81" w:author="David Ouyang" w:date="2016-10-16T10:56:00Z">
        <w:r w:rsidR="00AB384F">
          <w:t xml:space="preserve"> respectively</w:t>
        </w:r>
      </w:ins>
      <w:r>
        <w:t>),</w:t>
      </w:r>
      <w:ins w:id="82" w:author="David Ouyang" w:date="2016-10-16T10:54:00Z">
        <w:r w:rsidR="00AB384F">
          <w:t xml:space="preserve"> and</w:t>
        </w:r>
      </w:ins>
      <w:r>
        <w:t xml:space="preserve"> </w:t>
      </w:r>
      <w:del w:id="83" w:author="Dipanjan Banerjee" w:date="2016-10-16T00:00:00Z">
        <w:r w:rsidR="00E35933" w:rsidDel="006674A0">
          <w:delText>acute myocardial infarction (</w:delText>
        </w:r>
      </w:del>
      <w:r w:rsidR="00E35933">
        <w:t>AMI</w:t>
      </w:r>
      <w:del w:id="84" w:author="Dipanjan Banerjee" w:date="2016-10-16T00:00:00Z">
        <w:r w:rsidR="00E35933" w:rsidDel="006674A0">
          <w:delText>)</w:delText>
        </w:r>
      </w:del>
      <w:r w:rsidR="00E35933">
        <w:t xml:space="preserve"> </w:t>
      </w:r>
      <w:r w:rsidR="004E3A93">
        <w:t>without CS</w:t>
      </w:r>
      <w:r w:rsidR="00E35933">
        <w:t xml:space="preserve"> (</w:t>
      </w:r>
      <w:del w:id="85" w:author="David Ouyang" w:date="2016-10-16T10:57:00Z">
        <w:r w:rsidR="00E35933" w:rsidDel="00AB384F">
          <w:delText>37.8% vs. 27.5%</w:delText>
        </w:r>
      </w:del>
      <w:ins w:id="86" w:author="David Ouyang" w:date="2016-10-16T10:57:00Z">
        <w:r w:rsidR="00AB384F">
          <w:t xml:space="preserve">n = </w:t>
        </w:r>
      </w:ins>
      <w:ins w:id="87" w:author="David Ouyang" w:date="2016-10-16T17:35:00Z">
        <w:r w:rsidR="00DB21BF">
          <w:t>53622</w:t>
        </w:r>
      </w:ins>
      <w:ins w:id="88" w:author="David Ouyang" w:date="2016-10-16T10:57:00Z">
        <w:r w:rsidR="00AB384F">
          <w:t xml:space="preserve"> and </w:t>
        </w:r>
      </w:ins>
      <w:ins w:id="89" w:author="David Ouyang" w:date="2016-10-16T17:35:00Z">
        <w:r w:rsidR="00DB21BF">
          <w:t>262</w:t>
        </w:r>
      </w:ins>
      <w:ins w:id="90" w:author="David Ouyang" w:date="2016-10-16T10:57:00Z">
        <w:r w:rsidR="00AB384F">
          <w:t xml:space="preserve"> respectively</w:t>
        </w:r>
      </w:ins>
      <w:r w:rsidR="00E35933">
        <w:t>)</w:t>
      </w:r>
      <w:ins w:id="91" w:author="David Ouyang" w:date="2016-10-16T10:55:00Z">
        <w:r w:rsidR="00AB384F">
          <w:t xml:space="preserve">. </w:t>
        </w:r>
      </w:ins>
      <w:ins w:id="92" w:author="David Ouyang" w:date="2016-10-16T10:59:00Z">
        <w:r w:rsidR="00AB384F">
          <w:t xml:space="preserve">Patients </w:t>
        </w:r>
      </w:ins>
      <w:ins w:id="93" w:author="David Ouyang" w:date="2016-10-16T17:46:00Z">
        <w:r w:rsidR="002A52EF">
          <w:t xml:space="preserve">with IABP </w:t>
        </w:r>
      </w:ins>
      <w:ins w:id="94" w:author="David Ouyang" w:date="2016-10-16T17:47:00Z">
        <w:r w:rsidR="002A52EF">
          <w:t xml:space="preserve">and </w:t>
        </w:r>
        <w:r w:rsidR="002A52EF">
          <w:t xml:space="preserve">PVAD </w:t>
        </w:r>
      </w:ins>
      <w:ins w:id="95" w:author="David Ouyang" w:date="2016-10-16T10:59:00Z">
        <w:r w:rsidR="00AB384F">
          <w:t>were</w:t>
        </w:r>
      </w:ins>
      <w:ins w:id="96" w:author="David Ouyang" w:date="2016-10-16T17:49:00Z">
        <w:r w:rsidR="002A52EF">
          <w:t xml:space="preserve"> of</w:t>
        </w:r>
      </w:ins>
      <w:ins w:id="97" w:author="David Ouyang" w:date="2016-10-16T10:59:00Z">
        <w:r w:rsidR="00AB384F">
          <w:t xml:space="preserve"> </w:t>
        </w:r>
      </w:ins>
      <w:ins w:id="98" w:author="David Ouyang" w:date="2016-10-16T17:46:00Z">
        <w:r w:rsidR="002A52EF">
          <w:t>similar age</w:t>
        </w:r>
      </w:ins>
      <w:ins w:id="99" w:author="David Ouyang" w:date="2016-10-16T10:59:00Z">
        <w:r w:rsidR="00AB384F">
          <w:t xml:space="preserve"> (65.1 years vs. </w:t>
        </w:r>
      </w:ins>
      <w:ins w:id="100" w:author="David Ouyang" w:date="2016-10-16T17:51:00Z">
        <w:r w:rsidR="002A52EF">
          <w:t>65.3 years,</w:t>
        </w:r>
      </w:ins>
      <w:ins w:id="101" w:author="David Ouyang" w:date="2016-10-16T10:59:00Z">
        <w:r w:rsidR="00414553">
          <w:t xml:space="preserve"> </w:t>
        </w:r>
      </w:ins>
      <w:ins w:id="102" w:author="David Ouyang" w:date="2016-10-16T17:48:00Z">
        <w:r w:rsidR="002A52EF">
          <w:t>p = 0.72)</w:t>
        </w:r>
      </w:ins>
      <w:ins w:id="103" w:author="David Ouyang" w:date="2016-10-16T10:59:00Z">
        <w:r w:rsidR="002A52EF">
          <w:t xml:space="preserve"> and simil</w:t>
        </w:r>
      </w:ins>
      <w:ins w:id="104" w:author="David Ouyang" w:date="2016-10-16T17:48:00Z">
        <w:r w:rsidR="002A52EF">
          <w:t xml:space="preserve">ar proportion of </w:t>
        </w:r>
      </w:ins>
      <w:ins w:id="105" w:author="David Ouyang" w:date="2016-10-16T10:59:00Z">
        <w:r w:rsidR="00AB384F">
          <w:t>female</w:t>
        </w:r>
      </w:ins>
      <w:ins w:id="106" w:author="David Ouyang" w:date="2016-10-16T17:49:00Z">
        <w:r w:rsidR="002A52EF">
          <w:t xml:space="preserve"> patients</w:t>
        </w:r>
      </w:ins>
      <w:ins w:id="107" w:author="David Ouyang" w:date="2016-10-16T10:59:00Z">
        <w:r w:rsidR="00AB384F">
          <w:t xml:space="preserve"> (</w:t>
        </w:r>
      </w:ins>
      <w:ins w:id="108" w:author="David Ouyang" w:date="2016-10-16T17:45:00Z">
        <w:r w:rsidR="002A52EF">
          <w:t>28.5</w:t>
        </w:r>
      </w:ins>
      <w:ins w:id="109" w:author="David Ouyang" w:date="2016-10-16T10:59:00Z">
        <w:r w:rsidR="00AB384F">
          <w:t>%</w:t>
        </w:r>
      </w:ins>
      <w:ins w:id="110" w:author="David Ouyang" w:date="2016-10-16T17:47:00Z">
        <w:r w:rsidR="002A52EF">
          <w:t xml:space="preserve"> vs. </w:t>
        </w:r>
        <w:r w:rsidR="002A52EF">
          <w:t>32.5%</w:t>
        </w:r>
      </w:ins>
      <w:ins w:id="111" w:author="David Ouyang" w:date="2016-10-16T11:35:00Z">
        <w:r w:rsidR="00414553">
          <w:t xml:space="preserve">, </w:t>
        </w:r>
      </w:ins>
      <w:ins w:id="112" w:author="David Ouyang" w:date="2016-10-16T17:46:00Z">
        <w:r w:rsidR="002A52EF">
          <w:t>p = 0.057</w:t>
        </w:r>
      </w:ins>
      <w:ins w:id="113" w:author="David Ouyang" w:date="2016-10-16T10:59:00Z">
        <w:r w:rsidR="00AB384F">
          <w:t xml:space="preserve">), </w:t>
        </w:r>
      </w:ins>
      <w:ins w:id="114" w:author="David Ouyang" w:date="2016-10-16T17:50:00Z">
        <w:r w:rsidR="002A52EF">
          <w:t>but had a higher number of comorbidities (13.2 vs. 10.2, p &lt; 0.001)</w:t>
        </w:r>
      </w:ins>
      <w:ins w:id="115" w:author="David Ouyang" w:date="2016-10-16T10:59:00Z">
        <w:r w:rsidR="00AB384F">
          <w:t>.</w:t>
        </w:r>
      </w:ins>
      <w:ins w:id="116" w:author="David Ouyang" w:date="2016-10-16T11:34:00Z">
        <w:r w:rsidR="0029181F">
          <w:t xml:space="preserve"> </w:t>
        </w:r>
      </w:ins>
      <w:del w:id="117" w:author="David Ouyang" w:date="2016-10-16T10:55:00Z">
        <w:r w:rsidR="00E35933" w:rsidDel="00AB384F">
          <w:delText xml:space="preserve">, or percutaneous coronary intervention (PCI) without AMI or </w:delText>
        </w:r>
        <w:r w:rsidR="004E3A93" w:rsidDel="00AB384F">
          <w:delText>CS</w:delText>
        </w:r>
        <w:r w:rsidR="00E35933" w:rsidDel="00AB384F">
          <w:delText xml:space="preserve"> (3.4% vs. 33.3%). </w:delText>
        </w:r>
      </w:del>
      <w:ins w:id="118" w:author="Dipanjan Banerjee" w:date="2016-10-16T00:01:00Z">
        <w:r w:rsidR="006674A0">
          <w:t>The m</w:t>
        </w:r>
      </w:ins>
      <w:del w:id="119" w:author="Dipanjan Banerjee" w:date="2016-10-16T00:01:00Z">
        <w:r w:rsidR="00CD5543" w:rsidDel="006674A0">
          <w:delText>M</w:delText>
        </w:r>
      </w:del>
      <w:r w:rsidR="00F80E0C">
        <w:t xml:space="preserve">edian hospital length of stay </w:t>
      </w:r>
      <w:r w:rsidR="00CD5543">
        <w:t>for both IABP and PVAD patients was 8 days</w:t>
      </w:r>
      <w:ins w:id="120" w:author="David Ouyang" w:date="2016-10-16T17:55:00Z">
        <w:r w:rsidR="007F4A7D">
          <w:t xml:space="preserve">, </w:t>
        </w:r>
      </w:ins>
      <w:del w:id="121" w:author="David Ouyang" w:date="2016-10-16T17:55:00Z">
        <w:r w:rsidR="00CD5543" w:rsidDel="007F4A7D">
          <w:delText xml:space="preserve"> </w:delText>
        </w:r>
        <w:r w:rsidR="00A127BD" w:rsidDel="007F4A7D">
          <w:delText>(</w:delText>
        </w:r>
        <w:r w:rsidR="00F80E0C" w:rsidDel="007F4A7D">
          <w:delText>range: 0-261 days vs. 0-81 days</w:delText>
        </w:r>
        <w:r w:rsidR="0060510A" w:rsidDel="007F4A7D">
          <w:delText>)</w:delText>
        </w:r>
        <w:r w:rsidR="00CD5543" w:rsidDel="007F4A7D">
          <w:delText xml:space="preserve">, </w:delText>
        </w:r>
      </w:del>
      <w:r w:rsidR="00E35933">
        <w:t xml:space="preserve">and the </w:t>
      </w:r>
      <w:del w:id="122" w:author="David Ouyang" w:date="2016-10-15T13:32:00Z">
        <w:r w:rsidR="00E35933" w:rsidDel="00F066F5">
          <w:delText xml:space="preserve">vast </w:delText>
        </w:r>
      </w:del>
      <w:r w:rsidR="00E35933">
        <w:t xml:space="preserve">majority of IABPs and PVADs were placed on the first day of hospitalization </w:t>
      </w:r>
      <w:r w:rsidR="0060510A">
        <w:t>(</w:t>
      </w:r>
      <w:r w:rsidR="00336DF7">
        <w:t>60.0</w:t>
      </w:r>
      <w:r w:rsidR="00E35933">
        <w:t>%</w:t>
      </w:r>
      <w:r w:rsidR="0018107F">
        <w:t xml:space="preserve"> vs. 51.0%; </w:t>
      </w:r>
      <w:r w:rsidR="0060510A">
        <w:t xml:space="preserve">range: 0-197 </w:t>
      </w:r>
      <w:r w:rsidR="0018107F">
        <w:t xml:space="preserve">days vs. </w:t>
      </w:r>
      <w:r w:rsidR="0060510A">
        <w:t>0-82 days</w:t>
      </w:r>
      <w:r w:rsidR="0018107F">
        <w:t>)</w:t>
      </w:r>
      <w:r w:rsidR="00995EEF">
        <w:t>. In</w:t>
      </w:r>
      <w:r w:rsidR="00A02C32">
        <w:t xml:space="preserve"> patients diagnosed with </w:t>
      </w:r>
      <w:r w:rsidR="00995EEF">
        <w:t>CS</w:t>
      </w:r>
      <w:r w:rsidR="00A02C32">
        <w:t xml:space="preserve">, </w:t>
      </w:r>
      <w:r w:rsidR="00CA5D1D">
        <w:t>IABP</w:t>
      </w:r>
      <w:r w:rsidR="00A02C32">
        <w:t xml:space="preserve"> </w:t>
      </w:r>
      <w:ins w:id="123" w:author="David Ouyang" w:date="2016-10-15T13:32:00Z">
        <w:r w:rsidR="00F066F5">
          <w:t xml:space="preserve">patients had </w:t>
        </w:r>
      </w:ins>
      <w:r w:rsidR="0033261A">
        <w:t xml:space="preserve">increased mortality compared to PVAD </w:t>
      </w:r>
      <w:ins w:id="124" w:author="David Ouyang" w:date="2016-10-15T13:32:00Z">
        <w:r w:rsidR="00F066F5">
          <w:t xml:space="preserve">patients </w:t>
        </w:r>
      </w:ins>
      <w:r w:rsidR="00A02C32">
        <w:t xml:space="preserve">when </w:t>
      </w:r>
      <w:ins w:id="125" w:author="Dipanjan Banerjee" w:date="2016-10-16T00:02:00Z">
        <w:r w:rsidR="006674A0">
          <w:t xml:space="preserve">support was </w:t>
        </w:r>
      </w:ins>
      <w:r w:rsidR="00A02C32">
        <w:t xml:space="preserve">placed </w:t>
      </w:r>
      <w:del w:id="126" w:author="Dipanjan Banerjee" w:date="2016-10-16T00:04:00Z">
        <w:r w:rsidR="00995EEF" w:rsidDel="006674A0">
          <w:delText>early during admiss</w:delText>
        </w:r>
        <w:r w:rsidR="00CA5D1D" w:rsidDel="006674A0">
          <w:delText>ion</w:delText>
        </w:r>
      </w:del>
      <w:ins w:id="127" w:author="Dipanjan Banerjee" w:date="2016-10-16T00:04:00Z">
        <w:r w:rsidR="006674A0">
          <w:t>on hospital day 0 or 1</w:t>
        </w:r>
      </w:ins>
      <w:r w:rsidR="00C5366D">
        <w:t xml:space="preserve"> (</w:t>
      </w:r>
      <w:r w:rsidR="0033261A">
        <w:t xml:space="preserve">30.2% </w:t>
      </w:r>
      <w:r w:rsidR="00F80E0C">
        <w:t>vs.</w:t>
      </w:r>
      <w:r w:rsidR="0033261A">
        <w:t xml:space="preserve"> 20.5</w:t>
      </w:r>
      <w:r w:rsidR="00C5366D">
        <w:t>%</w:t>
      </w:r>
      <w:r w:rsidR="00273DAA">
        <w:t xml:space="preserve">, </w:t>
      </w:r>
      <w:r w:rsidR="0018107F">
        <w:t>p</w:t>
      </w:r>
      <w:r w:rsidR="00273DAA">
        <w:t xml:space="preserve"> = 0.01</w:t>
      </w:r>
      <w:del w:id="128" w:author="Dipanjan Banerjee" w:date="2016-10-16T00:02:00Z">
        <w:r w:rsidR="00273DAA" w:rsidDel="006674A0">
          <w:delText>11</w:delText>
        </w:r>
      </w:del>
      <w:r w:rsidR="00C5366D">
        <w:t>)</w:t>
      </w:r>
      <w:r w:rsidR="00A127BD">
        <w:t xml:space="preserve">. </w:t>
      </w:r>
      <w:del w:id="129" w:author="David Ouyang" w:date="2016-10-15T13:32:00Z">
        <w:r w:rsidR="00A127BD" w:rsidDel="00F066F5">
          <w:delText xml:space="preserve">However, </w:delText>
        </w:r>
        <w:r w:rsidR="00A02C32" w:rsidDel="00F066F5">
          <w:delText>t</w:delText>
        </w:r>
      </w:del>
      <w:ins w:id="130" w:author="David Ouyang" w:date="2016-10-15T13:32:00Z">
        <w:r w:rsidR="00F066F5">
          <w:t>T</w:t>
        </w:r>
      </w:ins>
      <w:r w:rsidR="00A02C32">
        <w:t xml:space="preserve">his </w:t>
      </w:r>
      <w:r w:rsidR="0033261A">
        <w:t>difference</w:t>
      </w:r>
      <w:r w:rsidR="00A02C32">
        <w:t xml:space="preserve"> </w:t>
      </w:r>
      <w:del w:id="131" w:author="David Ouyang" w:date="2016-10-15T13:33:00Z">
        <w:r w:rsidR="00A02C32" w:rsidDel="00F066F5">
          <w:delText xml:space="preserve">diminished </w:delText>
        </w:r>
      </w:del>
      <w:ins w:id="132" w:author="David Ouyang" w:date="2016-10-15T13:33:00Z">
        <w:r w:rsidR="00F066F5">
          <w:t xml:space="preserve">was not present </w:t>
        </w:r>
        <w:del w:id="133" w:author="Dipanjan Banerjee" w:date="2016-10-16T00:03:00Z">
          <w:r w:rsidR="00F066F5" w:rsidDel="006674A0">
            <w:delText xml:space="preserve">in </w:delText>
          </w:r>
        </w:del>
        <w:del w:id="134" w:author="Dipanjan Banerjee" w:date="2016-10-16T00:01:00Z">
          <w:r w:rsidR="00F066F5" w:rsidDel="006674A0">
            <w:delText xml:space="preserve">late circulatory </w:delText>
          </w:r>
        </w:del>
      </w:ins>
      <w:r w:rsidR="00A02C32">
        <w:t>when</w:t>
      </w:r>
      <w:r w:rsidR="00CA5D1D">
        <w:t xml:space="preserve"> </w:t>
      </w:r>
      <w:del w:id="135" w:author="Dipanjan Banerjee" w:date="2016-10-16T00:03:00Z">
        <w:r w:rsidR="00CA5D1D" w:rsidDel="006674A0">
          <w:delText>circulatory</w:delText>
        </w:r>
      </w:del>
      <w:r w:rsidR="00CA5D1D">
        <w:t xml:space="preserve"> support was</w:t>
      </w:r>
      <w:r w:rsidR="00A02C32">
        <w:t xml:space="preserve"> placed </w:t>
      </w:r>
      <w:del w:id="136" w:author="Dipanjan Banerjee" w:date="2016-10-16T00:02:00Z">
        <w:r w:rsidR="00A02C32" w:rsidDel="006674A0">
          <w:delText xml:space="preserve">later </w:delText>
        </w:r>
      </w:del>
      <w:ins w:id="137" w:author="Dipanjan Banerjee" w:date="2016-10-16T00:03:00Z">
        <w:r w:rsidR="006674A0">
          <w:t xml:space="preserve">&gt; </w:t>
        </w:r>
      </w:ins>
      <w:ins w:id="138" w:author="Dipanjan Banerjee" w:date="2016-10-16T00:02:00Z">
        <w:r w:rsidR="006674A0">
          <w:t xml:space="preserve">1 week post admission </w:t>
        </w:r>
      </w:ins>
      <w:r w:rsidR="00995EEF">
        <w:t>(</w:t>
      </w:r>
      <w:r w:rsidR="0033261A">
        <w:t xml:space="preserve">33.8% </w:t>
      </w:r>
      <w:r w:rsidR="00F80E0C">
        <w:t>vs.</w:t>
      </w:r>
      <w:r w:rsidR="0033261A">
        <w:t xml:space="preserve"> 34.1</w:t>
      </w:r>
      <w:r w:rsidR="00C5366D">
        <w:t>%</w:t>
      </w:r>
      <w:r w:rsidR="00273DAA">
        <w:t xml:space="preserve">, </w:t>
      </w:r>
      <w:r w:rsidR="0018107F">
        <w:t>p</w:t>
      </w:r>
      <w:r w:rsidR="00273DAA">
        <w:t xml:space="preserve"> = 0.96</w:t>
      </w:r>
      <w:del w:id="139" w:author="Dipanjan Banerjee" w:date="2016-10-16T00:02:00Z">
        <w:r w:rsidR="00273DAA" w:rsidDel="006674A0">
          <w:delText>04</w:delText>
        </w:r>
      </w:del>
      <w:r w:rsidR="00C5366D">
        <w:t>)</w:t>
      </w:r>
      <w:r w:rsidR="00A02C32">
        <w:t xml:space="preserve">. </w:t>
      </w:r>
      <w:del w:id="140" w:author="David Ouyang" w:date="2016-10-15T13:33:00Z">
        <w:r w:rsidR="00A127BD" w:rsidDel="00F066F5">
          <w:delText>On the contrary, i</w:delText>
        </w:r>
        <w:r w:rsidR="00A02C32" w:rsidDel="00F066F5">
          <w:delText>n</w:delText>
        </w:r>
      </w:del>
      <w:ins w:id="141" w:author="David Ouyang" w:date="2016-10-15T13:33:00Z">
        <w:r w:rsidR="00F066F5">
          <w:t>In</w:t>
        </w:r>
      </w:ins>
      <w:r w:rsidR="00A02C32">
        <w:t xml:space="preserve"> patients diagnosed with AMI without </w:t>
      </w:r>
      <w:r w:rsidR="00995EEF">
        <w:t>CS</w:t>
      </w:r>
      <w:r w:rsidR="00A02C32">
        <w:t xml:space="preserve">, </w:t>
      </w:r>
      <w:r w:rsidR="00CA5D1D">
        <w:t>IABP</w:t>
      </w:r>
      <w:ins w:id="142" w:author="David Ouyang" w:date="2016-10-15T13:33:00Z">
        <w:r w:rsidR="00F066F5">
          <w:t xml:space="preserve"> patients had</w:t>
        </w:r>
      </w:ins>
      <w:r w:rsidR="00A02C32">
        <w:t xml:space="preserve"> </w:t>
      </w:r>
      <w:r w:rsidR="0002124B">
        <w:t>decreased mortality</w:t>
      </w:r>
      <w:r w:rsidR="0033261A">
        <w:t xml:space="preserve"> compared to PVAD</w:t>
      </w:r>
      <w:ins w:id="143" w:author="David Ouyang" w:date="2016-10-15T13:33:00Z">
        <w:r w:rsidR="00F066F5">
          <w:t xml:space="preserve"> patients</w:t>
        </w:r>
      </w:ins>
      <w:r w:rsidR="00CA5D1D">
        <w:t xml:space="preserve"> </w:t>
      </w:r>
      <w:r w:rsidR="00A02C32">
        <w:t xml:space="preserve">when </w:t>
      </w:r>
      <w:r w:rsidR="00CA5D1D">
        <w:t xml:space="preserve">placed </w:t>
      </w:r>
      <w:ins w:id="144" w:author="David Ouyang" w:date="2016-10-15T13:33:00Z">
        <w:del w:id="145" w:author="Dipanjan Banerjee" w:date="2016-10-16T00:05:00Z">
          <w:r w:rsidR="00F066F5" w:rsidDel="006674A0">
            <w:delText xml:space="preserve">early during admission </w:delText>
          </w:r>
        </w:del>
      </w:ins>
      <w:ins w:id="146" w:author="Dipanjan Banerjee" w:date="2016-10-16T00:05:00Z">
        <w:r w:rsidR="006674A0">
          <w:t>on hospital day 0 or 1</w:t>
        </w:r>
      </w:ins>
      <w:ins w:id="147" w:author="David Ouyang" w:date="2016-10-16T10:51:00Z">
        <w:r w:rsidR="00AB384F">
          <w:t xml:space="preserve"> </w:t>
        </w:r>
      </w:ins>
      <w:del w:id="148" w:author="David Ouyang" w:date="2016-10-15T13:33:00Z">
        <w:r w:rsidR="00995EEF" w:rsidDel="00F066F5">
          <w:delText xml:space="preserve">early </w:delText>
        </w:r>
      </w:del>
      <w:r w:rsidR="00995EEF">
        <w:t>(</w:t>
      </w:r>
      <w:r w:rsidR="00C5366D">
        <w:t>1</w:t>
      </w:r>
      <w:r w:rsidR="00273DAA">
        <w:t>0.7</w:t>
      </w:r>
      <w:r w:rsidR="00C5366D">
        <w:t xml:space="preserve">% </w:t>
      </w:r>
      <w:r w:rsidR="00F80E0C">
        <w:t>vs.</w:t>
      </w:r>
      <w:r w:rsidR="00C5366D">
        <w:t xml:space="preserve"> 32.9%</w:t>
      </w:r>
      <w:r w:rsidR="00D0167F">
        <w:t xml:space="preserve">, </w:t>
      </w:r>
      <w:r w:rsidR="0018107F">
        <w:t>p</w:t>
      </w:r>
      <w:r w:rsidR="00D0167F">
        <w:t xml:space="preserve"> = 0.0001</w:t>
      </w:r>
      <w:r w:rsidR="00C5366D">
        <w:t>)</w:t>
      </w:r>
      <w:r w:rsidR="00CA5D1D">
        <w:t xml:space="preserve">, </w:t>
      </w:r>
      <w:del w:id="149" w:author="Dipanjan Banerjee" w:date="2016-10-16T00:12:00Z">
        <w:r w:rsidR="00995EEF" w:rsidDel="00067D53">
          <w:delText xml:space="preserve">although </w:delText>
        </w:r>
        <w:r w:rsidR="00CA5D1D" w:rsidDel="00067D53">
          <w:delText>this</w:delText>
        </w:r>
      </w:del>
      <w:ins w:id="150" w:author="Dipanjan Banerjee" w:date="2016-10-16T00:12:00Z">
        <w:r w:rsidR="00067D53">
          <w:t>and</w:t>
        </w:r>
      </w:ins>
      <w:r w:rsidR="00CA5D1D">
        <w:t xml:space="preserve"> </w:t>
      </w:r>
      <w:r w:rsidR="0033261A">
        <w:t>difference</w:t>
      </w:r>
      <w:r w:rsidR="00CA5D1D">
        <w:t xml:space="preserve"> </w:t>
      </w:r>
      <w:r w:rsidR="0018107F">
        <w:t xml:space="preserve">also </w:t>
      </w:r>
      <w:del w:id="151" w:author="Dipanjan Banerjee" w:date="2016-10-16T00:05:00Z">
        <w:r w:rsidR="00CA5D1D" w:rsidDel="006674A0">
          <w:delText xml:space="preserve">diminished </w:delText>
        </w:r>
      </w:del>
      <w:ins w:id="152" w:author="Dipanjan Banerjee" w:date="2016-10-16T00:05:00Z">
        <w:r w:rsidR="006674A0">
          <w:t xml:space="preserve">disappeared </w:t>
        </w:r>
      </w:ins>
      <w:r w:rsidR="00CA5D1D">
        <w:t xml:space="preserve">when the devices were placed </w:t>
      </w:r>
      <w:del w:id="153" w:author="Dipanjan Banerjee" w:date="2016-10-16T00:05:00Z">
        <w:r w:rsidR="00CA5D1D" w:rsidDel="006674A0">
          <w:delText>later in the hospitalization</w:delText>
        </w:r>
      </w:del>
      <w:ins w:id="154" w:author="Dipanjan Banerjee" w:date="2016-10-16T00:05:00Z">
        <w:r w:rsidR="006674A0">
          <w:t>&gt; 1 week post admission</w:t>
        </w:r>
      </w:ins>
      <w:r w:rsidR="00273DAA">
        <w:t xml:space="preserve"> </w:t>
      </w:r>
      <w:r w:rsidR="00995EEF">
        <w:t>(</w:t>
      </w:r>
      <w:r w:rsidR="00273DAA">
        <w:t>26.8</w:t>
      </w:r>
      <w:r w:rsidR="00C5366D">
        <w:t xml:space="preserve">% </w:t>
      </w:r>
      <w:r w:rsidR="00F80E0C">
        <w:t>vs.</w:t>
      </w:r>
      <w:r w:rsidR="00C5366D">
        <w:t xml:space="preserve"> 27.5%</w:t>
      </w:r>
      <w:r w:rsidR="00273DAA">
        <w:t xml:space="preserve">, </w:t>
      </w:r>
      <w:r w:rsidR="0018107F">
        <w:t>p =</w:t>
      </w:r>
      <w:r w:rsidR="00273DAA">
        <w:t xml:space="preserve"> 0.91</w:t>
      </w:r>
      <w:del w:id="155" w:author="Dipanjan Banerjee" w:date="2016-10-16T00:06:00Z">
        <w:r w:rsidR="00273DAA" w:rsidDel="006674A0">
          <w:delText>47</w:delText>
        </w:r>
      </w:del>
      <w:r w:rsidR="00C5366D">
        <w:t xml:space="preserve">). </w:t>
      </w:r>
      <w:del w:id="156" w:author="Dipanjan Banerjee" w:date="2016-10-16T00:12:00Z">
        <w:r w:rsidR="00995EEF" w:rsidDel="00067D53">
          <w:delText>Finally</w:delText>
        </w:r>
        <w:r w:rsidR="00C5366D" w:rsidDel="00067D53">
          <w:delText>, in</w:delText>
        </w:r>
      </w:del>
      <w:ins w:id="157" w:author="Dipanjan Banerjee" w:date="2016-10-16T00:12:00Z">
        <w:del w:id="158" w:author="David Ouyang" w:date="2016-10-16T10:52:00Z">
          <w:r w:rsidR="00067D53" w:rsidDel="00AB384F">
            <w:delText>In</w:delText>
          </w:r>
        </w:del>
      </w:ins>
      <w:del w:id="159" w:author="David Ouyang" w:date="2016-10-16T10:52:00Z">
        <w:r w:rsidR="00C5366D" w:rsidDel="00AB384F">
          <w:delText xml:space="preserve"> patients </w:delText>
        </w:r>
        <w:r w:rsidR="00343847" w:rsidDel="00AB384F">
          <w:delText xml:space="preserve">who received PCI </w:delText>
        </w:r>
        <w:r w:rsidR="00C5366D" w:rsidDel="00AB384F">
          <w:delText xml:space="preserve">without a diagnosis of AMI or </w:delText>
        </w:r>
        <w:r w:rsidR="00995EEF" w:rsidDel="00AB384F">
          <w:delText xml:space="preserve">CS, </w:delText>
        </w:r>
        <w:r w:rsidR="00273DAA" w:rsidDel="00AB384F">
          <w:delText>IABP consistently</w:delText>
        </w:r>
      </w:del>
      <w:ins w:id="160" w:author="Dipanjan Banerjee" w:date="2016-10-16T00:13:00Z">
        <w:del w:id="161" w:author="David Ouyang" w:date="2016-10-16T10:52:00Z">
          <w:r w:rsidR="00067D53" w:rsidDel="00AB384F">
            <w:delText>exhibited</w:delText>
          </w:r>
        </w:del>
      </w:ins>
      <w:del w:id="162" w:author="David Ouyang" w:date="2016-10-16T10:52:00Z">
        <w:r w:rsidR="00273DAA" w:rsidDel="00AB384F">
          <w:delText xml:space="preserve"> </w:delText>
        </w:r>
        <w:r w:rsidR="0002124B" w:rsidDel="00AB384F">
          <w:delText>decreased mortality</w:delText>
        </w:r>
        <w:r w:rsidR="00273DAA" w:rsidDel="00AB384F">
          <w:delText xml:space="preserve"> compared to PVAD</w:delText>
        </w:r>
        <w:r w:rsidR="00C5366D" w:rsidDel="00AB384F">
          <w:delText xml:space="preserve"> irrespective of device timing (</w:delText>
        </w:r>
        <w:r w:rsidR="00995EEF" w:rsidDel="00AB384F">
          <w:delText>early</w:delText>
        </w:r>
        <w:r w:rsidR="00C5366D" w:rsidDel="00AB384F">
          <w:delText xml:space="preserve">, </w:delText>
        </w:r>
        <w:r w:rsidR="00273DAA" w:rsidDel="00AB384F">
          <w:delText xml:space="preserve">6.4% </w:delText>
        </w:r>
        <w:r w:rsidR="00F80E0C" w:rsidDel="00AB384F">
          <w:delText>vs.</w:delText>
        </w:r>
        <w:r w:rsidR="00273DAA" w:rsidDel="00AB384F">
          <w:delText xml:space="preserve"> 25.8%, </w:delText>
        </w:r>
        <w:r w:rsidR="0018107F" w:rsidDel="00AB384F">
          <w:delText>p</w:delText>
        </w:r>
        <w:r w:rsidR="00273DAA" w:rsidDel="00AB384F">
          <w:delText xml:space="preserve"> = 0.0001; </w:delText>
        </w:r>
        <w:r w:rsidR="00995EEF" w:rsidDel="00AB384F">
          <w:delText>late</w:delText>
        </w:r>
        <w:r w:rsidR="00273DAA" w:rsidDel="00AB384F">
          <w:delText xml:space="preserve">, 10.9% </w:delText>
        </w:r>
        <w:r w:rsidR="00F80E0C" w:rsidDel="00AB384F">
          <w:delText>vs.</w:delText>
        </w:r>
        <w:r w:rsidR="00273DAA" w:rsidDel="00AB384F">
          <w:delText xml:space="preserve"> 35.7%, </w:delText>
        </w:r>
        <w:r w:rsidR="0018107F" w:rsidDel="00AB384F">
          <w:delText>p</w:delText>
        </w:r>
        <w:r w:rsidR="00273DAA" w:rsidDel="00AB384F">
          <w:delText xml:space="preserve"> = 0.0005</w:delText>
        </w:r>
        <w:r w:rsidR="00504679" w:rsidDel="00AB384F">
          <w:delText>).</w:delText>
        </w:r>
      </w:del>
      <w:r w:rsidR="00504679">
        <w:t xml:space="preserve"> </w:t>
      </w:r>
    </w:p>
    <w:p w14:paraId="15D1A252" w14:textId="0F25BC94" w:rsidR="0033261A" w:rsidRDefault="0033261A" w:rsidP="0043010A">
      <w:r w:rsidRPr="00D7576E">
        <w:rPr>
          <w:b/>
        </w:rPr>
        <w:t>Conclusions</w:t>
      </w:r>
      <w:r>
        <w:t>: The survival benefit of IABP</w:t>
      </w:r>
      <w:r w:rsidR="00217443">
        <w:t>s</w:t>
      </w:r>
      <w:r>
        <w:t xml:space="preserve"> versus PVAD</w:t>
      </w:r>
      <w:r w:rsidR="00217443">
        <w:t>s</w:t>
      </w:r>
      <w:r>
        <w:t xml:space="preserve"> is influenced by the timin</w:t>
      </w:r>
      <w:r w:rsidR="00217443">
        <w:t xml:space="preserve">g of the procedure and the clinical indication for placement. </w:t>
      </w:r>
      <w:bookmarkStart w:id="163" w:name="_GoBack"/>
      <w:bookmarkEnd w:id="163"/>
      <w:moveFromRangeStart w:id="164" w:author="David Ouyang" w:date="2016-10-16T10:54:00Z" w:name="move464378594"/>
      <w:moveFrom w:id="165" w:author="David Ouyang" w:date="2016-10-16T10:54:00Z">
        <w:ins w:id="166" w:author="Dipanjan Banerjee" w:date="2016-10-16T00:06:00Z">
          <w:r w:rsidR="00CE1862" w:rsidDel="00AB384F">
            <w:t>(were PVAD patients just sicker? Would be nice to briefly review</w:t>
          </w:r>
        </w:ins>
        <w:ins w:id="167" w:author="Dipanjan Banerjee" w:date="2016-10-16T00:07:00Z">
          <w:r w:rsidR="00CE1862" w:rsidDel="00AB384F">
            <w:t xml:space="preserve"> demographic differences between iABP and PVAD by indication if space permits. Also, the percentage of IABP/PVAD by indication is nice, but doesn</w:t>
          </w:r>
        </w:ins>
        <w:ins w:id="168" w:author="Dipanjan Banerjee" w:date="2016-10-16T00:08:00Z">
          <w:r w:rsidR="00CE1862" w:rsidDel="00AB384F">
            <w:t>’t give the reader an idea of the magnitude of devices. What was the total n of IABP vs PVAD per indication?)</w:t>
          </w:r>
        </w:ins>
        <w:ins w:id="169" w:author="Dipanjan Banerjee" w:date="2016-10-16T00:13:00Z">
          <w:r w:rsidR="00067D53" w:rsidDel="00AB384F">
            <w:t xml:space="preserve"> </w:t>
          </w:r>
        </w:ins>
      </w:moveFrom>
      <w:moveFromRangeEnd w:id="164"/>
      <w:ins w:id="170" w:author="Dipanjan Banerjee" w:date="2016-10-16T00:13:00Z">
        <w:del w:id="171" w:author="David Ouyang" w:date="2016-10-16T10:54:00Z">
          <w:r w:rsidR="00067D53" w:rsidDel="00AB384F">
            <w:delText>C</w:delText>
          </w:r>
        </w:del>
      </w:ins>
      <w:ins w:id="172" w:author="Dipanjan Banerjee" w:date="2016-10-16T00:14:00Z">
        <w:del w:id="173" w:author="David Ouyang" w:date="2016-10-16T10:52:00Z">
          <w:r w:rsidR="00067D53" w:rsidDel="00AB384F">
            <w:delText xml:space="preserve">If space is a problem, </w:delText>
          </w:r>
        </w:del>
      </w:ins>
      <w:ins w:id="174" w:author="Dipanjan Banerjee" w:date="2016-10-16T00:13:00Z">
        <w:del w:id="175" w:author="David Ouyang" w:date="2016-10-16T10:52:00Z">
          <w:r w:rsidR="00067D53" w:rsidDel="00AB384F">
            <w:delText>could consider removing the PCI without AMI or CS data, since the point is already made via CS vs AMI, and it</w:delText>
          </w:r>
        </w:del>
      </w:ins>
      <w:ins w:id="176" w:author="Dipanjan Banerjee" w:date="2016-10-16T00:14:00Z">
        <w:del w:id="177" w:author="David Ouyang" w:date="2016-10-16T10:52:00Z">
          <w:r w:rsidR="00067D53" w:rsidDel="00AB384F">
            <w:delText>’s not clear that high risk PCI should be getting IABP or PVAD anyway.</w:delText>
          </w:r>
        </w:del>
      </w:ins>
    </w:p>
    <w:sectPr w:rsidR="0033261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C3422"/>
    <w:multiLevelType w:val="hybridMultilevel"/>
    <w:tmpl w:val="B950D3FE"/>
    <w:lvl w:ilvl="0" w:tplc="148CBE8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E223F3"/>
    <w:multiLevelType w:val="hybridMultilevel"/>
    <w:tmpl w:val="3CBC8002"/>
    <w:lvl w:ilvl="0" w:tplc="EBE66C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  <w15:person w15:author="Dipanjan Banerjee">
    <w15:presenceInfo w15:providerId="None" w15:userId="Dipanjan Banerj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9B"/>
    <w:rsid w:val="0002124B"/>
    <w:rsid w:val="00067D53"/>
    <w:rsid w:val="000822EF"/>
    <w:rsid w:val="00091743"/>
    <w:rsid w:val="000C41AA"/>
    <w:rsid w:val="00104F94"/>
    <w:rsid w:val="0018107F"/>
    <w:rsid w:val="001B6AAF"/>
    <w:rsid w:val="0020165E"/>
    <w:rsid w:val="00217443"/>
    <w:rsid w:val="00234668"/>
    <w:rsid w:val="002362D3"/>
    <w:rsid w:val="0023676C"/>
    <w:rsid w:val="00264BDA"/>
    <w:rsid w:val="002667E7"/>
    <w:rsid w:val="00273DAA"/>
    <w:rsid w:val="00284D4D"/>
    <w:rsid w:val="0029181F"/>
    <w:rsid w:val="002A1B1E"/>
    <w:rsid w:val="002A52EF"/>
    <w:rsid w:val="0033261A"/>
    <w:rsid w:val="00336DF7"/>
    <w:rsid w:val="00343847"/>
    <w:rsid w:val="00385663"/>
    <w:rsid w:val="00395A24"/>
    <w:rsid w:val="004025CA"/>
    <w:rsid w:val="00414553"/>
    <w:rsid w:val="0043010A"/>
    <w:rsid w:val="00446C33"/>
    <w:rsid w:val="0047623C"/>
    <w:rsid w:val="004E3A93"/>
    <w:rsid w:val="00504679"/>
    <w:rsid w:val="005A2D41"/>
    <w:rsid w:val="0060510A"/>
    <w:rsid w:val="006139DB"/>
    <w:rsid w:val="006362C3"/>
    <w:rsid w:val="006442A1"/>
    <w:rsid w:val="006458C2"/>
    <w:rsid w:val="006674A0"/>
    <w:rsid w:val="006E69AD"/>
    <w:rsid w:val="007F0E97"/>
    <w:rsid w:val="007F4A7D"/>
    <w:rsid w:val="0081569B"/>
    <w:rsid w:val="008A777E"/>
    <w:rsid w:val="0097083D"/>
    <w:rsid w:val="00981781"/>
    <w:rsid w:val="00990BDE"/>
    <w:rsid w:val="00995EEF"/>
    <w:rsid w:val="009E194C"/>
    <w:rsid w:val="00A02C32"/>
    <w:rsid w:val="00A127BD"/>
    <w:rsid w:val="00A24FD1"/>
    <w:rsid w:val="00A63CC4"/>
    <w:rsid w:val="00A85279"/>
    <w:rsid w:val="00AA6892"/>
    <w:rsid w:val="00AB384F"/>
    <w:rsid w:val="00AC183F"/>
    <w:rsid w:val="00C5366D"/>
    <w:rsid w:val="00CA5D1D"/>
    <w:rsid w:val="00CC77DD"/>
    <w:rsid w:val="00CD29FA"/>
    <w:rsid w:val="00CD5543"/>
    <w:rsid w:val="00CE1862"/>
    <w:rsid w:val="00D0167F"/>
    <w:rsid w:val="00D07F13"/>
    <w:rsid w:val="00D7576E"/>
    <w:rsid w:val="00D7787A"/>
    <w:rsid w:val="00DB21BF"/>
    <w:rsid w:val="00E16F58"/>
    <w:rsid w:val="00E35933"/>
    <w:rsid w:val="00E432E9"/>
    <w:rsid w:val="00E62834"/>
    <w:rsid w:val="00E95A0A"/>
    <w:rsid w:val="00EA1B64"/>
    <w:rsid w:val="00F05474"/>
    <w:rsid w:val="00F066F5"/>
    <w:rsid w:val="00F80E0C"/>
    <w:rsid w:val="00FC7B67"/>
    <w:rsid w:val="00FD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59"/>
  <w15:docId w15:val="{46314F4A-D9D0-4F9E-AA23-765375B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8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4</cp:revision>
  <dcterms:created xsi:type="dcterms:W3CDTF">2016-10-17T00:40:00Z</dcterms:created>
  <dcterms:modified xsi:type="dcterms:W3CDTF">2016-10-17T00:55:00Z</dcterms:modified>
</cp:coreProperties>
</file>